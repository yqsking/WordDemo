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C1F6" w14:textId="77777777" w:rsidR="00F87A60" w:rsidRPr="00030305" w:rsidRDefault="00F87A60" w:rsidP="00030305"/>
    <w:p w14:paraId="710BDE65" w14:textId="77777777" w:rsidR="00030305" w:rsidRPr="00030305" w:rsidRDefault="00030305" w:rsidP="00030305"/>
    <w:p w14:paraId="6F5FB569" w14:textId="77777777" w:rsidR="00030305" w:rsidRPr="00030305" w:rsidRDefault="00030305" w:rsidP="00030305"/>
    <w:p w14:paraId="45BF6C90" w14:textId="77777777" w:rsidR="00030305" w:rsidRPr="00030305" w:rsidRDefault="00030305" w:rsidP="00030305"/>
    <w:p w14:paraId="5BB4AE0C" w14:textId="77777777" w:rsidR="00030305" w:rsidRPr="00030305" w:rsidRDefault="00030305" w:rsidP="00030305"/>
    <w:p w14:paraId="3D85E51E" w14:textId="77777777" w:rsidR="00030305" w:rsidRPr="00030305" w:rsidRDefault="00030305" w:rsidP="00030305"/>
    <w:p w14:paraId="54B372CF" w14:textId="77777777" w:rsidR="00030305" w:rsidRPr="00030305" w:rsidRDefault="00030305" w:rsidP="00030305"/>
    <w:p w14:paraId="034850E9" w14:textId="77777777" w:rsidR="00030305" w:rsidRPr="00030305" w:rsidRDefault="00030305" w:rsidP="00030305"/>
    <w:p w14:paraId="0854A8BB" w14:textId="77777777" w:rsidR="00030305" w:rsidRPr="00030305" w:rsidRDefault="00030305" w:rsidP="00030305"/>
    <w:p w14:paraId="32D9B640" w14:textId="77777777" w:rsidR="00030305" w:rsidRPr="00030305" w:rsidRDefault="00030305" w:rsidP="00030305"/>
    <w:p w14:paraId="65317514" w14:textId="77777777" w:rsidR="00030305" w:rsidRPr="00030305" w:rsidRDefault="00030305" w:rsidP="00030305"/>
    <w:p w14:paraId="356567EE" w14:textId="77777777" w:rsidR="00030305" w:rsidRPr="00030305" w:rsidRDefault="00030305" w:rsidP="00030305"/>
    <w:p w14:paraId="0E50E796" w14:textId="77777777" w:rsidR="00030305" w:rsidRPr="00030305" w:rsidRDefault="00030305" w:rsidP="00030305"/>
    <w:p w14:paraId="50D11BF7" w14:textId="77777777" w:rsidR="00030305" w:rsidRPr="00030305" w:rsidRDefault="00030305" w:rsidP="00030305"/>
    <w:tbl>
      <w:tblPr>
        <w:tblW w:w="0" w:type="auto"/>
        <w:tblLayout w:type="fixed"/>
        <w:tblLook w:val="0000" w:firstRow="0" w:lastRow="0" w:firstColumn="0" w:lastColumn="0" w:noHBand="0" w:noVBand="0"/>
      </w:tblPr>
      <w:tblGrid>
        <w:gridCol w:w="2995"/>
        <w:gridCol w:w="5947"/>
      </w:tblGrid>
      <w:tr w:rsidR="00030305" w14:paraId="7E19008D" w14:textId="77777777" w:rsidTr="00030305">
        <w:tc>
          <w:tcPr>
            <w:tcW w:w="2995" w:type="dxa"/>
          </w:tcPr>
          <w:p w14:paraId="012AAE99" w14:textId="77777777" w:rsidR="00030305" w:rsidRDefault="00030305" w:rsidP="007715F8"/>
        </w:tc>
        <w:tc>
          <w:tcPr>
            <w:tcW w:w="5947" w:type="dxa"/>
          </w:tcPr>
          <w:p w14:paraId="5D78CB38" w14:textId="77777777" w:rsidR="00030305" w:rsidRDefault="00030305" w:rsidP="007715F8"/>
        </w:tc>
      </w:tr>
    </w:tbl>
    <w:p w14:paraId="20372B65" w14:textId="77777777" w:rsidR="00030305" w:rsidRPr="00030305" w:rsidRDefault="00030305" w:rsidP="00030305">
      <w:pPr>
        <w:tabs>
          <w:tab w:val="left" w:pos="3960"/>
        </w:tabs>
        <w:rPr>
          <w:u w:val="single"/>
        </w:rPr>
      </w:pPr>
      <w:r w:rsidRPr="00030305">
        <w:rPr>
          <w:rFonts w:hint="eastAsia"/>
        </w:rPr>
        <w:tab/>
      </w:r>
      <w:r w:rsidRPr="00030305">
        <w:rPr>
          <w:rFonts w:hint="eastAsia"/>
          <w:u w:val="single"/>
        </w:rPr>
        <w:t>大连中山</w:t>
      </w:r>
      <w:proofErr w:type="gramStart"/>
      <w:r w:rsidRPr="00030305">
        <w:rPr>
          <w:rFonts w:hint="eastAsia"/>
          <w:u w:val="single"/>
        </w:rPr>
        <w:t>亚联财小额</w:t>
      </w:r>
      <w:proofErr w:type="gramEnd"/>
      <w:r w:rsidRPr="00030305">
        <w:rPr>
          <w:rFonts w:hint="eastAsia"/>
          <w:u w:val="single"/>
        </w:rPr>
        <w:t>贷款有限公司</w:t>
      </w:r>
    </w:p>
    <w:p w14:paraId="7F887311" w14:textId="77777777" w:rsidR="00030305" w:rsidRPr="00030305" w:rsidRDefault="00030305" w:rsidP="00030305">
      <w:pPr>
        <w:tabs>
          <w:tab w:val="left" w:pos="3960"/>
        </w:tabs>
      </w:pPr>
    </w:p>
    <w:p w14:paraId="30B347EA" w14:textId="77777777" w:rsidR="00030305" w:rsidRDefault="00030305" w:rsidP="00030305">
      <w:pPr>
        <w:tabs>
          <w:tab w:val="left" w:pos="3960"/>
        </w:tabs>
      </w:pPr>
      <w:r>
        <w:rPr>
          <w:rFonts w:hint="eastAsia"/>
        </w:rPr>
        <w:tab/>
      </w:r>
      <w:r>
        <w:rPr>
          <w:rFonts w:hint="eastAsia"/>
        </w:rPr>
        <w:t>财务报表及审计报告</w:t>
      </w:r>
    </w:p>
    <w:p w14:paraId="68DAB5D8" w14:textId="77777777" w:rsidR="00030305" w:rsidRDefault="00030305" w:rsidP="00030305">
      <w:pPr>
        <w:tabs>
          <w:tab w:val="left" w:pos="3960"/>
        </w:tabs>
      </w:pPr>
      <w:r>
        <w:rPr>
          <w:rFonts w:hint="eastAsia"/>
        </w:rPr>
        <w:tab/>
        <w:t>2023</w:t>
      </w:r>
      <w:r>
        <w:rPr>
          <w:rFonts w:hint="eastAsia"/>
        </w:rPr>
        <w:t>年</w:t>
      </w:r>
      <w:r>
        <w:rPr>
          <w:rFonts w:hint="eastAsia"/>
        </w:rPr>
        <w:t>12</w:t>
      </w:r>
      <w:r>
        <w:rPr>
          <w:rFonts w:hint="eastAsia"/>
        </w:rPr>
        <w:t>月</w:t>
      </w:r>
      <w:r>
        <w:rPr>
          <w:rFonts w:hint="eastAsia"/>
        </w:rPr>
        <w:t>31</w:t>
      </w:r>
      <w:r>
        <w:rPr>
          <w:rFonts w:hint="eastAsia"/>
        </w:rPr>
        <w:t>日</w:t>
      </w:r>
      <w:proofErr w:type="gramStart"/>
      <w:r>
        <w:rPr>
          <w:rFonts w:hint="eastAsia"/>
        </w:rPr>
        <w:t>止</w:t>
      </w:r>
      <w:proofErr w:type="gramEnd"/>
      <w:r>
        <w:rPr>
          <w:rFonts w:hint="eastAsia"/>
        </w:rPr>
        <w:t>年度</w:t>
      </w:r>
    </w:p>
    <w:p w14:paraId="297F1781" w14:textId="77777777" w:rsidR="00030305" w:rsidRDefault="00030305" w:rsidP="00030305">
      <w:pPr>
        <w:tabs>
          <w:tab w:val="left" w:pos="3960"/>
        </w:tabs>
        <w:sectPr w:rsidR="00030305" w:rsidSect="007715F8">
          <w:headerReference w:type="default" r:id="rId7"/>
          <w:pgSz w:w="11907" w:h="16839"/>
          <w:pgMar w:top="864" w:right="720" w:bottom="432" w:left="1008" w:header="864" w:footer="432" w:gutter="0"/>
          <w:cols w:space="708"/>
          <w:docGrid w:linePitch="360"/>
        </w:sectPr>
      </w:pPr>
    </w:p>
    <w:p w14:paraId="0BB58942" w14:textId="77777777" w:rsidR="00030305" w:rsidRDefault="00030305" w:rsidP="00030305">
      <w:pPr>
        <w:jc w:val="both"/>
      </w:pPr>
      <w:r w:rsidRPr="00030305">
        <w:rPr>
          <w:rFonts w:hint="eastAsia"/>
        </w:rPr>
        <w:lastRenderedPageBreak/>
        <w:t>财务报表及审计报告</w:t>
      </w:r>
    </w:p>
    <w:p w14:paraId="4E5F50D6" w14:textId="77777777" w:rsid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proofErr w:type="gramStart"/>
      <w:r w:rsidRPr="00030305">
        <w:rPr>
          <w:rFonts w:hint="eastAsia"/>
          <w:u w:val="single"/>
        </w:rPr>
        <w:t>止</w:t>
      </w:r>
      <w:proofErr w:type="gramEnd"/>
      <w:r w:rsidRPr="00030305">
        <w:rPr>
          <w:rFonts w:hint="eastAsia"/>
          <w:u w:val="single"/>
        </w:rPr>
        <w:t>年度</w:t>
      </w:r>
      <w:r w:rsidRPr="00030305">
        <w:rPr>
          <w:rFonts w:hint="eastAsia"/>
          <w:u w:val="single"/>
        </w:rPr>
        <w:tab/>
      </w:r>
    </w:p>
    <w:p w14:paraId="39AD13DC" w14:textId="77777777" w:rsidR="00030305" w:rsidRPr="00030305" w:rsidRDefault="00030305" w:rsidP="00030305">
      <w:pPr>
        <w:tabs>
          <w:tab w:val="left" w:pos="10170"/>
        </w:tabs>
      </w:pPr>
    </w:p>
    <w:p w14:paraId="3FDFAAE6" w14:textId="77777777" w:rsidR="00030305" w:rsidRPr="00030305" w:rsidRDefault="00030305" w:rsidP="00030305">
      <w:pPr>
        <w:tabs>
          <w:tab w:val="left" w:pos="10170"/>
        </w:tabs>
      </w:pPr>
    </w:p>
    <w:p w14:paraId="02AC1A71" w14:textId="77777777" w:rsidR="00030305" w:rsidRPr="00030305" w:rsidRDefault="00030305" w:rsidP="00030305">
      <w:pPr>
        <w:tabs>
          <w:tab w:val="left" w:pos="10170"/>
        </w:tabs>
      </w:pPr>
    </w:p>
    <w:p w14:paraId="1F7F0F35" w14:textId="77777777" w:rsidR="00030305" w:rsidRPr="00030305" w:rsidRDefault="00030305" w:rsidP="00030305">
      <w:pPr>
        <w:tabs>
          <w:tab w:val="left" w:pos="10170"/>
        </w:tabs>
      </w:pPr>
    </w:p>
    <w:p w14:paraId="687739E6" w14:textId="77777777" w:rsidR="00030305" w:rsidRPr="00030305" w:rsidRDefault="00030305" w:rsidP="00030305">
      <w:pPr>
        <w:tabs>
          <w:tab w:val="left" w:pos="10170"/>
        </w:tabs>
      </w:pPr>
    </w:p>
    <w:p w14:paraId="40F50EA3" w14:textId="77777777" w:rsidR="00030305" w:rsidRPr="00030305" w:rsidRDefault="00030305" w:rsidP="00030305">
      <w:pPr>
        <w:tabs>
          <w:tab w:val="left" w:pos="10170"/>
        </w:tabs>
      </w:pPr>
    </w:p>
    <w:p w14:paraId="143F5424" w14:textId="77777777" w:rsidR="00030305" w:rsidRDefault="00030305" w:rsidP="00030305">
      <w:pPr>
        <w:tabs>
          <w:tab w:val="center" w:pos="9360"/>
        </w:tabs>
        <w:jc w:val="both"/>
        <w:rPr>
          <w:u w:val="single"/>
        </w:rPr>
      </w:pPr>
      <w:r w:rsidRPr="00030305">
        <w:rPr>
          <w:rFonts w:hint="eastAsia"/>
          <w:u w:val="single"/>
        </w:rPr>
        <w:t>内容</w:t>
      </w:r>
      <w:r w:rsidRPr="00030305">
        <w:rPr>
          <w:rFonts w:hint="eastAsia"/>
        </w:rPr>
        <w:tab/>
      </w:r>
      <w:r w:rsidRPr="00030305">
        <w:rPr>
          <w:rFonts w:hint="eastAsia"/>
          <w:u w:val="single"/>
        </w:rPr>
        <w:t>页码</w:t>
      </w:r>
    </w:p>
    <w:p w14:paraId="5C8BA325" w14:textId="77777777" w:rsidR="00030305" w:rsidRPr="00030305" w:rsidRDefault="00030305" w:rsidP="00030305">
      <w:pPr>
        <w:tabs>
          <w:tab w:val="center" w:pos="9360"/>
        </w:tabs>
      </w:pPr>
    </w:p>
    <w:p w14:paraId="73FEB9E0" w14:textId="77777777" w:rsidR="00030305" w:rsidRPr="00030305" w:rsidRDefault="00030305" w:rsidP="00030305">
      <w:pPr>
        <w:tabs>
          <w:tab w:val="center" w:pos="9360"/>
        </w:tabs>
      </w:pPr>
    </w:p>
    <w:p w14:paraId="0E2DB4BF" w14:textId="77777777" w:rsidR="00030305" w:rsidRPr="00030305" w:rsidRDefault="00030305" w:rsidP="00030305">
      <w:pPr>
        <w:tabs>
          <w:tab w:val="center" w:pos="9360"/>
        </w:tabs>
      </w:pPr>
    </w:p>
    <w:p w14:paraId="0A7BCC4C" w14:textId="0851BE26" w:rsidR="00030305" w:rsidRDefault="00030305" w:rsidP="00030305">
      <w:pPr>
        <w:tabs>
          <w:tab w:val="center" w:pos="9360"/>
        </w:tabs>
        <w:jc w:val="both"/>
      </w:pPr>
      <w:bookmarkStart w:id="0" w:name="TOC"/>
      <w:bookmarkEnd w:id="0"/>
      <w:r w:rsidRPr="00030305">
        <w:rPr>
          <w:rFonts w:hint="eastAsia"/>
        </w:rPr>
        <w:t>审计报告</w:t>
      </w:r>
      <w:r w:rsidRPr="00030305">
        <w:rPr>
          <w:rFonts w:hint="eastAsia"/>
        </w:rPr>
        <w:tab/>
      </w:r>
      <w:r>
        <w:fldChar w:fldCharType="begin"/>
      </w:r>
      <w:r>
        <w:instrText xml:space="preserve"> PAGEREF SJBJ1 \h \* Arabic \* Arabic \* Arabic \* Arabic \* Arabic \* Arabic </w:instrText>
      </w:r>
      <w:r>
        <w:fldChar w:fldCharType="separate"/>
      </w:r>
      <w:r w:rsidR="00D91125">
        <w:rPr>
          <w:noProof/>
        </w:rPr>
        <w:t>1</w:t>
      </w:r>
      <w:r>
        <w:fldChar w:fldCharType="end"/>
      </w:r>
      <w:r>
        <w:t xml:space="preserve"> - </w:t>
      </w:r>
      <w:r>
        <w:fldChar w:fldCharType="begin"/>
      </w:r>
      <w:r>
        <w:instrText xml:space="preserve"> PAGEREF SJBJ2 \h \* Arabic \* Arabic \* Arabic \* Arabic \* Arabic \* Arabic </w:instrText>
      </w:r>
      <w:r>
        <w:fldChar w:fldCharType="separate"/>
      </w:r>
      <w:r w:rsidR="00D91125">
        <w:rPr>
          <w:noProof/>
        </w:rPr>
        <w:t>2</w:t>
      </w:r>
      <w:r>
        <w:fldChar w:fldCharType="end"/>
      </w:r>
    </w:p>
    <w:p w14:paraId="4A5928F8" w14:textId="77777777" w:rsidR="00030305" w:rsidRDefault="00030305" w:rsidP="00030305">
      <w:pPr>
        <w:tabs>
          <w:tab w:val="center" w:pos="9360"/>
        </w:tabs>
        <w:jc w:val="both"/>
      </w:pPr>
    </w:p>
    <w:p w14:paraId="5985961F" w14:textId="77777777" w:rsidR="00030305" w:rsidRDefault="00030305" w:rsidP="00030305">
      <w:pPr>
        <w:tabs>
          <w:tab w:val="center" w:pos="9360"/>
        </w:tabs>
        <w:jc w:val="both"/>
      </w:pPr>
    </w:p>
    <w:p w14:paraId="74DD0FE8" w14:textId="32EE9D49" w:rsidR="00030305" w:rsidRDefault="00030305" w:rsidP="00030305">
      <w:pPr>
        <w:tabs>
          <w:tab w:val="center" w:pos="9360"/>
        </w:tabs>
        <w:jc w:val="both"/>
      </w:pPr>
      <w:r w:rsidRPr="00030305">
        <w:rPr>
          <w:rFonts w:hint="eastAsia"/>
        </w:rPr>
        <w:t>资产负债表</w:t>
      </w:r>
      <w:r w:rsidRPr="00030305">
        <w:rPr>
          <w:rFonts w:hint="eastAsia"/>
        </w:rPr>
        <w:tab/>
      </w:r>
      <w:r>
        <w:fldChar w:fldCharType="begin"/>
      </w:r>
      <w:r>
        <w:instrText xml:space="preserve"> PAGEREF SCHBS0 \h \* Arabic \* Arabic \* Arabic \* Arabic \* Arabic </w:instrText>
      </w:r>
      <w:r>
        <w:fldChar w:fldCharType="separate"/>
      </w:r>
      <w:r w:rsidR="00D91125">
        <w:rPr>
          <w:noProof/>
        </w:rPr>
        <w:t>3</w:t>
      </w:r>
      <w:r>
        <w:fldChar w:fldCharType="end"/>
      </w:r>
      <w:r>
        <w:t xml:space="preserve"> - </w:t>
      </w:r>
      <w:r>
        <w:fldChar w:fldCharType="begin"/>
      </w:r>
      <w:r>
        <w:instrText xml:space="preserve"> PAGEREF SCHBS1 \h \* Arabic \* Arabic \* Arabic \* Arabic \* Arabic </w:instrText>
      </w:r>
      <w:r>
        <w:fldChar w:fldCharType="separate"/>
      </w:r>
      <w:r w:rsidR="00D91125">
        <w:rPr>
          <w:noProof/>
        </w:rPr>
        <w:t>4</w:t>
      </w:r>
      <w:r>
        <w:fldChar w:fldCharType="end"/>
      </w:r>
    </w:p>
    <w:p w14:paraId="5FB81FA8" w14:textId="77777777" w:rsidR="00030305" w:rsidRDefault="00030305" w:rsidP="00030305">
      <w:pPr>
        <w:tabs>
          <w:tab w:val="center" w:pos="9360"/>
        </w:tabs>
        <w:jc w:val="both"/>
      </w:pPr>
    </w:p>
    <w:p w14:paraId="35A34AEC" w14:textId="77777777" w:rsidR="00030305" w:rsidRDefault="00030305" w:rsidP="00030305">
      <w:pPr>
        <w:tabs>
          <w:tab w:val="center" w:pos="9360"/>
        </w:tabs>
        <w:jc w:val="both"/>
      </w:pPr>
    </w:p>
    <w:p w14:paraId="547DFFDF" w14:textId="58692B0A" w:rsidR="00030305" w:rsidRDefault="00030305" w:rsidP="00030305">
      <w:pPr>
        <w:tabs>
          <w:tab w:val="center" w:pos="9360"/>
        </w:tabs>
        <w:jc w:val="both"/>
      </w:pPr>
      <w:r w:rsidRPr="00030305">
        <w:rPr>
          <w:rFonts w:hint="eastAsia"/>
        </w:rPr>
        <w:t>利润表</w:t>
      </w:r>
      <w:r w:rsidRPr="00030305">
        <w:rPr>
          <w:rFonts w:hint="eastAsia"/>
        </w:rPr>
        <w:tab/>
      </w:r>
      <w:r>
        <w:fldChar w:fldCharType="begin"/>
      </w:r>
      <w:r>
        <w:instrText xml:space="preserve"> PAGEREF SCHPL1 \h \* Arabic \* Arabic \* Arabic \* Arabic </w:instrText>
      </w:r>
      <w:r>
        <w:fldChar w:fldCharType="separate"/>
      </w:r>
      <w:r w:rsidR="00D91125">
        <w:rPr>
          <w:noProof/>
        </w:rPr>
        <w:t>5</w:t>
      </w:r>
      <w:r>
        <w:fldChar w:fldCharType="end"/>
      </w:r>
    </w:p>
    <w:p w14:paraId="00CDFA70" w14:textId="77777777" w:rsidR="00030305" w:rsidRDefault="00030305" w:rsidP="00030305">
      <w:pPr>
        <w:tabs>
          <w:tab w:val="center" w:pos="9360"/>
        </w:tabs>
        <w:jc w:val="both"/>
      </w:pPr>
    </w:p>
    <w:p w14:paraId="790D47CB" w14:textId="77777777" w:rsidR="00030305" w:rsidRDefault="00030305" w:rsidP="00030305">
      <w:pPr>
        <w:tabs>
          <w:tab w:val="center" w:pos="9360"/>
        </w:tabs>
        <w:jc w:val="both"/>
      </w:pPr>
    </w:p>
    <w:p w14:paraId="0D881DED" w14:textId="7BEA16F2" w:rsidR="00030305" w:rsidRDefault="00030305" w:rsidP="00030305">
      <w:pPr>
        <w:tabs>
          <w:tab w:val="center" w:pos="9360"/>
        </w:tabs>
        <w:jc w:val="both"/>
      </w:pPr>
      <w:r w:rsidRPr="00030305">
        <w:rPr>
          <w:rFonts w:hint="eastAsia"/>
        </w:rPr>
        <w:t>现金流量表</w:t>
      </w:r>
      <w:r w:rsidRPr="00030305">
        <w:rPr>
          <w:rFonts w:hint="eastAsia"/>
        </w:rPr>
        <w:tab/>
      </w:r>
      <w:r>
        <w:fldChar w:fldCharType="begin"/>
      </w:r>
      <w:r>
        <w:instrText xml:space="preserve"> PAGEREF SCHCF2 \h \* Arabic \* Arabic \* Arabic </w:instrText>
      </w:r>
      <w:r>
        <w:fldChar w:fldCharType="separate"/>
      </w:r>
      <w:r w:rsidR="00D91125">
        <w:rPr>
          <w:noProof/>
        </w:rPr>
        <w:t>6</w:t>
      </w:r>
      <w:r>
        <w:fldChar w:fldCharType="end"/>
      </w:r>
    </w:p>
    <w:p w14:paraId="39F0D0C2" w14:textId="77777777" w:rsidR="00030305" w:rsidRDefault="00030305" w:rsidP="00030305">
      <w:pPr>
        <w:tabs>
          <w:tab w:val="center" w:pos="9360"/>
        </w:tabs>
        <w:jc w:val="both"/>
      </w:pPr>
    </w:p>
    <w:p w14:paraId="66857D23" w14:textId="77777777" w:rsidR="00030305" w:rsidRDefault="00030305" w:rsidP="00030305">
      <w:pPr>
        <w:tabs>
          <w:tab w:val="center" w:pos="9360"/>
        </w:tabs>
        <w:jc w:val="both"/>
      </w:pPr>
    </w:p>
    <w:p w14:paraId="2A1E9FAD" w14:textId="290D09AF" w:rsidR="00030305" w:rsidRDefault="00030305" w:rsidP="00030305">
      <w:pPr>
        <w:tabs>
          <w:tab w:val="center" w:pos="9360"/>
        </w:tabs>
        <w:jc w:val="both"/>
      </w:pPr>
      <w:r w:rsidRPr="00030305">
        <w:rPr>
          <w:rFonts w:hint="eastAsia"/>
        </w:rPr>
        <w:t>所有者权益变动表</w:t>
      </w:r>
      <w:r w:rsidRPr="00030305">
        <w:rPr>
          <w:rFonts w:hint="eastAsia"/>
        </w:rPr>
        <w:tab/>
      </w:r>
      <w:r>
        <w:fldChar w:fldCharType="begin"/>
      </w:r>
      <w:r>
        <w:instrText xml:space="preserve"> PAGEREF SCHCIE3 \h \* Arabic \* Arabic </w:instrText>
      </w:r>
      <w:r>
        <w:fldChar w:fldCharType="separate"/>
      </w:r>
      <w:r w:rsidR="00D91125">
        <w:rPr>
          <w:noProof/>
        </w:rPr>
        <w:t>7</w:t>
      </w:r>
      <w:r>
        <w:fldChar w:fldCharType="end"/>
      </w:r>
    </w:p>
    <w:p w14:paraId="73E08244" w14:textId="77777777" w:rsidR="00030305" w:rsidRDefault="00030305" w:rsidP="00030305">
      <w:pPr>
        <w:tabs>
          <w:tab w:val="center" w:pos="9360"/>
        </w:tabs>
        <w:jc w:val="both"/>
      </w:pPr>
    </w:p>
    <w:p w14:paraId="06F2636B" w14:textId="77777777" w:rsidR="00030305" w:rsidRDefault="00030305" w:rsidP="00030305">
      <w:pPr>
        <w:tabs>
          <w:tab w:val="center" w:pos="9360"/>
        </w:tabs>
        <w:jc w:val="both"/>
      </w:pPr>
    </w:p>
    <w:p w14:paraId="1BDCA4F7" w14:textId="7D81A3EB" w:rsidR="00030305" w:rsidRDefault="00030305" w:rsidP="00030305">
      <w:pPr>
        <w:tabs>
          <w:tab w:val="center" w:pos="9360"/>
        </w:tabs>
        <w:jc w:val="both"/>
      </w:pPr>
      <w:r w:rsidRPr="00030305">
        <w:rPr>
          <w:rFonts w:hint="eastAsia"/>
        </w:rPr>
        <w:t>财务报表项目附注</w:t>
      </w:r>
      <w:r w:rsidRPr="00030305">
        <w:rPr>
          <w:rFonts w:hint="eastAsia"/>
        </w:rPr>
        <w:tab/>
      </w:r>
      <w:r>
        <w:fldChar w:fldCharType="begin"/>
      </w:r>
      <w:r>
        <w:instrText xml:space="preserve"> PAGEREF fz5 \h \* Arabic </w:instrText>
      </w:r>
      <w:r>
        <w:fldChar w:fldCharType="separate"/>
      </w:r>
      <w:r w:rsidR="00D91125">
        <w:rPr>
          <w:noProof/>
        </w:rPr>
        <w:t>8</w:t>
      </w:r>
      <w:r>
        <w:fldChar w:fldCharType="end"/>
      </w:r>
      <w:r>
        <w:t xml:space="preserve"> - </w:t>
      </w:r>
      <w:r>
        <w:fldChar w:fldCharType="begin"/>
      </w:r>
      <w:r>
        <w:instrText xml:space="preserve"> PAGEREF fz7 \h \* Arabic </w:instrText>
      </w:r>
      <w:r>
        <w:fldChar w:fldCharType="separate"/>
      </w:r>
      <w:r w:rsidR="00D91125">
        <w:rPr>
          <w:noProof/>
        </w:rPr>
        <w:t>40</w:t>
      </w:r>
      <w:r>
        <w:fldChar w:fldCharType="end"/>
      </w:r>
    </w:p>
    <w:p w14:paraId="7AB147D5" w14:textId="77777777" w:rsidR="00030305" w:rsidRDefault="00030305" w:rsidP="00030305">
      <w:pPr>
        <w:tabs>
          <w:tab w:val="center" w:pos="9360"/>
        </w:tabs>
        <w:jc w:val="both"/>
      </w:pPr>
    </w:p>
    <w:p w14:paraId="7E1DA7BE" w14:textId="77777777" w:rsidR="00030305" w:rsidRDefault="00030305" w:rsidP="00030305">
      <w:pPr>
        <w:tabs>
          <w:tab w:val="center" w:pos="9360"/>
        </w:tabs>
        <w:jc w:val="both"/>
      </w:pPr>
    </w:p>
    <w:p w14:paraId="52B91D7B" w14:textId="77777777" w:rsidR="00030305" w:rsidRPr="00030305" w:rsidRDefault="00030305" w:rsidP="00030305">
      <w:pPr>
        <w:tabs>
          <w:tab w:val="center" w:pos="9360"/>
        </w:tabs>
        <w:jc w:val="both"/>
        <w:sectPr w:rsidR="00030305" w:rsidRPr="00030305" w:rsidSect="00030305">
          <w:headerReference w:type="default" r:id="rId8"/>
          <w:pgSz w:w="11907" w:h="16839"/>
          <w:pgMar w:top="864" w:right="720" w:bottom="432" w:left="1008" w:header="864" w:footer="432" w:gutter="0"/>
          <w:cols w:space="708"/>
          <w:docGrid w:linePitch="360"/>
        </w:sectPr>
      </w:pPr>
    </w:p>
    <w:p w14:paraId="22ACE275" w14:textId="77777777" w:rsidR="00030305" w:rsidRPr="00030305" w:rsidRDefault="00030305" w:rsidP="00030305">
      <w:pPr>
        <w:tabs>
          <w:tab w:val="center" w:pos="9360"/>
        </w:tabs>
      </w:pPr>
      <w:bookmarkStart w:id="1" w:name="AuditReport_StartPage"/>
      <w:bookmarkStart w:id="2" w:name="SJBJ1"/>
      <w:bookmarkEnd w:id="1"/>
      <w:bookmarkEnd w:id="2"/>
    </w:p>
    <w:p w14:paraId="5D78761F" w14:textId="77777777" w:rsidR="00030305" w:rsidRPr="00030305" w:rsidRDefault="00030305" w:rsidP="00030305"/>
    <w:p w14:paraId="7158785F" w14:textId="77777777" w:rsidR="00030305" w:rsidRPr="00030305" w:rsidRDefault="00030305" w:rsidP="00030305">
      <w:pPr>
        <w:ind w:left="274"/>
        <w:jc w:val="center"/>
      </w:pPr>
      <w:r w:rsidRPr="00030305">
        <w:rPr>
          <w:rFonts w:hint="eastAsia"/>
        </w:rPr>
        <w:t>审计报告</w:t>
      </w:r>
    </w:p>
    <w:p w14:paraId="6A0ED10A" w14:textId="77777777" w:rsidR="00030305" w:rsidRPr="00030305" w:rsidRDefault="00030305" w:rsidP="00030305"/>
    <w:p w14:paraId="557668A3" w14:textId="77777777" w:rsidR="00030305" w:rsidRPr="00030305" w:rsidRDefault="00030305" w:rsidP="00030305">
      <w:pPr>
        <w:jc w:val="right"/>
      </w:pPr>
      <w:proofErr w:type="gramStart"/>
      <w:r w:rsidRPr="00030305">
        <w:rPr>
          <w:rFonts w:hint="eastAsia"/>
        </w:rPr>
        <w:t>德师报</w:t>
      </w:r>
      <w:proofErr w:type="gramEnd"/>
      <w:r w:rsidRPr="00030305">
        <w:rPr>
          <w:rFonts w:hint="eastAsia"/>
        </w:rPr>
        <w:t>(</w:t>
      </w:r>
      <w:r w:rsidRPr="00030305">
        <w:rPr>
          <w:rFonts w:hint="eastAsia"/>
        </w:rPr>
        <w:t>审</w:t>
      </w:r>
      <w:r w:rsidRPr="00030305">
        <w:rPr>
          <w:rFonts w:hint="eastAsia"/>
        </w:rPr>
        <w:t>)</w:t>
      </w:r>
      <w:r w:rsidRPr="00030305">
        <w:rPr>
          <w:rFonts w:hint="eastAsia"/>
        </w:rPr>
        <w:t>字</w:t>
      </w:r>
      <w:r w:rsidRPr="00030305">
        <w:rPr>
          <w:rFonts w:hint="eastAsia"/>
        </w:rPr>
        <w:t>(</w:t>
      </w:r>
      <w:bookmarkStart w:id="3" w:name="Year1"/>
      <w:r w:rsidRPr="00030305">
        <w:rPr>
          <w:rFonts w:hint="eastAsia"/>
        </w:rPr>
        <w:t>24</w:t>
      </w:r>
      <w:bookmarkEnd w:id="3"/>
      <w:r w:rsidRPr="00030305">
        <w:rPr>
          <w:rFonts w:hint="eastAsia"/>
        </w:rPr>
        <w:t>)</w:t>
      </w:r>
      <w:r w:rsidRPr="00030305">
        <w:rPr>
          <w:rFonts w:hint="eastAsia"/>
        </w:rPr>
        <w:t>第</w:t>
      </w:r>
      <w:bookmarkStart w:id="4" w:name="Report1"/>
      <w:bookmarkEnd w:id="4"/>
      <w:r w:rsidRPr="00030305">
        <w:rPr>
          <w:rFonts w:hint="eastAsia"/>
        </w:rPr>
        <w:t>号</w:t>
      </w:r>
    </w:p>
    <w:p w14:paraId="3A9926A8" w14:textId="77777777" w:rsidR="00030305" w:rsidRPr="00030305" w:rsidRDefault="00030305" w:rsidP="00030305">
      <w:pPr>
        <w:jc w:val="right"/>
      </w:pPr>
      <w:r>
        <w:rPr>
          <w:rFonts w:hint="eastAsia"/>
        </w:rPr>
        <w:t>(</w:t>
      </w:r>
      <w:r>
        <w:rPr>
          <w:rFonts w:hint="eastAsia"/>
        </w:rPr>
        <w:t>第</w:t>
      </w:r>
      <w:r>
        <w:rPr>
          <w:rFonts w:hint="eastAsia"/>
        </w:rPr>
        <w:t xml:space="preserve"> 1 </w:t>
      </w:r>
      <w:r>
        <w:rPr>
          <w:rFonts w:hint="eastAsia"/>
        </w:rPr>
        <w:t>页，共</w:t>
      </w:r>
      <w:r>
        <w:rPr>
          <w:rFonts w:hint="eastAsia"/>
        </w:rPr>
        <w:t>2</w:t>
      </w:r>
      <w:r>
        <w:rPr>
          <w:rFonts w:hint="eastAsia"/>
        </w:rPr>
        <w:t>页</w:t>
      </w:r>
      <w:r>
        <w:rPr>
          <w:rFonts w:hint="eastAsia"/>
        </w:rPr>
        <w:t>)</w:t>
      </w:r>
    </w:p>
    <w:p w14:paraId="206CD506" w14:textId="77777777" w:rsidR="00030305" w:rsidRPr="00030305" w:rsidRDefault="00030305" w:rsidP="00030305">
      <w:pPr>
        <w:jc w:val="right"/>
      </w:pPr>
    </w:p>
    <w:p w14:paraId="0A35006E" w14:textId="77777777" w:rsidR="00030305" w:rsidRPr="00030305" w:rsidRDefault="00030305" w:rsidP="00030305">
      <w:pPr>
        <w:ind w:left="274"/>
      </w:pPr>
      <w:r w:rsidRPr="00030305">
        <w:rPr>
          <w:rFonts w:hint="eastAsia"/>
        </w:rPr>
        <w:t>大连中山</w:t>
      </w:r>
      <w:proofErr w:type="gramStart"/>
      <w:r w:rsidRPr="00030305">
        <w:rPr>
          <w:rFonts w:hint="eastAsia"/>
        </w:rPr>
        <w:t>亚联财小额</w:t>
      </w:r>
      <w:proofErr w:type="gramEnd"/>
      <w:r w:rsidRPr="00030305">
        <w:rPr>
          <w:rFonts w:hint="eastAsia"/>
        </w:rPr>
        <w:t>贷款有限公司董事会：</w:t>
      </w:r>
    </w:p>
    <w:p w14:paraId="2E5E26BF" w14:textId="77777777" w:rsidR="00030305" w:rsidRPr="00030305" w:rsidRDefault="00030305" w:rsidP="00030305"/>
    <w:p w14:paraId="6D013C5C" w14:textId="77777777" w:rsidR="00030305" w:rsidRPr="00030305" w:rsidRDefault="00030305" w:rsidP="00030305">
      <w:pPr>
        <w:ind w:left="274"/>
        <w:jc w:val="both"/>
        <w:rPr>
          <w:b/>
        </w:rPr>
      </w:pPr>
      <w:r w:rsidRPr="00030305">
        <w:rPr>
          <w:rFonts w:hint="eastAsia"/>
          <w:b/>
        </w:rPr>
        <w:t>一、审计意见</w:t>
      </w:r>
    </w:p>
    <w:p w14:paraId="6375807E" w14:textId="77777777" w:rsidR="00030305" w:rsidRPr="00030305" w:rsidRDefault="00030305" w:rsidP="00030305"/>
    <w:p w14:paraId="2DCF5158" w14:textId="77777777" w:rsidR="00030305" w:rsidRPr="00030305" w:rsidRDefault="00030305" w:rsidP="00030305">
      <w:pPr>
        <w:ind w:left="274" w:firstLine="475"/>
        <w:jc w:val="both"/>
      </w:pPr>
      <w:r w:rsidRPr="00030305">
        <w:rPr>
          <w:rFonts w:hint="eastAsia"/>
        </w:rPr>
        <w:t>我们审计了青岛市城阳区</w:t>
      </w:r>
      <w:proofErr w:type="gramStart"/>
      <w:r w:rsidRPr="00030305">
        <w:rPr>
          <w:rFonts w:hint="eastAsia"/>
        </w:rPr>
        <w:t>亚联财小额</w:t>
      </w:r>
      <w:proofErr w:type="gramEnd"/>
      <w:r w:rsidRPr="00030305">
        <w:rPr>
          <w:rFonts w:hint="eastAsia"/>
        </w:rPr>
        <w:t>贷款有限公司</w:t>
      </w:r>
      <w:r w:rsidRPr="00030305">
        <w:rPr>
          <w:rFonts w:hint="eastAsia"/>
        </w:rPr>
        <w:t>(</w:t>
      </w:r>
      <w:r w:rsidRPr="00030305">
        <w:rPr>
          <w:rFonts w:hint="eastAsia"/>
        </w:rPr>
        <w:t>以下简称“贵公司”</w:t>
      </w:r>
      <w:r w:rsidRPr="00030305">
        <w:rPr>
          <w:rFonts w:hint="eastAsia"/>
        </w:rPr>
        <w:t>)</w:t>
      </w:r>
      <w:r w:rsidRPr="00030305">
        <w:rPr>
          <w:rFonts w:hint="eastAsia"/>
        </w:rPr>
        <w:t>的财务报表，包括</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日的资产负债表、</w:t>
      </w:r>
      <w:r w:rsidRPr="00030305">
        <w:rPr>
          <w:rFonts w:hint="eastAsia"/>
        </w:rPr>
        <w:t>2023</w:t>
      </w:r>
      <w:r w:rsidRPr="00030305">
        <w:rPr>
          <w:rFonts w:hint="eastAsia"/>
        </w:rPr>
        <w:t>年度的利润表、现金流量表、所有者权益变动表以及相关财务报表附注。</w:t>
      </w:r>
    </w:p>
    <w:p w14:paraId="05706235" w14:textId="77777777" w:rsidR="00030305" w:rsidRPr="00030305" w:rsidRDefault="00030305" w:rsidP="00030305"/>
    <w:p w14:paraId="43743870" w14:textId="77777777" w:rsidR="00030305" w:rsidRPr="00030305" w:rsidRDefault="00030305" w:rsidP="00030305">
      <w:pPr>
        <w:ind w:left="274" w:firstLine="475"/>
        <w:jc w:val="both"/>
      </w:pPr>
      <w:r w:rsidRPr="00030305">
        <w:rPr>
          <w:rFonts w:hint="eastAsia"/>
        </w:rPr>
        <w:t>我们认为，后附的财务报表在所有重大方面按照企业会计准则的规定编制，公允反映了贵公司</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日的财务状况以及</w:t>
      </w:r>
      <w:r w:rsidRPr="00030305">
        <w:rPr>
          <w:rFonts w:hint="eastAsia"/>
        </w:rPr>
        <w:t>2023</w:t>
      </w:r>
      <w:r w:rsidRPr="00030305">
        <w:rPr>
          <w:rFonts w:hint="eastAsia"/>
        </w:rPr>
        <w:t>年度的经营成果和现金流量。</w:t>
      </w:r>
    </w:p>
    <w:p w14:paraId="5CA5E878" w14:textId="77777777" w:rsidR="00030305" w:rsidRPr="00030305" w:rsidRDefault="00030305" w:rsidP="00030305"/>
    <w:p w14:paraId="63D41DE1" w14:textId="77777777" w:rsidR="00030305" w:rsidRPr="00030305" w:rsidRDefault="00030305" w:rsidP="00030305">
      <w:pPr>
        <w:ind w:left="274"/>
        <w:jc w:val="both"/>
        <w:rPr>
          <w:b/>
        </w:rPr>
      </w:pPr>
      <w:r w:rsidRPr="00030305">
        <w:rPr>
          <w:rFonts w:hint="eastAsia"/>
          <w:b/>
        </w:rPr>
        <w:t>二、形成审计意见的基础</w:t>
      </w:r>
    </w:p>
    <w:p w14:paraId="5B8B3C38" w14:textId="77777777" w:rsidR="00030305" w:rsidRPr="00030305" w:rsidRDefault="00030305" w:rsidP="00030305"/>
    <w:p w14:paraId="07921760" w14:textId="77777777" w:rsidR="00030305" w:rsidRPr="00030305" w:rsidRDefault="00030305" w:rsidP="00030305">
      <w:pPr>
        <w:ind w:left="274" w:firstLine="475"/>
        <w:jc w:val="both"/>
      </w:pPr>
      <w:r w:rsidRPr="00030305">
        <w:rPr>
          <w:rFonts w:hint="eastAsia"/>
        </w:rPr>
        <w:t>我们按照中国注册会计师审计准则的规定执行了审计工作。审计报告的“注册会计师对财务报表审计的责任”部分进一步阐述了我们在这些准则下的责任。按照中国注册会计师职业道德守则，我们独立于贵公司，并履行了职业道德方面的其他责任。我们相信，我们获取的审计证据是充分、适当的，为发表审计意见提供了基础。</w:t>
      </w:r>
    </w:p>
    <w:p w14:paraId="0A9767FD" w14:textId="77777777" w:rsidR="00030305" w:rsidRPr="00030305" w:rsidRDefault="00030305" w:rsidP="00030305"/>
    <w:p w14:paraId="6D7D0B88" w14:textId="77777777" w:rsidR="00030305" w:rsidRPr="00030305" w:rsidRDefault="00030305" w:rsidP="00030305">
      <w:pPr>
        <w:ind w:left="274"/>
        <w:jc w:val="both"/>
        <w:rPr>
          <w:b/>
        </w:rPr>
      </w:pPr>
      <w:r w:rsidRPr="00030305">
        <w:rPr>
          <w:rFonts w:hint="eastAsia"/>
          <w:b/>
        </w:rPr>
        <w:t>三、管理层和治理层对财务报表的责任</w:t>
      </w:r>
    </w:p>
    <w:p w14:paraId="71304A34" w14:textId="77777777" w:rsidR="00030305" w:rsidRPr="00030305" w:rsidRDefault="00030305" w:rsidP="00030305"/>
    <w:p w14:paraId="649B9903" w14:textId="77777777" w:rsidR="00030305" w:rsidRPr="00030305" w:rsidRDefault="00030305" w:rsidP="00030305">
      <w:pPr>
        <w:ind w:left="274" w:firstLine="475"/>
        <w:jc w:val="both"/>
      </w:pPr>
      <w:r w:rsidRPr="00030305">
        <w:rPr>
          <w:rFonts w:hint="eastAsia"/>
        </w:rPr>
        <w:t>贵公司管理</w:t>
      </w:r>
      <w:proofErr w:type="gramStart"/>
      <w:r w:rsidRPr="00030305">
        <w:rPr>
          <w:rFonts w:hint="eastAsia"/>
        </w:rPr>
        <w:t>层负责</w:t>
      </w:r>
      <w:proofErr w:type="gramEnd"/>
      <w:r w:rsidRPr="00030305">
        <w:rPr>
          <w:rFonts w:hint="eastAsia"/>
        </w:rPr>
        <w:t>按照企业会计准则的规定编制财务报表，使其实现公允反映，并设计、执行和维护必要的内部控制，以使财务报表不存在由于舞弊或错误导致的重大错报。</w:t>
      </w:r>
    </w:p>
    <w:p w14:paraId="4049E620" w14:textId="77777777" w:rsidR="00030305" w:rsidRPr="00030305" w:rsidRDefault="00030305" w:rsidP="00030305"/>
    <w:p w14:paraId="6E0E31E3" w14:textId="77777777" w:rsidR="00030305" w:rsidRPr="00030305" w:rsidRDefault="00030305" w:rsidP="00030305">
      <w:pPr>
        <w:ind w:left="274" w:firstLine="475"/>
        <w:jc w:val="both"/>
      </w:pPr>
      <w:r w:rsidRPr="00030305">
        <w:rPr>
          <w:rFonts w:hint="eastAsia"/>
        </w:rPr>
        <w:t>在编制财务报表时，管理</w:t>
      </w:r>
      <w:proofErr w:type="gramStart"/>
      <w:r w:rsidRPr="00030305">
        <w:rPr>
          <w:rFonts w:hint="eastAsia"/>
        </w:rPr>
        <w:t>层负责</w:t>
      </w:r>
      <w:proofErr w:type="gramEnd"/>
      <w:r w:rsidRPr="00030305">
        <w:rPr>
          <w:rFonts w:hint="eastAsia"/>
        </w:rPr>
        <w:t>评估贵公司的持续经营能力，披露与持续经营相关的事项</w:t>
      </w:r>
      <w:r w:rsidRPr="00030305">
        <w:rPr>
          <w:rFonts w:hint="eastAsia"/>
        </w:rPr>
        <w:t>(</w:t>
      </w:r>
      <w:r w:rsidRPr="00030305">
        <w:rPr>
          <w:rFonts w:hint="eastAsia"/>
        </w:rPr>
        <w:t>如适用</w:t>
      </w:r>
      <w:r w:rsidRPr="00030305">
        <w:rPr>
          <w:rFonts w:hint="eastAsia"/>
        </w:rPr>
        <w:t>)</w:t>
      </w:r>
      <w:r w:rsidRPr="00030305">
        <w:rPr>
          <w:rFonts w:hint="eastAsia"/>
        </w:rPr>
        <w:t>，并运用持续经营假设，除非管理</w:t>
      </w:r>
      <w:proofErr w:type="gramStart"/>
      <w:r w:rsidRPr="00030305">
        <w:rPr>
          <w:rFonts w:hint="eastAsia"/>
        </w:rPr>
        <w:t>层计划</w:t>
      </w:r>
      <w:proofErr w:type="gramEnd"/>
      <w:r w:rsidRPr="00030305">
        <w:rPr>
          <w:rFonts w:hint="eastAsia"/>
        </w:rPr>
        <w:t>清算贵公司、终止运营或别无其他现实的选择。</w:t>
      </w:r>
    </w:p>
    <w:p w14:paraId="319CD09F" w14:textId="77777777" w:rsidR="00030305" w:rsidRPr="00030305" w:rsidRDefault="00030305" w:rsidP="00030305"/>
    <w:p w14:paraId="67FC20AD" w14:textId="77777777" w:rsidR="00030305" w:rsidRPr="00030305" w:rsidRDefault="00030305" w:rsidP="00030305">
      <w:pPr>
        <w:ind w:left="274" w:firstLine="475"/>
        <w:jc w:val="both"/>
      </w:pPr>
      <w:r w:rsidRPr="00030305">
        <w:rPr>
          <w:rFonts w:hint="eastAsia"/>
        </w:rPr>
        <w:t>治理</w:t>
      </w:r>
      <w:proofErr w:type="gramStart"/>
      <w:r w:rsidRPr="00030305">
        <w:rPr>
          <w:rFonts w:hint="eastAsia"/>
        </w:rPr>
        <w:t>层负责</w:t>
      </w:r>
      <w:proofErr w:type="gramEnd"/>
      <w:r w:rsidRPr="00030305">
        <w:rPr>
          <w:rFonts w:hint="eastAsia"/>
        </w:rPr>
        <w:t>监督贵公司的财务报告过程。</w:t>
      </w:r>
    </w:p>
    <w:p w14:paraId="4E7E8089" w14:textId="77777777" w:rsidR="00030305" w:rsidRPr="00030305" w:rsidRDefault="00030305" w:rsidP="00030305"/>
    <w:p w14:paraId="6615F2FD" w14:textId="77777777" w:rsidR="00030305" w:rsidRPr="00030305" w:rsidRDefault="00030305" w:rsidP="00030305">
      <w:pPr>
        <w:ind w:left="274"/>
        <w:jc w:val="both"/>
        <w:rPr>
          <w:b/>
        </w:rPr>
      </w:pPr>
      <w:r w:rsidRPr="00030305">
        <w:rPr>
          <w:rFonts w:hint="eastAsia"/>
          <w:b/>
        </w:rPr>
        <w:t>四、注册会计师对财务报表审计的责任</w:t>
      </w:r>
    </w:p>
    <w:p w14:paraId="7317D156" w14:textId="77777777" w:rsidR="00030305" w:rsidRPr="00030305" w:rsidRDefault="00030305" w:rsidP="00030305"/>
    <w:p w14:paraId="73C6D2FD" w14:textId="77777777" w:rsidR="00030305" w:rsidRPr="00030305" w:rsidRDefault="00030305" w:rsidP="00030305">
      <w:pPr>
        <w:ind w:left="274" w:firstLine="475"/>
        <w:jc w:val="both"/>
      </w:pPr>
      <w:r w:rsidRPr="00030305">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030305">
        <w:rPr>
          <w:rFonts w:hint="eastAsia"/>
        </w:rPr>
        <w:t>报存在</w:t>
      </w:r>
      <w:proofErr w:type="gramEnd"/>
      <w:r w:rsidRPr="00030305">
        <w:rPr>
          <w:rFonts w:hint="eastAsia"/>
        </w:rPr>
        <w:t>时总能发现。错报可能由于舞弊或错误导致，如果合理预期错报单独或汇总起来可能影响财务报表使用者依据财务报表</w:t>
      </w:r>
      <w:proofErr w:type="gramStart"/>
      <w:r w:rsidRPr="00030305">
        <w:rPr>
          <w:rFonts w:hint="eastAsia"/>
        </w:rPr>
        <w:t>作出</w:t>
      </w:r>
      <w:proofErr w:type="gramEnd"/>
      <w:r w:rsidRPr="00030305">
        <w:rPr>
          <w:rFonts w:hint="eastAsia"/>
        </w:rPr>
        <w:t>的经济决策，则通常认为错报是重大的。</w:t>
      </w:r>
    </w:p>
    <w:p w14:paraId="2D9932C4" w14:textId="77777777" w:rsidR="00030305" w:rsidRPr="00030305" w:rsidRDefault="00030305" w:rsidP="00030305"/>
    <w:p w14:paraId="693D509C" w14:textId="77777777" w:rsidR="00030305" w:rsidRPr="00030305" w:rsidRDefault="00030305" w:rsidP="00030305">
      <w:pPr>
        <w:ind w:left="274" w:firstLine="475"/>
        <w:jc w:val="both"/>
      </w:pPr>
      <w:r w:rsidRPr="00030305">
        <w:rPr>
          <w:rFonts w:hint="eastAsia"/>
        </w:rPr>
        <w:t>在按照审计准则执行审计工作的过程中，我们运用职业判断，并保持职业怀疑。同时，我们也执行以下工作：</w:t>
      </w:r>
    </w:p>
    <w:p w14:paraId="704A4E7B" w14:textId="77777777" w:rsidR="00030305" w:rsidRPr="00030305" w:rsidRDefault="00030305" w:rsidP="00030305"/>
    <w:p w14:paraId="6DB1AE68" w14:textId="77777777" w:rsidR="00030305" w:rsidRPr="00030305" w:rsidRDefault="00030305" w:rsidP="00030305">
      <w:pPr>
        <w:ind w:left="274" w:firstLine="475"/>
        <w:jc w:val="both"/>
        <w:sectPr w:rsidR="00030305" w:rsidRPr="00030305" w:rsidSect="00030305">
          <w:headerReference w:type="default" r:id="rId9"/>
          <w:footerReference w:type="default" r:id="rId10"/>
          <w:pgSz w:w="11907" w:h="16839"/>
          <w:pgMar w:top="864" w:right="720" w:bottom="432" w:left="1008" w:header="864" w:footer="432" w:gutter="0"/>
          <w:pgNumType w:fmt="numberInDash" w:start="1"/>
          <w:cols w:space="708"/>
          <w:docGrid w:linePitch="360"/>
        </w:sectPr>
      </w:pPr>
    </w:p>
    <w:p w14:paraId="547CB102" w14:textId="77777777" w:rsidR="00030305" w:rsidRPr="00030305" w:rsidRDefault="00030305" w:rsidP="00030305"/>
    <w:p w14:paraId="4E9F82DA" w14:textId="77777777" w:rsidR="00030305" w:rsidRPr="00030305" w:rsidRDefault="00030305" w:rsidP="00030305"/>
    <w:p w14:paraId="586BB8F7" w14:textId="77777777" w:rsidR="00030305" w:rsidRPr="00030305" w:rsidRDefault="00030305" w:rsidP="00030305"/>
    <w:p w14:paraId="37A3B86B" w14:textId="77777777" w:rsidR="00030305" w:rsidRPr="00030305" w:rsidRDefault="00030305" w:rsidP="00030305">
      <w:pPr>
        <w:ind w:left="274"/>
        <w:jc w:val="center"/>
      </w:pPr>
      <w:r w:rsidRPr="00030305">
        <w:rPr>
          <w:rFonts w:hint="eastAsia"/>
        </w:rPr>
        <w:t>审计报告</w:t>
      </w:r>
      <w:r w:rsidRPr="00030305">
        <w:rPr>
          <w:rFonts w:hint="eastAsia"/>
        </w:rPr>
        <w:t xml:space="preserve"> - </w:t>
      </w:r>
      <w:r w:rsidRPr="00030305">
        <w:rPr>
          <w:rFonts w:hint="eastAsia"/>
        </w:rPr>
        <w:t>续</w:t>
      </w:r>
    </w:p>
    <w:p w14:paraId="1EE6AECD" w14:textId="77777777" w:rsidR="00030305" w:rsidRPr="00030305" w:rsidRDefault="00030305" w:rsidP="00030305"/>
    <w:p w14:paraId="12CC9E5B" w14:textId="77777777" w:rsidR="00030305" w:rsidRPr="00030305" w:rsidRDefault="00030305" w:rsidP="00030305">
      <w:pPr>
        <w:jc w:val="right"/>
      </w:pPr>
      <w:proofErr w:type="gramStart"/>
      <w:r w:rsidRPr="00030305">
        <w:rPr>
          <w:rFonts w:hint="eastAsia"/>
        </w:rPr>
        <w:t>德师报</w:t>
      </w:r>
      <w:proofErr w:type="gramEnd"/>
      <w:r w:rsidRPr="00030305">
        <w:rPr>
          <w:rFonts w:hint="eastAsia"/>
        </w:rPr>
        <w:t>(</w:t>
      </w:r>
      <w:r w:rsidRPr="00030305">
        <w:rPr>
          <w:rFonts w:hint="eastAsia"/>
        </w:rPr>
        <w:t>审</w:t>
      </w:r>
      <w:r w:rsidRPr="00030305">
        <w:rPr>
          <w:rFonts w:hint="eastAsia"/>
        </w:rPr>
        <w:t>)</w:t>
      </w:r>
      <w:r w:rsidRPr="00030305">
        <w:rPr>
          <w:rFonts w:hint="eastAsia"/>
        </w:rPr>
        <w:t>字</w:t>
      </w:r>
      <w:r w:rsidRPr="00030305">
        <w:rPr>
          <w:rFonts w:hint="eastAsia"/>
        </w:rPr>
        <w:t>(</w:t>
      </w:r>
      <w:bookmarkStart w:id="5" w:name="Year2"/>
      <w:r w:rsidRPr="00030305">
        <w:rPr>
          <w:rFonts w:hint="eastAsia"/>
        </w:rPr>
        <w:t>24</w:t>
      </w:r>
      <w:bookmarkEnd w:id="5"/>
      <w:r w:rsidRPr="00030305">
        <w:rPr>
          <w:rFonts w:hint="eastAsia"/>
        </w:rPr>
        <w:t>)</w:t>
      </w:r>
      <w:r w:rsidRPr="00030305">
        <w:rPr>
          <w:rFonts w:hint="eastAsia"/>
        </w:rPr>
        <w:t>第</w:t>
      </w:r>
      <w:bookmarkStart w:id="6" w:name="Report2"/>
      <w:bookmarkEnd w:id="6"/>
      <w:r w:rsidRPr="00030305">
        <w:rPr>
          <w:rFonts w:hint="eastAsia"/>
        </w:rPr>
        <w:t>号</w:t>
      </w:r>
    </w:p>
    <w:p w14:paraId="4EE3BF28" w14:textId="77777777" w:rsidR="00030305" w:rsidRPr="00030305" w:rsidRDefault="00030305" w:rsidP="00030305">
      <w:pPr>
        <w:jc w:val="right"/>
      </w:pPr>
      <w:r>
        <w:rPr>
          <w:rFonts w:hint="eastAsia"/>
        </w:rPr>
        <w:t>(</w:t>
      </w:r>
      <w:r>
        <w:rPr>
          <w:rFonts w:hint="eastAsia"/>
        </w:rPr>
        <w:t>第</w:t>
      </w:r>
      <w:r>
        <w:rPr>
          <w:rFonts w:hint="eastAsia"/>
        </w:rPr>
        <w:t xml:space="preserve"> 2 </w:t>
      </w:r>
      <w:r>
        <w:rPr>
          <w:rFonts w:hint="eastAsia"/>
        </w:rPr>
        <w:t>页，共</w:t>
      </w:r>
      <w:r>
        <w:rPr>
          <w:rFonts w:hint="eastAsia"/>
        </w:rPr>
        <w:t>2</w:t>
      </w:r>
      <w:r>
        <w:rPr>
          <w:rFonts w:hint="eastAsia"/>
        </w:rPr>
        <w:t>页</w:t>
      </w:r>
      <w:r>
        <w:rPr>
          <w:rFonts w:hint="eastAsia"/>
        </w:rPr>
        <w:t>)</w:t>
      </w:r>
    </w:p>
    <w:p w14:paraId="122940EB" w14:textId="77777777" w:rsidR="00030305" w:rsidRPr="00030305" w:rsidRDefault="00030305" w:rsidP="00030305">
      <w:pPr>
        <w:jc w:val="right"/>
      </w:pPr>
    </w:p>
    <w:p w14:paraId="53AC339D" w14:textId="77777777" w:rsidR="00030305" w:rsidRPr="00030305" w:rsidRDefault="00030305" w:rsidP="00030305">
      <w:pPr>
        <w:ind w:left="274"/>
        <w:jc w:val="both"/>
      </w:pPr>
      <w:r w:rsidRPr="00030305">
        <w:rPr>
          <w:rFonts w:hint="eastAsia"/>
          <w:b/>
        </w:rPr>
        <w:t>四、注册会计师对财务报表审计的责任</w:t>
      </w:r>
      <w:r w:rsidRPr="00030305">
        <w:rPr>
          <w:rFonts w:hint="eastAsia"/>
        </w:rPr>
        <w:t xml:space="preserve"> - </w:t>
      </w:r>
      <w:r w:rsidRPr="00030305">
        <w:rPr>
          <w:rFonts w:hint="eastAsia"/>
        </w:rPr>
        <w:t>续</w:t>
      </w:r>
    </w:p>
    <w:p w14:paraId="1044E960" w14:textId="77777777" w:rsidR="00030305" w:rsidRPr="00030305" w:rsidRDefault="00030305" w:rsidP="00030305"/>
    <w:p w14:paraId="3EB9CB76" w14:textId="77777777" w:rsidR="00030305" w:rsidRPr="00030305" w:rsidRDefault="00030305" w:rsidP="00030305">
      <w:pPr>
        <w:ind w:left="274" w:firstLine="475"/>
        <w:jc w:val="both"/>
      </w:pPr>
      <w:r w:rsidRPr="00030305">
        <w:rPr>
          <w:rFonts w:hint="eastAsia"/>
        </w:rPr>
        <w:t>(1)</w:t>
      </w:r>
      <w:r w:rsidRPr="00030305">
        <w:rPr>
          <w:rFonts w:hint="eastAsia"/>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78BF418F" w14:textId="77777777" w:rsidR="00030305" w:rsidRPr="00030305" w:rsidRDefault="00030305" w:rsidP="00030305"/>
    <w:p w14:paraId="5C430707" w14:textId="77777777" w:rsidR="00030305" w:rsidRPr="00030305" w:rsidRDefault="00030305" w:rsidP="00030305">
      <w:pPr>
        <w:ind w:left="274" w:firstLine="475"/>
        <w:jc w:val="both"/>
      </w:pPr>
      <w:r w:rsidRPr="00030305">
        <w:rPr>
          <w:rFonts w:hint="eastAsia"/>
        </w:rPr>
        <w:t>(2)</w:t>
      </w:r>
      <w:r w:rsidRPr="00030305">
        <w:rPr>
          <w:rFonts w:hint="eastAsia"/>
        </w:rPr>
        <w:t>了解与审计相关的内部控制，以设计恰当的审计程序，但目的并非对内部控制的有效性发表意见。</w:t>
      </w:r>
    </w:p>
    <w:p w14:paraId="12718FF5" w14:textId="77777777" w:rsidR="00030305" w:rsidRPr="00030305" w:rsidRDefault="00030305" w:rsidP="00030305"/>
    <w:p w14:paraId="29AC5983" w14:textId="77777777" w:rsidR="00030305" w:rsidRPr="00030305" w:rsidRDefault="00030305" w:rsidP="00030305">
      <w:pPr>
        <w:ind w:left="274" w:firstLine="475"/>
        <w:jc w:val="both"/>
      </w:pPr>
      <w:r w:rsidRPr="00030305">
        <w:rPr>
          <w:rFonts w:hint="eastAsia"/>
        </w:rPr>
        <w:t>(3)</w:t>
      </w:r>
      <w:r w:rsidRPr="00030305">
        <w:rPr>
          <w:rFonts w:hint="eastAsia"/>
        </w:rPr>
        <w:t>评价管理层选用会计政策的恰当性和</w:t>
      </w:r>
      <w:proofErr w:type="gramStart"/>
      <w:r w:rsidRPr="00030305">
        <w:rPr>
          <w:rFonts w:hint="eastAsia"/>
        </w:rPr>
        <w:t>作出</w:t>
      </w:r>
      <w:proofErr w:type="gramEnd"/>
      <w:r w:rsidRPr="00030305">
        <w:rPr>
          <w:rFonts w:hint="eastAsia"/>
        </w:rPr>
        <w:t>会计估计及相关披露的合理性。</w:t>
      </w:r>
    </w:p>
    <w:p w14:paraId="53F2B035" w14:textId="77777777" w:rsidR="00030305" w:rsidRPr="00030305" w:rsidRDefault="00030305" w:rsidP="00030305"/>
    <w:p w14:paraId="205ED53F" w14:textId="77777777" w:rsidR="00030305" w:rsidRPr="00030305" w:rsidRDefault="00030305" w:rsidP="00030305">
      <w:pPr>
        <w:ind w:left="274" w:firstLine="475"/>
        <w:jc w:val="both"/>
      </w:pPr>
      <w:r w:rsidRPr="00030305">
        <w:rPr>
          <w:rFonts w:hint="eastAsia"/>
        </w:rPr>
        <w:t>(4)</w:t>
      </w:r>
      <w:r w:rsidRPr="00030305">
        <w:rPr>
          <w:rFonts w:hint="eastAsia"/>
        </w:rPr>
        <w:t>对管理层使用持续经营假设的恰当性得出结论。同时，根据获取的审计证据，就可能导致对贵公司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贵公司不能持续经营。</w:t>
      </w:r>
    </w:p>
    <w:p w14:paraId="71278C41" w14:textId="77777777" w:rsidR="00030305" w:rsidRPr="00030305" w:rsidRDefault="00030305" w:rsidP="00030305"/>
    <w:p w14:paraId="153C8690" w14:textId="77777777" w:rsidR="00030305" w:rsidRPr="00030305" w:rsidRDefault="00030305" w:rsidP="00030305">
      <w:pPr>
        <w:ind w:left="274" w:firstLine="475"/>
        <w:jc w:val="both"/>
      </w:pPr>
      <w:r w:rsidRPr="00030305">
        <w:rPr>
          <w:rFonts w:hint="eastAsia"/>
        </w:rPr>
        <w:t>(5)</w:t>
      </w:r>
      <w:r w:rsidRPr="00030305">
        <w:rPr>
          <w:rFonts w:hint="eastAsia"/>
        </w:rPr>
        <w:t>评价财务报表的总</w:t>
      </w:r>
      <w:proofErr w:type="gramStart"/>
      <w:r w:rsidRPr="00030305">
        <w:rPr>
          <w:rFonts w:hint="eastAsia"/>
        </w:rPr>
        <w:t>体列</w:t>
      </w:r>
      <w:proofErr w:type="gramEnd"/>
      <w:r w:rsidRPr="00030305">
        <w:rPr>
          <w:rFonts w:hint="eastAsia"/>
        </w:rPr>
        <w:t>报</w:t>
      </w:r>
      <w:r w:rsidRPr="00030305">
        <w:rPr>
          <w:rFonts w:hint="eastAsia"/>
        </w:rPr>
        <w:t>(</w:t>
      </w:r>
      <w:r w:rsidRPr="00030305">
        <w:rPr>
          <w:rFonts w:hint="eastAsia"/>
        </w:rPr>
        <w:t>包括披露</w:t>
      </w:r>
      <w:r w:rsidRPr="00030305">
        <w:rPr>
          <w:rFonts w:hint="eastAsia"/>
        </w:rPr>
        <w:t>)</w:t>
      </w:r>
      <w:r w:rsidRPr="00030305">
        <w:rPr>
          <w:rFonts w:hint="eastAsia"/>
        </w:rPr>
        <w:t>、结构和内容，并评价财务报表是否公允反映相关交易和事项。</w:t>
      </w:r>
    </w:p>
    <w:p w14:paraId="4E02F9FC" w14:textId="77777777" w:rsidR="00030305" w:rsidRPr="00030305" w:rsidRDefault="00030305" w:rsidP="00030305"/>
    <w:p w14:paraId="633D10D0" w14:textId="77777777" w:rsidR="00030305" w:rsidRPr="00030305" w:rsidRDefault="00030305" w:rsidP="00030305">
      <w:pPr>
        <w:ind w:left="274" w:firstLine="475"/>
        <w:jc w:val="both"/>
      </w:pPr>
      <w:r w:rsidRPr="00030305">
        <w:rPr>
          <w:rFonts w:hint="eastAsia"/>
        </w:rPr>
        <w:t>我们与治理层就计划的审计范围、时间安排和重大审计发现等事项进行沟通，包括沟通我们在审计中识别出的值得关注的内部控制缺陷。</w:t>
      </w:r>
    </w:p>
    <w:p w14:paraId="38BAD45A" w14:textId="77777777" w:rsidR="00030305" w:rsidRPr="00030305" w:rsidRDefault="00030305" w:rsidP="00030305"/>
    <w:p w14:paraId="727163E6" w14:textId="77777777" w:rsidR="00030305" w:rsidRPr="00030305" w:rsidRDefault="00030305" w:rsidP="00030305"/>
    <w:p w14:paraId="03125B48" w14:textId="77777777" w:rsidR="00030305" w:rsidRPr="00030305" w:rsidRDefault="00030305" w:rsidP="00030305">
      <w:pPr>
        <w:tabs>
          <w:tab w:val="left" w:pos="7767"/>
        </w:tabs>
        <w:ind w:left="274"/>
      </w:pPr>
      <w:r w:rsidRPr="00030305">
        <w:rPr>
          <w:rFonts w:hint="eastAsia"/>
        </w:rPr>
        <w:t>德勤华永会计师事务所</w:t>
      </w:r>
      <w:r w:rsidRPr="00030305">
        <w:rPr>
          <w:rFonts w:hint="eastAsia"/>
        </w:rPr>
        <w:t>(</w:t>
      </w:r>
      <w:r w:rsidRPr="00030305">
        <w:rPr>
          <w:rFonts w:hint="eastAsia"/>
        </w:rPr>
        <w:t>特殊普通合伙</w:t>
      </w:r>
      <w:r w:rsidRPr="00030305">
        <w:rPr>
          <w:rFonts w:hint="eastAsia"/>
        </w:rPr>
        <w:t>)</w:t>
      </w:r>
      <w:r w:rsidRPr="00030305">
        <w:rPr>
          <w:rFonts w:hint="eastAsia"/>
        </w:rPr>
        <w:tab/>
      </w:r>
      <w:r w:rsidRPr="00030305">
        <w:rPr>
          <w:rFonts w:hint="eastAsia"/>
        </w:rPr>
        <w:t>中国注册会计师</w:t>
      </w:r>
    </w:p>
    <w:p w14:paraId="72447BD8" w14:textId="77777777" w:rsidR="00030305" w:rsidRPr="00030305" w:rsidRDefault="00030305" w:rsidP="00030305"/>
    <w:p w14:paraId="4850117F" w14:textId="77777777" w:rsidR="00030305" w:rsidRPr="00030305" w:rsidRDefault="00030305" w:rsidP="00030305">
      <w:pPr>
        <w:tabs>
          <w:tab w:val="left" w:pos="1584"/>
        </w:tabs>
        <w:ind w:left="720"/>
      </w:pPr>
      <w:r w:rsidRPr="00030305">
        <w:rPr>
          <w:rFonts w:hint="eastAsia"/>
        </w:rPr>
        <w:tab/>
      </w:r>
      <w:r w:rsidRPr="00030305">
        <w:rPr>
          <w:rFonts w:hint="eastAsia"/>
        </w:rPr>
        <w:t>中国·上海</w:t>
      </w:r>
    </w:p>
    <w:p w14:paraId="42BC01A3" w14:textId="77777777" w:rsidR="00030305" w:rsidRPr="00030305" w:rsidRDefault="00030305" w:rsidP="00030305"/>
    <w:p w14:paraId="4197B583" w14:textId="77777777" w:rsidR="00030305" w:rsidRPr="00030305" w:rsidRDefault="00030305" w:rsidP="00030305"/>
    <w:p w14:paraId="741B409F" w14:textId="77777777" w:rsidR="00030305" w:rsidRPr="00030305" w:rsidRDefault="00030305" w:rsidP="00030305">
      <w:pPr>
        <w:tabs>
          <w:tab w:val="left" w:pos="7767"/>
        </w:tabs>
        <w:ind w:left="720"/>
      </w:pPr>
      <w:r w:rsidRPr="00030305">
        <w:rPr>
          <w:rFonts w:hint="eastAsia"/>
        </w:rPr>
        <w:tab/>
      </w:r>
      <w:r w:rsidRPr="00030305">
        <w:rPr>
          <w:rFonts w:hint="eastAsia"/>
        </w:rPr>
        <w:t>中国注册会计师</w:t>
      </w:r>
    </w:p>
    <w:p w14:paraId="548B1264" w14:textId="77777777" w:rsidR="00030305" w:rsidRPr="00030305" w:rsidRDefault="00030305" w:rsidP="00030305"/>
    <w:p w14:paraId="764D5F44" w14:textId="77777777" w:rsidR="00030305" w:rsidRPr="00030305" w:rsidRDefault="00030305" w:rsidP="00030305"/>
    <w:p w14:paraId="114CA4D9" w14:textId="77777777" w:rsidR="00030305" w:rsidRPr="00030305" w:rsidRDefault="00030305" w:rsidP="00030305"/>
    <w:p w14:paraId="445CD719" w14:textId="77777777" w:rsidR="00030305" w:rsidRPr="00030305" w:rsidRDefault="00030305" w:rsidP="00030305"/>
    <w:p w14:paraId="38B4B1C0" w14:textId="77777777" w:rsidR="00030305" w:rsidRDefault="00030305" w:rsidP="00030305">
      <w:pPr>
        <w:tabs>
          <w:tab w:val="left" w:pos="7767"/>
        </w:tabs>
        <w:ind w:left="720"/>
      </w:pPr>
      <w:bookmarkStart w:id="7" w:name="AuditReportDate1"/>
      <w:bookmarkStart w:id="8" w:name="SJBJ2"/>
      <w:r w:rsidRPr="00030305">
        <w:rPr>
          <w:rFonts w:hint="eastAsia"/>
        </w:rPr>
        <w:tab/>
      </w:r>
      <w:bookmarkStart w:id="9" w:name="auditEnd"/>
      <w:r w:rsidRPr="00030305">
        <w:rPr>
          <w:rFonts w:hint="eastAsia"/>
        </w:rPr>
        <w:t>20XX</w:t>
      </w:r>
      <w:r w:rsidRPr="00030305">
        <w:rPr>
          <w:rFonts w:hint="eastAsia"/>
        </w:rPr>
        <w:t>年</w:t>
      </w:r>
      <w:r w:rsidRPr="00030305">
        <w:rPr>
          <w:rFonts w:hint="eastAsia"/>
        </w:rPr>
        <w:t>XX</w:t>
      </w:r>
      <w:r w:rsidRPr="00030305">
        <w:rPr>
          <w:rFonts w:hint="eastAsia"/>
        </w:rPr>
        <w:t>月</w:t>
      </w:r>
      <w:r w:rsidRPr="00030305">
        <w:rPr>
          <w:rFonts w:hint="eastAsia"/>
        </w:rPr>
        <w:t>XX</w:t>
      </w:r>
      <w:r w:rsidRPr="00030305">
        <w:rPr>
          <w:rFonts w:hint="eastAsia"/>
        </w:rPr>
        <w:t>日</w:t>
      </w:r>
      <w:bookmarkEnd w:id="7"/>
      <w:bookmarkEnd w:id="8"/>
      <w:bookmarkEnd w:id="9"/>
    </w:p>
    <w:p w14:paraId="0713DA29" w14:textId="77777777" w:rsidR="00030305" w:rsidRDefault="00030305" w:rsidP="00030305">
      <w:pPr>
        <w:tabs>
          <w:tab w:val="left" w:pos="7767"/>
        </w:tabs>
        <w:ind w:left="720"/>
        <w:sectPr w:rsidR="00030305" w:rsidSect="00030305">
          <w:footerReference w:type="default" r:id="rId11"/>
          <w:pgSz w:w="11907" w:h="16839"/>
          <w:pgMar w:top="864" w:right="720" w:bottom="432" w:left="1008" w:header="864" w:footer="432" w:gutter="0"/>
          <w:pgNumType w:fmt="numberInDash"/>
          <w:cols w:space="708"/>
          <w:docGrid w:linePitch="360"/>
        </w:sectPr>
      </w:pPr>
    </w:p>
    <w:p w14:paraId="1FA50E58" w14:textId="77777777" w:rsidR="00030305" w:rsidRDefault="00030305" w:rsidP="00030305">
      <w:pPr>
        <w:pStyle w:val="1"/>
      </w:pPr>
      <w:bookmarkStart w:id="10" w:name="SCHBS0"/>
      <w:bookmarkEnd w:id="10"/>
      <w:r w:rsidRPr="00030305">
        <w:rPr>
          <w:rFonts w:hint="eastAsia"/>
        </w:rPr>
        <w:lastRenderedPageBreak/>
        <w:t>资产负债表</w:t>
      </w:r>
    </w:p>
    <w:p w14:paraId="1A240955" w14:textId="77777777" w:rsidR="00030305" w:rsidRP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r w:rsidRPr="00030305">
        <w:rPr>
          <w:rFonts w:hint="eastAsia"/>
          <w:u w:val="single"/>
        </w:rPr>
        <w:tab/>
      </w:r>
      <w:bookmarkStart w:id="11" w:name="SCHBS0_marks"/>
      <w:bookmarkStart w:id="12" w:name="LSCHBS0_marks"/>
      <w:bookmarkEnd w:id="11"/>
      <w:bookmarkEnd w:id="12"/>
    </w:p>
    <w:p w14:paraId="7386C0AA" w14:textId="77777777" w:rsidR="00030305" w:rsidRPr="00030305" w:rsidRDefault="00030305" w:rsidP="00030305"/>
    <w:p w14:paraId="139A4235" w14:textId="77777777" w:rsidR="00030305" w:rsidRPr="00030305" w:rsidRDefault="00030305" w:rsidP="00030305">
      <w:pPr>
        <w:tabs>
          <w:tab w:val="center" w:pos="3919"/>
          <w:tab w:val="right" w:pos="7387"/>
          <w:tab w:val="right" w:pos="10084"/>
        </w:tabs>
        <w:snapToGrid w:val="0"/>
      </w:pPr>
      <w:bookmarkStart w:id="13" w:name="SCHBS_1_0"/>
      <w:bookmarkEnd w:id="13"/>
      <w:r w:rsidRPr="00030305">
        <w:rPr>
          <w:rFonts w:hint="eastAsia"/>
        </w:rPr>
        <w:tab/>
      </w:r>
      <w:bookmarkStart w:id="14" w:name="SCHBS_1_1"/>
      <w:bookmarkEnd w:id="14"/>
      <w:r w:rsidRPr="00030305">
        <w:rPr>
          <w:rFonts w:hint="eastAsia"/>
        </w:rPr>
        <w:tab/>
      </w:r>
      <w:bookmarkStart w:id="15" w:name="SCHBS_1_2"/>
      <w:r w:rsidRPr="00030305">
        <w:rPr>
          <w:rFonts w:hint="eastAsia"/>
        </w:rPr>
        <w:t>2023</w:t>
      </w:r>
      <w:r w:rsidRPr="00030305">
        <w:rPr>
          <w:rFonts w:hint="eastAsia"/>
        </w:rPr>
        <w:t>年</w:t>
      </w:r>
      <w:bookmarkEnd w:id="15"/>
      <w:r w:rsidRPr="00030305">
        <w:rPr>
          <w:rFonts w:hint="eastAsia"/>
        </w:rPr>
        <w:tab/>
      </w:r>
      <w:bookmarkStart w:id="16" w:name="SCHBS_1_3"/>
      <w:r w:rsidRPr="00030305">
        <w:rPr>
          <w:rFonts w:hint="eastAsia"/>
        </w:rPr>
        <w:t>2022</w:t>
      </w:r>
      <w:r w:rsidRPr="00030305">
        <w:rPr>
          <w:rFonts w:hint="eastAsia"/>
        </w:rPr>
        <w:t>年</w:t>
      </w:r>
      <w:bookmarkEnd w:id="16"/>
    </w:p>
    <w:p w14:paraId="1FEA95E4" w14:textId="77777777" w:rsidR="00030305" w:rsidRPr="00030305" w:rsidRDefault="00030305" w:rsidP="00030305">
      <w:pPr>
        <w:tabs>
          <w:tab w:val="center" w:pos="3919"/>
          <w:tab w:val="right" w:pos="7387"/>
          <w:tab w:val="right" w:pos="10084"/>
        </w:tabs>
        <w:snapToGrid w:val="0"/>
        <w:rPr>
          <w:u w:val="single"/>
        </w:rPr>
      </w:pPr>
      <w:bookmarkStart w:id="17" w:name="SCHBS_2_0"/>
      <w:bookmarkEnd w:id="17"/>
      <w:r w:rsidRPr="00030305">
        <w:rPr>
          <w:rFonts w:hint="eastAsia"/>
        </w:rPr>
        <w:tab/>
      </w:r>
      <w:bookmarkStart w:id="18" w:name="SCHBS_2_1"/>
      <w:r w:rsidRPr="00030305">
        <w:rPr>
          <w:rFonts w:hint="eastAsia"/>
          <w:u w:val="single"/>
        </w:rPr>
        <w:t>附注六</w:t>
      </w:r>
      <w:bookmarkEnd w:id="18"/>
      <w:proofErr w:type="gramStart"/>
      <w:r w:rsidRPr="00030305">
        <w:rPr>
          <w:rFonts w:hint="eastAsia"/>
        </w:rPr>
        <w:tab/>
      </w:r>
      <w:bookmarkStart w:id="19" w:name="SCHBS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
      <w:r w:rsidRPr="00030305">
        <w:rPr>
          <w:rFonts w:hint="eastAsia"/>
        </w:rPr>
        <w:tab/>
      </w:r>
      <w:bookmarkStart w:id="20" w:name="SCHBS_2_3"/>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0"/>
      <w:proofErr w:type="gramEnd"/>
    </w:p>
    <w:p w14:paraId="5C4B6D99" w14:textId="77777777" w:rsidR="00030305" w:rsidRPr="00030305" w:rsidRDefault="00030305" w:rsidP="00030305">
      <w:pPr>
        <w:tabs>
          <w:tab w:val="center" w:pos="3919"/>
          <w:tab w:val="right" w:pos="7387"/>
          <w:tab w:val="right" w:pos="10084"/>
        </w:tabs>
        <w:snapToGrid w:val="0"/>
      </w:pPr>
      <w:bookmarkStart w:id="21" w:name="SCHBS_3_0"/>
      <w:bookmarkStart w:id="22" w:name="SCHBS_4_0"/>
      <w:bookmarkEnd w:id="21"/>
      <w:bookmarkEnd w:id="22"/>
      <w:r w:rsidRPr="00030305">
        <w:tab/>
      </w:r>
      <w:bookmarkStart w:id="23" w:name="SCHBS_4_1"/>
      <w:bookmarkEnd w:id="23"/>
      <w:r w:rsidRPr="00030305">
        <w:tab/>
      </w:r>
      <w:bookmarkStart w:id="24" w:name="SCHBS_4_2"/>
      <w:bookmarkEnd w:id="24"/>
      <w:r w:rsidRPr="00030305">
        <w:tab/>
      </w:r>
      <w:bookmarkStart w:id="25" w:name="SCHBS_4_3"/>
      <w:bookmarkEnd w:id="25"/>
    </w:p>
    <w:p w14:paraId="54B87553" w14:textId="77777777" w:rsidR="00030305" w:rsidRPr="00030305" w:rsidRDefault="00030305" w:rsidP="00030305">
      <w:pPr>
        <w:tabs>
          <w:tab w:val="center" w:pos="3919"/>
          <w:tab w:val="right" w:pos="7387"/>
          <w:tab w:val="right" w:pos="10084"/>
        </w:tabs>
        <w:snapToGrid w:val="0"/>
      </w:pPr>
      <w:bookmarkStart w:id="26" w:name="SCHBS_5_0"/>
      <w:r w:rsidRPr="00030305">
        <w:rPr>
          <w:rFonts w:hint="eastAsia"/>
          <w:u w:val="single"/>
        </w:rPr>
        <w:t>资产</w:t>
      </w:r>
      <w:bookmarkEnd w:id="26"/>
      <w:r w:rsidRPr="00030305">
        <w:rPr>
          <w:rFonts w:hint="eastAsia"/>
        </w:rPr>
        <w:tab/>
      </w:r>
      <w:bookmarkStart w:id="27" w:name="SCHBS_5_1"/>
      <w:bookmarkEnd w:id="27"/>
      <w:r w:rsidRPr="00030305">
        <w:rPr>
          <w:rFonts w:hint="eastAsia"/>
        </w:rPr>
        <w:tab/>
      </w:r>
      <w:bookmarkStart w:id="28" w:name="SCHBS_5_2"/>
      <w:bookmarkEnd w:id="28"/>
      <w:r w:rsidRPr="00030305">
        <w:rPr>
          <w:rFonts w:hint="eastAsia"/>
        </w:rPr>
        <w:tab/>
      </w:r>
      <w:bookmarkStart w:id="29" w:name="SCHBS_5_3"/>
      <w:bookmarkEnd w:id="29"/>
    </w:p>
    <w:p w14:paraId="4379DCD3" w14:textId="77777777" w:rsidR="00030305" w:rsidRPr="00030305" w:rsidRDefault="00030305" w:rsidP="00030305">
      <w:pPr>
        <w:tabs>
          <w:tab w:val="center" w:pos="3919"/>
          <w:tab w:val="right" w:pos="7387"/>
          <w:tab w:val="right" w:pos="10084"/>
        </w:tabs>
        <w:snapToGrid w:val="0"/>
      </w:pPr>
      <w:bookmarkStart w:id="30" w:name="SCHBS_6_0"/>
      <w:r w:rsidRPr="00030305">
        <w:rPr>
          <w:rFonts w:hint="eastAsia"/>
        </w:rPr>
        <w:t>流动资产：</w:t>
      </w:r>
      <w:bookmarkEnd w:id="30"/>
      <w:r w:rsidRPr="00030305">
        <w:rPr>
          <w:rFonts w:hint="eastAsia"/>
        </w:rPr>
        <w:tab/>
      </w:r>
      <w:bookmarkStart w:id="31" w:name="SCHBS_6_1"/>
      <w:bookmarkEnd w:id="31"/>
      <w:r w:rsidRPr="00030305">
        <w:rPr>
          <w:rFonts w:hint="eastAsia"/>
        </w:rPr>
        <w:tab/>
      </w:r>
      <w:bookmarkStart w:id="32" w:name="SCHBS_6_2"/>
      <w:bookmarkEnd w:id="32"/>
      <w:r w:rsidRPr="00030305">
        <w:rPr>
          <w:rFonts w:hint="eastAsia"/>
        </w:rPr>
        <w:tab/>
      </w:r>
      <w:bookmarkStart w:id="33" w:name="SCHBS_6_3"/>
      <w:bookmarkEnd w:id="33"/>
    </w:p>
    <w:p w14:paraId="3519652B" w14:textId="77777777" w:rsidR="00030305" w:rsidRPr="00030305" w:rsidRDefault="00030305" w:rsidP="00030305">
      <w:pPr>
        <w:tabs>
          <w:tab w:val="center" w:pos="3919"/>
          <w:tab w:val="right" w:pos="7387"/>
          <w:tab w:val="right" w:pos="10084"/>
        </w:tabs>
        <w:snapToGrid w:val="0"/>
      </w:pPr>
      <w:bookmarkStart w:id="34" w:name="SCHBS_7_0"/>
      <w:r w:rsidRPr="00030305">
        <w:rPr>
          <w:rFonts w:hint="eastAsia"/>
        </w:rPr>
        <w:t xml:space="preserve">    </w:t>
      </w:r>
      <w:r w:rsidRPr="00030305">
        <w:rPr>
          <w:rFonts w:hint="eastAsia"/>
        </w:rPr>
        <w:t>货币资金</w:t>
      </w:r>
      <w:bookmarkEnd w:id="34"/>
      <w:r w:rsidRPr="00030305">
        <w:rPr>
          <w:rFonts w:hint="eastAsia"/>
        </w:rPr>
        <w:tab/>
      </w:r>
      <w:bookmarkStart w:id="35" w:name="SCHBS_7_1"/>
      <w:r w:rsidRPr="00030305">
        <w:rPr>
          <w:rFonts w:hint="eastAsia"/>
        </w:rPr>
        <w:t>1</w:t>
      </w:r>
      <w:bookmarkEnd w:id="35"/>
      <w:r w:rsidRPr="00030305">
        <w:rPr>
          <w:rFonts w:hint="eastAsia"/>
        </w:rPr>
        <w:tab/>
      </w:r>
      <w:bookmarkStart w:id="36" w:name="SCHBS_7_2"/>
      <w:r w:rsidRPr="00030305">
        <w:rPr>
          <w:rFonts w:hint="eastAsia"/>
        </w:rPr>
        <w:t>173,930,836</w:t>
      </w:r>
      <w:bookmarkEnd w:id="36"/>
      <w:r w:rsidRPr="00030305">
        <w:rPr>
          <w:rFonts w:hint="eastAsia"/>
        </w:rPr>
        <w:tab/>
      </w:r>
      <w:bookmarkStart w:id="37" w:name="SCHBS_7_3"/>
      <w:r w:rsidRPr="00030305">
        <w:rPr>
          <w:rFonts w:hint="eastAsia"/>
        </w:rPr>
        <w:t>133,922,097</w:t>
      </w:r>
      <w:bookmarkEnd w:id="37"/>
    </w:p>
    <w:p w14:paraId="2A4AE648" w14:textId="77777777" w:rsidR="00030305" w:rsidRPr="00030305" w:rsidRDefault="00030305" w:rsidP="00030305">
      <w:pPr>
        <w:tabs>
          <w:tab w:val="center" w:pos="3919"/>
          <w:tab w:val="right" w:pos="7387"/>
          <w:tab w:val="right" w:pos="10084"/>
        </w:tabs>
        <w:snapToGrid w:val="0"/>
      </w:pPr>
      <w:bookmarkStart w:id="38" w:name="SCHBS_8_0"/>
      <w:r w:rsidRPr="00030305">
        <w:rPr>
          <w:rFonts w:hint="eastAsia"/>
        </w:rPr>
        <w:t xml:space="preserve">    </w:t>
      </w:r>
      <w:r w:rsidRPr="00030305">
        <w:rPr>
          <w:rFonts w:hint="eastAsia"/>
        </w:rPr>
        <w:t>预付款项</w:t>
      </w:r>
      <w:bookmarkEnd w:id="38"/>
      <w:r w:rsidRPr="00030305">
        <w:rPr>
          <w:rFonts w:hint="eastAsia"/>
        </w:rPr>
        <w:tab/>
      </w:r>
      <w:bookmarkStart w:id="39" w:name="SCHBS_8_1"/>
      <w:r w:rsidRPr="00030305">
        <w:rPr>
          <w:rFonts w:hint="eastAsia"/>
        </w:rPr>
        <w:t>2</w:t>
      </w:r>
      <w:bookmarkEnd w:id="39"/>
      <w:r w:rsidRPr="00030305">
        <w:rPr>
          <w:rFonts w:hint="eastAsia"/>
        </w:rPr>
        <w:tab/>
      </w:r>
      <w:bookmarkStart w:id="40" w:name="SCHBS_8_2"/>
      <w:r w:rsidRPr="00030305">
        <w:rPr>
          <w:rFonts w:hint="eastAsia"/>
        </w:rPr>
        <w:t>338,135</w:t>
      </w:r>
      <w:bookmarkEnd w:id="40"/>
      <w:r w:rsidRPr="00030305">
        <w:rPr>
          <w:rFonts w:hint="eastAsia"/>
        </w:rPr>
        <w:tab/>
      </w:r>
      <w:bookmarkStart w:id="41" w:name="SCHBS_8_3"/>
      <w:r w:rsidRPr="00030305">
        <w:rPr>
          <w:rFonts w:hint="eastAsia"/>
        </w:rPr>
        <w:t>492,026</w:t>
      </w:r>
      <w:bookmarkEnd w:id="41"/>
    </w:p>
    <w:p w14:paraId="167132D3" w14:textId="77777777" w:rsidR="00030305" w:rsidRPr="00030305" w:rsidRDefault="00030305" w:rsidP="00030305">
      <w:pPr>
        <w:tabs>
          <w:tab w:val="center" w:pos="3919"/>
          <w:tab w:val="right" w:pos="7387"/>
          <w:tab w:val="right" w:pos="10084"/>
        </w:tabs>
        <w:snapToGrid w:val="0"/>
      </w:pPr>
      <w:bookmarkStart w:id="42" w:name="SCHBS_9_0"/>
      <w:r w:rsidRPr="00030305">
        <w:rPr>
          <w:rFonts w:hint="eastAsia"/>
        </w:rPr>
        <w:t xml:space="preserve">    </w:t>
      </w:r>
      <w:r w:rsidRPr="00030305">
        <w:rPr>
          <w:rFonts w:hint="eastAsia"/>
        </w:rPr>
        <w:t>其他应收款</w:t>
      </w:r>
      <w:bookmarkEnd w:id="42"/>
      <w:r w:rsidRPr="00030305">
        <w:rPr>
          <w:rFonts w:hint="eastAsia"/>
        </w:rPr>
        <w:tab/>
      </w:r>
      <w:bookmarkStart w:id="43" w:name="SCHBS_9_1"/>
      <w:r w:rsidRPr="00030305">
        <w:rPr>
          <w:rFonts w:hint="eastAsia"/>
        </w:rPr>
        <w:t>3</w:t>
      </w:r>
      <w:bookmarkEnd w:id="43"/>
      <w:r w:rsidRPr="00030305">
        <w:rPr>
          <w:rFonts w:hint="eastAsia"/>
        </w:rPr>
        <w:tab/>
      </w:r>
      <w:bookmarkStart w:id="44" w:name="SCHBS_9_2"/>
      <w:r w:rsidRPr="00030305">
        <w:rPr>
          <w:rFonts w:hint="eastAsia"/>
        </w:rPr>
        <w:t>437,163</w:t>
      </w:r>
      <w:bookmarkEnd w:id="44"/>
      <w:r w:rsidRPr="00030305">
        <w:rPr>
          <w:rFonts w:hint="eastAsia"/>
        </w:rPr>
        <w:tab/>
      </w:r>
      <w:bookmarkStart w:id="45" w:name="SCHBS_9_3"/>
      <w:r w:rsidRPr="00030305">
        <w:rPr>
          <w:rFonts w:hint="eastAsia"/>
        </w:rPr>
        <w:t>2,296,546</w:t>
      </w:r>
      <w:bookmarkEnd w:id="45"/>
    </w:p>
    <w:p w14:paraId="0FB773E4" w14:textId="77777777" w:rsidR="00030305" w:rsidRPr="00030305" w:rsidRDefault="00030305" w:rsidP="00030305">
      <w:pPr>
        <w:tabs>
          <w:tab w:val="center" w:pos="3919"/>
          <w:tab w:val="right" w:pos="7387"/>
          <w:tab w:val="right" w:pos="10084"/>
        </w:tabs>
        <w:snapToGrid w:val="0"/>
      </w:pPr>
      <w:bookmarkStart w:id="46" w:name="SCHBS_10_0"/>
      <w:r w:rsidRPr="00030305">
        <w:rPr>
          <w:rFonts w:hint="eastAsia"/>
        </w:rPr>
        <w:t xml:space="preserve">    </w:t>
      </w:r>
      <w:r w:rsidRPr="00030305">
        <w:rPr>
          <w:rFonts w:hint="eastAsia"/>
        </w:rPr>
        <w:t>发放贷款和垫款</w:t>
      </w:r>
      <w:bookmarkEnd w:id="46"/>
      <w:r w:rsidRPr="00030305">
        <w:rPr>
          <w:rFonts w:hint="eastAsia"/>
        </w:rPr>
        <w:tab/>
      </w:r>
      <w:bookmarkStart w:id="47" w:name="SCHBS_10_1"/>
      <w:r w:rsidRPr="00030305">
        <w:rPr>
          <w:rFonts w:hint="eastAsia"/>
        </w:rPr>
        <w:t>4</w:t>
      </w:r>
      <w:bookmarkEnd w:id="47"/>
      <w:r w:rsidRPr="00030305">
        <w:rPr>
          <w:rFonts w:hint="eastAsia"/>
        </w:rPr>
        <w:tab/>
      </w:r>
      <w:bookmarkStart w:id="48" w:name="SCHBS_10_2"/>
      <w:r w:rsidRPr="00030305">
        <w:rPr>
          <w:rFonts w:hint="eastAsia"/>
        </w:rPr>
        <w:t>59,396,886</w:t>
      </w:r>
      <w:bookmarkEnd w:id="48"/>
      <w:r w:rsidRPr="00030305">
        <w:rPr>
          <w:rFonts w:hint="eastAsia"/>
        </w:rPr>
        <w:tab/>
      </w:r>
      <w:bookmarkStart w:id="49" w:name="SCHBS_10_3"/>
      <w:r w:rsidRPr="00030305">
        <w:rPr>
          <w:rFonts w:hint="eastAsia"/>
        </w:rPr>
        <w:t>113,279,558</w:t>
      </w:r>
      <w:bookmarkEnd w:id="49"/>
    </w:p>
    <w:p w14:paraId="0BE59DE4"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tab/>
      </w:r>
      <w:r w:rsidRPr="00030305">
        <w:tab/>
      </w:r>
      <w:r w:rsidRPr="00030305">
        <w:rPr>
          <w:color w:val="FFFFFF"/>
          <w:u w:val="single" w:color="000000"/>
        </w:rPr>
        <w:t>__________</w:t>
      </w:r>
      <w:r w:rsidRPr="00030305">
        <w:tab/>
      </w:r>
      <w:r w:rsidRPr="00030305">
        <w:rPr>
          <w:color w:val="FFFFFF"/>
          <w:u w:val="single" w:color="000000"/>
        </w:rPr>
        <w:t>__________</w:t>
      </w:r>
    </w:p>
    <w:p w14:paraId="02E6DFD1" w14:textId="77777777" w:rsidR="00030305" w:rsidRPr="00030305" w:rsidRDefault="00030305" w:rsidP="00030305">
      <w:pPr>
        <w:tabs>
          <w:tab w:val="center" w:pos="3919"/>
          <w:tab w:val="right" w:pos="7387"/>
          <w:tab w:val="right" w:pos="10084"/>
        </w:tabs>
        <w:snapToGrid w:val="0"/>
        <w:rPr>
          <w:u w:color="000000"/>
        </w:rPr>
      </w:pPr>
      <w:bookmarkStart w:id="50" w:name="SCHBS_11_0"/>
      <w:r w:rsidRPr="00030305">
        <w:rPr>
          <w:rFonts w:hint="eastAsia"/>
          <w:u w:color="000000"/>
        </w:rPr>
        <w:t>流动资产合计</w:t>
      </w:r>
      <w:bookmarkEnd w:id="50"/>
      <w:r w:rsidRPr="00030305">
        <w:rPr>
          <w:rFonts w:hint="eastAsia"/>
          <w:u w:color="000000"/>
        </w:rPr>
        <w:tab/>
      </w:r>
      <w:bookmarkStart w:id="51" w:name="SCHBS_11_1"/>
      <w:bookmarkEnd w:id="51"/>
      <w:r w:rsidRPr="00030305">
        <w:rPr>
          <w:rFonts w:hint="eastAsia"/>
          <w:u w:color="000000"/>
        </w:rPr>
        <w:tab/>
      </w:r>
      <w:bookmarkStart w:id="52" w:name="SCHBS_11_2"/>
      <w:r w:rsidRPr="00030305">
        <w:rPr>
          <w:rFonts w:hint="eastAsia"/>
          <w:u w:color="000000"/>
        </w:rPr>
        <w:t>234,103,020</w:t>
      </w:r>
      <w:bookmarkEnd w:id="52"/>
      <w:r w:rsidRPr="00030305">
        <w:rPr>
          <w:rFonts w:hint="eastAsia"/>
          <w:u w:color="000000"/>
        </w:rPr>
        <w:tab/>
      </w:r>
      <w:bookmarkStart w:id="53" w:name="SCHBS_11_3"/>
      <w:r w:rsidRPr="00030305">
        <w:rPr>
          <w:rFonts w:hint="eastAsia"/>
          <w:u w:color="000000"/>
        </w:rPr>
        <w:t>249,990,227</w:t>
      </w:r>
      <w:bookmarkEnd w:id="53"/>
    </w:p>
    <w:p w14:paraId="6E24F9F0"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1B95620E" w14:textId="77777777" w:rsidR="00030305" w:rsidRPr="00030305" w:rsidRDefault="00030305" w:rsidP="00030305">
      <w:pPr>
        <w:tabs>
          <w:tab w:val="center" w:pos="3919"/>
          <w:tab w:val="right" w:pos="7387"/>
          <w:tab w:val="right" w:pos="10084"/>
        </w:tabs>
        <w:snapToGrid w:val="0"/>
        <w:rPr>
          <w:u w:color="000000"/>
        </w:rPr>
      </w:pPr>
      <w:bookmarkStart w:id="54" w:name="SCHBS_12_0"/>
      <w:r w:rsidRPr="00030305">
        <w:rPr>
          <w:rFonts w:hint="eastAsia"/>
          <w:u w:color="000000"/>
        </w:rPr>
        <w:t>非流动资产：</w:t>
      </w:r>
      <w:bookmarkEnd w:id="54"/>
      <w:r w:rsidRPr="00030305">
        <w:rPr>
          <w:rFonts w:hint="eastAsia"/>
          <w:u w:color="000000"/>
        </w:rPr>
        <w:tab/>
      </w:r>
      <w:bookmarkStart w:id="55" w:name="SCHBS_12_1"/>
      <w:bookmarkEnd w:id="55"/>
      <w:r w:rsidRPr="00030305">
        <w:rPr>
          <w:rFonts w:hint="eastAsia"/>
          <w:u w:color="000000"/>
        </w:rPr>
        <w:tab/>
      </w:r>
      <w:bookmarkStart w:id="56" w:name="SCHBS_12_2"/>
      <w:bookmarkEnd w:id="56"/>
      <w:r w:rsidRPr="00030305">
        <w:rPr>
          <w:rFonts w:hint="eastAsia"/>
          <w:u w:color="000000"/>
        </w:rPr>
        <w:tab/>
      </w:r>
      <w:bookmarkStart w:id="57" w:name="SCHBS_12_3"/>
      <w:bookmarkEnd w:id="57"/>
    </w:p>
    <w:p w14:paraId="4CDF72D9" w14:textId="77777777" w:rsidR="00030305" w:rsidRPr="00030305" w:rsidRDefault="00030305" w:rsidP="00030305">
      <w:pPr>
        <w:tabs>
          <w:tab w:val="center" w:pos="3919"/>
          <w:tab w:val="right" w:pos="7387"/>
          <w:tab w:val="right" w:pos="10084"/>
        </w:tabs>
        <w:snapToGrid w:val="0"/>
        <w:rPr>
          <w:u w:color="000000"/>
        </w:rPr>
      </w:pPr>
      <w:bookmarkStart w:id="58" w:name="SCHBS_13_0"/>
      <w:r w:rsidRPr="00030305">
        <w:rPr>
          <w:rFonts w:hint="eastAsia"/>
          <w:u w:color="000000"/>
        </w:rPr>
        <w:t xml:space="preserve">    </w:t>
      </w:r>
      <w:r w:rsidRPr="00030305">
        <w:rPr>
          <w:rFonts w:hint="eastAsia"/>
          <w:u w:color="000000"/>
        </w:rPr>
        <w:t>发放贷款和垫款</w:t>
      </w:r>
      <w:bookmarkEnd w:id="58"/>
      <w:r w:rsidRPr="00030305">
        <w:rPr>
          <w:rFonts w:hint="eastAsia"/>
          <w:u w:color="000000"/>
        </w:rPr>
        <w:tab/>
      </w:r>
      <w:bookmarkStart w:id="59" w:name="SCHBS_13_1"/>
      <w:r w:rsidRPr="00030305">
        <w:rPr>
          <w:rFonts w:hint="eastAsia"/>
          <w:u w:color="000000"/>
        </w:rPr>
        <w:t>4</w:t>
      </w:r>
      <w:bookmarkEnd w:id="59"/>
      <w:r w:rsidRPr="00030305">
        <w:rPr>
          <w:rFonts w:hint="eastAsia"/>
          <w:u w:color="000000"/>
        </w:rPr>
        <w:tab/>
      </w:r>
      <w:bookmarkStart w:id="60" w:name="SCHBS_13_2"/>
      <w:r w:rsidRPr="00030305">
        <w:rPr>
          <w:rFonts w:hint="eastAsia"/>
          <w:u w:color="000000"/>
        </w:rPr>
        <w:t>51,999</w:t>
      </w:r>
      <w:bookmarkEnd w:id="60"/>
      <w:r w:rsidRPr="00030305">
        <w:rPr>
          <w:rFonts w:hint="eastAsia"/>
          <w:u w:color="000000"/>
        </w:rPr>
        <w:tab/>
      </w:r>
      <w:bookmarkStart w:id="61" w:name="SCHBS_13_3"/>
      <w:r w:rsidRPr="00030305">
        <w:rPr>
          <w:rFonts w:hint="eastAsia"/>
          <w:u w:color="000000"/>
        </w:rPr>
        <w:t>4,120,713</w:t>
      </w:r>
      <w:bookmarkEnd w:id="61"/>
    </w:p>
    <w:p w14:paraId="3345DEC7" w14:textId="77777777" w:rsidR="00030305" w:rsidRPr="00030305" w:rsidRDefault="00030305" w:rsidP="00030305">
      <w:pPr>
        <w:tabs>
          <w:tab w:val="center" w:pos="3919"/>
          <w:tab w:val="right" w:pos="7387"/>
          <w:tab w:val="right" w:pos="10084"/>
        </w:tabs>
        <w:snapToGrid w:val="0"/>
        <w:rPr>
          <w:u w:color="000000"/>
        </w:rPr>
      </w:pPr>
      <w:bookmarkStart w:id="62" w:name="SCHBS_14_0"/>
      <w:r w:rsidRPr="00030305">
        <w:rPr>
          <w:rFonts w:hint="eastAsia"/>
          <w:u w:color="000000"/>
        </w:rPr>
        <w:t xml:space="preserve">    </w:t>
      </w:r>
      <w:r w:rsidRPr="00030305">
        <w:rPr>
          <w:rFonts w:hint="eastAsia"/>
          <w:u w:color="000000"/>
        </w:rPr>
        <w:t>固定资产</w:t>
      </w:r>
      <w:bookmarkEnd w:id="62"/>
      <w:r w:rsidRPr="00030305">
        <w:rPr>
          <w:rFonts w:hint="eastAsia"/>
          <w:u w:color="000000"/>
        </w:rPr>
        <w:tab/>
      </w:r>
      <w:bookmarkStart w:id="63" w:name="SCHBS_14_1"/>
      <w:r w:rsidRPr="00030305">
        <w:rPr>
          <w:rFonts w:hint="eastAsia"/>
          <w:u w:color="000000"/>
        </w:rPr>
        <w:t>5</w:t>
      </w:r>
      <w:bookmarkEnd w:id="63"/>
      <w:r w:rsidRPr="00030305">
        <w:rPr>
          <w:rFonts w:hint="eastAsia"/>
          <w:u w:color="000000"/>
        </w:rPr>
        <w:tab/>
      </w:r>
      <w:bookmarkStart w:id="64" w:name="SCHBS_14_2"/>
      <w:r w:rsidRPr="00030305">
        <w:rPr>
          <w:rFonts w:hint="eastAsia"/>
          <w:u w:color="000000"/>
        </w:rPr>
        <w:t>233,197</w:t>
      </w:r>
      <w:bookmarkEnd w:id="64"/>
      <w:r w:rsidRPr="00030305">
        <w:rPr>
          <w:rFonts w:hint="eastAsia"/>
          <w:u w:color="000000"/>
        </w:rPr>
        <w:tab/>
      </w:r>
      <w:bookmarkStart w:id="65" w:name="SCHBS_14_3"/>
      <w:r w:rsidRPr="00030305">
        <w:rPr>
          <w:rFonts w:hint="eastAsia"/>
          <w:u w:color="000000"/>
        </w:rPr>
        <w:t>227,627</w:t>
      </w:r>
      <w:bookmarkEnd w:id="65"/>
    </w:p>
    <w:p w14:paraId="1A803A02" w14:textId="77777777" w:rsidR="00030305" w:rsidRPr="00030305" w:rsidRDefault="00030305" w:rsidP="00030305">
      <w:pPr>
        <w:tabs>
          <w:tab w:val="center" w:pos="3919"/>
          <w:tab w:val="right" w:pos="7387"/>
          <w:tab w:val="right" w:pos="10084"/>
        </w:tabs>
        <w:snapToGrid w:val="0"/>
        <w:rPr>
          <w:u w:color="000000"/>
        </w:rPr>
      </w:pPr>
      <w:bookmarkStart w:id="66" w:name="SCHBS_15_0"/>
      <w:r w:rsidRPr="00030305">
        <w:rPr>
          <w:rFonts w:hint="eastAsia"/>
          <w:u w:color="000000"/>
        </w:rPr>
        <w:t xml:space="preserve">    </w:t>
      </w:r>
      <w:r w:rsidRPr="00030305">
        <w:rPr>
          <w:rFonts w:hint="eastAsia"/>
          <w:u w:color="000000"/>
        </w:rPr>
        <w:t>长期待摊费用</w:t>
      </w:r>
      <w:bookmarkEnd w:id="66"/>
      <w:r w:rsidRPr="00030305">
        <w:rPr>
          <w:rFonts w:hint="eastAsia"/>
          <w:u w:color="000000"/>
        </w:rPr>
        <w:tab/>
      </w:r>
      <w:bookmarkStart w:id="67" w:name="SCHBS_15_1"/>
      <w:r w:rsidRPr="00030305">
        <w:rPr>
          <w:rFonts w:hint="eastAsia"/>
          <w:u w:color="000000"/>
        </w:rPr>
        <w:t>6</w:t>
      </w:r>
      <w:bookmarkEnd w:id="67"/>
      <w:r w:rsidRPr="00030305">
        <w:rPr>
          <w:rFonts w:hint="eastAsia"/>
          <w:u w:color="000000"/>
        </w:rPr>
        <w:tab/>
      </w:r>
      <w:bookmarkStart w:id="68" w:name="SCHBS_15_2"/>
      <w:r w:rsidRPr="00030305">
        <w:rPr>
          <w:rFonts w:hint="eastAsia"/>
          <w:u w:color="000000"/>
        </w:rPr>
        <w:t>-</w:t>
      </w:r>
      <w:bookmarkEnd w:id="68"/>
      <w:r w:rsidRPr="00030305">
        <w:rPr>
          <w:rFonts w:hint="eastAsia"/>
          <w:u w:color="000000"/>
        </w:rPr>
        <w:tab/>
      </w:r>
      <w:bookmarkStart w:id="69" w:name="SCHBS_15_3"/>
      <w:r w:rsidRPr="00030305">
        <w:rPr>
          <w:rFonts w:hint="eastAsia"/>
          <w:u w:color="000000"/>
        </w:rPr>
        <w:t>154,941</w:t>
      </w:r>
      <w:bookmarkEnd w:id="69"/>
    </w:p>
    <w:p w14:paraId="443E1DAB" w14:textId="77777777" w:rsidR="00030305" w:rsidRPr="00030305" w:rsidRDefault="00030305" w:rsidP="00030305">
      <w:pPr>
        <w:tabs>
          <w:tab w:val="center" w:pos="3919"/>
          <w:tab w:val="right" w:pos="7387"/>
          <w:tab w:val="right" w:pos="10084"/>
        </w:tabs>
        <w:snapToGrid w:val="0"/>
        <w:rPr>
          <w:u w:color="000000"/>
        </w:rPr>
      </w:pPr>
      <w:bookmarkStart w:id="70" w:name="SCHBS_16_0"/>
      <w:r w:rsidRPr="00030305">
        <w:rPr>
          <w:rFonts w:hint="eastAsia"/>
          <w:u w:color="000000"/>
        </w:rPr>
        <w:t xml:space="preserve">    </w:t>
      </w:r>
      <w:r w:rsidRPr="00030305">
        <w:rPr>
          <w:rFonts w:hint="eastAsia"/>
          <w:u w:color="000000"/>
        </w:rPr>
        <w:t>递延所得税资产</w:t>
      </w:r>
      <w:bookmarkEnd w:id="70"/>
      <w:r w:rsidRPr="00030305">
        <w:rPr>
          <w:rFonts w:hint="eastAsia"/>
          <w:u w:color="000000"/>
        </w:rPr>
        <w:tab/>
      </w:r>
      <w:bookmarkStart w:id="71" w:name="SCHBS_16_1"/>
      <w:r w:rsidRPr="00030305">
        <w:rPr>
          <w:rFonts w:hint="eastAsia"/>
          <w:u w:color="000000"/>
        </w:rPr>
        <w:t>7</w:t>
      </w:r>
      <w:bookmarkEnd w:id="71"/>
      <w:r w:rsidRPr="00030305">
        <w:rPr>
          <w:rFonts w:hint="eastAsia"/>
          <w:u w:color="000000"/>
        </w:rPr>
        <w:tab/>
      </w:r>
      <w:bookmarkStart w:id="72" w:name="SCHBS_16_2"/>
      <w:r w:rsidRPr="00030305">
        <w:rPr>
          <w:rFonts w:hint="eastAsia"/>
          <w:u w:color="000000"/>
        </w:rPr>
        <w:t>22,708,802</w:t>
      </w:r>
      <w:bookmarkEnd w:id="72"/>
      <w:r w:rsidRPr="00030305">
        <w:rPr>
          <w:rFonts w:hint="eastAsia"/>
          <w:u w:color="000000"/>
        </w:rPr>
        <w:tab/>
      </w:r>
      <w:bookmarkStart w:id="73" w:name="SCHBS_16_3"/>
      <w:r w:rsidRPr="00030305">
        <w:rPr>
          <w:rFonts w:hint="eastAsia"/>
          <w:u w:color="000000"/>
        </w:rPr>
        <w:t>35,188,495</w:t>
      </w:r>
      <w:bookmarkEnd w:id="73"/>
    </w:p>
    <w:p w14:paraId="1E04F2C7"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3EE284F9" w14:textId="77777777" w:rsidR="00030305" w:rsidRPr="00030305" w:rsidRDefault="00030305" w:rsidP="00030305">
      <w:pPr>
        <w:tabs>
          <w:tab w:val="center" w:pos="3919"/>
          <w:tab w:val="right" w:pos="7387"/>
          <w:tab w:val="right" w:pos="10084"/>
        </w:tabs>
        <w:snapToGrid w:val="0"/>
        <w:rPr>
          <w:u w:color="000000"/>
        </w:rPr>
      </w:pPr>
      <w:bookmarkStart w:id="74" w:name="SCHBS_17_0"/>
      <w:r w:rsidRPr="00030305">
        <w:rPr>
          <w:rFonts w:hint="eastAsia"/>
          <w:u w:color="000000"/>
        </w:rPr>
        <w:t>非流动资产合计</w:t>
      </w:r>
      <w:bookmarkEnd w:id="74"/>
      <w:r w:rsidRPr="00030305">
        <w:rPr>
          <w:rFonts w:hint="eastAsia"/>
          <w:u w:color="000000"/>
        </w:rPr>
        <w:tab/>
      </w:r>
      <w:bookmarkStart w:id="75" w:name="SCHBS_17_1"/>
      <w:bookmarkEnd w:id="75"/>
      <w:r w:rsidRPr="00030305">
        <w:rPr>
          <w:rFonts w:hint="eastAsia"/>
          <w:u w:color="000000"/>
        </w:rPr>
        <w:tab/>
      </w:r>
      <w:bookmarkStart w:id="76" w:name="SCHBS_17_2"/>
      <w:r w:rsidRPr="00030305">
        <w:rPr>
          <w:rFonts w:hint="eastAsia"/>
          <w:u w:color="000000"/>
        </w:rPr>
        <w:t>22,993,998</w:t>
      </w:r>
      <w:bookmarkEnd w:id="76"/>
      <w:r w:rsidRPr="00030305">
        <w:rPr>
          <w:rFonts w:hint="eastAsia"/>
          <w:u w:color="000000"/>
        </w:rPr>
        <w:tab/>
      </w:r>
      <w:bookmarkStart w:id="77" w:name="SCHBS_17_3"/>
      <w:r w:rsidRPr="00030305">
        <w:rPr>
          <w:rFonts w:hint="eastAsia"/>
          <w:u w:color="000000"/>
        </w:rPr>
        <w:t>39,691,776</w:t>
      </w:r>
      <w:bookmarkEnd w:id="77"/>
    </w:p>
    <w:p w14:paraId="131425A4" w14:textId="77777777" w:rsidR="00030305" w:rsidRPr="00030305" w:rsidRDefault="00030305" w:rsidP="00030305">
      <w:pPr>
        <w:tabs>
          <w:tab w:val="right" w:pos="3919"/>
          <w:tab w:val="right" w:pos="7387"/>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06F4CE9C" w14:textId="77777777" w:rsidR="00030305" w:rsidRPr="00030305" w:rsidRDefault="00030305" w:rsidP="00030305">
      <w:pPr>
        <w:tabs>
          <w:tab w:val="center" w:pos="3919"/>
          <w:tab w:val="right" w:pos="7387"/>
          <w:tab w:val="right" w:pos="10084"/>
        </w:tabs>
        <w:snapToGrid w:val="0"/>
        <w:rPr>
          <w:u w:color="000000"/>
        </w:rPr>
      </w:pPr>
      <w:bookmarkStart w:id="78" w:name="SCHBS_18_0"/>
      <w:r w:rsidRPr="00030305">
        <w:rPr>
          <w:rFonts w:hint="eastAsia"/>
          <w:u w:color="000000"/>
        </w:rPr>
        <w:t>资产总计</w:t>
      </w:r>
      <w:bookmarkEnd w:id="78"/>
      <w:r w:rsidRPr="00030305">
        <w:rPr>
          <w:rFonts w:hint="eastAsia"/>
          <w:u w:color="000000"/>
        </w:rPr>
        <w:tab/>
      </w:r>
      <w:bookmarkStart w:id="79" w:name="SCHBS_18_1"/>
      <w:bookmarkEnd w:id="79"/>
      <w:r w:rsidRPr="00030305">
        <w:rPr>
          <w:rFonts w:hint="eastAsia"/>
          <w:u w:color="000000"/>
        </w:rPr>
        <w:tab/>
      </w:r>
      <w:bookmarkStart w:id="80" w:name="SCHBS_18_2"/>
      <w:r w:rsidRPr="00030305">
        <w:rPr>
          <w:rFonts w:hint="eastAsia"/>
          <w:u w:color="000000"/>
        </w:rPr>
        <w:t>257,097,018</w:t>
      </w:r>
      <w:bookmarkEnd w:id="80"/>
      <w:r w:rsidRPr="00030305">
        <w:rPr>
          <w:rFonts w:hint="eastAsia"/>
          <w:u w:color="000000"/>
        </w:rPr>
        <w:tab/>
      </w:r>
      <w:bookmarkStart w:id="81" w:name="SCHBS_18_3"/>
      <w:r w:rsidRPr="00030305">
        <w:rPr>
          <w:rFonts w:hint="eastAsia"/>
          <w:u w:color="000000"/>
        </w:rPr>
        <w:t>289,682,003</w:t>
      </w:r>
      <w:bookmarkEnd w:id="81"/>
    </w:p>
    <w:p w14:paraId="78A6FBD4" w14:textId="77777777" w:rsidR="00030305" w:rsidRPr="00030305" w:rsidRDefault="00030305" w:rsidP="00030305">
      <w:pPr>
        <w:tabs>
          <w:tab w:val="right" w:pos="3919"/>
          <w:tab w:val="right" w:pos="7387"/>
          <w:tab w:val="right" w:pos="10084"/>
        </w:tabs>
        <w:snapToGrid w:val="0"/>
        <w:spacing w:after="140" w:line="25" w:lineRule="auto"/>
        <w:rPr>
          <w:color w:val="FFFFFF"/>
          <w:u w:val="double" w:color="000000"/>
        </w:rPr>
      </w:pPr>
      <w:r w:rsidRPr="00030305">
        <w:rPr>
          <w:u w:color="000000"/>
        </w:rPr>
        <w:tab/>
      </w:r>
      <w:r w:rsidRPr="00030305">
        <w:rPr>
          <w:u w:color="000000"/>
        </w:rPr>
        <w:tab/>
      </w:r>
      <w:r w:rsidRPr="00030305">
        <w:rPr>
          <w:color w:val="FFFFFF"/>
          <w:u w:val="double" w:color="000000"/>
        </w:rPr>
        <w:t>__________</w:t>
      </w:r>
      <w:r w:rsidRPr="00030305">
        <w:rPr>
          <w:u w:color="000000"/>
        </w:rPr>
        <w:tab/>
      </w:r>
      <w:r w:rsidRPr="00030305">
        <w:rPr>
          <w:color w:val="FFFFFF"/>
          <w:u w:val="double" w:color="000000"/>
        </w:rPr>
        <w:t>__________</w:t>
      </w:r>
    </w:p>
    <w:p w14:paraId="3917E6F5" w14:textId="77777777" w:rsidR="00030305" w:rsidRDefault="00030305" w:rsidP="00030305">
      <w:pPr>
        <w:tabs>
          <w:tab w:val="right" w:pos="3919"/>
          <w:tab w:val="right" w:pos="7387"/>
          <w:tab w:val="right" w:pos="10084"/>
        </w:tabs>
        <w:snapToGrid w:val="0"/>
        <w:rPr>
          <w:u w:color="000000"/>
        </w:rPr>
        <w:sectPr w:rsidR="00030305" w:rsidSect="00030305">
          <w:headerReference w:type="default" r:id="rId12"/>
          <w:footerReference w:type="default" r:id="rId13"/>
          <w:pgSz w:w="11907" w:h="16839"/>
          <w:pgMar w:top="864" w:right="720" w:bottom="432" w:left="1008" w:header="864" w:footer="432" w:gutter="0"/>
          <w:pgNumType w:fmt="numberInDash"/>
          <w:cols w:space="708"/>
          <w:docGrid w:linePitch="360"/>
        </w:sectPr>
      </w:pPr>
      <w:bookmarkStart w:id="82" w:name="LSCHBS0_marke"/>
      <w:bookmarkStart w:id="83" w:name="SCHBS0_marke"/>
      <w:bookmarkEnd w:id="82"/>
      <w:bookmarkEnd w:id="83"/>
    </w:p>
    <w:p w14:paraId="6504110E" w14:textId="77777777" w:rsidR="00030305" w:rsidRDefault="00030305" w:rsidP="00030305">
      <w:pPr>
        <w:rPr>
          <w:u w:color="000000"/>
        </w:rPr>
      </w:pPr>
      <w:r w:rsidRPr="00030305">
        <w:rPr>
          <w:rFonts w:hint="eastAsia"/>
          <w:u w:color="000000"/>
        </w:rPr>
        <w:lastRenderedPageBreak/>
        <w:t>资产负债表</w:t>
      </w:r>
      <w:r w:rsidRPr="00030305">
        <w:rPr>
          <w:rFonts w:hint="eastAsia"/>
          <w:u w:color="000000"/>
        </w:rPr>
        <w:t xml:space="preserve"> - </w:t>
      </w:r>
      <w:r w:rsidRPr="00030305">
        <w:rPr>
          <w:rFonts w:hint="eastAsia"/>
          <w:u w:color="000000"/>
        </w:rPr>
        <w:t>续</w:t>
      </w:r>
    </w:p>
    <w:p w14:paraId="680F2DEF" w14:textId="77777777" w:rsidR="00030305" w:rsidRPr="00030305" w:rsidRDefault="00030305" w:rsidP="00030305">
      <w:pPr>
        <w:tabs>
          <w:tab w:val="left" w:pos="10170"/>
        </w:tabs>
        <w:jc w:val="both"/>
        <w:rPr>
          <w:u w:val="single" w:color="000000"/>
        </w:rPr>
      </w:pPr>
      <w:r w:rsidRPr="00030305">
        <w:rPr>
          <w:rFonts w:hint="eastAsia"/>
          <w:u w:val="single" w:color="000000"/>
        </w:rPr>
        <w:t>2023</w:t>
      </w:r>
      <w:r w:rsidRPr="00030305">
        <w:rPr>
          <w:rFonts w:hint="eastAsia"/>
          <w:u w:val="single" w:color="000000"/>
        </w:rPr>
        <w:t>年</w:t>
      </w:r>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r w:rsidRPr="00030305">
        <w:rPr>
          <w:rFonts w:hint="eastAsia"/>
          <w:u w:val="single" w:color="000000"/>
        </w:rPr>
        <w:tab/>
      </w:r>
      <w:bookmarkStart w:id="84" w:name="SCHBS1_marks"/>
      <w:bookmarkStart w:id="85" w:name="LSCHBS1_marks"/>
      <w:bookmarkEnd w:id="84"/>
      <w:bookmarkEnd w:id="85"/>
    </w:p>
    <w:p w14:paraId="29622096" w14:textId="77777777" w:rsidR="00030305" w:rsidRPr="00030305" w:rsidRDefault="00030305" w:rsidP="00030305">
      <w:pPr>
        <w:rPr>
          <w:u w:color="000000"/>
        </w:rPr>
      </w:pPr>
    </w:p>
    <w:p w14:paraId="3488F083" w14:textId="77777777" w:rsidR="00030305" w:rsidRPr="00030305" w:rsidRDefault="00030305" w:rsidP="00030305">
      <w:pPr>
        <w:tabs>
          <w:tab w:val="center" w:pos="4150"/>
          <w:tab w:val="right" w:pos="7479"/>
          <w:tab w:val="right" w:pos="10084"/>
        </w:tabs>
        <w:snapToGrid w:val="0"/>
        <w:rPr>
          <w:u w:color="000000"/>
        </w:rPr>
      </w:pPr>
      <w:bookmarkStart w:id="86" w:name="SCHBS_21_0"/>
      <w:bookmarkEnd w:id="86"/>
      <w:r w:rsidRPr="00030305">
        <w:rPr>
          <w:rFonts w:hint="eastAsia"/>
          <w:u w:color="000000"/>
        </w:rPr>
        <w:tab/>
      </w:r>
      <w:bookmarkStart w:id="87" w:name="SCHBS_21_1"/>
      <w:bookmarkEnd w:id="87"/>
      <w:r w:rsidRPr="00030305">
        <w:rPr>
          <w:rFonts w:hint="eastAsia"/>
          <w:u w:color="000000"/>
        </w:rPr>
        <w:tab/>
      </w:r>
      <w:bookmarkStart w:id="88" w:name="SCHBS_21_2"/>
      <w:r w:rsidRPr="00030305">
        <w:rPr>
          <w:rFonts w:hint="eastAsia"/>
          <w:u w:color="000000"/>
        </w:rPr>
        <w:t>2023</w:t>
      </w:r>
      <w:r w:rsidRPr="00030305">
        <w:rPr>
          <w:rFonts w:hint="eastAsia"/>
          <w:u w:color="000000"/>
        </w:rPr>
        <w:t>年</w:t>
      </w:r>
      <w:bookmarkEnd w:id="88"/>
      <w:r w:rsidRPr="00030305">
        <w:rPr>
          <w:rFonts w:hint="eastAsia"/>
          <w:u w:color="000000"/>
        </w:rPr>
        <w:tab/>
      </w:r>
      <w:bookmarkStart w:id="89" w:name="SCHBS_21_3"/>
      <w:r w:rsidRPr="00030305">
        <w:rPr>
          <w:rFonts w:hint="eastAsia"/>
          <w:u w:color="000000"/>
        </w:rPr>
        <w:t>2022</w:t>
      </w:r>
      <w:r w:rsidRPr="00030305">
        <w:rPr>
          <w:rFonts w:hint="eastAsia"/>
          <w:u w:color="000000"/>
        </w:rPr>
        <w:t>年</w:t>
      </w:r>
      <w:bookmarkEnd w:id="89"/>
    </w:p>
    <w:p w14:paraId="047F9926" w14:textId="77777777" w:rsidR="00030305" w:rsidRPr="00030305" w:rsidRDefault="00030305" w:rsidP="00030305">
      <w:pPr>
        <w:tabs>
          <w:tab w:val="center" w:pos="4150"/>
          <w:tab w:val="right" w:pos="7479"/>
          <w:tab w:val="right" w:pos="10084"/>
        </w:tabs>
        <w:snapToGrid w:val="0"/>
        <w:rPr>
          <w:u w:val="single" w:color="000000"/>
        </w:rPr>
      </w:pPr>
      <w:bookmarkStart w:id="90" w:name="SCHBS_22_0"/>
      <w:bookmarkEnd w:id="90"/>
      <w:r w:rsidRPr="00030305">
        <w:rPr>
          <w:rFonts w:hint="eastAsia"/>
          <w:u w:color="000000"/>
        </w:rPr>
        <w:tab/>
      </w:r>
      <w:bookmarkStart w:id="91" w:name="SCHBS_22_1"/>
      <w:r w:rsidRPr="00030305">
        <w:rPr>
          <w:rFonts w:hint="eastAsia"/>
          <w:u w:val="single" w:color="000000"/>
        </w:rPr>
        <w:t>附注六</w:t>
      </w:r>
      <w:bookmarkEnd w:id="91"/>
      <w:proofErr w:type="gramStart"/>
      <w:r w:rsidRPr="00030305">
        <w:rPr>
          <w:rFonts w:hint="eastAsia"/>
          <w:u w:color="000000"/>
        </w:rPr>
        <w:tab/>
      </w:r>
      <w:bookmarkStart w:id="92" w:name="SCHBS_22_2"/>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92"/>
      <w:r w:rsidRPr="00030305">
        <w:rPr>
          <w:rFonts w:hint="eastAsia"/>
          <w:u w:color="000000"/>
        </w:rPr>
        <w:tab/>
      </w:r>
      <w:bookmarkStart w:id="93" w:name="SCHBS_22_3"/>
      <w:r w:rsidRPr="00030305">
        <w:rPr>
          <w:rFonts w:hint="eastAsia"/>
          <w:u w:val="single" w:color="000000"/>
        </w:rPr>
        <w:t>12</w:t>
      </w:r>
      <w:r w:rsidRPr="00030305">
        <w:rPr>
          <w:rFonts w:hint="eastAsia"/>
          <w:u w:val="single" w:color="000000"/>
        </w:rPr>
        <w:t>月</w:t>
      </w:r>
      <w:r w:rsidRPr="00030305">
        <w:rPr>
          <w:rFonts w:hint="eastAsia"/>
          <w:u w:val="single" w:color="000000"/>
        </w:rPr>
        <w:t>31</w:t>
      </w:r>
      <w:r w:rsidRPr="00030305">
        <w:rPr>
          <w:rFonts w:hint="eastAsia"/>
          <w:u w:val="single" w:color="000000"/>
        </w:rPr>
        <w:t>日</w:t>
      </w:r>
      <w:bookmarkEnd w:id="93"/>
      <w:proofErr w:type="gramEnd"/>
    </w:p>
    <w:p w14:paraId="11976EEC" w14:textId="77777777" w:rsidR="00030305" w:rsidRPr="00030305" w:rsidRDefault="00030305" w:rsidP="00030305">
      <w:pPr>
        <w:tabs>
          <w:tab w:val="center" w:pos="4150"/>
          <w:tab w:val="right" w:pos="7479"/>
          <w:tab w:val="right" w:pos="10084"/>
        </w:tabs>
        <w:snapToGrid w:val="0"/>
        <w:rPr>
          <w:u w:color="000000"/>
        </w:rPr>
      </w:pPr>
      <w:bookmarkStart w:id="94" w:name="SCHBS_23_0"/>
      <w:bookmarkStart w:id="95" w:name="SCHBS_24_0"/>
      <w:bookmarkEnd w:id="94"/>
      <w:bookmarkEnd w:id="95"/>
      <w:r w:rsidRPr="00030305">
        <w:rPr>
          <w:u w:color="000000"/>
        </w:rPr>
        <w:tab/>
      </w:r>
      <w:bookmarkStart w:id="96" w:name="SCHBS_24_1"/>
      <w:bookmarkEnd w:id="96"/>
      <w:r w:rsidRPr="00030305">
        <w:rPr>
          <w:u w:color="000000"/>
        </w:rPr>
        <w:tab/>
      </w:r>
      <w:bookmarkStart w:id="97" w:name="SCHBS_24_2"/>
      <w:bookmarkEnd w:id="97"/>
      <w:r w:rsidRPr="00030305">
        <w:rPr>
          <w:u w:color="000000"/>
        </w:rPr>
        <w:tab/>
      </w:r>
      <w:bookmarkStart w:id="98" w:name="SCHBS_24_3"/>
      <w:bookmarkEnd w:id="98"/>
    </w:p>
    <w:p w14:paraId="79871345" w14:textId="77777777" w:rsidR="00030305" w:rsidRPr="00030305" w:rsidRDefault="00030305" w:rsidP="00030305">
      <w:pPr>
        <w:tabs>
          <w:tab w:val="center" w:pos="4150"/>
          <w:tab w:val="right" w:pos="7479"/>
          <w:tab w:val="right" w:pos="10084"/>
        </w:tabs>
        <w:snapToGrid w:val="0"/>
        <w:rPr>
          <w:u w:color="000000"/>
        </w:rPr>
      </w:pPr>
      <w:bookmarkStart w:id="99" w:name="SCHBS_25_0"/>
      <w:r w:rsidRPr="00030305">
        <w:rPr>
          <w:rFonts w:hint="eastAsia"/>
          <w:u w:val="single" w:color="000000"/>
        </w:rPr>
        <w:t>负债及所有者权益</w:t>
      </w:r>
      <w:bookmarkEnd w:id="99"/>
      <w:r w:rsidRPr="00030305">
        <w:rPr>
          <w:rFonts w:hint="eastAsia"/>
          <w:u w:color="000000"/>
        </w:rPr>
        <w:tab/>
      </w:r>
      <w:bookmarkStart w:id="100" w:name="SCHBS_25_1"/>
      <w:bookmarkEnd w:id="100"/>
      <w:r w:rsidRPr="00030305">
        <w:rPr>
          <w:rFonts w:hint="eastAsia"/>
          <w:u w:color="000000"/>
        </w:rPr>
        <w:tab/>
      </w:r>
      <w:bookmarkStart w:id="101" w:name="SCHBS_25_2"/>
      <w:bookmarkEnd w:id="101"/>
      <w:r w:rsidRPr="00030305">
        <w:rPr>
          <w:rFonts w:hint="eastAsia"/>
          <w:u w:color="000000"/>
        </w:rPr>
        <w:tab/>
      </w:r>
      <w:bookmarkStart w:id="102" w:name="SCHBS_25_3"/>
      <w:bookmarkEnd w:id="102"/>
    </w:p>
    <w:p w14:paraId="4DFB3F78" w14:textId="77777777" w:rsidR="00030305" w:rsidRPr="00030305" w:rsidRDefault="00030305" w:rsidP="00030305">
      <w:pPr>
        <w:tabs>
          <w:tab w:val="center" w:pos="4150"/>
          <w:tab w:val="right" w:pos="7479"/>
          <w:tab w:val="right" w:pos="10084"/>
        </w:tabs>
        <w:snapToGrid w:val="0"/>
        <w:rPr>
          <w:u w:color="000000"/>
        </w:rPr>
      </w:pPr>
      <w:bookmarkStart w:id="103" w:name="SCHBS_26_0"/>
      <w:r w:rsidRPr="00030305">
        <w:rPr>
          <w:rFonts w:hint="eastAsia"/>
          <w:u w:color="000000"/>
        </w:rPr>
        <w:t>流动负债：</w:t>
      </w:r>
      <w:bookmarkEnd w:id="103"/>
      <w:r w:rsidRPr="00030305">
        <w:rPr>
          <w:rFonts w:hint="eastAsia"/>
          <w:u w:color="000000"/>
        </w:rPr>
        <w:tab/>
      </w:r>
      <w:bookmarkStart w:id="104" w:name="SCHBS_26_1"/>
      <w:bookmarkEnd w:id="104"/>
      <w:r w:rsidRPr="00030305">
        <w:rPr>
          <w:rFonts w:hint="eastAsia"/>
          <w:u w:color="000000"/>
        </w:rPr>
        <w:tab/>
      </w:r>
      <w:bookmarkStart w:id="105" w:name="SCHBS_26_2"/>
      <w:bookmarkEnd w:id="105"/>
      <w:r w:rsidRPr="00030305">
        <w:rPr>
          <w:rFonts w:hint="eastAsia"/>
          <w:u w:color="000000"/>
        </w:rPr>
        <w:tab/>
      </w:r>
      <w:bookmarkStart w:id="106" w:name="SCHBS_26_3"/>
      <w:bookmarkEnd w:id="106"/>
    </w:p>
    <w:p w14:paraId="3ABEACBF" w14:textId="77777777" w:rsidR="00030305" w:rsidRPr="00030305" w:rsidRDefault="00030305" w:rsidP="00030305">
      <w:pPr>
        <w:tabs>
          <w:tab w:val="center" w:pos="4150"/>
          <w:tab w:val="right" w:pos="7479"/>
          <w:tab w:val="right" w:pos="10084"/>
        </w:tabs>
        <w:snapToGrid w:val="0"/>
        <w:rPr>
          <w:u w:color="000000"/>
        </w:rPr>
      </w:pPr>
      <w:bookmarkStart w:id="107" w:name="SCHBS_27_0"/>
      <w:r w:rsidRPr="00030305">
        <w:rPr>
          <w:rFonts w:hint="eastAsia"/>
          <w:u w:color="000000"/>
        </w:rPr>
        <w:t xml:space="preserve">    </w:t>
      </w:r>
      <w:r w:rsidRPr="00030305">
        <w:rPr>
          <w:rFonts w:hint="eastAsia"/>
          <w:u w:color="000000"/>
        </w:rPr>
        <w:t>应付职工薪酬</w:t>
      </w:r>
      <w:bookmarkEnd w:id="107"/>
      <w:r w:rsidRPr="00030305">
        <w:rPr>
          <w:rFonts w:hint="eastAsia"/>
          <w:u w:color="000000"/>
        </w:rPr>
        <w:tab/>
      </w:r>
      <w:bookmarkStart w:id="108" w:name="SCHBS_27_1"/>
      <w:r w:rsidRPr="00030305">
        <w:rPr>
          <w:rFonts w:hint="eastAsia"/>
          <w:u w:color="000000"/>
        </w:rPr>
        <w:t>8</w:t>
      </w:r>
      <w:bookmarkEnd w:id="108"/>
      <w:r w:rsidRPr="00030305">
        <w:rPr>
          <w:rFonts w:hint="eastAsia"/>
          <w:u w:color="000000"/>
        </w:rPr>
        <w:tab/>
      </w:r>
      <w:bookmarkStart w:id="109" w:name="SCHBS_27_2"/>
      <w:r w:rsidRPr="00030305">
        <w:rPr>
          <w:rFonts w:hint="eastAsia"/>
          <w:u w:color="000000"/>
        </w:rPr>
        <w:t>375,214</w:t>
      </w:r>
      <w:bookmarkEnd w:id="109"/>
      <w:r w:rsidRPr="00030305">
        <w:rPr>
          <w:rFonts w:hint="eastAsia"/>
          <w:u w:color="000000"/>
        </w:rPr>
        <w:tab/>
      </w:r>
      <w:bookmarkStart w:id="110" w:name="SCHBS_27_3"/>
      <w:r w:rsidRPr="00030305">
        <w:rPr>
          <w:rFonts w:hint="eastAsia"/>
          <w:u w:color="000000"/>
        </w:rPr>
        <w:t>1,077,720</w:t>
      </w:r>
      <w:bookmarkEnd w:id="110"/>
    </w:p>
    <w:p w14:paraId="3FF5E02C" w14:textId="77777777" w:rsidR="00030305" w:rsidRPr="00030305" w:rsidRDefault="00030305" w:rsidP="00030305">
      <w:pPr>
        <w:tabs>
          <w:tab w:val="center" w:pos="4150"/>
          <w:tab w:val="right" w:pos="7479"/>
          <w:tab w:val="right" w:pos="10084"/>
        </w:tabs>
        <w:snapToGrid w:val="0"/>
        <w:rPr>
          <w:u w:color="000000"/>
        </w:rPr>
      </w:pPr>
      <w:bookmarkStart w:id="111" w:name="SCHBS_28_0"/>
      <w:r w:rsidRPr="00030305">
        <w:rPr>
          <w:rFonts w:hint="eastAsia"/>
          <w:u w:color="000000"/>
        </w:rPr>
        <w:t xml:space="preserve">    </w:t>
      </w:r>
      <w:r w:rsidRPr="00030305">
        <w:rPr>
          <w:rFonts w:hint="eastAsia"/>
          <w:u w:color="000000"/>
        </w:rPr>
        <w:t>应交税费</w:t>
      </w:r>
      <w:bookmarkEnd w:id="111"/>
      <w:r w:rsidRPr="00030305">
        <w:rPr>
          <w:rFonts w:hint="eastAsia"/>
          <w:u w:color="000000"/>
        </w:rPr>
        <w:tab/>
      </w:r>
      <w:bookmarkStart w:id="112" w:name="SCHBS_28_1"/>
      <w:r w:rsidRPr="00030305">
        <w:rPr>
          <w:rFonts w:hint="eastAsia"/>
          <w:u w:color="000000"/>
        </w:rPr>
        <w:t>9</w:t>
      </w:r>
      <w:bookmarkEnd w:id="112"/>
      <w:r w:rsidRPr="00030305">
        <w:rPr>
          <w:rFonts w:hint="eastAsia"/>
          <w:u w:color="000000"/>
        </w:rPr>
        <w:tab/>
      </w:r>
      <w:bookmarkStart w:id="113" w:name="SCHBS_28_2"/>
      <w:r w:rsidRPr="00030305">
        <w:rPr>
          <w:rFonts w:hint="eastAsia"/>
          <w:u w:color="000000"/>
        </w:rPr>
        <w:t>72,617</w:t>
      </w:r>
      <w:bookmarkEnd w:id="113"/>
      <w:r w:rsidRPr="00030305">
        <w:rPr>
          <w:rFonts w:hint="eastAsia"/>
          <w:u w:color="000000"/>
        </w:rPr>
        <w:tab/>
      </w:r>
      <w:bookmarkStart w:id="114" w:name="SCHBS_28_3"/>
      <w:r w:rsidRPr="00030305">
        <w:rPr>
          <w:rFonts w:hint="eastAsia"/>
          <w:u w:color="000000"/>
        </w:rPr>
        <w:t>153,835</w:t>
      </w:r>
      <w:bookmarkEnd w:id="114"/>
    </w:p>
    <w:p w14:paraId="56A5C815" w14:textId="77777777" w:rsidR="00030305" w:rsidRPr="00030305" w:rsidRDefault="00030305" w:rsidP="00030305">
      <w:pPr>
        <w:tabs>
          <w:tab w:val="center" w:pos="4150"/>
          <w:tab w:val="right" w:pos="7479"/>
          <w:tab w:val="right" w:pos="10084"/>
        </w:tabs>
        <w:snapToGrid w:val="0"/>
        <w:rPr>
          <w:u w:color="000000"/>
        </w:rPr>
      </w:pPr>
      <w:bookmarkStart w:id="115" w:name="SCHBS_29_0"/>
      <w:r w:rsidRPr="00030305">
        <w:rPr>
          <w:rFonts w:hint="eastAsia"/>
          <w:u w:color="000000"/>
        </w:rPr>
        <w:t xml:space="preserve">    </w:t>
      </w:r>
      <w:r w:rsidRPr="00030305">
        <w:rPr>
          <w:rFonts w:hint="eastAsia"/>
          <w:u w:color="000000"/>
        </w:rPr>
        <w:t>其他应付款</w:t>
      </w:r>
      <w:bookmarkEnd w:id="115"/>
      <w:r w:rsidRPr="00030305">
        <w:rPr>
          <w:rFonts w:hint="eastAsia"/>
          <w:u w:color="000000"/>
        </w:rPr>
        <w:tab/>
      </w:r>
      <w:bookmarkStart w:id="116" w:name="SCHBS_29_1"/>
      <w:r w:rsidRPr="00030305">
        <w:rPr>
          <w:rFonts w:hint="eastAsia"/>
          <w:u w:color="000000"/>
        </w:rPr>
        <w:t>10</w:t>
      </w:r>
      <w:bookmarkEnd w:id="116"/>
      <w:r w:rsidRPr="00030305">
        <w:rPr>
          <w:rFonts w:hint="eastAsia"/>
          <w:u w:color="000000"/>
        </w:rPr>
        <w:tab/>
      </w:r>
      <w:bookmarkStart w:id="117" w:name="SCHBS_29_2"/>
      <w:r w:rsidRPr="00030305">
        <w:rPr>
          <w:rFonts w:hint="eastAsia"/>
          <w:u w:color="000000"/>
        </w:rPr>
        <w:t>391,500</w:t>
      </w:r>
      <w:bookmarkEnd w:id="117"/>
      <w:r w:rsidRPr="00030305">
        <w:rPr>
          <w:rFonts w:hint="eastAsia"/>
          <w:u w:color="000000"/>
        </w:rPr>
        <w:tab/>
      </w:r>
      <w:bookmarkStart w:id="118" w:name="SCHBS_29_3"/>
      <w:r w:rsidRPr="00030305">
        <w:rPr>
          <w:rFonts w:hint="eastAsia"/>
          <w:u w:color="000000"/>
        </w:rPr>
        <w:t>600,393</w:t>
      </w:r>
      <w:bookmarkEnd w:id="118"/>
    </w:p>
    <w:p w14:paraId="30F9AE23"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759A4CC1" w14:textId="77777777" w:rsidR="00030305" w:rsidRPr="00030305" w:rsidRDefault="00030305" w:rsidP="00030305">
      <w:pPr>
        <w:tabs>
          <w:tab w:val="center" w:pos="4150"/>
          <w:tab w:val="right" w:pos="7479"/>
          <w:tab w:val="right" w:pos="10084"/>
        </w:tabs>
        <w:snapToGrid w:val="0"/>
        <w:rPr>
          <w:u w:color="000000"/>
        </w:rPr>
      </w:pPr>
      <w:bookmarkStart w:id="119" w:name="SCHBS_30_0"/>
      <w:r w:rsidRPr="00030305">
        <w:rPr>
          <w:rFonts w:hint="eastAsia"/>
          <w:u w:color="000000"/>
        </w:rPr>
        <w:t>流动负债合计</w:t>
      </w:r>
      <w:bookmarkEnd w:id="119"/>
      <w:r w:rsidRPr="00030305">
        <w:rPr>
          <w:rFonts w:hint="eastAsia"/>
          <w:u w:color="000000"/>
        </w:rPr>
        <w:tab/>
      </w:r>
      <w:bookmarkStart w:id="120" w:name="SCHBS_30_1"/>
      <w:bookmarkEnd w:id="120"/>
      <w:r w:rsidRPr="00030305">
        <w:rPr>
          <w:rFonts w:hint="eastAsia"/>
          <w:u w:color="000000"/>
        </w:rPr>
        <w:tab/>
      </w:r>
      <w:bookmarkStart w:id="121" w:name="SCHBS_30_2"/>
      <w:r w:rsidRPr="00030305">
        <w:rPr>
          <w:rFonts w:hint="eastAsia"/>
          <w:u w:color="000000"/>
        </w:rPr>
        <w:t>839,331</w:t>
      </w:r>
      <w:bookmarkEnd w:id="121"/>
      <w:r w:rsidRPr="00030305">
        <w:rPr>
          <w:rFonts w:hint="eastAsia"/>
          <w:u w:color="000000"/>
        </w:rPr>
        <w:tab/>
      </w:r>
      <w:bookmarkStart w:id="122" w:name="SCHBS_30_3"/>
      <w:r w:rsidRPr="00030305">
        <w:rPr>
          <w:rFonts w:hint="eastAsia"/>
          <w:u w:color="000000"/>
        </w:rPr>
        <w:t>1,831,948</w:t>
      </w:r>
      <w:bookmarkEnd w:id="122"/>
    </w:p>
    <w:p w14:paraId="3B7F725D"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23532324" w14:textId="77777777" w:rsidR="00030305" w:rsidRPr="00030305" w:rsidRDefault="00030305" w:rsidP="00030305">
      <w:pPr>
        <w:tabs>
          <w:tab w:val="center" w:pos="4150"/>
          <w:tab w:val="right" w:pos="7479"/>
          <w:tab w:val="right" w:pos="10084"/>
        </w:tabs>
        <w:snapToGrid w:val="0"/>
        <w:rPr>
          <w:u w:color="000000"/>
        </w:rPr>
      </w:pPr>
      <w:bookmarkStart w:id="123" w:name="SCHBS_31_0"/>
      <w:r w:rsidRPr="00030305">
        <w:rPr>
          <w:rFonts w:hint="eastAsia"/>
          <w:u w:color="000000"/>
        </w:rPr>
        <w:t>负债总计</w:t>
      </w:r>
      <w:bookmarkEnd w:id="123"/>
      <w:r w:rsidRPr="00030305">
        <w:rPr>
          <w:rFonts w:hint="eastAsia"/>
          <w:u w:color="000000"/>
        </w:rPr>
        <w:tab/>
      </w:r>
      <w:bookmarkStart w:id="124" w:name="SCHBS_31_1"/>
      <w:bookmarkEnd w:id="124"/>
      <w:r w:rsidRPr="00030305">
        <w:rPr>
          <w:rFonts w:hint="eastAsia"/>
          <w:u w:color="000000"/>
        </w:rPr>
        <w:tab/>
      </w:r>
      <w:bookmarkStart w:id="125" w:name="SCHBS_31_2"/>
      <w:r w:rsidRPr="00030305">
        <w:rPr>
          <w:rFonts w:hint="eastAsia"/>
          <w:u w:color="000000"/>
        </w:rPr>
        <w:t>839,331</w:t>
      </w:r>
      <w:bookmarkEnd w:id="125"/>
      <w:r w:rsidRPr="00030305">
        <w:rPr>
          <w:rFonts w:hint="eastAsia"/>
          <w:u w:color="000000"/>
        </w:rPr>
        <w:tab/>
      </w:r>
      <w:bookmarkStart w:id="126" w:name="SCHBS_31_3"/>
      <w:r w:rsidRPr="00030305">
        <w:rPr>
          <w:rFonts w:hint="eastAsia"/>
          <w:u w:color="000000"/>
        </w:rPr>
        <w:t>1,831,948</w:t>
      </w:r>
      <w:bookmarkEnd w:id="126"/>
    </w:p>
    <w:p w14:paraId="4777EF40"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5F22358D" w14:textId="77777777" w:rsidR="00030305" w:rsidRPr="00030305" w:rsidRDefault="00030305" w:rsidP="00030305">
      <w:pPr>
        <w:tabs>
          <w:tab w:val="center" w:pos="4150"/>
          <w:tab w:val="right" w:pos="7479"/>
          <w:tab w:val="right" w:pos="10084"/>
        </w:tabs>
        <w:snapToGrid w:val="0"/>
        <w:rPr>
          <w:u w:color="000000"/>
        </w:rPr>
      </w:pPr>
      <w:bookmarkStart w:id="127" w:name="SCHBS_32_0"/>
      <w:r w:rsidRPr="00030305">
        <w:rPr>
          <w:rFonts w:hint="eastAsia"/>
          <w:u w:color="000000"/>
        </w:rPr>
        <w:t>所有者权益：</w:t>
      </w:r>
      <w:bookmarkEnd w:id="127"/>
      <w:r w:rsidRPr="00030305">
        <w:rPr>
          <w:rFonts w:hint="eastAsia"/>
          <w:u w:color="000000"/>
        </w:rPr>
        <w:tab/>
      </w:r>
      <w:bookmarkStart w:id="128" w:name="SCHBS_32_1"/>
      <w:bookmarkEnd w:id="128"/>
      <w:r w:rsidRPr="00030305">
        <w:rPr>
          <w:rFonts w:hint="eastAsia"/>
          <w:u w:color="000000"/>
        </w:rPr>
        <w:tab/>
      </w:r>
      <w:bookmarkStart w:id="129" w:name="SCHBS_32_2"/>
      <w:bookmarkEnd w:id="129"/>
      <w:r w:rsidRPr="00030305">
        <w:rPr>
          <w:rFonts w:hint="eastAsia"/>
          <w:u w:color="000000"/>
        </w:rPr>
        <w:tab/>
      </w:r>
      <w:bookmarkStart w:id="130" w:name="SCHBS_32_3"/>
      <w:bookmarkEnd w:id="130"/>
    </w:p>
    <w:p w14:paraId="3E6D511E" w14:textId="77777777" w:rsidR="00030305" w:rsidRPr="00030305" w:rsidRDefault="00030305" w:rsidP="00030305">
      <w:pPr>
        <w:tabs>
          <w:tab w:val="center" w:pos="4150"/>
          <w:tab w:val="right" w:pos="7479"/>
          <w:tab w:val="right" w:pos="10084"/>
        </w:tabs>
        <w:snapToGrid w:val="0"/>
        <w:rPr>
          <w:u w:color="000000"/>
        </w:rPr>
      </w:pPr>
      <w:bookmarkStart w:id="131" w:name="SCHBS_33_0"/>
      <w:r w:rsidRPr="00030305">
        <w:rPr>
          <w:rFonts w:hint="eastAsia"/>
          <w:u w:color="000000"/>
        </w:rPr>
        <w:t xml:space="preserve">    </w:t>
      </w:r>
      <w:r w:rsidRPr="00030305">
        <w:rPr>
          <w:rFonts w:hint="eastAsia"/>
          <w:u w:color="000000"/>
        </w:rPr>
        <w:t>实收资本</w:t>
      </w:r>
      <w:bookmarkEnd w:id="131"/>
      <w:r w:rsidRPr="00030305">
        <w:rPr>
          <w:rFonts w:hint="eastAsia"/>
          <w:u w:color="000000"/>
        </w:rPr>
        <w:tab/>
      </w:r>
      <w:bookmarkStart w:id="132" w:name="SCHBS_33_1"/>
      <w:r w:rsidRPr="00030305">
        <w:rPr>
          <w:rFonts w:hint="eastAsia"/>
          <w:u w:color="000000"/>
        </w:rPr>
        <w:t>11</w:t>
      </w:r>
      <w:bookmarkEnd w:id="132"/>
      <w:r w:rsidRPr="00030305">
        <w:rPr>
          <w:rFonts w:hint="eastAsia"/>
          <w:u w:color="000000"/>
        </w:rPr>
        <w:tab/>
      </w:r>
      <w:bookmarkStart w:id="133" w:name="SCHBS_33_2"/>
      <w:r w:rsidRPr="00030305">
        <w:rPr>
          <w:rFonts w:hint="eastAsia"/>
          <w:u w:color="000000"/>
        </w:rPr>
        <w:t>204,491,733</w:t>
      </w:r>
      <w:bookmarkEnd w:id="133"/>
      <w:r w:rsidRPr="00030305">
        <w:rPr>
          <w:rFonts w:hint="eastAsia"/>
          <w:u w:color="000000"/>
        </w:rPr>
        <w:tab/>
      </w:r>
      <w:bookmarkStart w:id="134" w:name="SCHBS_33_3"/>
      <w:r w:rsidRPr="00030305">
        <w:rPr>
          <w:rFonts w:hint="eastAsia"/>
          <w:u w:color="000000"/>
        </w:rPr>
        <w:t>230,053,200</w:t>
      </w:r>
      <w:bookmarkEnd w:id="134"/>
    </w:p>
    <w:p w14:paraId="02CDBF26" w14:textId="77777777" w:rsidR="00030305" w:rsidRPr="00030305" w:rsidRDefault="00030305" w:rsidP="00030305">
      <w:pPr>
        <w:tabs>
          <w:tab w:val="center" w:pos="4150"/>
          <w:tab w:val="right" w:pos="7479"/>
          <w:tab w:val="right" w:pos="10084"/>
        </w:tabs>
        <w:snapToGrid w:val="0"/>
        <w:rPr>
          <w:u w:color="000000"/>
        </w:rPr>
      </w:pPr>
      <w:bookmarkStart w:id="135" w:name="SCHBS_34_0"/>
      <w:r w:rsidRPr="00030305">
        <w:rPr>
          <w:rFonts w:hint="eastAsia"/>
          <w:u w:color="000000"/>
        </w:rPr>
        <w:t xml:space="preserve">    </w:t>
      </w:r>
      <w:r w:rsidRPr="00030305">
        <w:rPr>
          <w:rFonts w:hint="eastAsia"/>
          <w:u w:color="000000"/>
        </w:rPr>
        <w:t>盈余公积</w:t>
      </w:r>
      <w:bookmarkEnd w:id="135"/>
      <w:r w:rsidRPr="00030305">
        <w:rPr>
          <w:rFonts w:hint="eastAsia"/>
          <w:u w:color="000000"/>
        </w:rPr>
        <w:tab/>
      </w:r>
      <w:bookmarkStart w:id="136" w:name="SCHBS_34_1"/>
      <w:r w:rsidRPr="00030305">
        <w:rPr>
          <w:rFonts w:hint="eastAsia"/>
          <w:u w:color="000000"/>
        </w:rPr>
        <w:t>12</w:t>
      </w:r>
      <w:bookmarkEnd w:id="136"/>
      <w:r w:rsidRPr="00030305">
        <w:rPr>
          <w:rFonts w:hint="eastAsia"/>
          <w:u w:color="000000"/>
        </w:rPr>
        <w:tab/>
      </w:r>
      <w:bookmarkStart w:id="137" w:name="SCHBS_34_2"/>
      <w:r w:rsidRPr="00030305">
        <w:rPr>
          <w:rFonts w:hint="eastAsia"/>
          <w:u w:color="000000"/>
        </w:rPr>
        <w:t>(1,049,263)</w:t>
      </w:r>
      <w:bookmarkEnd w:id="137"/>
      <w:r w:rsidRPr="00030305">
        <w:rPr>
          <w:rFonts w:hint="eastAsia"/>
          <w:u w:color="000000"/>
        </w:rPr>
        <w:tab/>
      </w:r>
      <w:bookmarkStart w:id="138" w:name="SCHBS_34_3"/>
      <w:r w:rsidRPr="00030305">
        <w:rPr>
          <w:rFonts w:hint="eastAsia"/>
          <w:u w:color="000000"/>
        </w:rPr>
        <w:t>1,951,670</w:t>
      </w:r>
      <w:bookmarkEnd w:id="138"/>
    </w:p>
    <w:p w14:paraId="2A2AC0B7" w14:textId="77777777" w:rsidR="00030305" w:rsidRPr="00030305" w:rsidRDefault="00030305" w:rsidP="00030305">
      <w:pPr>
        <w:tabs>
          <w:tab w:val="center" w:pos="4150"/>
          <w:tab w:val="right" w:pos="7479"/>
          <w:tab w:val="right" w:pos="10084"/>
        </w:tabs>
        <w:snapToGrid w:val="0"/>
        <w:rPr>
          <w:u w:color="000000"/>
        </w:rPr>
      </w:pPr>
      <w:bookmarkStart w:id="139" w:name="SCHBS_35_0"/>
      <w:r w:rsidRPr="00030305">
        <w:rPr>
          <w:rFonts w:hint="eastAsia"/>
          <w:u w:color="000000"/>
        </w:rPr>
        <w:t xml:space="preserve">    </w:t>
      </w:r>
      <w:r w:rsidRPr="00030305">
        <w:rPr>
          <w:rFonts w:hint="eastAsia"/>
          <w:u w:color="000000"/>
        </w:rPr>
        <w:t>未分配利润</w:t>
      </w:r>
      <w:bookmarkEnd w:id="139"/>
      <w:r w:rsidRPr="00030305">
        <w:rPr>
          <w:rFonts w:hint="eastAsia"/>
          <w:u w:color="000000"/>
        </w:rPr>
        <w:tab/>
      </w:r>
      <w:bookmarkStart w:id="140" w:name="SCHBS_35_1"/>
      <w:r w:rsidRPr="00030305">
        <w:rPr>
          <w:rFonts w:hint="eastAsia"/>
          <w:u w:color="000000"/>
        </w:rPr>
        <w:t>13</w:t>
      </w:r>
      <w:bookmarkEnd w:id="140"/>
      <w:r w:rsidRPr="00030305">
        <w:rPr>
          <w:rFonts w:hint="eastAsia"/>
          <w:u w:color="000000"/>
        </w:rPr>
        <w:tab/>
      </w:r>
      <w:bookmarkStart w:id="141" w:name="SCHBS_35_2"/>
      <w:r w:rsidRPr="00030305">
        <w:rPr>
          <w:rFonts w:hint="eastAsia"/>
          <w:u w:color="000000"/>
        </w:rPr>
        <w:t>52,815,217</w:t>
      </w:r>
      <w:bookmarkEnd w:id="141"/>
      <w:r w:rsidRPr="00030305">
        <w:rPr>
          <w:rFonts w:hint="eastAsia"/>
          <w:u w:color="000000"/>
        </w:rPr>
        <w:tab/>
      </w:r>
      <w:bookmarkStart w:id="142" w:name="SCHBS_35_3"/>
      <w:r w:rsidRPr="00030305">
        <w:rPr>
          <w:rFonts w:hint="eastAsia"/>
          <w:u w:color="000000"/>
        </w:rPr>
        <w:t>55,845,185</w:t>
      </w:r>
      <w:bookmarkEnd w:id="142"/>
    </w:p>
    <w:p w14:paraId="452FF0E4"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5B394573" w14:textId="77777777" w:rsidR="00030305" w:rsidRPr="00030305" w:rsidRDefault="00030305" w:rsidP="00030305">
      <w:pPr>
        <w:tabs>
          <w:tab w:val="center" w:pos="4150"/>
          <w:tab w:val="right" w:pos="7479"/>
          <w:tab w:val="right" w:pos="10084"/>
        </w:tabs>
        <w:snapToGrid w:val="0"/>
        <w:rPr>
          <w:u w:color="000000"/>
        </w:rPr>
      </w:pPr>
      <w:bookmarkStart w:id="143" w:name="SCHBS_36_0"/>
      <w:r w:rsidRPr="00030305">
        <w:rPr>
          <w:rFonts w:hint="eastAsia"/>
          <w:u w:color="000000"/>
        </w:rPr>
        <w:t>所有者权益合计</w:t>
      </w:r>
      <w:bookmarkEnd w:id="143"/>
      <w:r w:rsidRPr="00030305">
        <w:rPr>
          <w:rFonts w:hint="eastAsia"/>
          <w:u w:color="000000"/>
        </w:rPr>
        <w:tab/>
      </w:r>
      <w:bookmarkStart w:id="144" w:name="SCHBS_36_1"/>
      <w:bookmarkEnd w:id="144"/>
      <w:r w:rsidRPr="00030305">
        <w:rPr>
          <w:rFonts w:hint="eastAsia"/>
          <w:u w:color="000000"/>
        </w:rPr>
        <w:tab/>
      </w:r>
      <w:bookmarkStart w:id="145" w:name="SCHBS_36_2"/>
      <w:r w:rsidRPr="00030305">
        <w:rPr>
          <w:rFonts w:hint="eastAsia"/>
          <w:u w:color="000000"/>
        </w:rPr>
        <w:t>256,257,687</w:t>
      </w:r>
      <w:bookmarkEnd w:id="145"/>
      <w:r w:rsidRPr="00030305">
        <w:rPr>
          <w:rFonts w:hint="eastAsia"/>
          <w:u w:color="000000"/>
        </w:rPr>
        <w:tab/>
      </w:r>
      <w:bookmarkStart w:id="146" w:name="SCHBS_36_3"/>
      <w:r w:rsidRPr="00030305">
        <w:rPr>
          <w:rFonts w:hint="eastAsia"/>
          <w:u w:color="000000"/>
        </w:rPr>
        <w:t>287,850,055</w:t>
      </w:r>
      <w:bookmarkEnd w:id="146"/>
    </w:p>
    <w:p w14:paraId="3F2A38D3" w14:textId="77777777" w:rsidR="00030305" w:rsidRPr="00030305" w:rsidRDefault="00030305" w:rsidP="00030305">
      <w:pPr>
        <w:tabs>
          <w:tab w:val="right" w:pos="4150"/>
          <w:tab w:val="right" w:pos="7479"/>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__________</w:t>
      </w:r>
      <w:r w:rsidRPr="00030305">
        <w:rPr>
          <w:u w:color="000000"/>
        </w:rPr>
        <w:tab/>
      </w:r>
      <w:r w:rsidRPr="00030305">
        <w:rPr>
          <w:color w:val="FFFFFF"/>
          <w:u w:val="single" w:color="000000"/>
        </w:rPr>
        <w:t>__________</w:t>
      </w:r>
    </w:p>
    <w:p w14:paraId="51D2CDA5" w14:textId="77777777" w:rsidR="00030305" w:rsidRPr="00030305" w:rsidRDefault="00030305" w:rsidP="00030305">
      <w:pPr>
        <w:tabs>
          <w:tab w:val="center" w:pos="4150"/>
          <w:tab w:val="right" w:pos="7479"/>
          <w:tab w:val="right" w:pos="10084"/>
        </w:tabs>
        <w:snapToGrid w:val="0"/>
        <w:rPr>
          <w:u w:color="000000"/>
        </w:rPr>
      </w:pPr>
      <w:bookmarkStart w:id="147" w:name="SCHBS_37_0"/>
      <w:r w:rsidRPr="00030305">
        <w:rPr>
          <w:rFonts w:hint="eastAsia"/>
          <w:u w:color="000000"/>
        </w:rPr>
        <w:t>负债和所有者权益总计</w:t>
      </w:r>
      <w:bookmarkEnd w:id="147"/>
      <w:r w:rsidRPr="00030305">
        <w:rPr>
          <w:rFonts w:hint="eastAsia"/>
          <w:u w:color="000000"/>
        </w:rPr>
        <w:tab/>
      </w:r>
      <w:bookmarkStart w:id="148" w:name="SCHBS_37_1"/>
      <w:bookmarkEnd w:id="148"/>
      <w:r w:rsidRPr="00030305">
        <w:rPr>
          <w:rFonts w:hint="eastAsia"/>
          <w:u w:color="000000"/>
        </w:rPr>
        <w:tab/>
      </w:r>
      <w:bookmarkStart w:id="149" w:name="SCHBS_37_2"/>
      <w:r w:rsidRPr="00030305">
        <w:rPr>
          <w:rFonts w:hint="eastAsia"/>
          <w:u w:color="000000"/>
        </w:rPr>
        <w:t>257,097,018</w:t>
      </w:r>
      <w:bookmarkEnd w:id="149"/>
      <w:r w:rsidRPr="00030305">
        <w:rPr>
          <w:rFonts w:hint="eastAsia"/>
          <w:u w:color="000000"/>
        </w:rPr>
        <w:tab/>
      </w:r>
      <w:bookmarkStart w:id="150" w:name="SCHBS_37_3"/>
      <w:r w:rsidRPr="00030305">
        <w:rPr>
          <w:rFonts w:hint="eastAsia"/>
          <w:u w:color="000000"/>
        </w:rPr>
        <w:t>289,682,003</w:t>
      </w:r>
      <w:bookmarkEnd w:id="150"/>
    </w:p>
    <w:p w14:paraId="1F28085D" w14:textId="77777777" w:rsidR="00030305" w:rsidRPr="00030305" w:rsidRDefault="00030305" w:rsidP="00030305">
      <w:pPr>
        <w:tabs>
          <w:tab w:val="right" w:pos="4150"/>
          <w:tab w:val="right" w:pos="7479"/>
          <w:tab w:val="right" w:pos="10084"/>
        </w:tabs>
        <w:snapToGrid w:val="0"/>
        <w:spacing w:after="140" w:line="25" w:lineRule="auto"/>
        <w:rPr>
          <w:color w:val="FFFFFF"/>
          <w:u w:val="double" w:color="000000"/>
        </w:rPr>
      </w:pPr>
      <w:r w:rsidRPr="00030305">
        <w:rPr>
          <w:u w:color="000000"/>
        </w:rPr>
        <w:tab/>
      </w:r>
      <w:r w:rsidRPr="00030305">
        <w:rPr>
          <w:u w:color="000000"/>
        </w:rPr>
        <w:tab/>
      </w:r>
      <w:r w:rsidRPr="00030305">
        <w:rPr>
          <w:color w:val="FFFFFF"/>
          <w:u w:val="double" w:color="000000"/>
        </w:rPr>
        <w:t>__________</w:t>
      </w:r>
      <w:r w:rsidRPr="00030305">
        <w:rPr>
          <w:u w:color="000000"/>
        </w:rPr>
        <w:tab/>
      </w:r>
      <w:r w:rsidRPr="00030305">
        <w:rPr>
          <w:color w:val="FFFFFF"/>
          <w:u w:val="double" w:color="000000"/>
        </w:rPr>
        <w:t>__________</w:t>
      </w:r>
    </w:p>
    <w:p w14:paraId="5DD58DF5" w14:textId="77777777" w:rsidR="00030305" w:rsidRPr="00030305" w:rsidRDefault="00030305" w:rsidP="00030305">
      <w:pPr>
        <w:tabs>
          <w:tab w:val="left" w:pos="10170"/>
        </w:tabs>
        <w:jc w:val="both"/>
        <w:rPr>
          <w:u w:val="single" w:color="000000"/>
        </w:rPr>
      </w:pPr>
      <w:bookmarkStart w:id="151" w:name="LSCHBS1_marke"/>
      <w:bookmarkEnd w:id="151"/>
      <w:r w:rsidRPr="00030305">
        <w:rPr>
          <w:u w:val="single" w:color="000000"/>
        </w:rPr>
        <w:tab/>
      </w:r>
    </w:p>
    <w:p w14:paraId="64B3D65B" w14:textId="77777777" w:rsidR="00030305" w:rsidRPr="00030305" w:rsidRDefault="00030305" w:rsidP="00030305">
      <w:pPr>
        <w:tabs>
          <w:tab w:val="left" w:pos="10170"/>
        </w:tabs>
        <w:rPr>
          <w:u w:color="000000"/>
        </w:rPr>
      </w:pPr>
    </w:p>
    <w:p w14:paraId="62333F8B" w14:textId="77777777" w:rsidR="00030305" w:rsidRPr="00030305" w:rsidRDefault="00030305" w:rsidP="00030305">
      <w:pPr>
        <w:tabs>
          <w:tab w:val="left" w:pos="10170"/>
        </w:tabs>
        <w:rPr>
          <w:u w:color="000000"/>
        </w:rPr>
      </w:pPr>
      <w:r w:rsidRPr="00030305">
        <w:rPr>
          <w:rFonts w:hint="eastAsia"/>
          <w:u w:color="000000"/>
        </w:rPr>
        <w:t>附注为财务报表的组成部分</w:t>
      </w:r>
    </w:p>
    <w:p w14:paraId="63199335" w14:textId="77777777" w:rsidR="00030305" w:rsidRPr="00030305" w:rsidRDefault="00030305" w:rsidP="00030305">
      <w:pPr>
        <w:jc w:val="both"/>
        <w:rPr>
          <w:u w:color="000000"/>
        </w:rPr>
      </w:pPr>
    </w:p>
    <w:p w14:paraId="67313EAE" w14:textId="77777777" w:rsidR="00030305" w:rsidRPr="00030305" w:rsidRDefault="00030305" w:rsidP="00030305">
      <w:pPr>
        <w:rPr>
          <w:u w:color="000000"/>
        </w:rPr>
      </w:pPr>
      <w:r w:rsidRPr="00030305">
        <w:rPr>
          <w:rFonts w:hint="eastAsia"/>
          <w:u w:color="000000"/>
        </w:rPr>
        <w:t>第</w:t>
      </w:r>
      <w:r w:rsidRPr="00030305">
        <w:rPr>
          <w:rFonts w:hint="eastAsia"/>
          <w:u w:color="000000"/>
        </w:rPr>
        <w:t>3</w:t>
      </w:r>
      <w:r w:rsidRPr="00030305">
        <w:rPr>
          <w:rFonts w:hint="eastAsia"/>
          <w:u w:color="000000"/>
        </w:rPr>
        <w:t>页至第</w:t>
      </w:r>
      <w:r>
        <w:rPr>
          <w:u w:color="000000"/>
        </w:rPr>
        <w:t>40</w:t>
      </w:r>
      <w:r w:rsidRPr="00030305">
        <w:rPr>
          <w:rFonts w:hint="eastAsia"/>
          <w:u w:color="000000"/>
        </w:rPr>
        <w:t>页的财务报表由下列负责人签署：</w:t>
      </w:r>
    </w:p>
    <w:p w14:paraId="673E7EA9" w14:textId="77777777" w:rsidR="00030305" w:rsidRPr="00030305" w:rsidRDefault="00030305" w:rsidP="00030305">
      <w:pPr>
        <w:jc w:val="both"/>
        <w:rPr>
          <w:u w:color="000000"/>
        </w:rPr>
      </w:pPr>
    </w:p>
    <w:p w14:paraId="638E1759" w14:textId="77777777" w:rsidR="00030305" w:rsidRPr="00030305" w:rsidRDefault="00030305" w:rsidP="00030305">
      <w:pPr>
        <w:rPr>
          <w:u w:color="000000"/>
        </w:rPr>
      </w:pPr>
    </w:p>
    <w:p w14:paraId="5D229822" w14:textId="77777777" w:rsidR="00030305" w:rsidRPr="00030305" w:rsidRDefault="00030305" w:rsidP="00030305">
      <w:pPr>
        <w:rPr>
          <w:u w:color="000000"/>
        </w:rPr>
      </w:pPr>
    </w:p>
    <w:p w14:paraId="13333249" w14:textId="77777777" w:rsidR="00030305" w:rsidRPr="00030305" w:rsidRDefault="00030305" w:rsidP="00030305">
      <w:pPr>
        <w:rPr>
          <w:u w:color="000000"/>
        </w:rPr>
      </w:pPr>
    </w:p>
    <w:p w14:paraId="2E1CDD82" w14:textId="77777777" w:rsidR="00030305" w:rsidRPr="00030305" w:rsidRDefault="00030305" w:rsidP="00030305">
      <w:pPr>
        <w:rPr>
          <w:u w:color="000000"/>
        </w:rPr>
      </w:pPr>
    </w:p>
    <w:p w14:paraId="246A868A" w14:textId="77777777" w:rsidR="00030305" w:rsidRPr="00030305" w:rsidRDefault="00030305" w:rsidP="00030305">
      <w:pPr>
        <w:tabs>
          <w:tab w:val="center" w:pos="1440"/>
          <w:tab w:val="center" w:pos="4920"/>
          <w:tab w:val="center" w:pos="8640"/>
        </w:tabs>
        <w:jc w:val="both"/>
        <w:rPr>
          <w:rFonts w:ascii="宋体" w:hAnsi="宋体"/>
          <w:u w:color="000000"/>
        </w:rPr>
      </w:pPr>
      <w:r w:rsidRPr="00030305">
        <w:rPr>
          <w:rFonts w:ascii="宋体" w:hAnsi="宋体"/>
          <w:u w:color="000000"/>
        </w:rPr>
        <w:tab/>
        <w:t>____________________</w:t>
      </w:r>
      <w:r w:rsidRPr="00030305">
        <w:rPr>
          <w:rFonts w:ascii="宋体" w:hAnsi="宋体"/>
          <w:u w:color="000000"/>
        </w:rPr>
        <w:tab/>
        <w:t>____________________</w:t>
      </w:r>
      <w:r w:rsidRPr="00030305">
        <w:rPr>
          <w:rFonts w:ascii="宋体" w:hAnsi="宋体"/>
          <w:u w:color="000000"/>
        </w:rPr>
        <w:tab/>
        <w:t>____________________</w:t>
      </w:r>
    </w:p>
    <w:p w14:paraId="25B82C75" w14:textId="77777777" w:rsidR="00030305" w:rsidRPr="00030305" w:rsidRDefault="00030305" w:rsidP="00030305">
      <w:pPr>
        <w:tabs>
          <w:tab w:val="center" w:pos="1440"/>
          <w:tab w:val="center" w:pos="4920"/>
          <w:tab w:val="center" w:pos="8640"/>
        </w:tabs>
        <w:rPr>
          <w:u w:color="000000"/>
        </w:rPr>
      </w:pPr>
      <w:r w:rsidRPr="00030305">
        <w:rPr>
          <w:rFonts w:hint="eastAsia"/>
          <w:u w:color="000000"/>
        </w:rPr>
        <w:tab/>
      </w:r>
      <w:r w:rsidRPr="00030305">
        <w:rPr>
          <w:rFonts w:hint="eastAsia"/>
          <w:u w:color="000000"/>
        </w:rPr>
        <w:t>法定代表人</w:t>
      </w:r>
      <w:r w:rsidRPr="00030305">
        <w:rPr>
          <w:rFonts w:hint="eastAsia"/>
          <w:u w:color="000000"/>
        </w:rPr>
        <w:tab/>
      </w:r>
      <w:r w:rsidRPr="00030305">
        <w:rPr>
          <w:rFonts w:hint="eastAsia"/>
          <w:u w:color="000000"/>
        </w:rPr>
        <w:t>主管会计工作负责人</w:t>
      </w:r>
      <w:r w:rsidRPr="00030305">
        <w:rPr>
          <w:rFonts w:hint="eastAsia"/>
          <w:u w:color="000000"/>
        </w:rPr>
        <w:tab/>
      </w:r>
      <w:r w:rsidRPr="00030305">
        <w:rPr>
          <w:rFonts w:hint="eastAsia"/>
          <w:u w:color="000000"/>
        </w:rPr>
        <w:t>会计机构负责人</w:t>
      </w:r>
    </w:p>
    <w:p w14:paraId="258E538E" w14:textId="77777777" w:rsidR="00030305" w:rsidRPr="00030305" w:rsidRDefault="00030305" w:rsidP="00030305">
      <w:pPr>
        <w:tabs>
          <w:tab w:val="center" w:pos="1440"/>
          <w:tab w:val="center" w:pos="4920"/>
          <w:tab w:val="center" w:pos="8640"/>
        </w:tabs>
        <w:jc w:val="center"/>
        <w:rPr>
          <w:u w:color="000000"/>
        </w:rPr>
      </w:pPr>
    </w:p>
    <w:p w14:paraId="60283A43" w14:textId="77777777" w:rsidR="00030305" w:rsidRDefault="00030305" w:rsidP="00030305">
      <w:pPr>
        <w:tabs>
          <w:tab w:val="center" w:pos="1440"/>
          <w:tab w:val="center" w:pos="4920"/>
          <w:tab w:val="center" w:pos="8640"/>
        </w:tabs>
        <w:rPr>
          <w:u w:color="000000"/>
        </w:rPr>
        <w:sectPr w:rsidR="00030305" w:rsidSect="00030305">
          <w:pgSz w:w="11907" w:h="16839"/>
          <w:pgMar w:top="864" w:right="720" w:bottom="432" w:left="1008" w:header="864" w:footer="432" w:gutter="0"/>
          <w:pgNumType w:fmt="numberInDash"/>
          <w:cols w:space="708"/>
          <w:docGrid w:linePitch="360"/>
        </w:sectPr>
      </w:pPr>
      <w:bookmarkStart w:id="152" w:name="SCHBS1_marke"/>
      <w:bookmarkStart w:id="153" w:name="SCHBS1"/>
      <w:bookmarkEnd w:id="152"/>
      <w:bookmarkEnd w:id="153"/>
    </w:p>
    <w:p w14:paraId="025007B7" w14:textId="77777777" w:rsidR="00030305" w:rsidRDefault="00030305" w:rsidP="00030305">
      <w:pPr>
        <w:pStyle w:val="1"/>
        <w:rPr>
          <w:u w:color="000000"/>
        </w:rPr>
      </w:pPr>
      <w:bookmarkStart w:id="154" w:name="SCHPL1"/>
      <w:bookmarkEnd w:id="154"/>
      <w:r w:rsidRPr="00030305">
        <w:rPr>
          <w:rFonts w:hint="eastAsia"/>
          <w:u w:color="000000"/>
        </w:rPr>
        <w:lastRenderedPageBreak/>
        <w:t>利润表</w:t>
      </w:r>
    </w:p>
    <w:p w14:paraId="5344B61F" w14:textId="77777777" w:rsidR="00030305" w:rsidRP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proofErr w:type="gramStart"/>
      <w:r w:rsidRPr="00030305">
        <w:rPr>
          <w:rFonts w:hint="eastAsia"/>
          <w:u w:val="single"/>
        </w:rPr>
        <w:t>止</w:t>
      </w:r>
      <w:proofErr w:type="gramEnd"/>
      <w:r w:rsidRPr="00030305">
        <w:rPr>
          <w:rFonts w:hint="eastAsia"/>
          <w:u w:val="single"/>
        </w:rPr>
        <w:t>年度</w:t>
      </w:r>
      <w:r w:rsidRPr="00030305">
        <w:rPr>
          <w:rFonts w:hint="eastAsia"/>
          <w:u w:val="single"/>
        </w:rPr>
        <w:tab/>
      </w:r>
      <w:bookmarkStart w:id="155" w:name="SCHPL0_marks"/>
      <w:bookmarkStart w:id="156" w:name="LSCHPL0_marks"/>
      <w:bookmarkEnd w:id="155"/>
      <w:bookmarkEnd w:id="156"/>
    </w:p>
    <w:p w14:paraId="0E0B9769" w14:textId="77777777" w:rsidR="00030305" w:rsidRPr="00030305" w:rsidRDefault="00030305" w:rsidP="00030305"/>
    <w:p w14:paraId="6DBC60F2" w14:textId="77777777" w:rsidR="00030305" w:rsidRPr="00030305" w:rsidRDefault="00030305" w:rsidP="00030305">
      <w:pPr>
        <w:tabs>
          <w:tab w:val="center" w:pos="4614"/>
          <w:tab w:val="right" w:pos="7665"/>
          <w:tab w:val="right" w:pos="10084"/>
        </w:tabs>
        <w:snapToGrid w:val="0"/>
        <w:rPr>
          <w:u w:val="single"/>
        </w:rPr>
      </w:pPr>
      <w:bookmarkStart w:id="157" w:name="SCHPL_1_0"/>
      <w:r w:rsidRPr="00030305">
        <w:rPr>
          <w:rFonts w:hint="eastAsia"/>
          <w:u w:val="single"/>
        </w:rPr>
        <w:t>项目</w:t>
      </w:r>
      <w:bookmarkEnd w:id="157"/>
      <w:r w:rsidRPr="00030305">
        <w:rPr>
          <w:rFonts w:hint="eastAsia"/>
        </w:rPr>
        <w:tab/>
      </w:r>
      <w:bookmarkStart w:id="158" w:name="SCHPL_1_1"/>
      <w:r w:rsidRPr="00030305">
        <w:rPr>
          <w:rFonts w:hint="eastAsia"/>
          <w:u w:val="single"/>
        </w:rPr>
        <w:t>附注六</w:t>
      </w:r>
      <w:bookmarkEnd w:id="158"/>
      <w:r w:rsidRPr="00030305">
        <w:rPr>
          <w:rFonts w:hint="eastAsia"/>
        </w:rPr>
        <w:tab/>
      </w:r>
      <w:bookmarkStart w:id="159" w:name="SCHPL_1_2"/>
      <w:r w:rsidRPr="00030305">
        <w:rPr>
          <w:rFonts w:hint="eastAsia"/>
          <w:u w:val="single"/>
        </w:rPr>
        <w:t>2023</w:t>
      </w:r>
      <w:r w:rsidRPr="00030305">
        <w:rPr>
          <w:rFonts w:hint="eastAsia"/>
          <w:u w:val="single"/>
        </w:rPr>
        <w:t>年</w:t>
      </w:r>
      <w:bookmarkEnd w:id="159"/>
      <w:r w:rsidRPr="00030305">
        <w:rPr>
          <w:rFonts w:hint="eastAsia"/>
        </w:rPr>
        <w:tab/>
      </w:r>
      <w:bookmarkStart w:id="160" w:name="SCHPL_1_3"/>
      <w:r w:rsidRPr="00030305">
        <w:rPr>
          <w:rFonts w:hint="eastAsia"/>
          <w:u w:val="single"/>
        </w:rPr>
        <w:t>2022</w:t>
      </w:r>
      <w:r w:rsidRPr="00030305">
        <w:rPr>
          <w:rFonts w:hint="eastAsia"/>
          <w:u w:val="single"/>
        </w:rPr>
        <w:t>年</w:t>
      </w:r>
      <w:bookmarkEnd w:id="160"/>
    </w:p>
    <w:p w14:paraId="275ACA22" w14:textId="77777777" w:rsidR="00030305" w:rsidRPr="00030305" w:rsidRDefault="00030305" w:rsidP="00030305">
      <w:pPr>
        <w:tabs>
          <w:tab w:val="center" w:pos="4614"/>
          <w:tab w:val="right" w:pos="7665"/>
          <w:tab w:val="right" w:pos="10084"/>
        </w:tabs>
        <w:snapToGrid w:val="0"/>
      </w:pPr>
      <w:bookmarkStart w:id="161" w:name="SCHPL_2_0"/>
      <w:bookmarkStart w:id="162" w:name="SCHPL_3_0"/>
      <w:bookmarkEnd w:id="161"/>
      <w:bookmarkEnd w:id="162"/>
      <w:r w:rsidRPr="00030305">
        <w:tab/>
      </w:r>
      <w:bookmarkStart w:id="163" w:name="SCHPL_3_1"/>
      <w:bookmarkEnd w:id="163"/>
      <w:r w:rsidRPr="00030305">
        <w:tab/>
      </w:r>
      <w:bookmarkStart w:id="164" w:name="SCHPL_3_2"/>
      <w:bookmarkEnd w:id="164"/>
      <w:r w:rsidRPr="00030305">
        <w:tab/>
      </w:r>
      <w:bookmarkStart w:id="165" w:name="SCHPL_3_3"/>
      <w:bookmarkEnd w:id="165"/>
    </w:p>
    <w:p w14:paraId="61094534" w14:textId="77777777" w:rsidR="00030305" w:rsidRPr="00030305" w:rsidRDefault="00030305" w:rsidP="00030305">
      <w:pPr>
        <w:tabs>
          <w:tab w:val="center" w:pos="4614"/>
          <w:tab w:val="right" w:pos="7665"/>
          <w:tab w:val="right" w:pos="10084"/>
        </w:tabs>
        <w:snapToGrid w:val="0"/>
      </w:pPr>
      <w:bookmarkStart w:id="166" w:name="SCHPL_4_0"/>
      <w:r w:rsidRPr="00030305">
        <w:rPr>
          <w:rFonts w:hint="eastAsia"/>
        </w:rPr>
        <w:t>一、营业总收入</w:t>
      </w:r>
      <w:bookmarkEnd w:id="166"/>
      <w:r w:rsidRPr="00030305">
        <w:rPr>
          <w:rFonts w:hint="eastAsia"/>
        </w:rPr>
        <w:tab/>
      </w:r>
      <w:bookmarkStart w:id="167" w:name="SCHPL_4_1"/>
      <w:bookmarkEnd w:id="167"/>
      <w:r w:rsidRPr="00030305">
        <w:rPr>
          <w:rFonts w:hint="eastAsia"/>
        </w:rPr>
        <w:tab/>
      </w:r>
      <w:bookmarkStart w:id="168" w:name="SCHPL_4_2"/>
      <w:bookmarkEnd w:id="168"/>
      <w:r w:rsidRPr="00030305">
        <w:rPr>
          <w:rFonts w:hint="eastAsia"/>
        </w:rPr>
        <w:tab/>
      </w:r>
      <w:bookmarkStart w:id="169" w:name="SCHPL_4_3"/>
      <w:bookmarkEnd w:id="169"/>
    </w:p>
    <w:p w14:paraId="3BB0C757" w14:textId="77777777" w:rsidR="00030305" w:rsidRPr="00030305" w:rsidRDefault="00030305" w:rsidP="00030305">
      <w:pPr>
        <w:tabs>
          <w:tab w:val="center" w:pos="4614"/>
          <w:tab w:val="right" w:pos="7665"/>
          <w:tab w:val="right" w:pos="10084"/>
        </w:tabs>
        <w:snapToGrid w:val="0"/>
      </w:pPr>
      <w:bookmarkStart w:id="170" w:name="SCHPL_5_0"/>
      <w:r w:rsidRPr="00030305">
        <w:rPr>
          <w:rFonts w:hint="eastAsia"/>
        </w:rPr>
        <w:t xml:space="preserve">        </w:t>
      </w:r>
      <w:r w:rsidRPr="00030305">
        <w:rPr>
          <w:rFonts w:hint="eastAsia"/>
        </w:rPr>
        <w:t>利息收入</w:t>
      </w:r>
      <w:bookmarkEnd w:id="170"/>
      <w:r w:rsidRPr="00030305">
        <w:rPr>
          <w:rFonts w:hint="eastAsia"/>
        </w:rPr>
        <w:tab/>
      </w:r>
      <w:bookmarkStart w:id="171" w:name="SCHPL_5_1"/>
      <w:r w:rsidRPr="00030305">
        <w:rPr>
          <w:rFonts w:hint="eastAsia"/>
        </w:rPr>
        <w:t>14</w:t>
      </w:r>
      <w:bookmarkEnd w:id="171"/>
      <w:r w:rsidRPr="00030305">
        <w:rPr>
          <w:rFonts w:hint="eastAsia"/>
        </w:rPr>
        <w:tab/>
      </w:r>
      <w:bookmarkStart w:id="172" w:name="SCHPL_5_2"/>
      <w:r w:rsidRPr="00030305">
        <w:rPr>
          <w:rFonts w:hint="eastAsia"/>
        </w:rPr>
        <w:t>23,992,915</w:t>
      </w:r>
      <w:bookmarkEnd w:id="172"/>
      <w:r w:rsidRPr="00030305">
        <w:rPr>
          <w:rFonts w:hint="eastAsia"/>
        </w:rPr>
        <w:tab/>
      </w:r>
      <w:bookmarkStart w:id="173" w:name="SCHPL_5_3"/>
      <w:r w:rsidRPr="00030305">
        <w:rPr>
          <w:rFonts w:hint="eastAsia"/>
        </w:rPr>
        <w:t>34,736,328</w:t>
      </w:r>
      <w:bookmarkEnd w:id="173"/>
    </w:p>
    <w:p w14:paraId="07DC1A38" w14:textId="77777777" w:rsidR="00030305" w:rsidRPr="00030305" w:rsidRDefault="00030305" w:rsidP="00030305">
      <w:pPr>
        <w:tabs>
          <w:tab w:val="center" w:pos="4614"/>
          <w:tab w:val="right" w:pos="7665"/>
          <w:tab w:val="right" w:pos="10084"/>
        </w:tabs>
        <w:snapToGrid w:val="0"/>
      </w:pPr>
      <w:bookmarkStart w:id="174" w:name="SCHPL_6_0"/>
      <w:r w:rsidRPr="00030305">
        <w:rPr>
          <w:rFonts w:hint="eastAsia"/>
        </w:rPr>
        <w:t xml:space="preserve">        </w:t>
      </w:r>
      <w:r w:rsidRPr="00030305">
        <w:rPr>
          <w:rFonts w:hint="eastAsia"/>
        </w:rPr>
        <w:t>贷款处置收益</w:t>
      </w:r>
      <w:bookmarkEnd w:id="174"/>
      <w:r w:rsidRPr="00030305">
        <w:rPr>
          <w:rFonts w:hint="eastAsia"/>
        </w:rPr>
        <w:tab/>
      </w:r>
      <w:bookmarkStart w:id="175" w:name="SCHPL_6_1"/>
      <w:bookmarkEnd w:id="175"/>
      <w:r w:rsidRPr="00030305">
        <w:rPr>
          <w:rFonts w:hint="eastAsia"/>
        </w:rPr>
        <w:tab/>
      </w:r>
      <w:bookmarkStart w:id="176" w:name="SCHPL_6_2"/>
      <w:r w:rsidRPr="00030305">
        <w:rPr>
          <w:rFonts w:hint="eastAsia"/>
        </w:rPr>
        <w:t>1,402,625</w:t>
      </w:r>
      <w:bookmarkEnd w:id="176"/>
      <w:r w:rsidRPr="00030305">
        <w:rPr>
          <w:rFonts w:hint="eastAsia"/>
        </w:rPr>
        <w:tab/>
      </w:r>
      <w:bookmarkStart w:id="177" w:name="SCHPL_6_3"/>
      <w:r w:rsidRPr="00030305">
        <w:rPr>
          <w:rFonts w:hint="eastAsia"/>
        </w:rPr>
        <w:t>-</w:t>
      </w:r>
      <w:bookmarkEnd w:id="177"/>
    </w:p>
    <w:p w14:paraId="21E68002" w14:textId="77777777" w:rsidR="00030305" w:rsidRPr="00030305" w:rsidRDefault="00030305" w:rsidP="00030305">
      <w:pPr>
        <w:tabs>
          <w:tab w:val="center" w:pos="4614"/>
          <w:tab w:val="right" w:pos="7665"/>
          <w:tab w:val="right" w:pos="10084"/>
        </w:tabs>
        <w:snapToGrid w:val="0"/>
      </w:pPr>
      <w:bookmarkStart w:id="178" w:name="SCHPL_7_0"/>
      <w:r w:rsidRPr="00030305">
        <w:rPr>
          <w:rFonts w:hint="eastAsia"/>
        </w:rPr>
        <w:t xml:space="preserve">        </w:t>
      </w:r>
      <w:r w:rsidRPr="00030305">
        <w:rPr>
          <w:rFonts w:hint="eastAsia"/>
        </w:rPr>
        <w:t>资产处置收益</w:t>
      </w:r>
      <w:bookmarkEnd w:id="178"/>
      <w:r w:rsidRPr="00030305">
        <w:rPr>
          <w:rFonts w:hint="eastAsia"/>
        </w:rPr>
        <w:tab/>
      </w:r>
      <w:bookmarkStart w:id="179" w:name="SCHPL_7_1"/>
      <w:bookmarkEnd w:id="179"/>
      <w:r w:rsidRPr="00030305">
        <w:rPr>
          <w:rFonts w:hint="eastAsia"/>
        </w:rPr>
        <w:tab/>
      </w:r>
      <w:bookmarkStart w:id="180" w:name="SCHPL_7_2"/>
      <w:r w:rsidRPr="00030305">
        <w:rPr>
          <w:rFonts w:hint="eastAsia"/>
        </w:rPr>
        <w:t>-</w:t>
      </w:r>
      <w:bookmarkEnd w:id="180"/>
      <w:r w:rsidRPr="00030305">
        <w:rPr>
          <w:rFonts w:hint="eastAsia"/>
        </w:rPr>
        <w:tab/>
      </w:r>
      <w:bookmarkStart w:id="181" w:name="SCHPL_7_3"/>
      <w:r w:rsidRPr="00030305">
        <w:rPr>
          <w:rFonts w:hint="eastAsia"/>
        </w:rPr>
        <w:t>9,289</w:t>
      </w:r>
      <w:bookmarkEnd w:id="181"/>
    </w:p>
    <w:p w14:paraId="22C97FE8" w14:textId="77777777" w:rsidR="00030305" w:rsidRPr="00030305" w:rsidRDefault="00030305" w:rsidP="00030305">
      <w:pPr>
        <w:tabs>
          <w:tab w:val="center" w:pos="4614"/>
          <w:tab w:val="right" w:pos="7665"/>
          <w:tab w:val="right" w:pos="10084"/>
        </w:tabs>
        <w:snapToGrid w:val="0"/>
      </w:pPr>
      <w:bookmarkStart w:id="182" w:name="SCHPL_8_0"/>
      <w:r w:rsidRPr="00030305">
        <w:rPr>
          <w:rFonts w:hint="eastAsia"/>
        </w:rPr>
        <w:t xml:space="preserve">        </w:t>
      </w:r>
      <w:r w:rsidRPr="00030305">
        <w:rPr>
          <w:rFonts w:hint="eastAsia"/>
        </w:rPr>
        <w:t>其他收益</w:t>
      </w:r>
      <w:bookmarkEnd w:id="182"/>
      <w:r w:rsidRPr="00030305">
        <w:rPr>
          <w:rFonts w:hint="eastAsia"/>
        </w:rPr>
        <w:tab/>
      </w:r>
      <w:bookmarkStart w:id="183" w:name="SCHPL_8_1"/>
      <w:bookmarkEnd w:id="183"/>
      <w:r w:rsidRPr="00030305">
        <w:rPr>
          <w:rFonts w:hint="eastAsia"/>
        </w:rPr>
        <w:tab/>
      </w:r>
      <w:bookmarkStart w:id="184" w:name="SCHPL_8_2"/>
      <w:r w:rsidRPr="00030305">
        <w:rPr>
          <w:rFonts w:hint="eastAsia"/>
        </w:rPr>
        <w:t>-</w:t>
      </w:r>
      <w:bookmarkEnd w:id="184"/>
      <w:r w:rsidRPr="00030305">
        <w:rPr>
          <w:rFonts w:hint="eastAsia"/>
        </w:rPr>
        <w:tab/>
      </w:r>
      <w:bookmarkStart w:id="185" w:name="SCHPL_8_3"/>
      <w:r w:rsidRPr="00030305">
        <w:rPr>
          <w:rFonts w:hint="eastAsia"/>
        </w:rPr>
        <w:t>9,222</w:t>
      </w:r>
      <w:bookmarkEnd w:id="185"/>
    </w:p>
    <w:p w14:paraId="273C9D15"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tab/>
      </w:r>
      <w:r w:rsidRPr="00030305">
        <w:tab/>
      </w:r>
      <w:r w:rsidRPr="00030305">
        <w:rPr>
          <w:color w:val="FFFFFF"/>
          <w:u w:val="single" w:color="000000"/>
        </w:rPr>
        <w:t>_________</w:t>
      </w:r>
      <w:r w:rsidRPr="00030305">
        <w:tab/>
      </w:r>
      <w:r w:rsidRPr="00030305">
        <w:rPr>
          <w:color w:val="FFFFFF"/>
          <w:u w:val="single" w:color="000000"/>
        </w:rPr>
        <w:t>_________</w:t>
      </w:r>
    </w:p>
    <w:p w14:paraId="5B62F223" w14:textId="77777777" w:rsidR="00030305" w:rsidRPr="00030305" w:rsidRDefault="00030305" w:rsidP="00030305">
      <w:pPr>
        <w:tabs>
          <w:tab w:val="center" w:pos="4614"/>
          <w:tab w:val="right" w:pos="7665"/>
          <w:tab w:val="right" w:pos="10084"/>
        </w:tabs>
        <w:snapToGrid w:val="0"/>
        <w:rPr>
          <w:u w:color="000000"/>
        </w:rPr>
      </w:pPr>
      <w:bookmarkStart w:id="186" w:name="SCHPL_9_0"/>
      <w:r w:rsidRPr="00030305">
        <w:rPr>
          <w:rFonts w:hint="eastAsia"/>
          <w:u w:color="000000"/>
        </w:rPr>
        <w:t>二、营业总支出</w:t>
      </w:r>
      <w:bookmarkEnd w:id="186"/>
      <w:r w:rsidRPr="00030305">
        <w:rPr>
          <w:rFonts w:hint="eastAsia"/>
          <w:u w:color="000000"/>
        </w:rPr>
        <w:tab/>
      </w:r>
      <w:bookmarkStart w:id="187" w:name="SCHPL_9_1"/>
      <w:bookmarkEnd w:id="187"/>
      <w:r w:rsidRPr="00030305">
        <w:rPr>
          <w:rFonts w:hint="eastAsia"/>
          <w:u w:color="000000"/>
        </w:rPr>
        <w:tab/>
      </w:r>
      <w:bookmarkStart w:id="188" w:name="SCHPL_9_2"/>
      <w:bookmarkEnd w:id="188"/>
      <w:r w:rsidRPr="00030305">
        <w:rPr>
          <w:rFonts w:hint="eastAsia"/>
          <w:u w:color="000000"/>
        </w:rPr>
        <w:tab/>
      </w:r>
      <w:bookmarkStart w:id="189" w:name="SCHPL_9_3"/>
      <w:bookmarkEnd w:id="189"/>
    </w:p>
    <w:p w14:paraId="7DF01BCD" w14:textId="77777777" w:rsidR="00030305" w:rsidRPr="00030305" w:rsidRDefault="00030305" w:rsidP="00030305">
      <w:pPr>
        <w:tabs>
          <w:tab w:val="center" w:pos="4614"/>
          <w:tab w:val="right" w:pos="7665"/>
          <w:tab w:val="right" w:pos="10084"/>
        </w:tabs>
        <w:snapToGrid w:val="0"/>
        <w:rPr>
          <w:u w:color="000000"/>
        </w:rPr>
      </w:pPr>
      <w:bookmarkStart w:id="190" w:name="SCHPL_10_0"/>
      <w:r w:rsidRPr="00030305">
        <w:rPr>
          <w:rFonts w:hint="eastAsia"/>
          <w:u w:color="000000"/>
        </w:rPr>
        <w:t xml:space="preserve">        </w:t>
      </w:r>
      <w:r w:rsidRPr="00030305">
        <w:rPr>
          <w:rFonts w:hint="eastAsia"/>
          <w:u w:color="000000"/>
        </w:rPr>
        <w:t>税金及附加</w:t>
      </w:r>
      <w:bookmarkEnd w:id="190"/>
      <w:r w:rsidRPr="00030305">
        <w:rPr>
          <w:rFonts w:hint="eastAsia"/>
          <w:u w:color="000000"/>
        </w:rPr>
        <w:tab/>
      </w:r>
      <w:bookmarkStart w:id="191" w:name="SCHPL_10_1"/>
      <w:r w:rsidRPr="00030305">
        <w:rPr>
          <w:rFonts w:hint="eastAsia"/>
          <w:u w:color="000000"/>
        </w:rPr>
        <w:t>15</w:t>
      </w:r>
      <w:bookmarkEnd w:id="191"/>
      <w:r w:rsidRPr="00030305">
        <w:rPr>
          <w:rFonts w:hint="eastAsia"/>
          <w:u w:color="000000"/>
        </w:rPr>
        <w:tab/>
      </w:r>
      <w:bookmarkStart w:id="192" w:name="SCHPL_10_2"/>
      <w:r w:rsidRPr="00030305">
        <w:rPr>
          <w:rFonts w:hint="eastAsia"/>
          <w:u w:color="000000"/>
        </w:rPr>
        <w:t>133,163</w:t>
      </w:r>
      <w:bookmarkEnd w:id="192"/>
      <w:r w:rsidRPr="00030305">
        <w:rPr>
          <w:rFonts w:hint="eastAsia"/>
          <w:u w:color="000000"/>
        </w:rPr>
        <w:tab/>
      </w:r>
      <w:bookmarkStart w:id="193" w:name="SCHPL_10_3"/>
      <w:r w:rsidRPr="00030305">
        <w:rPr>
          <w:rFonts w:hint="eastAsia"/>
          <w:u w:color="000000"/>
        </w:rPr>
        <w:t>209,035</w:t>
      </w:r>
      <w:bookmarkEnd w:id="193"/>
    </w:p>
    <w:p w14:paraId="7F6787AC" w14:textId="77777777" w:rsidR="00030305" w:rsidRPr="00030305" w:rsidRDefault="00030305" w:rsidP="00030305">
      <w:pPr>
        <w:tabs>
          <w:tab w:val="center" w:pos="4614"/>
          <w:tab w:val="right" w:pos="7665"/>
          <w:tab w:val="right" w:pos="10084"/>
        </w:tabs>
        <w:snapToGrid w:val="0"/>
        <w:rPr>
          <w:u w:color="000000"/>
        </w:rPr>
      </w:pPr>
      <w:bookmarkStart w:id="194" w:name="SCHPL_11_0"/>
      <w:r w:rsidRPr="00030305">
        <w:rPr>
          <w:rFonts w:hint="eastAsia"/>
          <w:u w:color="000000"/>
        </w:rPr>
        <w:t xml:space="preserve">        </w:t>
      </w:r>
      <w:r w:rsidRPr="00030305">
        <w:rPr>
          <w:rFonts w:hint="eastAsia"/>
          <w:u w:color="000000"/>
        </w:rPr>
        <w:t>销售费用</w:t>
      </w:r>
      <w:bookmarkEnd w:id="194"/>
      <w:r w:rsidRPr="00030305">
        <w:rPr>
          <w:rFonts w:hint="eastAsia"/>
          <w:u w:color="000000"/>
        </w:rPr>
        <w:tab/>
      </w:r>
      <w:bookmarkStart w:id="195" w:name="SCHPL_11_1"/>
      <w:bookmarkEnd w:id="195"/>
      <w:r w:rsidRPr="00030305">
        <w:rPr>
          <w:rFonts w:hint="eastAsia"/>
          <w:u w:color="000000"/>
        </w:rPr>
        <w:tab/>
      </w:r>
      <w:bookmarkStart w:id="196" w:name="SCHPL_11_2"/>
      <w:r w:rsidRPr="00030305">
        <w:rPr>
          <w:rFonts w:hint="eastAsia"/>
          <w:u w:color="000000"/>
        </w:rPr>
        <w:t>7,918,205</w:t>
      </w:r>
      <w:bookmarkEnd w:id="196"/>
      <w:r w:rsidRPr="00030305">
        <w:rPr>
          <w:rFonts w:hint="eastAsia"/>
          <w:u w:color="000000"/>
        </w:rPr>
        <w:tab/>
      </w:r>
      <w:bookmarkStart w:id="197" w:name="SCHPL_11_3"/>
      <w:r w:rsidRPr="00030305">
        <w:rPr>
          <w:rFonts w:hint="eastAsia"/>
          <w:u w:color="000000"/>
        </w:rPr>
        <w:t>13,337,535</w:t>
      </w:r>
      <w:bookmarkEnd w:id="197"/>
    </w:p>
    <w:p w14:paraId="41CCC998" w14:textId="77777777" w:rsidR="00030305" w:rsidRPr="00030305" w:rsidRDefault="00030305" w:rsidP="00030305">
      <w:pPr>
        <w:tabs>
          <w:tab w:val="center" w:pos="4614"/>
          <w:tab w:val="right" w:pos="7665"/>
          <w:tab w:val="right" w:pos="10084"/>
        </w:tabs>
        <w:snapToGrid w:val="0"/>
        <w:rPr>
          <w:u w:color="000000"/>
        </w:rPr>
      </w:pPr>
      <w:bookmarkStart w:id="198" w:name="SCHPL_12_0"/>
      <w:r w:rsidRPr="00030305">
        <w:rPr>
          <w:rFonts w:hint="eastAsia"/>
          <w:u w:color="000000"/>
        </w:rPr>
        <w:t xml:space="preserve">        </w:t>
      </w:r>
      <w:r w:rsidRPr="00030305">
        <w:rPr>
          <w:rFonts w:hint="eastAsia"/>
          <w:u w:color="000000"/>
        </w:rPr>
        <w:t>管理费用</w:t>
      </w:r>
      <w:bookmarkEnd w:id="198"/>
      <w:r w:rsidRPr="00030305">
        <w:rPr>
          <w:rFonts w:hint="eastAsia"/>
          <w:u w:color="000000"/>
        </w:rPr>
        <w:tab/>
      </w:r>
      <w:bookmarkStart w:id="199" w:name="SCHPL_12_1"/>
      <w:bookmarkEnd w:id="199"/>
      <w:r w:rsidRPr="00030305">
        <w:rPr>
          <w:rFonts w:hint="eastAsia"/>
          <w:u w:color="000000"/>
        </w:rPr>
        <w:tab/>
      </w:r>
      <w:bookmarkStart w:id="200" w:name="SCHPL_12_2"/>
      <w:r w:rsidRPr="00030305">
        <w:rPr>
          <w:rFonts w:hint="eastAsia"/>
          <w:u w:color="000000"/>
        </w:rPr>
        <w:t>6,979,014</w:t>
      </w:r>
      <w:bookmarkEnd w:id="200"/>
      <w:r w:rsidRPr="00030305">
        <w:rPr>
          <w:rFonts w:hint="eastAsia"/>
          <w:u w:color="000000"/>
        </w:rPr>
        <w:tab/>
      </w:r>
      <w:bookmarkStart w:id="201" w:name="SCHPL_12_3"/>
      <w:r w:rsidRPr="00030305">
        <w:rPr>
          <w:rFonts w:hint="eastAsia"/>
          <w:u w:color="000000"/>
        </w:rPr>
        <w:t>4,936,091</w:t>
      </w:r>
      <w:bookmarkEnd w:id="201"/>
    </w:p>
    <w:p w14:paraId="685EACA6" w14:textId="77777777" w:rsidR="00030305" w:rsidRPr="00030305" w:rsidRDefault="00030305" w:rsidP="00030305">
      <w:pPr>
        <w:tabs>
          <w:tab w:val="center" w:pos="4614"/>
          <w:tab w:val="right" w:pos="7665"/>
          <w:tab w:val="right" w:pos="10084"/>
        </w:tabs>
        <w:snapToGrid w:val="0"/>
        <w:rPr>
          <w:u w:color="000000"/>
        </w:rPr>
      </w:pPr>
      <w:bookmarkStart w:id="202" w:name="SCHPL_13_0"/>
      <w:r w:rsidRPr="00030305">
        <w:rPr>
          <w:rFonts w:hint="eastAsia"/>
          <w:u w:color="000000"/>
        </w:rPr>
        <w:t xml:space="preserve">        </w:t>
      </w:r>
      <w:r w:rsidRPr="00030305">
        <w:rPr>
          <w:rFonts w:hint="eastAsia"/>
          <w:u w:color="000000"/>
        </w:rPr>
        <w:t>财务费用</w:t>
      </w:r>
      <w:bookmarkEnd w:id="202"/>
      <w:r w:rsidRPr="00030305">
        <w:rPr>
          <w:rFonts w:hint="eastAsia"/>
          <w:u w:color="000000"/>
        </w:rPr>
        <w:tab/>
      </w:r>
      <w:bookmarkStart w:id="203" w:name="SCHPL_13_1"/>
      <w:r w:rsidRPr="00030305">
        <w:rPr>
          <w:rFonts w:hint="eastAsia"/>
          <w:u w:color="000000"/>
        </w:rPr>
        <w:t>16</w:t>
      </w:r>
      <w:bookmarkEnd w:id="203"/>
      <w:r w:rsidRPr="00030305">
        <w:rPr>
          <w:rFonts w:hint="eastAsia"/>
          <w:u w:color="000000"/>
        </w:rPr>
        <w:tab/>
      </w:r>
      <w:bookmarkStart w:id="204" w:name="SCHPL_13_2"/>
      <w:r w:rsidRPr="00030305">
        <w:rPr>
          <w:rFonts w:hint="eastAsia"/>
          <w:u w:color="000000"/>
        </w:rPr>
        <w:t>221,197</w:t>
      </w:r>
      <w:bookmarkEnd w:id="204"/>
      <w:r w:rsidRPr="00030305">
        <w:rPr>
          <w:rFonts w:hint="eastAsia"/>
          <w:u w:color="000000"/>
        </w:rPr>
        <w:tab/>
      </w:r>
      <w:bookmarkStart w:id="205" w:name="SCHPL_13_3"/>
      <w:r w:rsidRPr="00030305">
        <w:rPr>
          <w:rFonts w:hint="eastAsia"/>
          <w:u w:color="000000"/>
        </w:rPr>
        <w:t>277,511</w:t>
      </w:r>
      <w:bookmarkEnd w:id="205"/>
    </w:p>
    <w:p w14:paraId="131253BE" w14:textId="77777777" w:rsidR="00030305" w:rsidRPr="00030305" w:rsidRDefault="00030305" w:rsidP="00030305">
      <w:pPr>
        <w:tabs>
          <w:tab w:val="center" w:pos="4614"/>
          <w:tab w:val="right" w:pos="7665"/>
          <w:tab w:val="right" w:pos="10084"/>
        </w:tabs>
        <w:snapToGrid w:val="0"/>
        <w:rPr>
          <w:u w:color="000000"/>
        </w:rPr>
      </w:pPr>
      <w:bookmarkStart w:id="206" w:name="SCHPL_14_0"/>
      <w:r w:rsidRPr="00030305">
        <w:rPr>
          <w:rFonts w:hint="eastAsia"/>
          <w:u w:color="000000"/>
        </w:rPr>
        <w:t xml:space="preserve">        </w:t>
      </w:r>
      <w:r w:rsidRPr="00030305">
        <w:rPr>
          <w:rFonts w:hint="eastAsia"/>
          <w:u w:color="000000"/>
        </w:rPr>
        <w:t>信用减值损失</w:t>
      </w:r>
      <w:bookmarkEnd w:id="206"/>
      <w:r w:rsidRPr="00030305">
        <w:rPr>
          <w:rFonts w:hint="eastAsia"/>
          <w:u w:color="000000"/>
        </w:rPr>
        <w:tab/>
      </w:r>
      <w:bookmarkStart w:id="207" w:name="SCHPL_14_1"/>
      <w:r w:rsidRPr="00030305">
        <w:rPr>
          <w:rFonts w:hint="eastAsia"/>
          <w:u w:color="000000"/>
        </w:rPr>
        <w:t>17</w:t>
      </w:r>
      <w:bookmarkEnd w:id="207"/>
      <w:r w:rsidRPr="00030305">
        <w:rPr>
          <w:rFonts w:hint="eastAsia"/>
          <w:u w:color="000000"/>
        </w:rPr>
        <w:tab/>
      </w:r>
      <w:bookmarkStart w:id="208" w:name="SCHPL_14_2"/>
      <w:r w:rsidRPr="00030305">
        <w:rPr>
          <w:rFonts w:hint="eastAsia"/>
          <w:u w:color="000000"/>
        </w:rPr>
        <w:t>667,876</w:t>
      </w:r>
      <w:bookmarkEnd w:id="208"/>
      <w:r w:rsidRPr="00030305">
        <w:rPr>
          <w:rFonts w:hint="eastAsia"/>
          <w:u w:color="000000"/>
        </w:rPr>
        <w:tab/>
      </w:r>
      <w:bookmarkStart w:id="209" w:name="SCHPL_14_3"/>
      <w:r w:rsidRPr="00030305">
        <w:rPr>
          <w:rFonts w:hint="eastAsia"/>
          <w:u w:color="000000"/>
        </w:rPr>
        <w:t>4,348,262</w:t>
      </w:r>
      <w:bookmarkEnd w:id="209"/>
    </w:p>
    <w:p w14:paraId="41236808"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065AC3BE" w14:textId="77777777" w:rsidR="00030305" w:rsidRPr="00030305" w:rsidRDefault="00030305" w:rsidP="00030305">
      <w:pPr>
        <w:tabs>
          <w:tab w:val="center" w:pos="4614"/>
          <w:tab w:val="right" w:pos="7665"/>
          <w:tab w:val="right" w:pos="10084"/>
        </w:tabs>
        <w:snapToGrid w:val="0"/>
        <w:rPr>
          <w:u w:color="000000"/>
        </w:rPr>
      </w:pPr>
      <w:bookmarkStart w:id="210" w:name="SCHPL_15_0"/>
      <w:r w:rsidRPr="00030305">
        <w:rPr>
          <w:rFonts w:hint="eastAsia"/>
          <w:u w:color="000000"/>
        </w:rPr>
        <w:t>三、营业利润</w:t>
      </w:r>
      <w:bookmarkEnd w:id="210"/>
      <w:r w:rsidRPr="00030305">
        <w:rPr>
          <w:rFonts w:hint="eastAsia"/>
          <w:u w:color="000000"/>
        </w:rPr>
        <w:tab/>
      </w:r>
      <w:bookmarkStart w:id="211" w:name="SCHPL_15_1"/>
      <w:bookmarkEnd w:id="211"/>
      <w:r w:rsidRPr="00030305">
        <w:rPr>
          <w:rFonts w:hint="eastAsia"/>
          <w:u w:color="000000"/>
        </w:rPr>
        <w:tab/>
      </w:r>
      <w:bookmarkStart w:id="212" w:name="SCHPL_15_2"/>
      <w:r w:rsidRPr="00030305">
        <w:rPr>
          <w:rFonts w:hint="eastAsia"/>
          <w:u w:color="000000"/>
        </w:rPr>
        <w:t>9,476,086</w:t>
      </w:r>
      <w:bookmarkEnd w:id="212"/>
      <w:r w:rsidRPr="00030305">
        <w:rPr>
          <w:rFonts w:hint="eastAsia"/>
          <w:u w:color="000000"/>
        </w:rPr>
        <w:tab/>
      </w:r>
      <w:bookmarkStart w:id="213" w:name="SCHPL_15_3"/>
      <w:r w:rsidRPr="00030305">
        <w:rPr>
          <w:rFonts w:hint="eastAsia"/>
          <w:u w:color="000000"/>
        </w:rPr>
        <w:t>11,646,405</w:t>
      </w:r>
      <w:bookmarkEnd w:id="213"/>
    </w:p>
    <w:p w14:paraId="6313F26A" w14:textId="77777777" w:rsidR="00030305" w:rsidRPr="00030305" w:rsidRDefault="00030305" w:rsidP="00030305">
      <w:pPr>
        <w:tabs>
          <w:tab w:val="center" w:pos="4614"/>
          <w:tab w:val="right" w:pos="7665"/>
          <w:tab w:val="right" w:pos="10084"/>
        </w:tabs>
        <w:snapToGrid w:val="0"/>
        <w:rPr>
          <w:u w:color="000000"/>
        </w:rPr>
      </w:pPr>
      <w:bookmarkStart w:id="214" w:name="SCHPL_16_0"/>
      <w:r w:rsidRPr="00030305">
        <w:rPr>
          <w:rFonts w:hint="eastAsia"/>
          <w:u w:color="000000"/>
        </w:rPr>
        <w:t xml:space="preserve">        </w:t>
      </w:r>
      <w:r w:rsidRPr="00030305">
        <w:rPr>
          <w:rFonts w:hint="eastAsia"/>
          <w:u w:color="000000"/>
        </w:rPr>
        <w:t>加：营业外收入</w:t>
      </w:r>
      <w:bookmarkEnd w:id="214"/>
      <w:r w:rsidRPr="00030305">
        <w:rPr>
          <w:rFonts w:hint="eastAsia"/>
          <w:u w:color="000000"/>
        </w:rPr>
        <w:tab/>
      </w:r>
      <w:bookmarkStart w:id="215" w:name="SCHPL_16_1"/>
      <w:bookmarkEnd w:id="215"/>
      <w:r w:rsidRPr="00030305">
        <w:rPr>
          <w:rFonts w:hint="eastAsia"/>
          <w:u w:color="000000"/>
        </w:rPr>
        <w:tab/>
      </w:r>
      <w:bookmarkStart w:id="216" w:name="SCHPL_16_2"/>
      <w:r w:rsidRPr="00030305">
        <w:rPr>
          <w:rFonts w:hint="eastAsia"/>
          <w:u w:color="000000"/>
        </w:rPr>
        <w:t>-</w:t>
      </w:r>
      <w:bookmarkEnd w:id="216"/>
      <w:r w:rsidRPr="00030305">
        <w:rPr>
          <w:rFonts w:hint="eastAsia"/>
          <w:u w:color="000000"/>
        </w:rPr>
        <w:tab/>
      </w:r>
      <w:bookmarkStart w:id="217" w:name="SCHPL_16_3"/>
      <w:r w:rsidRPr="00030305">
        <w:rPr>
          <w:rFonts w:hint="eastAsia"/>
          <w:u w:color="000000"/>
        </w:rPr>
        <w:t>-</w:t>
      </w:r>
      <w:bookmarkEnd w:id="217"/>
    </w:p>
    <w:p w14:paraId="0F47B4A9" w14:textId="77777777" w:rsidR="00030305" w:rsidRPr="00030305" w:rsidRDefault="00030305" w:rsidP="00030305">
      <w:pPr>
        <w:tabs>
          <w:tab w:val="center" w:pos="4614"/>
          <w:tab w:val="right" w:pos="7665"/>
          <w:tab w:val="right" w:pos="10084"/>
        </w:tabs>
        <w:snapToGrid w:val="0"/>
        <w:rPr>
          <w:u w:color="000000"/>
        </w:rPr>
      </w:pPr>
      <w:bookmarkStart w:id="218" w:name="SCHPL_17_0"/>
      <w:r w:rsidRPr="00030305">
        <w:rPr>
          <w:rFonts w:hint="eastAsia"/>
          <w:u w:color="000000"/>
        </w:rPr>
        <w:t xml:space="preserve">        </w:t>
      </w:r>
      <w:r w:rsidRPr="00030305">
        <w:rPr>
          <w:rFonts w:hint="eastAsia"/>
          <w:u w:color="000000"/>
        </w:rPr>
        <w:t>减：营业外支出</w:t>
      </w:r>
      <w:bookmarkEnd w:id="218"/>
      <w:r w:rsidRPr="00030305">
        <w:rPr>
          <w:rFonts w:hint="eastAsia"/>
          <w:u w:color="000000"/>
        </w:rPr>
        <w:tab/>
      </w:r>
      <w:bookmarkStart w:id="219" w:name="SCHPL_17_1"/>
      <w:bookmarkEnd w:id="219"/>
      <w:r w:rsidRPr="00030305">
        <w:rPr>
          <w:rFonts w:hint="eastAsia"/>
          <w:u w:color="000000"/>
        </w:rPr>
        <w:tab/>
      </w:r>
      <w:bookmarkStart w:id="220" w:name="SCHPL_17_2"/>
      <w:r w:rsidRPr="00030305">
        <w:rPr>
          <w:rFonts w:hint="eastAsia"/>
          <w:u w:color="000000"/>
        </w:rPr>
        <w:t>26,363</w:t>
      </w:r>
      <w:bookmarkEnd w:id="220"/>
      <w:r w:rsidRPr="00030305">
        <w:rPr>
          <w:rFonts w:hint="eastAsia"/>
          <w:u w:color="000000"/>
        </w:rPr>
        <w:tab/>
      </w:r>
      <w:bookmarkStart w:id="221" w:name="SCHPL_17_3"/>
      <w:r w:rsidRPr="00030305">
        <w:rPr>
          <w:rFonts w:hint="eastAsia"/>
          <w:u w:color="000000"/>
        </w:rPr>
        <w:t>52,212</w:t>
      </w:r>
      <w:bookmarkEnd w:id="221"/>
    </w:p>
    <w:p w14:paraId="4CEA7D4D"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5AD5DEDE" w14:textId="77777777" w:rsidR="00030305" w:rsidRPr="00030305" w:rsidRDefault="00030305" w:rsidP="00030305">
      <w:pPr>
        <w:tabs>
          <w:tab w:val="center" w:pos="4614"/>
          <w:tab w:val="right" w:pos="7665"/>
          <w:tab w:val="right" w:pos="10084"/>
        </w:tabs>
        <w:snapToGrid w:val="0"/>
        <w:rPr>
          <w:u w:color="000000"/>
        </w:rPr>
      </w:pPr>
      <w:bookmarkStart w:id="222" w:name="SCHPL_18_0"/>
      <w:r w:rsidRPr="00030305">
        <w:rPr>
          <w:rFonts w:hint="eastAsia"/>
          <w:u w:color="000000"/>
        </w:rPr>
        <w:t>四、利润总额</w:t>
      </w:r>
      <w:bookmarkEnd w:id="222"/>
      <w:r w:rsidRPr="00030305">
        <w:rPr>
          <w:rFonts w:hint="eastAsia"/>
          <w:u w:color="000000"/>
        </w:rPr>
        <w:tab/>
      </w:r>
      <w:bookmarkStart w:id="223" w:name="SCHPL_18_1"/>
      <w:bookmarkEnd w:id="223"/>
      <w:r w:rsidRPr="00030305">
        <w:rPr>
          <w:rFonts w:hint="eastAsia"/>
          <w:u w:color="000000"/>
        </w:rPr>
        <w:tab/>
      </w:r>
      <w:bookmarkStart w:id="224" w:name="SCHPL_18_2"/>
      <w:r w:rsidRPr="00030305">
        <w:rPr>
          <w:rFonts w:hint="eastAsia"/>
          <w:u w:color="000000"/>
        </w:rPr>
        <w:t>9,449,724</w:t>
      </w:r>
      <w:bookmarkEnd w:id="224"/>
      <w:r w:rsidRPr="00030305">
        <w:rPr>
          <w:rFonts w:hint="eastAsia"/>
          <w:u w:color="000000"/>
        </w:rPr>
        <w:tab/>
      </w:r>
      <w:bookmarkStart w:id="225" w:name="SCHPL_18_3"/>
      <w:r w:rsidRPr="00030305">
        <w:rPr>
          <w:rFonts w:hint="eastAsia"/>
          <w:u w:color="000000"/>
        </w:rPr>
        <w:t>11,594,193</w:t>
      </w:r>
      <w:bookmarkEnd w:id="225"/>
    </w:p>
    <w:p w14:paraId="59D3DA11" w14:textId="77777777" w:rsidR="00030305" w:rsidRPr="00030305" w:rsidRDefault="00030305" w:rsidP="00030305">
      <w:pPr>
        <w:tabs>
          <w:tab w:val="center" w:pos="4614"/>
          <w:tab w:val="right" w:pos="7665"/>
          <w:tab w:val="right" w:pos="10084"/>
        </w:tabs>
        <w:snapToGrid w:val="0"/>
        <w:rPr>
          <w:u w:color="000000"/>
        </w:rPr>
      </w:pPr>
      <w:bookmarkStart w:id="226" w:name="SCHPL_19_0"/>
      <w:r w:rsidRPr="00030305">
        <w:rPr>
          <w:rFonts w:hint="eastAsia"/>
          <w:u w:color="000000"/>
        </w:rPr>
        <w:t xml:space="preserve">        </w:t>
      </w:r>
      <w:r w:rsidRPr="00030305">
        <w:rPr>
          <w:rFonts w:hint="eastAsia"/>
          <w:u w:color="000000"/>
        </w:rPr>
        <w:t>减：所得税费用</w:t>
      </w:r>
      <w:bookmarkEnd w:id="226"/>
      <w:r w:rsidRPr="00030305">
        <w:rPr>
          <w:rFonts w:hint="eastAsia"/>
          <w:u w:color="000000"/>
        </w:rPr>
        <w:tab/>
      </w:r>
      <w:bookmarkStart w:id="227" w:name="SCHPL_19_1"/>
      <w:r w:rsidRPr="00030305">
        <w:rPr>
          <w:rFonts w:hint="eastAsia"/>
          <w:u w:color="000000"/>
        </w:rPr>
        <w:t>18</w:t>
      </w:r>
      <w:bookmarkEnd w:id="227"/>
      <w:r w:rsidRPr="00030305">
        <w:rPr>
          <w:rFonts w:hint="eastAsia"/>
          <w:u w:color="000000"/>
        </w:rPr>
        <w:tab/>
      </w:r>
      <w:bookmarkStart w:id="228" w:name="SCHPL_19_2"/>
      <w:r w:rsidRPr="00030305">
        <w:rPr>
          <w:rFonts w:hint="eastAsia"/>
          <w:u w:color="000000"/>
        </w:rPr>
        <w:t>12,479,692</w:t>
      </w:r>
      <w:bookmarkEnd w:id="228"/>
      <w:r w:rsidRPr="00030305">
        <w:rPr>
          <w:rFonts w:hint="eastAsia"/>
          <w:u w:color="000000"/>
        </w:rPr>
        <w:tab/>
      </w:r>
      <w:bookmarkStart w:id="229" w:name="SCHPL_19_3"/>
      <w:r w:rsidRPr="00030305">
        <w:rPr>
          <w:rFonts w:hint="eastAsia"/>
          <w:u w:color="000000"/>
        </w:rPr>
        <w:t>15,113,528</w:t>
      </w:r>
      <w:bookmarkEnd w:id="229"/>
    </w:p>
    <w:p w14:paraId="2F619BD6"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4EA43C87" w14:textId="77777777" w:rsidR="00030305" w:rsidRPr="00030305" w:rsidRDefault="00030305" w:rsidP="00030305">
      <w:pPr>
        <w:tabs>
          <w:tab w:val="center" w:pos="4614"/>
          <w:tab w:val="right" w:pos="7665"/>
          <w:tab w:val="right" w:pos="10084"/>
        </w:tabs>
        <w:snapToGrid w:val="0"/>
        <w:rPr>
          <w:u w:color="000000"/>
        </w:rPr>
      </w:pPr>
      <w:bookmarkStart w:id="230" w:name="SCHPL_20_0"/>
      <w:r w:rsidRPr="00030305">
        <w:rPr>
          <w:rFonts w:hint="eastAsia"/>
          <w:u w:color="000000"/>
        </w:rPr>
        <w:t>五、净利润</w:t>
      </w:r>
      <w:bookmarkEnd w:id="230"/>
      <w:r w:rsidRPr="00030305">
        <w:rPr>
          <w:rFonts w:hint="eastAsia"/>
          <w:u w:color="000000"/>
        </w:rPr>
        <w:tab/>
      </w:r>
      <w:bookmarkStart w:id="231" w:name="SCHPL_20_1"/>
      <w:bookmarkEnd w:id="231"/>
      <w:r w:rsidRPr="00030305">
        <w:rPr>
          <w:rFonts w:hint="eastAsia"/>
          <w:u w:color="000000"/>
        </w:rPr>
        <w:tab/>
      </w:r>
      <w:bookmarkStart w:id="232" w:name="SCHPL_20_2"/>
      <w:r w:rsidRPr="00030305">
        <w:rPr>
          <w:rFonts w:hint="eastAsia"/>
          <w:u w:color="000000"/>
        </w:rPr>
        <w:t>(3,029,968)</w:t>
      </w:r>
      <w:bookmarkEnd w:id="232"/>
      <w:r w:rsidRPr="00030305">
        <w:rPr>
          <w:rFonts w:hint="eastAsia"/>
          <w:u w:color="000000"/>
        </w:rPr>
        <w:tab/>
      </w:r>
      <w:bookmarkStart w:id="233" w:name="SCHPL_20_3"/>
      <w:r w:rsidRPr="00030305">
        <w:rPr>
          <w:rFonts w:hint="eastAsia"/>
          <w:u w:color="000000"/>
        </w:rPr>
        <w:t>(3,519,335)</w:t>
      </w:r>
      <w:bookmarkEnd w:id="233"/>
    </w:p>
    <w:p w14:paraId="0DB2F471"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25584E05" w14:textId="77777777" w:rsidR="00030305" w:rsidRPr="00030305" w:rsidRDefault="00030305" w:rsidP="00030305">
      <w:pPr>
        <w:tabs>
          <w:tab w:val="center" w:pos="4614"/>
          <w:tab w:val="right" w:pos="7665"/>
          <w:tab w:val="right" w:pos="10084"/>
        </w:tabs>
        <w:snapToGrid w:val="0"/>
        <w:rPr>
          <w:u w:color="000000"/>
        </w:rPr>
      </w:pPr>
      <w:bookmarkStart w:id="234" w:name="SCHPL_21_0"/>
      <w:r w:rsidRPr="00030305">
        <w:rPr>
          <w:rFonts w:hint="eastAsia"/>
          <w:u w:color="000000"/>
        </w:rPr>
        <w:t xml:space="preserve">        </w:t>
      </w:r>
      <w:r w:rsidRPr="00030305">
        <w:rPr>
          <w:rFonts w:hint="eastAsia"/>
          <w:u w:color="000000"/>
        </w:rPr>
        <w:t>按经营持续性分类</w:t>
      </w:r>
      <w:bookmarkEnd w:id="234"/>
      <w:r w:rsidRPr="00030305">
        <w:rPr>
          <w:rFonts w:hint="eastAsia"/>
          <w:u w:color="000000"/>
        </w:rPr>
        <w:tab/>
      </w:r>
      <w:bookmarkStart w:id="235" w:name="SCHPL_21_1"/>
      <w:bookmarkEnd w:id="235"/>
      <w:r w:rsidRPr="00030305">
        <w:rPr>
          <w:rFonts w:hint="eastAsia"/>
          <w:u w:color="000000"/>
        </w:rPr>
        <w:tab/>
      </w:r>
      <w:bookmarkStart w:id="236" w:name="SCHPL_21_2"/>
      <w:bookmarkEnd w:id="236"/>
      <w:r w:rsidRPr="00030305">
        <w:rPr>
          <w:rFonts w:hint="eastAsia"/>
          <w:u w:color="000000"/>
        </w:rPr>
        <w:tab/>
      </w:r>
      <w:bookmarkStart w:id="237" w:name="SCHPL_21_3"/>
      <w:bookmarkEnd w:id="237"/>
    </w:p>
    <w:p w14:paraId="47B5EDC8" w14:textId="77777777" w:rsidR="00030305" w:rsidRPr="00030305" w:rsidRDefault="00030305" w:rsidP="00030305">
      <w:pPr>
        <w:tabs>
          <w:tab w:val="center" w:pos="4614"/>
          <w:tab w:val="right" w:pos="7665"/>
          <w:tab w:val="right" w:pos="10084"/>
        </w:tabs>
        <w:snapToGrid w:val="0"/>
        <w:rPr>
          <w:u w:color="000000"/>
        </w:rPr>
      </w:pPr>
      <w:bookmarkStart w:id="238" w:name="SCHPL_22_0"/>
      <w:r w:rsidRPr="00030305">
        <w:rPr>
          <w:rFonts w:hint="eastAsia"/>
          <w:u w:color="000000"/>
        </w:rPr>
        <w:t xml:space="preserve">        1.</w:t>
      </w:r>
      <w:r w:rsidRPr="00030305">
        <w:rPr>
          <w:rFonts w:hint="eastAsia"/>
          <w:u w:color="000000"/>
        </w:rPr>
        <w:t>持续经营净利润</w:t>
      </w:r>
      <w:bookmarkEnd w:id="238"/>
      <w:r w:rsidRPr="00030305">
        <w:rPr>
          <w:rFonts w:hint="eastAsia"/>
          <w:u w:color="000000"/>
        </w:rPr>
        <w:tab/>
      </w:r>
      <w:bookmarkStart w:id="239" w:name="SCHPL_22_1"/>
      <w:bookmarkEnd w:id="239"/>
      <w:r w:rsidRPr="00030305">
        <w:rPr>
          <w:rFonts w:hint="eastAsia"/>
          <w:u w:color="000000"/>
        </w:rPr>
        <w:tab/>
      </w:r>
      <w:bookmarkStart w:id="240" w:name="SCHPL_22_2"/>
      <w:r w:rsidRPr="00030305">
        <w:rPr>
          <w:rFonts w:hint="eastAsia"/>
          <w:u w:color="000000"/>
        </w:rPr>
        <w:t>(3,029,968)</w:t>
      </w:r>
      <w:bookmarkEnd w:id="240"/>
      <w:r w:rsidRPr="00030305">
        <w:rPr>
          <w:rFonts w:hint="eastAsia"/>
          <w:u w:color="000000"/>
        </w:rPr>
        <w:tab/>
      </w:r>
      <w:bookmarkStart w:id="241" w:name="SCHPL_22_3"/>
      <w:r w:rsidRPr="00030305">
        <w:rPr>
          <w:rFonts w:hint="eastAsia"/>
          <w:u w:color="000000"/>
        </w:rPr>
        <w:t>(3,519,335)</w:t>
      </w:r>
      <w:bookmarkEnd w:id="241"/>
    </w:p>
    <w:p w14:paraId="296FF4F0" w14:textId="77777777" w:rsidR="00030305" w:rsidRPr="00030305" w:rsidRDefault="00030305" w:rsidP="00030305">
      <w:pPr>
        <w:tabs>
          <w:tab w:val="center" w:pos="4614"/>
          <w:tab w:val="right" w:pos="7665"/>
          <w:tab w:val="right" w:pos="10084"/>
        </w:tabs>
        <w:snapToGrid w:val="0"/>
        <w:rPr>
          <w:u w:color="000000"/>
        </w:rPr>
      </w:pPr>
      <w:bookmarkStart w:id="242" w:name="SCHPL_23_0"/>
      <w:r w:rsidRPr="00030305">
        <w:rPr>
          <w:rFonts w:hint="eastAsia"/>
          <w:u w:color="000000"/>
        </w:rPr>
        <w:t xml:space="preserve">        2.</w:t>
      </w:r>
      <w:r w:rsidRPr="00030305">
        <w:rPr>
          <w:rFonts w:hint="eastAsia"/>
          <w:u w:color="000000"/>
        </w:rPr>
        <w:t>终止经营净利润</w:t>
      </w:r>
      <w:bookmarkEnd w:id="242"/>
      <w:r w:rsidRPr="00030305">
        <w:rPr>
          <w:rFonts w:hint="eastAsia"/>
          <w:u w:color="000000"/>
        </w:rPr>
        <w:tab/>
      </w:r>
      <w:bookmarkStart w:id="243" w:name="SCHPL_23_1"/>
      <w:bookmarkEnd w:id="243"/>
      <w:r w:rsidRPr="00030305">
        <w:rPr>
          <w:rFonts w:hint="eastAsia"/>
          <w:u w:color="000000"/>
        </w:rPr>
        <w:tab/>
      </w:r>
      <w:bookmarkStart w:id="244" w:name="SCHPL_23_2"/>
      <w:r w:rsidRPr="00030305">
        <w:rPr>
          <w:rFonts w:hint="eastAsia"/>
          <w:u w:color="000000"/>
        </w:rPr>
        <w:t>-</w:t>
      </w:r>
      <w:bookmarkEnd w:id="244"/>
      <w:r w:rsidRPr="00030305">
        <w:rPr>
          <w:rFonts w:hint="eastAsia"/>
          <w:u w:color="000000"/>
        </w:rPr>
        <w:tab/>
      </w:r>
      <w:bookmarkStart w:id="245" w:name="SCHPL_23_3"/>
      <w:r w:rsidRPr="00030305">
        <w:rPr>
          <w:rFonts w:hint="eastAsia"/>
          <w:u w:color="000000"/>
        </w:rPr>
        <w:t>-</w:t>
      </w:r>
      <w:bookmarkEnd w:id="245"/>
    </w:p>
    <w:p w14:paraId="47146883"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74FA54CF" w14:textId="77777777" w:rsidR="00030305" w:rsidRPr="00030305" w:rsidRDefault="00030305" w:rsidP="00030305">
      <w:pPr>
        <w:tabs>
          <w:tab w:val="center" w:pos="4614"/>
          <w:tab w:val="right" w:pos="7665"/>
          <w:tab w:val="right" w:pos="10084"/>
        </w:tabs>
        <w:snapToGrid w:val="0"/>
        <w:rPr>
          <w:u w:color="000000"/>
        </w:rPr>
      </w:pPr>
      <w:bookmarkStart w:id="246" w:name="SCHPL_24_0"/>
      <w:r w:rsidRPr="00030305">
        <w:rPr>
          <w:rFonts w:hint="eastAsia"/>
          <w:u w:color="000000"/>
        </w:rPr>
        <w:t>六、其他综合收益的税后净额</w:t>
      </w:r>
      <w:bookmarkEnd w:id="246"/>
      <w:r w:rsidRPr="00030305">
        <w:rPr>
          <w:rFonts w:hint="eastAsia"/>
          <w:u w:color="000000"/>
        </w:rPr>
        <w:tab/>
      </w:r>
      <w:bookmarkStart w:id="247" w:name="SCHPL_24_1"/>
      <w:bookmarkEnd w:id="247"/>
      <w:r w:rsidRPr="00030305">
        <w:rPr>
          <w:rFonts w:hint="eastAsia"/>
          <w:u w:color="000000"/>
        </w:rPr>
        <w:tab/>
      </w:r>
      <w:bookmarkStart w:id="248" w:name="SCHPL_24_2"/>
      <w:r w:rsidRPr="00030305">
        <w:rPr>
          <w:rFonts w:hint="eastAsia"/>
          <w:u w:color="000000"/>
        </w:rPr>
        <w:t>-</w:t>
      </w:r>
      <w:bookmarkEnd w:id="248"/>
      <w:r w:rsidRPr="00030305">
        <w:rPr>
          <w:rFonts w:hint="eastAsia"/>
          <w:u w:color="000000"/>
        </w:rPr>
        <w:tab/>
      </w:r>
      <w:bookmarkStart w:id="249" w:name="SCHPL_24_3"/>
      <w:r w:rsidRPr="00030305">
        <w:rPr>
          <w:rFonts w:hint="eastAsia"/>
          <w:u w:color="000000"/>
        </w:rPr>
        <w:t>-</w:t>
      </w:r>
      <w:bookmarkEnd w:id="249"/>
    </w:p>
    <w:p w14:paraId="429486A1" w14:textId="77777777" w:rsidR="00030305" w:rsidRPr="00030305" w:rsidRDefault="00030305" w:rsidP="00030305">
      <w:pPr>
        <w:tabs>
          <w:tab w:val="right" w:pos="4614"/>
          <w:tab w:val="right" w:pos="7665"/>
          <w:tab w:val="right" w:pos="10084"/>
        </w:tabs>
        <w:snapToGrid w:val="0"/>
        <w:spacing w:after="140" w:line="25" w:lineRule="auto"/>
        <w:rPr>
          <w:color w:val="FFFFFF"/>
          <w:u w:val="single" w:color="000000"/>
        </w:rPr>
      </w:pPr>
      <w:r w:rsidRPr="00030305">
        <w:rPr>
          <w:u w:color="000000"/>
        </w:rPr>
        <w:tab/>
      </w:r>
      <w:r w:rsidRPr="00030305">
        <w:rPr>
          <w:u w:color="000000"/>
        </w:rPr>
        <w:tab/>
      </w:r>
      <w:r w:rsidRPr="00030305">
        <w:rPr>
          <w:color w:val="FFFFFF"/>
          <w:u w:val="single" w:color="000000"/>
        </w:rPr>
        <w:t>_________</w:t>
      </w:r>
      <w:r w:rsidRPr="00030305">
        <w:rPr>
          <w:u w:color="000000"/>
        </w:rPr>
        <w:tab/>
      </w:r>
      <w:r w:rsidRPr="00030305">
        <w:rPr>
          <w:color w:val="FFFFFF"/>
          <w:u w:val="single" w:color="000000"/>
        </w:rPr>
        <w:t>_________</w:t>
      </w:r>
    </w:p>
    <w:p w14:paraId="56FDAB06" w14:textId="77777777" w:rsidR="00030305" w:rsidRPr="00030305" w:rsidRDefault="00030305" w:rsidP="00030305">
      <w:pPr>
        <w:tabs>
          <w:tab w:val="center" w:pos="4614"/>
          <w:tab w:val="right" w:pos="7665"/>
          <w:tab w:val="right" w:pos="10084"/>
        </w:tabs>
        <w:snapToGrid w:val="0"/>
        <w:rPr>
          <w:u w:color="000000"/>
        </w:rPr>
      </w:pPr>
      <w:bookmarkStart w:id="250" w:name="SCHPL_25_0"/>
      <w:r w:rsidRPr="00030305">
        <w:rPr>
          <w:rFonts w:hint="eastAsia"/>
          <w:u w:color="000000"/>
        </w:rPr>
        <w:t>七、综合收益总额</w:t>
      </w:r>
      <w:bookmarkEnd w:id="250"/>
      <w:r w:rsidRPr="00030305">
        <w:rPr>
          <w:rFonts w:hint="eastAsia"/>
          <w:u w:color="000000"/>
        </w:rPr>
        <w:tab/>
      </w:r>
      <w:bookmarkStart w:id="251" w:name="SCHPL_25_1"/>
      <w:bookmarkEnd w:id="251"/>
      <w:r w:rsidRPr="00030305">
        <w:rPr>
          <w:rFonts w:hint="eastAsia"/>
          <w:u w:color="000000"/>
        </w:rPr>
        <w:tab/>
      </w:r>
      <w:bookmarkStart w:id="252" w:name="SCHPL_25_2"/>
      <w:r w:rsidRPr="00030305">
        <w:rPr>
          <w:rFonts w:hint="eastAsia"/>
          <w:u w:color="000000"/>
        </w:rPr>
        <w:t>(3,029,968)</w:t>
      </w:r>
      <w:bookmarkEnd w:id="252"/>
      <w:r w:rsidRPr="00030305">
        <w:rPr>
          <w:rFonts w:hint="eastAsia"/>
          <w:u w:color="000000"/>
        </w:rPr>
        <w:tab/>
      </w:r>
      <w:bookmarkStart w:id="253" w:name="SCHPL_25_3"/>
      <w:r w:rsidRPr="00030305">
        <w:rPr>
          <w:rFonts w:hint="eastAsia"/>
          <w:u w:color="000000"/>
        </w:rPr>
        <w:t>(3,519,335)</w:t>
      </w:r>
      <w:bookmarkEnd w:id="253"/>
    </w:p>
    <w:p w14:paraId="5C96EB88" w14:textId="77777777" w:rsidR="00030305" w:rsidRPr="00030305" w:rsidRDefault="00030305" w:rsidP="00030305">
      <w:pPr>
        <w:tabs>
          <w:tab w:val="right" w:pos="4614"/>
          <w:tab w:val="right" w:pos="7665"/>
          <w:tab w:val="right" w:pos="10084"/>
        </w:tabs>
        <w:snapToGrid w:val="0"/>
        <w:spacing w:after="140" w:line="25" w:lineRule="auto"/>
        <w:rPr>
          <w:color w:val="FFFFFF"/>
          <w:u w:val="double" w:color="000000"/>
        </w:rPr>
      </w:pPr>
      <w:r w:rsidRPr="00030305">
        <w:rPr>
          <w:u w:color="000000"/>
        </w:rPr>
        <w:tab/>
      </w:r>
      <w:r w:rsidRPr="00030305">
        <w:rPr>
          <w:u w:color="000000"/>
        </w:rPr>
        <w:tab/>
      </w:r>
      <w:r w:rsidRPr="00030305">
        <w:rPr>
          <w:color w:val="FFFFFF"/>
          <w:u w:val="double" w:color="000000"/>
        </w:rPr>
        <w:t>_________</w:t>
      </w:r>
      <w:r w:rsidRPr="00030305">
        <w:rPr>
          <w:u w:color="000000"/>
        </w:rPr>
        <w:tab/>
      </w:r>
      <w:r w:rsidRPr="00030305">
        <w:rPr>
          <w:color w:val="FFFFFF"/>
          <w:u w:val="double" w:color="000000"/>
        </w:rPr>
        <w:t>_________</w:t>
      </w:r>
    </w:p>
    <w:p w14:paraId="24D69EE5" w14:textId="77777777" w:rsidR="00030305" w:rsidRPr="00030305" w:rsidRDefault="00030305" w:rsidP="00030305">
      <w:pPr>
        <w:tabs>
          <w:tab w:val="left" w:pos="10170"/>
        </w:tabs>
        <w:jc w:val="both"/>
        <w:rPr>
          <w:u w:val="single" w:color="000000"/>
        </w:rPr>
      </w:pPr>
      <w:bookmarkStart w:id="254" w:name="LSCHPL0_marke"/>
      <w:bookmarkEnd w:id="254"/>
      <w:r w:rsidRPr="00030305">
        <w:rPr>
          <w:u w:val="single" w:color="000000"/>
        </w:rPr>
        <w:tab/>
      </w:r>
    </w:p>
    <w:p w14:paraId="589A6C8A" w14:textId="77777777" w:rsidR="00030305" w:rsidRPr="00030305" w:rsidRDefault="00030305" w:rsidP="00030305">
      <w:pPr>
        <w:tabs>
          <w:tab w:val="left" w:pos="10170"/>
        </w:tabs>
        <w:rPr>
          <w:u w:color="000000"/>
        </w:rPr>
      </w:pPr>
    </w:p>
    <w:p w14:paraId="3742D090" w14:textId="77777777" w:rsidR="00030305" w:rsidRPr="00030305" w:rsidRDefault="00030305" w:rsidP="00030305">
      <w:pPr>
        <w:tabs>
          <w:tab w:val="left" w:pos="10170"/>
        </w:tabs>
        <w:rPr>
          <w:u w:color="000000"/>
        </w:rPr>
      </w:pPr>
      <w:r w:rsidRPr="00030305">
        <w:rPr>
          <w:rFonts w:hint="eastAsia"/>
          <w:u w:color="000000"/>
        </w:rPr>
        <w:t>附注为财务报表的组成部分</w:t>
      </w:r>
    </w:p>
    <w:p w14:paraId="1947E368" w14:textId="77777777" w:rsidR="00030305" w:rsidRPr="00030305" w:rsidRDefault="00030305" w:rsidP="00030305">
      <w:pPr>
        <w:jc w:val="both"/>
        <w:rPr>
          <w:u w:color="000000"/>
        </w:rPr>
      </w:pPr>
    </w:p>
    <w:p w14:paraId="75EBBE02" w14:textId="77777777" w:rsidR="00030305" w:rsidRDefault="00030305" w:rsidP="00030305">
      <w:pPr>
        <w:rPr>
          <w:u w:color="000000"/>
        </w:rPr>
        <w:sectPr w:rsidR="00030305" w:rsidSect="00030305">
          <w:pgSz w:w="11907" w:h="16839"/>
          <w:pgMar w:top="864" w:right="720" w:bottom="432" w:left="1008" w:header="864" w:footer="432" w:gutter="0"/>
          <w:pgNumType w:fmt="numberInDash"/>
          <w:cols w:space="708"/>
          <w:docGrid w:linePitch="360"/>
        </w:sectPr>
      </w:pPr>
      <w:bookmarkStart w:id="255" w:name="SCHPL0_marke"/>
      <w:bookmarkStart w:id="256" w:name="SCHPL2"/>
      <w:bookmarkEnd w:id="255"/>
      <w:bookmarkEnd w:id="256"/>
    </w:p>
    <w:p w14:paraId="6FE53987" w14:textId="77777777" w:rsidR="00030305" w:rsidRDefault="00030305" w:rsidP="00030305">
      <w:pPr>
        <w:pStyle w:val="1"/>
        <w:rPr>
          <w:u w:color="000000"/>
        </w:rPr>
      </w:pPr>
      <w:bookmarkStart w:id="257" w:name="SCHCF2"/>
      <w:bookmarkEnd w:id="257"/>
      <w:r w:rsidRPr="00030305">
        <w:rPr>
          <w:rFonts w:hint="eastAsia"/>
          <w:u w:color="000000"/>
        </w:rPr>
        <w:lastRenderedPageBreak/>
        <w:t>现金流量表</w:t>
      </w:r>
    </w:p>
    <w:p w14:paraId="47DCD1F9" w14:textId="77777777" w:rsidR="00030305" w:rsidRPr="00030305" w:rsidRDefault="00030305" w:rsidP="00030305">
      <w:pPr>
        <w:tabs>
          <w:tab w:val="left" w:pos="10170"/>
        </w:tabs>
        <w:jc w:val="both"/>
        <w:rPr>
          <w:sz w:val="23"/>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proofErr w:type="gramStart"/>
      <w:r w:rsidRPr="00030305">
        <w:rPr>
          <w:rFonts w:hint="eastAsia"/>
          <w:u w:val="single"/>
        </w:rPr>
        <w:t>止</w:t>
      </w:r>
      <w:proofErr w:type="gramEnd"/>
      <w:r w:rsidRPr="00030305">
        <w:rPr>
          <w:rFonts w:hint="eastAsia"/>
          <w:u w:val="single"/>
        </w:rPr>
        <w:t>年度</w:t>
      </w:r>
      <w:r w:rsidRPr="00030305">
        <w:rPr>
          <w:rFonts w:hint="eastAsia"/>
          <w:u w:val="single"/>
        </w:rPr>
        <w:tab/>
      </w:r>
      <w:bookmarkStart w:id="258" w:name="SCHCF0_marks"/>
      <w:bookmarkStart w:id="259" w:name="LSCHCF0_marks"/>
      <w:bookmarkEnd w:id="258"/>
      <w:bookmarkEnd w:id="259"/>
    </w:p>
    <w:p w14:paraId="7D7026E1" w14:textId="77777777" w:rsidR="00030305" w:rsidRPr="00030305" w:rsidRDefault="00030305" w:rsidP="00030305">
      <w:pPr>
        <w:rPr>
          <w:sz w:val="23"/>
        </w:rPr>
      </w:pPr>
    </w:p>
    <w:p w14:paraId="52907561" w14:textId="77777777" w:rsidR="00030305" w:rsidRPr="00030305" w:rsidRDefault="00030305" w:rsidP="00030305">
      <w:pPr>
        <w:tabs>
          <w:tab w:val="center" w:pos="5690"/>
          <w:tab w:val="right" w:pos="8107"/>
          <w:tab w:val="right" w:pos="10088"/>
        </w:tabs>
        <w:snapToGrid w:val="0"/>
        <w:rPr>
          <w:sz w:val="23"/>
          <w:u w:val="single"/>
        </w:rPr>
      </w:pPr>
      <w:bookmarkStart w:id="260" w:name="SCHCF_1_0"/>
      <w:r w:rsidRPr="00030305">
        <w:rPr>
          <w:rFonts w:hint="eastAsia"/>
          <w:sz w:val="23"/>
          <w:u w:val="single"/>
        </w:rPr>
        <w:t>项目</w:t>
      </w:r>
      <w:bookmarkEnd w:id="260"/>
      <w:r w:rsidRPr="00030305">
        <w:rPr>
          <w:rFonts w:hint="eastAsia"/>
          <w:sz w:val="23"/>
        </w:rPr>
        <w:tab/>
      </w:r>
      <w:bookmarkStart w:id="261" w:name="SCHCF_1_1"/>
      <w:r w:rsidRPr="00030305">
        <w:rPr>
          <w:rFonts w:hint="eastAsia"/>
          <w:sz w:val="23"/>
          <w:u w:val="single"/>
        </w:rPr>
        <w:t>附注六</w:t>
      </w:r>
      <w:bookmarkEnd w:id="261"/>
      <w:r w:rsidRPr="00030305">
        <w:rPr>
          <w:rFonts w:hint="eastAsia"/>
          <w:sz w:val="23"/>
        </w:rPr>
        <w:tab/>
      </w:r>
      <w:bookmarkStart w:id="262" w:name="SCHCF_1_2"/>
      <w:r w:rsidRPr="00030305">
        <w:rPr>
          <w:rFonts w:hint="eastAsia"/>
          <w:sz w:val="23"/>
          <w:u w:val="single"/>
        </w:rPr>
        <w:t>2023</w:t>
      </w:r>
      <w:r w:rsidRPr="00030305">
        <w:rPr>
          <w:rFonts w:hint="eastAsia"/>
          <w:sz w:val="23"/>
          <w:u w:val="single"/>
        </w:rPr>
        <w:t>年</w:t>
      </w:r>
      <w:bookmarkEnd w:id="262"/>
      <w:r w:rsidRPr="00030305">
        <w:rPr>
          <w:rFonts w:hint="eastAsia"/>
          <w:sz w:val="23"/>
        </w:rPr>
        <w:tab/>
      </w:r>
      <w:bookmarkStart w:id="263" w:name="SCHCF_1_3"/>
      <w:r w:rsidRPr="00030305">
        <w:rPr>
          <w:rFonts w:hint="eastAsia"/>
          <w:sz w:val="23"/>
          <w:u w:val="single"/>
        </w:rPr>
        <w:t>2022</w:t>
      </w:r>
      <w:r w:rsidRPr="00030305">
        <w:rPr>
          <w:rFonts w:hint="eastAsia"/>
          <w:sz w:val="23"/>
          <w:u w:val="single"/>
        </w:rPr>
        <w:t>年</w:t>
      </w:r>
      <w:bookmarkEnd w:id="263"/>
    </w:p>
    <w:p w14:paraId="4D3BFA00" w14:textId="77777777" w:rsidR="00030305" w:rsidRPr="00030305" w:rsidRDefault="00030305" w:rsidP="00030305">
      <w:pPr>
        <w:tabs>
          <w:tab w:val="center" w:pos="5690"/>
          <w:tab w:val="right" w:pos="8107"/>
          <w:tab w:val="right" w:pos="10088"/>
        </w:tabs>
        <w:snapToGrid w:val="0"/>
        <w:rPr>
          <w:sz w:val="23"/>
        </w:rPr>
      </w:pPr>
      <w:bookmarkStart w:id="264" w:name="SCHCF_2_0"/>
      <w:bookmarkStart w:id="265" w:name="SCHCF_3_0"/>
      <w:bookmarkEnd w:id="264"/>
      <w:bookmarkEnd w:id="265"/>
      <w:r w:rsidRPr="00030305">
        <w:rPr>
          <w:sz w:val="23"/>
        </w:rPr>
        <w:tab/>
      </w:r>
      <w:bookmarkStart w:id="266" w:name="SCHCF_3_1"/>
      <w:bookmarkEnd w:id="266"/>
      <w:r w:rsidRPr="00030305">
        <w:rPr>
          <w:sz w:val="23"/>
        </w:rPr>
        <w:tab/>
      </w:r>
      <w:bookmarkStart w:id="267" w:name="SCHCF_3_2"/>
      <w:bookmarkEnd w:id="267"/>
      <w:r w:rsidRPr="00030305">
        <w:rPr>
          <w:sz w:val="23"/>
        </w:rPr>
        <w:tab/>
      </w:r>
      <w:bookmarkStart w:id="268" w:name="SCHCF_3_3"/>
      <w:bookmarkEnd w:id="268"/>
    </w:p>
    <w:p w14:paraId="10F2B848" w14:textId="77777777" w:rsidR="00030305" w:rsidRPr="00030305" w:rsidRDefault="00030305" w:rsidP="00030305">
      <w:pPr>
        <w:tabs>
          <w:tab w:val="center" w:pos="5690"/>
          <w:tab w:val="right" w:pos="8107"/>
          <w:tab w:val="right" w:pos="10088"/>
        </w:tabs>
        <w:snapToGrid w:val="0"/>
        <w:rPr>
          <w:sz w:val="23"/>
        </w:rPr>
      </w:pPr>
      <w:bookmarkStart w:id="269" w:name="SCHCF_4_0"/>
      <w:r w:rsidRPr="00030305">
        <w:rPr>
          <w:rFonts w:hint="eastAsia"/>
          <w:sz w:val="23"/>
        </w:rPr>
        <w:t>一、经营活动产生的现金流量：</w:t>
      </w:r>
      <w:bookmarkEnd w:id="269"/>
      <w:r w:rsidRPr="00030305">
        <w:rPr>
          <w:rFonts w:hint="eastAsia"/>
          <w:sz w:val="23"/>
        </w:rPr>
        <w:tab/>
      </w:r>
      <w:bookmarkStart w:id="270" w:name="SCHCF_4_1"/>
      <w:bookmarkEnd w:id="270"/>
      <w:r w:rsidRPr="00030305">
        <w:rPr>
          <w:rFonts w:hint="eastAsia"/>
          <w:sz w:val="23"/>
        </w:rPr>
        <w:tab/>
      </w:r>
      <w:bookmarkStart w:id="271" w:name="SCHCF_4_2"/>
      <w:bookmarkEnd w:id="271"/>
      <w:r w:rsidRPr="00030305">
        <w:rPr>
          <w:rFonts w:hint="eastAsia"/>
          <w:sz w:val="23"/>
        </w:rPr>
        <w:tab/>
      </w:r>
      <w:bookmarkStart w:id="272" w:name="SCHCF_4_3"/>
      <w:bookmarkEnd w:id="272"/>
    </w:p>
    <w:p w14:paraId="4A94534F" w14:textId="77777777" w:rsidR="00030305" w:rsidRPr="00030305" w:rsidRDefault="00030305" w:rsidP="00030305">
      <w:pPr>
        <w:tabs>
          <w:tab w:val="center" w:pos="5690"/>
          <w:tab w:val="right" w:pos="8107"/>
          <w:tab w:val="right" w:pos="10088"/>
        </w:tabs>
        <w:snapToGrid w:val="0"/>
        <w:rPr>
          <w:sz w:val="23"/>
        </w:rPr>
      </w:pPr>
      <w:bookmarkStart w:id="273" w:name="SCHCF_5_0"/>
      <w:r w:rsidRPr="00030305">
        <w:rPr>
          <w:rFonts w:hint="eastAsia"/>
          <w:sz w:val="23"/>
        </w:rPr>
        <w:t xml:space="preserve">        </w:t>
      </w:r>
      <w:r w:rsidRPr="00030305">
        <w:rPr>
          <w:rFonts w:hint="eastAsia"/>
          <w:sz w:val="23"/>
        </w:rPr>
        <w:t>收取利息、手续费、服务费及佣金的现金</w:t>
      </w:r>
      <w:bookmarkEnd w:id="273"/>
      <w:r w:rsidRPr="00030305">
        <w:rPr>
          <w:rFonts w:hint="eastAsia"/>
          <w:sz w:val="23"/>
        </w:rPr>
        <w:tab/>
      </w:r>
      <w:bookmarkStart w:id="274" w:name="SCHCF_5_1"/>
      <w:bookmarkEnd w:id="274"/>
      <w:r w:rsidRPr="00030305">
        <w:rPr>
          <w:rFonts w:hint="eastAsia"/>
          <w:sz w:val="23"/>
        </w:rPr>
        <w:tab/>
      </w:r>
      <w:bookmarkStart w:id="275" w:name="SCHCF_5_2"/>
      <w:bookmarkEnd w:id="275"/>
      <w:r w:rsidRPr="00030305">
        <w:rPr>
          <w:rFonts w:hint="eastAsia"/>
          <w:sz w:val="23"/>
        </w:rPr>
        <w:tab/>
      </w:r>
      <w:bookmarkStart w:id="276" w:name="SCHCF_5_3"/>
      <w:r w:rsidRPr="00030305">
        <w:rPr>
          <w:rFonts w:hint="eastAsia"/>
          <w:sz w:val="23"/>
        </w:rPr>
        <w:t>37,373,772</w:t>
      </w:r>
      <w:bookmarkEnd w:id="276"/>
    </w:p>
    <w:p w14:paraId="374CDD89" w14:textId="77777777" w:rsidR="00030305" w:rsidRPr="00030305" w:rsidRDefault="00030305" w:rsidP="00030305">
      <w:pPr>
        <w:tabs>
          <w:tab w:val="center" w:pos="5690"/>
          <w:tab w:val="right" w:pos="8107"/>
          <w:tab w:val="right" w:pos="10088"/>
        </w:tabs>
        <w:snapToGrid w:val="0"/>
        <w:rPr>
          <w:sz w:val="23"/>
        </w:rPr>
      </w:pPr>
      <w:bookmarkStart w:id="277" w:name="SCHCF_6_0"/>
      <w:r w:rsidRPr="00030305">
        <w:rPr>
          <w:rFonts w:hint="eastAsia"/>
          <w:sz w:val="23"/>
        </w:rPr>
        <w:t xml:space="preserve">        </w:t>
      </w:r>
      <w:r w:rsidRPr="00030305">
        <w:rPr>
          <w:rFonts w:hint="eastAsia"/>
          <w:sz w:val="23"/>
        </w:rPr>
        <w:t>客户贷款及垫款净减少额</w:t>
      </w:r>
      <w:bookmarkEnd w:id="277"/>
      <w:r w:rsidRPr="00030305">
        <w:rPr>
          <w:rFonts w:hint="eastAsia"/>
          <w:sz w:val="23"/>
        </w:rPr>
        <w:tab/>
      </w:r>
      <w:bookmarkStart w:id="278" w:name="SCHCF_6_1"/>
      <w:bookmarkEnd w:id="278"/>
      <w:r w:rsidRPr="00030305">
        <w:rPr>
          <w:rFonts w:hint="eastAsia"/>
          <w:sz w:val="23"/>
        </w:rPr>
        <w:tab/>
      </w:r>
      <w:bookmarkStart w:id="279" w:name="SCHCF_6_2"/>
      <w:bookmarkEnd w:id="279"/>
      <w:r w:rsidRPr="00030305">
        <w:rPr>
          <w:rFonts w:hint="eastAsia"/>
          <w:sz w:val="23"/>
        </w:rPr>
        <w:tab/>
      </w:r>
      <w:bookmarkStart w:id="280" w:name="SCHCF_6_3"/>
      <w:r w:rsidRPr="00030305">
        <w:rPr>
          <w:rFonts w:hint="eastAsia"/>
          <w:sz w:val="23"/>
        </w:rPr>
        <w:t>-</w:t>
      </w:r>
      <w:bookmarkEnd w:id="280"/>
    </w:p>
    <w:p w14:paraId="1ADB9076" w14:textId="77777777" w:rsidR="00030305" w:rsidRPr="00030305" w:rsidRDefault="00030305" w:rsidP="00030305">
      <w:pPr>
        <w:tabs>
          <w:tab w:val="center" w:pos="5690"/>
          <w:tab w:val="right" w:pos="8107"/>
          <w:tab w:val="right" w:pos="10088"/>
        </w:tabs>
        <w:snapToGrid w:val="0"/>
        <w:rPr>
          <w:sz w:val="23"/>
        </w:rPr>
      </w:pPr>
      <w:bookmarkStart w:id="281" w:name="SCHCF_7_0"/>
      <w:r w:rsidRPr="00030305">
        <w:rPr>
          <w:rFonts w:hint="eastAsia"/>
          <w:sz w:val="23"/>
        </w:rPr>
        <w:t xml:space="preserve">        </w:t>
      </w:r>
      <w:r w:rsidRPr="00030305">
        <w:rPr>
          <w:rFonts w:hint="eastAsia"/>
          <w:sz w:val="23"/>
        </w:rPr>
        <w:t>收到其他与经营活动有关的现金</w:t>
      </w:r>
      <w:bookmarkEnd w:id="281"/>
      <w:r w:rsidRPr="00030305">
        <w:rPr>
          <w:rFonts w:hint="eastAsia"/>
          <w:sz w:val="23"/>
        </w:rPr>
        <w:tab/>
      </w:r>
      <w:bookmarkStart w:id="282" w:name="SCHCF_7_1"/>
      <w:bookmarkEnd w:id="282"/>
      <w:r w:rsidRPr="00030305">
        <w:rPr>
          <w:rFonts w:hint="eastAsia"/>
          <w:sz w:val="23"/>
        </w:rPr>
        <w:tab/>
      </w:r>
      <w:bookmarkStart w:id="283" w:name="SCHCF_7_2"/>
      <w:bookmarkEnd w:id="283"/>
      <w:r w:rsidRPr="00030305">
        <w:rPr>
          <w:rFonts w:hint="eastAsia"/>
          <w:sz w:val="23"/>
        </w:rPr>
        <w:tab/>
      </w:r>
      <w:bookmarkStart w:id="284" w:name="SCHCF_7_3"/>
      <w:r w:rsidRPr="00030305">
        <w:rPr>
          <w:rFonts w:hint="eastAsia"/>
          <w:sz w:val="23"/>
        </w:rPr>
        <w:t>184,285</w:t>
      </w:r>
      <w:bookmarkEnd w:id="284"/>
    </w:p>
    <w:p w14:paraId="7441C17A"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rPr>
        <w:tab/>
      </w:r>
      <w:r w:rsidRPr="00030305">
        <w:rPr>
          <w:sz w:val="23"/>
        </w:rPr>
        <w:tab/>
      </w:r>
      <w:r w:rsidRPr="00030305">
        <w:rPr>
          <w:color w:val="FFFFFF"/>
          <w:sz w:val="23"/>
          <w:u w:val="single" w:color="000000"/>
        </w:rPr>
        <w:t>__________</w:t>
      </w:r>
      <w:r w:rsidRPr="00030305">
        <w:rPr>
          <w:sz w:val="23"/>
        </w:rPr>
        <w:tab/>
      </w:r>
      <w:r w:rsidRPr="00030305">
        <w:rPr>
          <w:color w:val="FFFFFF"/>
          <w:sz w:val="23"/>
          <w:u w:val="single" w:color="000000"/>
        </w:rPr>
        <w:t>__________</w:t>
      </w:r>
    </w:p>
    <w:p w14:paraId="19A85185" w14:textId="77777777" w:rsidR="00030305" w:rsidRPr="00030305" w:rsidRDefault="00030305" w:rsidP="00030305">
      <w:pPr>
        <w:tabs>
          <w:tab w:val="center" w:pos="5690"/>
          <w:tab w:val="right" w:pos="8107"/>
          <w:tab w:val="right" w:pos="10088"/>
        </w:tabs>
        <w:snapToGrid w:val="0"/>
        <w:rPr>
          <w:sz w:val="23"/>
          <w:u w:color="000000"/>
        </w:rPr>
      </w:pPr>
      <w:bookmarkStart w:id="285" w:name="SCHCF_8_0"/>
      <w:r w:rsidRPr="00030305">
        <w:rPr>
          <w:rFonts w:hint="eastAsia"/>
          <w:sz w:val="23"/>
          <w:u w:color="000000"/>
        </w:rPr>
        <w:t xml:space="preserve">        </w:t>
      </w:r>
      <w:r w:rsidRPr="00030305">
        <w:rPr>
          <w:rFonts w:hint="eastAsia"/>
          <w:sz w:val="23"/>
          <w:u w:color="000000"/>
        </w:rPr>
        <w:t>经营活动现金流入小计</w:t>
      </w:r>
      <w:bookmarkEnd w:id="285"/>
      <w:r w:rsidRPr="00030305">
        <w:rPr>
          <w:rFonts w:hint="eastAsia"/>
          <w:sz w:val="23"/>
          <w:u w:color="000000"/>
        </w:rPr>
        <w:tab/>
      </w:r>
      <w:bookmarkStart w:id="286" w:name="SCHCF_8_1"/>
      <w:bookmarkEnd w:id="286"/>
      <w:r w:rsidRPr="00030305">
        <w:rPr>
          <w:rFonts w:hint="eastAsia"/>
          <w:sz w:val="23"/>
          <w:u w:color="000000"/>
        </w:rPr>
        <w:tab/>
      </w:r>
      <w:bookmarkStart w:id="287" w:name="SCHCF_8_2"/>
      <w:bookmarkEnd w:id="287"/>
      <w:r w:rsidRPr="00030305">
        <w:rPr>
          <w:rFonts w:hint="eastAsia"/>
          <w:sz w:val="23"/>
          <w:u w:color="000000"/>
        </w:rPr>
        <w:tab/>
      </w:r>
      <w:bookmarkStart w:id="288" w:name="SCHCF_8_3"/>
      <w:r w:rsidRPr="00030305">
        <w:rPr>
          <w:rFonts w:hint="eastAsia"/>
          <w:sz w:val="23"/>
          <w:u w:color="000000"/>
        </w:rPr>
        <w:t>37,558,057</w:t>
      </w:r>
      <w:bookmarkEnd w:id="288"/>
    </w:p>
    <w:p w14:paraId="694C19E1"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2789C048" w14:textId="77777777" w:rsidR="00030305" w:rsidRPr="00030305" w:rsidRDefault="00030305" w:rsidP="00030305">
      <w:pPr>
        <w:tabs>
          <w:tab w:val="center" w:pos="5690"/>
          <w:tab w:val="right" w:pos="8107"/>
          <w:tab w:val="right" w:pos="10088"/>
        </w:tabs>
        <w:snapToGrid w:val="0"/>
        <w:rPr>
          <w:sz w:val="23"/>
          <w:u w:color="000000"/>
        </w:rPr>
      </w:pPr>
      <w:bookmarkStart w:id="289" w:name="SCHCF_9_0"/>
      <w:r w:rsidRPr="00030305">
        <w:rPr>
          <w:rFonts w:hint="eastAsia"/>
          <w:sz w:val="23"/>
          <w:u w:color="000000"/>
        </w:rPr>
        <w:t xml:space="preserve">        </w:t>
      </w:r>
      <w:r w:rsidRPr="00030305">
        <w:rPr>
          <w:rFonts w:hint="eastAsia"/>
          <w:sz w:val="23"/>
          <w:u w:color="000000"/>
        </w:rPr>
        <w:t>客户贷款及垫款净增加额</w:t>
      </w:r>
      <w:bookmarkEnd w:id="289"/>
      <w:r w:rsidRPr="00030305">
        <w:rPr>
          <w:rFonts w:hint="eastAsia"/>
          <w:sz w:val="23"/>
          <w:u w:color="000000"/>
        </w:rPr>
        <w:tab/>
      </w:r>
      <w:bookmarkStart w:id="290" w:name="SCHCF_9_1"/>
      <w:bookmarkEnd w:id="290"/>
      <w:r w:rsidRPr="00030305">
        <w:rPr>
          <w:rFonts w:hint="eastAsia"/>
          <w:sz w:val="23"/>
          <w:u w:color="000000"/>
        </w:rPr>
        <w:tab/>
      </w:r>
      <w:bookmarkStart w:id="291" w:name="SCHCF_9_2"/>
      <w:bookmarkEnd w:id="291"/>
      <w:r w:rsidRPr="00030305">
        <w:rPr>
          <w:rFonts w:hint="eastAsia"/>
          <w:sz w:val="23"/>
          <w:u w:color="000000"/>
        </w:rPr>
        <w:tab/>
      </w:r>
      <w:bookmarkStart w:id="292" w:name="SCHCF_9_3"/>
      <w:r w:rsidRPr="00030305">
        <w:rPr>
          <w:rFonts w:hint="eastAsia"/>
          <w:sz w:val="23"/>
          <w:u w:color="000000"/>
        </w:rPr>
        <w:t>12,471,808</w:t>
      </w:r>
      <w:bookmarkEnd w:id="292"/>
    </w:p>
    <w:p w14:paraId="6AA24114" w14:textId="77777777" w:rsidR="00030305" w:rsidRPr="00030305" w:rsidRDefault="00030305" w:rsidP="00030305">
      <w:pPr>
        <w:tabs>
          <w:tab w:val="center" w:pos="5690"/>
          <w:tab w:val="right" w:pos="8107"/>
          <w:tab w:val="right" w:pos="10088"/>
        </w:tabs>
        <w:snapToGrid w:val="0"/>
        <w:rPr>
          <w:sz w:val="23"/>
          <w:u w:color="000000"/>
        </w:rPr>
      </w:pPr>
      <w:bookmarkStart w:id="293" w:name="SCHCF_10_0"/>
      <w:r w:rsidRPr="00030305">
        <w:rPr>
          <w:rFonts w:hint="eastAsia"/>
          <w:sz w:val="23"/>
          <w:u w:color="000000"/>
        </w:rPr>
        <w:t xml:space="preserve">        </w:t>
      </w:r>
      <w:r w:rsidRPr="00030305">
        <w:rPr>
          <w:rFonts w:hint="eastAsia"/>
          <w:sz w:val="23"/>
          <w:u w:color="000000"/>
        </w:rPr>
        <w:t>支付给职工以及为职工支付的现金</w:t>
      </w:r>
      <w:bookmarkEnd w:id="293"/>
      <w:r w:rsidRPr="00030305">
        <w:rPr>
          <w:rFonts w:hint="eastAsia"/>
          <w:sz w:val="23"/>
          <w:u w:color="000000"/>
        </w:rPr>
        <w:tab/>
      </w:r>
      <w:bookmarkStart w:id="294" w:name="SCHCF_10_1"/>
      <w:bookmarkEnd w:id="294"/>
      <w:r w:rsidRPr="00030305">
        <w:rPr>
          <w:rFonts w:hint="eastAsia"/>
          <w:sz w:val="23"/>
          <w:u w:color="000000"/>
        </w:rPr>
        <w:tab/>
      </w:r>
      <w:bookmarkStart w:id="295" w:name="SCHCF_10_2"/>
      <w:bookmarkEnd w:id="295"/>
      <w:r w:rsidRPr="00030305">
        <w:rPr>
          <w:rFonts w:hint="eastAsia"/>
          <w:sz w:val="23"/>
          <w:u w:color="000000"/>
        </w:rPr>
        <w:tab/>
      </w:r>
      <w:bookmarkStart w:id="296" w:name="SCHCF_10_3"/>
      <w:r w:rsidRPr="00030305">
        <w:rPr>
          <w:rFonts w:hint="eastAsia"/>
          <w:sz w:val="23"/>
          <w:u w:color="000000"/>
        </w:rPr>
        <w:t>10,060,708</w:t>
      </w:r>
      <w:bookmarkEnd w:id="296"/>
    </w:p>
    <w:p w14:paraId="6DA77B92" w14:textId="77777777" w:rsidR="00030305" w:rsidRPr="00030305" w:rsidRDefault="00030305" w:rsidP="00030305">
      <w:pPr>
        <w:tabs>
          <w:tab w:val="center" w:pos="5690"/>
          <w:tab w:val="right" w:pos="8107"/>
          <w:tab w:val="right" w:pos="10088"/>
        </w:tabs>
        <w:snapToGrid w:val="0"/>
        <w:rPr>
          <w:sz w:val="23"/>
          <w:u w:color="000000"/>
        </w:rPr>
      </w:pPr>
      <w:bookmarkStart w:id="297" w:name="SCHCF_11_0"/>
      <w:r w:rsidRPr="00030305">
        <w:rPr>
          <w:rFonts w:hint="eastAsia"/>
          <w:sz w:val="23"/>
          <w:u w:color="000000"/>
        </w:rPr>
        <w:t xml:space="preserve">        </w:t>
      </w:r>
      <w:r w:rsidRPr="00030305">
        <w:rPr>
          <w:rFonts w:hint="eastAsia"/>
          <w:sz w:val="23"/>
          <w:u w:color="000000"/>
        </w:rPr>
        <w:t>支付的各项税费</w:t>
      </w:r>
      <w:bookmarkEnd w:id="297"/>
      <w:r w:rsidRPr="00030305">
        <w:rPr>
          <w:rFonts w:hint="eastAsia"/>
          <w:sz w:val="23"/>
          <w:u w:color="000000"/>
        </w:rPr>
        <w:tab/>
      </w:r>
      <w:bookmarkStart w:id="298" w:name="SCHCF_11_1"/>
      <w:bookmarkEnd w:id="298"/>
      <w:r w:rsidRPr="00030305">
        <w:rPr>
          <w:rFonts w:hint="eastAsia"/>
          <w:sz w:val="23"/>
          <w:u w:color="000000"/>
        </w:rPr>
        <w:tab/>
      </w:r>
      <w:bookmarkStart w:id="299" w:name="SCHCF_11_2"/>
      <w:bookmarkEnd w:id="299"/>
      <w:r w:rsidRPr="00030305">
        <w:rPr>
          <w:rFonts w:hint="eastAsia"/>
          <w:sz w:val="23"/>
          <w:u w:color="000000"/>
        </w:rPr>
        <w:tab/>
      </w:r>
      <w:bookmarkStart w:id="300" w:name="SCHCF_11_3"/>
      <w:r w:rsidRPr="00030305">
        <w:rPr>
          <w:rFonts w:hint="eastAsia"/>
          <w:sz w:val="23"/>
          <w:u w:color="000000"/>
        </w:rPr>
        <w:t>1,891,013</w:t>
      </w:r>
      <w:bookmarkEnd w:id="300"/>
    </w:p>
    <w:p w14:paraId="4D3C920A" w14:textId="77777777" w:rsidR="00030305" w:rsidRPr="00030305" w:rsidRDefault="00030305" w:rsidP="00030305">
      <w:pPr>
        <w:tabs>
          <w:tab w:val="center" w:pos="5690"/>
          <w:tab w:val="right" w:pos="8107"/>
          <w:tab w:val="right" w:pos="10088"/>
        </w:tabs>
        <w:snapToGrid w:val="0"/>
        <w:rPr>
          <w:sz w:val="23"/>
          <w:u w:color="000000"/>
        </w:rPr>
      </w:pPr>
      <w:bookmarkStart w:id="301" w:name="SCHCF_12_0"/>
      <w:r w:rsidRPr="00030305">
        <w:rPr>
          <w:rFonts w:hint="eastAsia"/>
          <w:sz w:val="23"/>
          <w:u w:color="000000"/>
        </w:rPr>
        <w:t xml:space="preserve">        </w:t>
      </w:r>
      <w:r w:rsidRPr="00030305">
        <w:rPr>
          <w:rFonts w:hint="eastAsia"/>
          <w:sz w:val="23"/>
          <w:u w:color="000000"/>
        </w:rPr>
        <w:t>支付其他与经营活动有关的现金</w:t>
      </w:r>
      <w:bookmarkEnd w:id="301"/>
      <w:r w:rsidRPr="00030305">
        <w:rPr>
          <w:rFonts w:hint="eastAsia"/>
          <w:sz w:val="23"/>
          <w:u w:color="000000"/>
        </w:rPr>
        <w:tab/>
      </w:r>
      <w:bookmarkStart w:id="302" w:name="SCHCF_12_1"/>
      <w:bookmarkEnd w:id="302"/>
      <w:r w:rsidRPr="00030305">
        <w:rPr>
          <w:rFonts w:hint="eastAsia"/>
          <w:sz w:val="23"/>
          <w:u w:color="000000"/>
        </w:rPr>
        <w:tab/>
      </w:r>
      <w:bookmarkStart w:id="303" w:name="SCHCF_12_2"/>
      <w:bookmarkEnd w:id="303"/>
      <w:r w:rsidRPr="00030305">
        <w:rPr>
          <w:rFonts w:hint="eastAsia"/>
          <w:sz w:val="23"/>
          <w:u w:color="000000"/>
        </w:rPr>
        <w:tab/>
      </w:r>
      <w:bookmarkStart w:id="304" w:name="SCHCF_12_3"/>
      <w:r w:rsidRPr="00030305">
        <w:rPr>
          <w:rFonts w:hint="eastAsia"/>
          <w:sz w:val="23"/>
          <w:u w:color="000000"/>
        </w:rPr>
        <w:t>8,508,224</w:t>
      </w:r>
      <w:bookmarkEnd w:id="304"/>
    </w:p>
    <w:p w14:paraId="27BB692B"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5BBE60CC" w14:textId="77777777" w:rsidR="00030305" w:rsidRPr="00030305" w:rsidRDefault="00030305" w:rsidP="00030305">
      <w:pPr>
        <w:tabs>
          <w:tab w:val="center" w:pos="5690"/>
          <w:tab w:val="right" w:pos="8107"/>
          <w:tab w:val="right" w:pos="10088"/>
        </w:tabs>
        <w:snapToGrid w:val="0"/>
        <w:rPr>
          <w:sz w:val="23"/>
          <w:u w:color="000000"/>
        </w:rPr>
      </w:pPr>
      <w:bookmarkStart w:id="305" w:name="SCHCF_13_0"/>
      <w:r w:rsidRPr="00030305">
        <w:rPr>
          <w:rFonts w:hint="eastAsia"/>
          <w:sz w:val="23"/>
          <w:u w:color="000000"/>
        </w:rPr>
        <w:t xml:space="preserve">        </w:t>
      </w:r>
      <w:r w:rsidRPr="00030305">
        <w:rPr>
          <w:rFonts w:hint="eastAsia"/>
          <w:sz w:val="23"/>
          <w:u w:color="000000"/>
        </w:rPr>
        <w:t>经营活动现金流出小计</w:t>
      </w:r>
      <w:bookmarkEnd w:id="305"/>
      <w:r w:rsidRPr="00030305">
        <w:rPr>
          <w:rFonts w:hint="eastAsia"/>
          <w:sz w:val="23"/>
          <w:u w:color="000000"/>
        </w:rPr>
        <w:tab/>
      </w:r>
      <w:bookmarkStart w:id="306" w:name="SCHCF_13_1"/>
      <w:bookmarkEnd w:id="306"/>
      <w:r w:rsidRPr="00030305">
        <w:rPr>
          <w:rFonts w:hint="eastAsia"/>
          <w:sz w:val="23"/>
          <w:u w:color="000000"/>
        </w:rPr>
        <w:tab/>
      </w:r>
      <w:bookmarkStart w:id="307" w:name="SCHCF_13_2"/>
      <w:bookmarkEnd w:id="307"/>
      <w:r w:rsidRPr="00030305">
        <w:rPr>
          <w:rFonts w:hint="eastAsia"/>
          <w:sz w:val="23"/>
          <w:u w:color="000000"/>
        </w:rPr>
        <w:tab/>
      </w:r>
      <w:bookmarkStart w:id="308" w:name="SCHCF_13_3"/>
      <w:r w:rsidRPr="00030305">
        <w:rPr>
          <w:rFonts w:hint="eastAsia"/>
          <w:sz w:val="23"/>
          <w:u w:color="000000"/>
        </w:rPr>
        <w:t>32,931,753</w:t>
      </w:r>
      <w:bookmarkEnd w:id="308"/>
    </w:p>
    <w:p w14:paraId="31946B92"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25EF8460" w14:textId="77777777" w:rsidR="00030305" w:rsidRPr="00030305" w:rsidRDefault="00030305" w:rsidP="00030305">
      <w:pPr>
        <w:tabs>
          <w:tab w:val="center" w:pos="5690"/>
          <w:tab w:val="right" w:pos="8107"/>
          <w:tab w:val="right" w:pos="10088"/>
        </w:tabs>
        <w:snapToGrid w:val="0"/>
        <w:rPr>
          <w:sz w:val="23"/>
          <w:u w:color="000000"/>
        </w:rPr>
      </w:pPr>
      <w:bookmarkStart w:id="309" w:name="SCHCF_14_0"/>
      <w:r w:rsidRPr="00030305">
        <w:rPr>
          <w:rFonts w:hint="eastAsia"/>
          <w:sz w:val="23"/>
          <w:u w:color="000000"/>
        </w:rPr>
        <w:t xml:space="preserve">        </w:t>
      </w:r>
      <w:r w:rsidRPr="00030305">
        <w:rPr>
          <w:rFonts w:hint="eastAsia"/>
          <w:sz w:val="23"/>
          <w:u w:color="000000"/>
        </w:rPr>
        <w:t>经营活动产生的现金流量净额</w:t>
      </w:r>
      <w:bookmarkEnd w:id="309"/>
      <w:r w:rsidRPr="00030305">
        <w:rPr>
          <w:rFonts w:hint="eastAsia"/>
          <w:sz w:val="23"/>
          <w:u w:color="000000"/>
        </w:rPr>
        <w:tab/>
      </w:r>
      <w:bookmarkStart w:id="310" w:name="SCHCF_14_1"/>
      <w:r w:rsidRPr="00030305">
        <w:rPr>
          <w:rFonts w:hint="eastAsia"/>
          <w:sz w:val="23"/>
          <w:u w:color="000000"/>
        </w:rPr>
        <w:t>21</w:t>
      </w:r>
      <w:bookmarkEnd w:id="310"/>
      <w:r w:rsidRPr="00030305">
        <w:rPr>
          <w:rFonts w:hint="eastAsia"/>
          <w:sz w:val="23"/>
          <w:u w:color="000000"/>
        </w:rPr>
        <w:tab/>
      </w:r>
      <w:bookmarkStart w:id="311" w:name="SCHCF_14_2"/>
      <w:bookmarkEnd w:id="311"/>
      <w:r w:rsidRPr="00030305">
        <w:rPr>
          <w:rFonts w:hint="eastAsia"/>
          <w:sz w:val="23"/>
          <w:u w:color="000000"/>
        </w:rPr>
        <w:tab/>
      </w:r>
      <w:bookmarkStart w:id="312" w:name="SCHCF_14_3"/>
      <w:r w:rsidRPr="00030305">
        <w:rPr>
          <w:rFonts w:hint="eastAsia"/>
          <w:sz w:val="23"/>
          <w:u w:color="000000"/>
        </w:rPr>
        <w:t>4,626,304</w:t>
      </w:r>
      <w:bookmarkEnd w:id="312"/>
    </w:p>
    <w:p w14:paraId="70B62386"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167DC4EB" w14:textId="77777777" w:rsidR="00030305" w:rsidRPr="00030305" w:rsidRDefault="00030305" w:rsidP="00030305">
      <w:pPr>
        <w:tabs>
          <w:tab w:val="center" w:pos="5690"/>
          <w:tab w:val="right" w:pos="8107"/>
          <w:tab w:val="right" w:pos="10088"/>
        </w:tabs>
        <w:snapToGrid w:val="0"/>
        <w:rPr>
          <w:sz w:val="23"/>
          <w:u w:color="000000"/>
        </w:rPr>
      </w:pPr>
      <w:bookmarkStart w:id="313" w:name="SCHCF_15_0"/>
      <w:r w:rsidRPr="00030305">
        <w:rPr>
          <w:rFonts w:hint="eastAsia"/>
          <w:sz w:val="23"/>
          <w:u w:color="000000"/>
        </w:rPr>
        <w:t>二、投资活动产生的现金流量：</w:t>
      </w:r>
      <w:bookmarkEnd w:id="313"/>
      <w:r w:rsidRPr="00030305">
        <w:rPr>
          <w:rFonts w:hint="eastAsia"/>
          <w:sz w:val="23"/>
          <w:u w:color="000000"/>
        </w:rPr>
        <w:tab/>
      </w:r>
      <w:bookmarkStart w:id="314" w:name="SCHCF_15_1"/>
      <w:bookmarkEnd w:id="314"/>
      <w:r w:rsidRPr="00030305">
        <w:rPr>
          <w:rFonts w:hint="eastAsia"/>
          <w:sz w:val="23"/>
          <w:u w:color="000000"/>
        </w:rPr>
        <w:tab/>
      </w:r>
      <w:bookmarkStart w:id="315" w:name="SCHCF_15_2"/>
      <w:bookmarkEnd w:id="315"/>
      <w:r w:rsidRPr="00030305">
        <w:rPr>
          <w:rFonts w:hint="eastAsia"/>
          <w:sz w:val="23"/>
          <w:u w:color="000000"/>
        </w:rPr>
        <w:tab/>
      </w:r>
      <w:bookmarkStart w:id="316" w:name="SCHCF_15_3"/>
      <w:bookmarkEnd w:id="316"/>
    </w:p>
    <w:p w14:paraId="71F81AF3" w14:textId="77777777" w:rsidR="00030305" w:rsidRPr="00030305" w:rsidRDefault="00030305" w:rsidP="00030305">
      <w:pPr>
        <w:tabs>
          <w:tab w:val="center" w:pos="5690"/>
          <w:tab w:val="right" w:pos="8107"/>
          <w:tab w:val="right" w:pos="10088"/>
        </w:tabs>
        <w:snapToGrid w:val="0"/>
        <w:rPr>
          <w:sz w:val="23"/>
          <w:u w:color="000000"/>
        </w:rPr>
      </w:pPr>
      <w:bookmarkStart w:id="317" w:name="SCHCF_16_0"/>
      <w:r w:rsidRPr="00030305">
        <w:rPr>
          <w:rFonts w:hint="eastAsia"/>
          <w:sz w:val="23"/>
          <w:u w:color="000000"/>
        </w:rPr>
        <w:t xml:space="preserve">        </w:t>
      </w:r>
      <w:r w:rsidRPr="00030305">
        <w:rPr>
          <w:rFonts w:hint="eastAsia"/>
          <w:sz w:val="23"/>
          <w:u w:color="000000"/>
        </w:rPr>
        <w:t>取得投资收益收到的现金</w:t>
      </w:r>
      <w:bookmarkEnd w:id="317"/>
      <w:r w:rsidRPr="00030305">
        <w:rPr>
          <w:rFonts w:hint="eastAsia"/>
          <w:sz w:val="23"/>
          <w:u w:color="000000"/>
        </w:rPr>
        <w:tab/>
      </w:r>
      <w:bookmarkStart w:id="318" w:name="SCHCF_16_1"/>
      <w:bookmarkEnd w:id="318"/>
      <w:r w:rsidRPr="00030305">
        <w:rPr>
          <w:rFonts w:hint="eastAsia"/>
          <w:sz w:val="23"/>
          <w:u w:color="000000"/>
        </w:rPr>
        <w:tab/>
      </w:r>
      <w:bookmarkStart w:id="319" w:name="SCHCF_16_2"/>
      <w:bookmarkEnd w:id="319"/>
      <w:r w:rsidRPr="00030305">
        <w:rPr>
          <w:rFonts w:hint="eastAsia"/>
          <w:sz w:val="23"/>
          <w:u w:color="000000"/>
        </w:rPr>
        <w:tab/>
      </w:r>
      <w:bookmarkStart w:id="320" w:name="SCHCF_16_3"/>
      <w:r w:rsidRPr="00030305">
        <w:rPr>
          <w:rFonts w:hint="eastAsia"/>
          <w:sz w:val="23"/>
          <w:u w:color="000000"/>
        </w:rPr>
        <w:t>2,087,350</w:t>
      </w:r>
      <w:bookmarkEnd w:id="320"/>
    </w:p>
    <w:p w14:paraId="562EC33A" w14:textId="77777777" w:rsidR="00030305" w:rsidRPr="00030305" w:rsidRDefault="00030305" w:rsidP="00030305">
      <w:pPr>
        <w:tabs>
          <w:tab w:val="center" w:pos="5690"/>
          <w:tab w:val="right" w:pos="8107"/>
          <w:tab w:val="right" w:pos="10088"/>
        </w:tabs>
        <w:snapToGrid w:val="0"/>
        <w:rPr>
          <w:sz w:val="23"/>
          <w:u w:color="000000"/>
        </w:rPr>
      </w:pPr>
      <w:bookmarkStart w:id="321" w:name="SCHCF_17_0"/>
      <w:r w:rsidRPr="00030305">
        <w:rPr>
          <w:rFonts w:hint="eastAsia"/>
          <w:sz w:val="23"/>
          <w:u w:color="000000"/>
        </w:rPr>
        <w:t xml:space="preserve">        </w:t>
      </w:r>
      <w:r w:rsidRPr="00030305">
        <w:rPr>
          <w:rFonts w:hint="eastAsia"/>
          <w:sz w:val="23"/>
          <w:u w:color="000000"/>
        </w:rPr>
        <w:t>处置固定资产收回的现金净额</w:t>
      </w:r>
      <w:bookmarkEnd w:id="321"/>
      <w:r w:rsidRPr="00030305">
        <w:rPr>
          <w:rFonts w:hint="eastAsia"/>
          <w:sz w:val="23"/>
          <w:u w:color="000000"/>
        </w:rPr>
        <w:tab/>
      </w:r>
      <w:bookmarkStart w:id="322" w:name="SCHCF_17_1"/>
      <w:bookmarkEnd w:id="322"/>
      <w:r w:rsidRPr="00030305">
        <w:rPr>
          <w:rFonts w:hint="eastAsia"/>
          <w:sz w:val="23"/>
          <w:u w:color="000000"/>
        </w:rPr>
        <w:tab/>
      </w:r>
      <w:bookmarkStart w:id="323" w:name="SCHCF_17_2"/>
      <w:bookmarkEnd w:id="323"/>
      <w:r w:rsidRPr="00030305">
        <w:rPr>
          <w:rFonts w:hint="eastAsia"/>
          <w:sz w:val="23"/>
          <w:u w:color="000000"/>
        </w:rPr>
        <w:tab/>
      </w:r>
      <w:bookmarkStart w:id="324" w:name="SCHCF_17_3"/>
      <w:r w:rsidRPr="00030305">
        <w:rPr>
          <w:rFonts w:hint="eastAsia"/>
          <w:sz w:val="23"/>
          <w:u w:color="000000"/>
        </w:rPr>
        <w:t>9,289</w:t>
      </w:r>
      <w:bookmarkEnd w:id="324"/>
    </w:p>
    <w:p w14:paraId="5B047816"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557FD309" w14:textId="77777777" w:rsidR="00030305" w:rsidRPr="00030305" w:rsidRDefault="00030305" w:rsidP="00030305">
      <w:pPr>
        <w:tabs>
          <w:tab w:val="center" w:pos="5690"/>
          <w:tab w:val="right" w:pos="8107"/>
          <w:tab w:val="right" w:pos="10088"/>
        </w:tabs>
        <w:snapToGrid w:val="0"/>
        <w:rPr>
          <w:sz w:val="23"/>
          <w:u w:color="000000"/>
        </w:rPr>
      </w:pPr>
      <w:bookmarkStart w:id="325" w:name="SCHCF_18_0"/>
      <w:r w:rsidRPr="00030305">
        <w:rPr>
          <w:rFonts w:hint="eastAsia"/>
          <w:sz w:val="23"/>
          <w:u w:color="000000"/>
        </w:rPr>
        <w:t xml:space="preserve">        </w:t>
      </w:r>
      <w:r w:rsidRPr="00030305">
        <w:rPr>
          <w:rFonts w:hint="eastAsia"/>
          <w:sz w:val="23"/>
          <w:u w:color="000000"/>
        </w:rPr>
        <w:t>投资活动现金流入小计</w:t>
      </w:r>
      <w:bookmarkEnd w:id="325"/>
      <w:r w:rsidRPr="00030305">
        <w:rPr>
          <w:rFonts w:hint="eastAsia"/>
          <w:sz w:val="23"/>
          <w:u w:color="000000"/>
        </w:rPr>
        <w:tab/>
      </w:r>
      <w:bookmarkStart w:id="326" w:name="SCHCF_18_1"/>
      <w:bookmarkEnd w:id="326"/>
      <w:r w:rsidRPr="00030305">
        <w:rPr>
          <w:rFonts w:hint="eastAsia"/>
          <w:sz w:val="23"/>
          <w:u w:color="000000"/>
        </w:rPr>
        <w:tab/>
      </w:r>
      <w:bookmarkStart w:id="327" w:name="SCHCF_18_2"/>
      <w:bookmarkEnd w:id="327"/>
      <w:r w:rsidRPr="00030305">
        <w:rPr>
          <w:rFonts w:hint="eastAsia"/>
          <w:sz w:val="23"/>
          <w:u w:color="000000"/>
        </w:rPr>
        <w:tab/>
      </w:r>
      <w:bookmarkStart w:id="328" w:name="SCHCF_18_3"/>
      <w:r w:rsidRPr="00030305">
        <w:rPr>
          <w:rFonts w:hint="eastAsia"/>
          <w:sz w:val="23"/>
          <w:u w:color="000000"/>
        </w:rPr>
        <w:t>2,096,639</w:t>
      </w:r>
      <w:bookmarkEnd w:id="328"/>
    </w:p>
    <w:p w14:paraId="23CFE174"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7908E92B" w14:textId="77777777" w:rsidR="00030305" w:rsidRPr="00030305" w:rsidRDefault="00030305" w:rsidP="00030305">
      <w:pPr>
        <w:tabs>
          <w:tab w:val="center" w:pos="5690"/>
          <w:tab w:val="right" w:pos="8107"/>
          <w:tab w:val="right" w:pos="10088"/>
        </w:tabs>
        <w:snapToGrid w:val="0"/>
        <w:rPr>
          <w:sz w:val="23"/>
          <w:u w:color="000000"/>
        </w:rPr>
      </w:pPr>
      <w:bookmarkStart w:id="329" w:name="SCHCF_19_0"/>
      <w:r w:rsidRPr="00030305">
        <w:rPr>
          <w:rFonts w:hint="eastAsia"/>
          <w:sz w:val="23"/>
          <w:u w:color="000000"/>
        </w:rPr>
        <w:t xml:space="preserve">        </w:t>
      </w:r>
      <w:r w:rsidRPr="00030305">
        <w:rPr>
          <w:rFonts w:hint="eastAsia"/>
          <w:sz w:val="23"/>
          <w:u w:color="000000"/>
        </w:rPr>
        <w:t>购建固定资产支付的现金</w:t>
      </w:r>
      <w:bookmarkEnd w:id="329"/>
      <w:r w:rsidRPr="00030305">
        <w:rPr>
          <w:rFonts w:hint="eastAsia"/>
          <w:sz w:val="23"/>
          <w:u w:color="000000"/>
        </w:rPr>
        <w:tab/>
      </w:r>
      <w:bookmarkStart w:id="330" w:name="SCHCF_19_1"/>
      <w:bookmarkEnd w:id="330"/>
      <w:r w:rsidRPr="00030305">
        <w:rPr>
          <w:rFonts w:hint="eastAsia"/>
          <w:sz w:val="23"/>
          <w:u w:color="000000"/>
        </w:rPr>
        <w:tab/>
      </w:r>
      <w:bookmarkStart w:id="331" w:name="SCHCF_19_2"/>
      <w:bookmarkEnd w:id="331"/>
      <w:r w:rsidRPr="00030305">
        <w:rPr>
          <w:rFonts w:hint="eastAsia"/>
          <w:sz w:val="23"/>
          <w:u w:color="000000"/>
        </w:rPr>
        <w:tab/>
      </w:r>
      <w:bookmarkStart w:id="332" w:name="SCHCF_19_3"/>
      <w:r w:rsidRPr="00030305">
        <w:rPr>
          <w:rFonts w:hint="eastAsia"/>
          <w:sz w:val="23"/>
          <w:u w:color="000000"/>
        </w:rPr>
        <w:t>893,591</w:t>
      </w:r>
      <w:bookmarkEnd w:id="332"/>
    </w:p>
    <w:p w14:paraId="65E60224" w14:textId="77777777" w:rsidR="00030305" w:rsidRPr="00030305" w:rsidRDefault="00030305" w:rsidP="00030305">
      <w:pPr>
        <w:tabs>
          <w:tab w:val="center" w:pos="5690"/>
          <w:tab w:val="right" w:pos="8107"/>
          <w:tab w:val="right" w:pos="10088"/>
        </w:tabs>
        <w:snapToGrid w:val="0"/>
        <w:rPr>
          <w:sz w:val="23"/>
          <w:u w:color="000000"/>
        </w:rPr>
      </w:pPr>
      <w:bookmarkStart w:id="333" w:name="SCHCF_20_0"/>
      <w:r w:rsidRPr="00030305">
        <w:rPr>
          <w:rFonts w:hint="eastAsia"/>
          <w:sz w:val="23"/>
          <w:u w:color="000000"/>
        </w:rPr>
        <w:t xml:space="preserve">        </w:t>
      </w:r>
      <w:r w:rsidRPr="00030305">
        <w:rPr>
          <w:rFonts w:hint="eastAsia"/>
          <w:sz w:val="23"/>
          <w:u w:color="000000"/>
        </w:rPr>
        <w:t>投资所支付的现金</w:t>
      </w:r>
      <w:bookmarkEnd w:id="333"/>
      <w:r w:rsidRPr="00030305">
        <w:rPr>
          <w:rFonts w:hint="eastAsia"/>
          <w:sz w:val="23"/>
          <w:u w:color="000000"/>
        </w:rPr>
        <w:tab/>
      </w:r>
      <w:bookmarkStart w:id="334" w:name="SCHCF_20_1"/>
      <w:bookmarkEnd w:id="334"/>
      <w:r w:rsidRPr="00030305">
        <w:rPr>
          <w:rFonts w:hint="eastAsia"/>
          <w:sz w:val="23"/>
          <w:u w:color="000000"/>
        </w:rPr>
        <w:tab/>
      </w:r>
      <w:bookmarkStart w:id="335" w:name="SCHCF_20_2"/>
      <w:bookmarkEnd w:id="335"/>
      <w:r w:rsidRPr="00030305">
        <w:rPr>
          <w:rFonts w:hint="eastAsia"/>
          <w:sz w:val="23"/>
          <w:u w:color="000000"/>
        </w:rPr>
        <w:tab/>
      </w:r>
      <w:bookmarkStart w:id="336" w:name="SCHCF_20_3"/>
      <w:r w:rsidRPr="00030305">
        <w:rPr>
          <w:rFonts w:hint="eastAsia"/>
          <w:sz w:val="23"/>
          <w:u w:color="000000"/>
        </w:rPr>
        <w:t>-</w:t>
      </w:r>
      <w:bookmarkEnd w:id="336"/>
    </w:p>
    <w:p w14:paraId="43ED1218"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78DBF596" w14:textId="77777777" w:rsidR="00030305" w:rsidRPr="00030305" w:rsidRDefault="00030305" w:rsidP="00030305">
      <w:pPr>
        <w:tabs>
          <w:tab w:val="center" w:pos="5690"/>
          <w:tab w:val="right" w:pos="8107"/>
          <w:tab w:val="right" w:pos="10088"/>
        </w:tabs>
        <w:snapToGrid w:val="0"/>
        <w:rPr>
          <w:sz w:val="23"/>
          <w:u w:color="000000"/>
        </w:rPr>
      </w:pPr>
      <w:bookmarkStart w:id="337" w:name="SCHCF_21_0"/>
      <w:r w:rsidRPr="00030305">
        <w:rPr>
          <w:rFonts w:hint="eastAsia"/>
          <w:sz w:val="23"/>
          <w:u w:color="000000"/>
        </w:rPr>
        <w:t xml:space="preserve">        </w:t>
      </w:r>
      <w:r w:rsidRPr="00030305">
        <w:rPr>
          <w:rFonts w:hint="eastAsia"/>
          <w:sz w:val="23"/>
          <w:u w:color="000000"/>
        </w:rPr>
        <w:t>投资活动现金流出小计</w:t>
      </w:r>
      <w:bookmarkEnd w:id="337"/>
      <w:r w:rsidRPr="00030305">
        <w:rPr>
          <w:rFonts w:hint="eastAsia"/>
          <w:sz w:val="23"/>
          <w:u w:color="000000"/>
        </w:rPr>
        <w:tab/>
      </w:r>
      <w:bookmarkStart w:id="338" w:name="SCHCF_21_1"/>
      <w:bookmarkEnd w:id="338"/>
      <w:r w:rsidRPr="00030305">
        <w:rPr>
          <w:rFonts w:hint="eastAsia"/>
          <w:sz w:val="23"/>
          <w:u w:color="000000"/>
        </w:rPr>
        <w:tab/>
      </w:r>
      <w:bookmarkStart w:id="339" w:name="SCHCF_21_2"/>
      <w:bookmarkEnd w:id="339"/>
      <w:r w:rsidRPr="00030305">
        <w:rPr>
          <w:rFonts w:hint="eastAsia"/>
          <w:sz w:val="23"/>
          <w:u w:color="000000"/>
        </w:rPr>
        <w:tab/>
      </w:r>
      <w:bookmarkStart w:id="340" w:name="SCHCF_21_3"/>
      <w:r w:rsidRPr="00030305">
        <w:rPr>
          <w:rFonts w:hint="eastAsia"/>
          <w:sz w:val="23"/>
          <w:u w:color="000000"/>
        </w:rPr>
        <w:t>893,591</w:t>
      </w:r>
      <w:bookmarkEnd w:id="340"/>
    </w:p>
    <w:p w14:paraId="296977A6"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4E1FF465" w14:textId="77777777" w:rsidR="00030305" w:rsidRPr="00030305" w:rsidRDefault="00030305" w:rsidP="00030305">
      <w:pPr>
        <w:tabs>
          <w:tab w:val="center" w:pos="5690"/>
          <w:tab w:val="right" w:pos="8107"/>
          <w:tab w:val="right" w:pos="10088"/>
        </w:tabs>
        <w:snapToGrid w:val="0"/>
        <w:rPr>
          <w:sz w:val="23"/>
          <w:u w:color="000000"/>
        </w:rPr>
      </w:pPr>
      <w:bookmarkStart w:id="341" w:name="SCHCF_22_0"/>
      <w:r w:rsidRPr="00030305">
        <w:rPr>
          <w:rFonts w:hint="eastAsia"/>
          <w:sz w:val="23"/>
          <w:u w:color="000000"/>
        </w:rPr>
        <w:t xml:space="preserve">        </w:t>
      </w:r>
      <w:r w:rsidRPr="00030305">
        <w:rPr>
          <w:rFonts w:hint="eastAsia"/>
          <w:sz w:val="23"/>
          <w:u w:color="000000"/>
        </w:rPr>
        <w:t>投资活动产生的现金流量净额</w:t>
      </w:r>
      <w:bookmarkEnd w:id="341"/>
      <w:r w:rsidRPr="00030305">
        <w:rPr>
          <w:rFonts w:hint="eastAsia"/>
          <w:sz w:val="23"/>
          <w:u w:color="000000"/>
        </w:rPr>
        <w:tab/>
      </w:r>
      <w:bookmarkStart w:id="342" w:name="SCHCF_22_1"/>
      <w:bookmarkEnd w:id="342"/>
      <w:r w:rsidRPr="00030305">
        <w:rPr>
          <w:rFonts w:hint="eastAsia"/>
          <w:sz w:val="23"/>
          <w:u w:color="000000"/>
        </w:rPr>
        <w:tab/>
      </w:r>
      <w:bookmarkStart w:id="343" w:name="SCHCF_22_2"/>
      <w:bookmarkEnd w:id="343"/>
      <w:r w:rsidRPr="00030305">
        <w:rPr>
          <w:rFonts w:hint="eastAsia"/>
          <w:sz w:val="23"/>
          <w:u w:color="000000"/>
        </w:rPr>
        <w:tab/>
      </w:r>
      <w:bookmarkStart w:id="344" w:name="SCHCF_22_3"/>
      <w:r w:rsidRPr="00030305">
        <w:rPr>
          <w:rFonts w:hint="eastAsia"/>
          <w:sz w:val="23"/>
          <w:u w:color="000000"/>
        </w:rPr>
        <w:t>1,203,048</w:t>
      </w:r>
      <w:bookmarkEnd w:id="344"/>
    </w:p>
    <w:p w14:paraId="3AEF9F68"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15C33505" w14:textId="77777777" w:rsidR="00030305" w:rsidRPr="00030305" w:rsidRDefault="00030305" w:rsidP="00030305">
      <w:pPr>
        <w:tabs>
          <w:tab w:val="center" w:pos="5690"/>
          <w:tab w:val="right" w:pos="8107"/>
          <w:tab w:val="right" w:pos="10088"/>
        </w:tabs>
        <w:snapToGrid w:val="0"/>
        <w:rPr>
          <w:sz w:val="23"/>
          <w:u w:color="000000"/>
        </w:rPr>
      </w:pPr>
      <w:bookmarkStart w:id="345" w:name="SCHCF_23_0"/>
      <w:r w:rsidRPr="00030305">
        <w:rPr>
          <w:rFonts w:hint="eastAsia"/>
          <w:sz w:val="23"/>
          <w:u w:color="000000"/>
        </w:rPr>
        <w:t>三、现金及现金等价物净增加</w:t>
      </w:r>
      <w:r w:rsidRPr="00030305">
        <w:rPr>
          <w:rFonts w:hint="eastAsia"/>
          <w:sz w:val="23"/>
          <w:u w:color="000000"/>
        </w:rPr>
        <w:t>(</w:t>
      </w:r>
      <w:r w:rsidRPr="00030305">
        <w:rPr>
          <w:rFonts w:hint="eastAsia"/>
          <w:sz w:val="23"/>
          <w:u w:color="000000"/>
        </w:rPr>
        <w:t>减少</w:t>
      </w:r>
      <w:r w:rsidRPr="00030305">
        <w:rPr>
          <w:rFonts w:hint="eastAsia"/>
          <w:sz w:val="23"/>
          <w:u w:color="000000"/>
        </w:rPr>
        <w:t>)</w:t>
      </w:r>
      <w:r w:rsidRPr="00030305">
        <w:rPr>
          <w:rFonts w:hint="eastAsia"/>
          <w:sz w:val="23"/>
          <w:u w:color="000000"/>
        </w:rPr>
        <w:t>额</w:t>
      </w:r>
      <w:bookmarkEnd w:id="345"/>
      <w:r w:rsidRPr="00030305">
        <w:rPr>
          <w:rFonts w:hint="eastAsia"/>
          <w:sz w:val="23"/>
          <w:u w:color="000000"/>
        </w:rPr>
        <w:tab/>
      </w:r>
      <w:bookmarkStart w:id="346" w:name="SCHCF_23_1"/>
      <w:bookmarkEnd w:id="346"/>
      <w:r w:rsidRPr="00030305">
        <w:rPr>
          <w:rFonts w:hint="eastAsia"/>
          <w:sz w:val="23"/>
          <w:u w:color="000000"/>
        </w:rPr>
        <w:tab/>
      </w:r>
      <w:bookmarkStart w:id="347" w:name="SCHCF_23_2"/>
      <w:bookmarkEnd w:id="347"/>
      <w:r w:rsidRPr="00030305">
        <w:rPr>
          <w:rFonts w:hint="eastAsia"/>
          <w:sz w:val="23"/>
          <w:u w:color="000000"/>
        </w:rPr>
        <w:tab/>
      </w:r>
      <w:bookmarkStart w:id="348" w:name="SCHCF_23_3"/>
      <w:r w:rsidRPr="00030305">
        <w:rPr>
          <w:rFonts w:hint="eastAsia"/>
          <w:sz w:val="23"/>
          <w:u w:color="000000"/>
        </w:rPr>
        <w:t>5,829,352</w:t>
      </w:r>
      <w:bookmarkEnd w:id="348"/>
    </w:p>
    <w:p w14:paraId="7CD5CB4B" w14:textId="77777777" w:rsidR="00030305" w:rsidRPr="00030305" w:rsidRDefault="00030305" w:rsidP="00030305">
      <w:pPr>
        <w:tabs>
          <w:tab w:val="center" w:pos="5690"/>
          <w:tab w:val="right" w:pos="8107"/>
          <w:tab w:val="right" w:pos="10088"/>
        </w:tabs>
        <w:snapToGrid w:val="0"/>
        <w:rPr>
          <w:sz w:val="23"/>
          <w:u w:color="000000"/>
        </w:rPr>
      </w:pPr>
      <w:bookmarkStart w:id="349" w:name="SCHCF_24_0"/>
      <w:r w:rsidRPr="00030305">
        <w:rPr>
          <w:rFonts w:hint="eastAsia"/>
          <w:sz w:val="23"/>
          <w:u w:color="000000"/>
        </w:rPr>
        <w:t xml:space="preserve">        </w:t>
      </w:r>
      <w:r w:rsidRPr="00030305">
        <w:rPr>
          <w:rFonts w:hint="eastAsia"/>
          <w:sz w:val="23"/>
          <w:u w:color="000000"/>
        </w:rPr>
        <w:t>加：年初现金及现金等价物余额</w:t>
      </w:r>
      <w:bookmarkEnd w:id="349"/>
      <w:r w:rsidRPr="00030305">
        <w:rPr>
          <w:rFonts w:hint="eastAsia"/>
          <w:sz w:val="23"/>
          <w:u w:color="000000"/>
        </w:rPr>
        <w:tab/>
      </w:r>
      <w:bookmarkStart w:id="350" w:name="SCHCF_24_1"/>
      <w:r w:rsidRPr="00030305">
        <w:rPr>
          <w:rFonts w:hint="eastAsia"/>
          <w:sz w:val="23"/>
          <w:u w:color="000000"/>
        </w:rPr>
        <w:t>20</w:t>
      </w:r>
      <w:bookmarkEnd w:id="350"/>
      <w:r w:rsidRPr="00030305">
        <w:rPr>
          <w:rFonts w:hint="eastAsia"/>
          <w:sz w:val="23"/>
          <w:u w:color="000000"/>
        </w:rPr>
        <w:tab/>
      </w:r>
      <w:bookmarkStart w:id="351" w:name="SCHCF_24_2"/>
      <w:bookmarkEnd w:id="351"/>
      <w:r w:rsidRPr="00030305">
        <w:rPr>
          <w:rFonts w:hint="eastAsia"/>
          <w:sz w:val="23"/>
          <w:u w:color="000000"/>
        </w:rPr>
        <w:tab/>
      </w:r>
      <w:bookmarkStart w:id="352" w:name="SCHCF_24_3"/>
      <w:r w:rsidRPr="00030305">
        <w:rPr>
          <w:rFonts w:hint="eastAsia"/>
          <w:sz w:val="23"/>
          <w:u w:color="000000"/>
        </w:rPr>
        <w:t>107,562,995</w:t>
      </w:r>
      <w:bookmarkEnd w:id="352"/>
    </w:p>
    <w:p w14:paraId="30E4EB37" w14:textId="77777777" w:rsidR="00030305" w:rsidRPr="00030305" w:rsidRDefault="00030305" w:rsidP="00030305">
      <w:pPr>
        <w:tabs>
          <w:tab w:val="right" w:pos="5690"/>
          <w:tab w:val="right" w:pos="8107"/>
          <w:tab w:val="right" w:pos="10088"/>
        </w:tabs>
        <w:snapToGrid w:val="0"/>
        <w:spacing w:after="140" w:line="25" w:lineRule="auto"/>
        <w:rPr>
          <w:color w:val="FFFFFF"/>
          <w:sz w:val="23"/>
          <w:u w:val="single" w:color="000000"/>
        </w:rPr>
      </w:pPr>
      <w:r w:rsidRPr="00030305">
        <w:rPr>
          <w:sz w:val="23"/>
          <w:u w:color="000000"/>
        </w:rPr>
        <w:tab/>
      </w:r>
      <w:r w:rsidRPr="00030305">
        <w:rPr>
          <w:sz w:val="23"/>
          <w:u w:color="000000"/>
        </w:rPr>
        <w:tab/>
      </w:r>
      <w:r w:rsidRPr="00030305">
        <w:rPr>
          <w:color w:val="FFFFFF"/>
          <w:sz w:val="23"/>
          <w:u w:val="single" w:color="000000"/>
        </w:rPr>
        <w:t>__________</w:t>
      </w:r>
      <w:r w:rsidRPr="00030305">
        <w:rPr>
          <w:sz w:val="23"/>
          <w:u w:color="000000"/>
        </w:rPr>
        <w:tab/>
      </w:r>
      <w:r w:rsidRPr="00030305">
        <w:rPr>
          <w:color w:val="FFFFFF"/>
          <w:sz w:val="23"/>
          <w:u w:val="single" w:color="000000"/>
        </w:rPr>
        <w:t>__________</w:t>
      </w:r>
    </w:p>
    <w:p w14:paraId="59207745" w14:textId="77777777" w:rsidR="00030305" w:rsidRPr="00030305" w:rsidRDefault="00030305" w:rsidP="00030305">
      <w:pPr>
        <w:tabs>
          <w:tab w:val="center" w:pos="5690"/>
          <w:tab w:val="right" w:pos="8107"/>
          <w:tab w:val="right" w:pos="10088"/>
        </w:tabs>
        <w:snapToGrid w:val="0"/>
        <w:rPr>
          <w:sz w:val="23"/>
          <w:u w:color="000000"/>
        </w:rPr>
      </w:pPr>
      <w:bookmarkStart w:id="353" w:name="SCHCF_25_0"/>
      <w:r w:rsidRPr="00030305">
        <w:rPr>
          <w:rFonts w:hint="eastAsia"/>
          <w:sz w:val="23"/>
          <w:u w:color="000000"/>
        </w:rPr>
        <w:t>四、年末现金及现金等价物余额</w:t>
      </w:r>
      <w:bookmarkEnd w:id="353"/>
      <w:r w:rsidRPr="00030305">
        <w:rPr>
          <w:rFonts w:hint="eastAsia"/>
          <w:sz w:val="23"/>
          <w:u w:color="000000"/>
        </w:rPr>
        <w:tab/>
      </w:r>
      <w:bookmarkStart w:id="354" w:name="SCHCF_25_1"/>
      <w:r w:rsidRPr="00030305">
        <w:rPr>
          <w:rFonts w:hint="eastAsia"/>
          <w:sz w:val="23"/>
          <w:u w:color="000000"/>
        </w:rPr>
        <w:t>20</w:t>
      </w:r>
      <w:bookmarkEnd w:id="354"/>
      <w:r w:rsidRPr="00030305">
        <w:rPr>
          <w:rFonts w:hint="eastAsia"/>
          <w:sz w:val="23"/>
          <w:u w:color="000000"/>
        </w:rPr>
        <w:tab/>
      </w:r>
      <w:bookmarkStart w:id="355" w:name="SCHCF_25_2"/>
      <w:bookmarkEnd w:id="355"/>
      <w:r w:rsidRPr="00030305">
        <w:rPr>
          <w:rFonts w:hint="eastAsia"/>
          <w:sz w:val="23"/>
          <w:u w:color="000000"/>
        </w:rPr>
        <w:tab/>
      </w:r>
      <w:bookmarkStart w:id="356" w:name="SCHCF_25_3"/>
      <w:r w:rsidRPr="00030305">
        <w:rPr>
          <w:rFonts w:hint="eastAsia"/>
          <w:sz w:val="23"/>
          <w:u w:color="000000"/>
        </w:rPr>
        <w:t>113,392,347</w:t>
      </w:r>
      <w:bookmarkEnd w:id="356"/>
    </w:p>
    <w:p w14:paraId="4D8C672F" w14:textId="77777777" w:rsidR="00030305" w:rsidRPr="00030305" w:rsidRDefault="00030305" w:rsidP="00030305">
      <w:pPr>
        <w:tabs>
          <w:tab w:val="right" w:pos="5690"/>
          <w:tab w:val="right" w:pos="8107"/>
          <w:tab w:val="right" w:pos="10088"/>
        </w:tabs>
        <w:snapToGrid w:val="0"/>
        <w:spacing w:after="140" w:line="25" w:lineRule="auto"/>
        <w:rPr>
          <w:color w:val="FFFFFF"/>
          <w:sz w:val="23"/>
          <w:u w:val="double" w:color="000000"/>
        </w:rPr>
      </w:pPr>
      <w:r w:rsidRPr="00030305">
        <w:rPr>
          <w:sz w:val="23"/>
          <w:u w:color="000000"/>
        </w:rPr>
        <w:tab/>
      </w:r>
      <w:r w:rsidRPr="00030305">
        <w:rPr>
          <w:sz w:val="23"/>
          <w:u w:color="000000"/>
        </w:rPr>
        <w:tab/>
      </w:r>
      <w:r w:rsidRPr="00030305">
        <w:rPr>
          <w:color w:val="FFFFFF"/>
          <w:sz w:val="23"/>
          <w:u w:val="double" w:color="000000"/>
        </w:rPr>
        <w:t>__________</w:t>
      </w:r>
      <w:r w:rsidRPr="00030305">
        <w:rPr>
          <w:sz w:val="23"/>
          <w:u w:color="000000"/>
        </w:rPr>
        <w:tab/>
      </w:r>
      <w:r w:rsidRPr="00030305">
        <w:rPr>
          <w:color w:val="FFFFFF"/>
          <w:sz w:val="23"/>
          <w:u w:val="double" w:color="000000"/>
        </w:rPr>
        <w:t>__________</w:t>
      </w:r>
    </w:p>
    <w:p w14:paraId="1E5F5D1A" w14:textId="77777777" w:rsidR="00030305" w:rsidRPr="00030305" w:rsidRDefault="00030305" w:rsidP="00030305">
      <w:pPr>
        <w:tabs>
          <w:tab w:val="left" w:pos="10170"/>
        </w:tabs>
        <w:jc w:val="both"/>
        <w:rPr>
          <w:sz w:val="23"/>
          <w:u w:val="single" w:color="000000"/>
        </w:rPr>
      </w:pPr>
      <w:bookmarkStart w:id="357" w:name="LSCHCF0_marke"/>
      <w:bookmarkEnd w:id="357"/>
      <w:r w:rsidRPr="00030305">
        <w:rPr>
          <w:sz w:val="23"/>
          <w:u w:val="single" w:color="000000"/>
        </w:rPr>
        <w:tab/>
      </w:r>
    </w:p>
    <w:p w14:paraId="4B837EEB" w14:textId="77777777" w:rsidR="00030305" w:rsidRPr="00030305" w:rsidRDefault="00030305" w:rsidP="00030305">
      <w:pPr>
        <w:tabs>
          <w:tab w:val="left" w:pos="10170"/>
        </w:tabs>
        <w:rPr>
          <w:sz w:val="23"/>
          <w:u w:color="000000"/>
        </w:rPr>
      </w:pPr>
    </w:p>
    <w:p w14:paraId="0EA8DA5C" w14:textId="77777777" w:rsidR="00030305" w:rsidRPr="00030305" w:rsidRDefault="00030305" w:rsidP="00030305">
      <w:pPr>
        <w:tabs>
          <w:tab w:val="left" w:pos="10170"/>
        </w:tabs>
        <w:rPr>
          <w:sz w:val="23"/>
          <w:u w:color="000000"/>
        </w:rPr>
      </w:pPr>
      <w:r w:rsidRPr="00030305">
        <w:rPr>
          <w:rFonts w:hint="eastAsia"/>
          <w:sz w:val="23"/>
          <w:u w:color="000000"/>
        </w:rPr>
        <w:t>附注为财务报表的组成部分</w:t>
      </w:r>
    </w:p>
    <w:p w14:paraId="7ECDBEDB" w14:textId="77777777" w:rsidR="00030305" w:rsidRPr="00030305" w:rsidRDefault="00030305" w:rsidP="00030305">
      <w:pPr>
        <w:jc w:val="both"/>
        <w:rPr>
          <w:sz w:val="23"/>
          <w:u w:color="000000"/>
        </w:rPr>
      </w:pPr>
    </w:p>
    <w:p w14:paraId="361FC3AE" w14:textId="77777777" w:rsidR="00030305" w:rsidRDefault="00030305" w:rsidP="00030305">
      <w:pPr>
        <w:rPr>
          <w:sz w:val="23"/>
          <w:u w:color="000000"/>
        </w:rPr>
        <w:sectPr w:rsidR="00030305" w:rsidSect="00030305">
          <w:pgSz w:w="11907" w:h="16839"/>
          <w:pgMar w:top="864" w:right="720" w:bottom="432" w:left="1008" w:header="864" w:footer="432" w:gutter="0"/>
          <w:pgNumType w:fmt="numberInDash"/>
          <w:cols w:space="708"/>
          <w:docGrid w:linePitch="360"/>
        </w:sectPr>
      </w:pPr>
      <w:bookmarkStart w:id="358" w:name="SCHCF0_marke"/>
      <w:bookmarkStart w:id="359" w:name="SCHCF3"/>
      <w:bookmarkEnd w:id="358"/>
      <w:bookmarkEnd w:id="359"/>
    </w:p>
    <w:p w14:paraId="7BA2C83E" w14:textId="77777777" w:rsidR="00030305" w:rsidRDefault="00030305" w:rsidP="00030305">
      <w:pPr>
        <w:pStyle w:val="1"/>
        <w:rPr>
          <w:u w:color="000000"/>
        </w:rPr>
      </w:pPr>
      <w:bookmarkStart w:id="360" w:name="SCHCIE3"/>
      <w:bookmarkEnd w:id="360"/>
      <w:r w:rsidRPr="00030305">
        <w:rPr>
          <w:rFonts w:hint="eastAsia"/>
          <w:u w:color="000000"/>
        </w:rPr>
        <w:lastRenderedPageBreak/>
        <w:t>所有者权益变动表</w:t>
      </w:r>
    </w:p>
    <w:p w14:paraId="2EE8F127" w14:textId="77777777" w:rsidR="00030305" w:rsidRDefault="00030305" w:rsidP="00030305">
      <w:pPr>
        <w:tabs>
          <w:tab w:val="left" w:pos="10170"/>
        </w:tabs>
        <w:jc w:val="both"/>
        <w:rPr>
          <w:u w:val="single"/>
        </w:rPr>
      </w:pPr>
      <w:r w:rsidRPr="00030305">
        <w:rPr>
          <w:rFonts w:hint="eastAsia"/>
          <w:u w:val="single"/>
        </w:rPr>
        <w:t>2023</w:t>
      </w:r>
      <w:r w:rsidRPr="00030305">
        <w:rPr>
          <w:rFonts w:hint="eastAsia"/>
          <w:u w:val="single"/>
        </w:rPr>
        <w:t>年</w:t>
      </w:r>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proofErr w:type="gramStart"/>
      <w:r w:rsidRPr="00030305">
        <w:rPr>
          <w:rFonts w:hint="eastAsia"/>
          <w:u w:val="single"/>
        </w:rPr>
        <w:t>止</w:t>
      </w:r>
      <w:proofErr w:type="gramEnd"/>
      <w:r w:rsidRPr="00030305">
        <w:rPr>
          <w:rFonts w:hint="eastAsia"/>
          <w:u w:val="single"/>
        </w:rPr>
        <w:t>年度</w:t>
      </w:r>
      <w:r w:rsidRPr="00030305">
        <w:rPr>
          <w:rFonts w:hint="eastAsia"/>
          <w:u w:val="single"/>
        </w:rPr>
        <w:tab/>
      </w:r>
      <w:bookmarkStart w:id="361" w:name="SCHCIE0_marks"/>
      <w:bookmarkStart w:id="362" w:name="LSCHCIE0_marks"/>
      <w:bookmarkEnd w:id="361"/>
      <w:bookmarkEnd w:id="362"/>
    </w:p>
    <w:p w14:paraId="39783E1C" w14:textId="77777777" w:rsidR="00030305" w:rsidRPr="00030305" w:rsidRDefault="00030305" w:rsidP="00030305"/>
    <w:tbl>
      <w:tblPr>
        <w:tblW w:w="0" w:type="auto"/>
        <w:tblLayout w:type="fixed"/>
        <w:tblLook w:val="0000" w:firstRow="0" w:lastRow="0" w:firstColumn="0" w:lastColumn="0" w:noHBand="0" w:noVBand="0"/>
      </w:tblPr>
      <w:tblGrid>
        <w:gridCol w:w="3421"/>
        <w:gridCol w:w="1686"/>
        <w:gridCol w:w="1686"/>
        <w:gridCol w:w="1686"/>
        <w:gridCol w:w="1686"/>
      </w:tblGrid>
      <w:tr w:rsidR="00030305" w:rsidRPr="00030305" w14:paraId="0AD3CD97" w14:textId="77777777" w:rsidTr="00030305">
        <w:tc>
          <w:tcPr>
            <w:tcW w:w="3421" w:type="dxa"/>
            <w:shd w:val="clear" w:color="auto" w:fill="auto"/>
            <w:tcMar>
              <w:left w:w="0" w:type="dxa"/>
            </w:tcMar>
            <w:vAlign w:val="center"/>
          </w:tcPr>
          <w:p w14:paraId="54F382F3" w14:textId="77777777" w:rsidR="00030305" w:rsidRPr="00030305" w:rsidRDefault="00030305" w:rsidP="00030305">
            <w:pPr>
              <w:jc w:val="center"/>
            </w:pPr>
            <w:bookmarkStart w:id="363" w:name="SCHCIE_1_0"/>
            <w:bookmarkStart w:id="364" w:name="SCHCIE_0"/>
            <w:bookmarkEnd w:id="363"/>
          </w:p>
        </w:tc>
        <w:tc>
          <w:tcPr>
            <w:tcW w:w="1686" w:type="dxa"/>
            <w:shd w:val="clear" w:color="auto" w:fill="auto"/>
            <w:vAlign w:val="center"/>
          </w:tcPr>
          <w:p w14:paraId="1CF388C2" w14:textId="77777777" w:rsidR="00030305" w:rsidRPr="00030305" w:rsidRDefault="00030305" w:rsidP="00030305">
            <w:pPr>
              <w:jc w:val="center"/>
            </w:pPr>
            <w:bookmarkStart w:id="365" w:name="SCHCIE_1_1"/>
            <w:bookmarkEnd w:id="365"/>
          </w:p>
        </w:tc>
        <w:tc>
          <w:tcPr>
            <w:tcW w:w="1686" w:type="dxa"/>
            <w:shd w:val="clear" w:color="auto" w:fill="auto"/>
            <w:vAlign w:val="center"/>
          </w:tcPr>
          <w:p w14:paraId="45D24435" w14:textId="77777777" w:rsidR="00030305" w:rsidRPr="00030305" w:rsidRDefault="00030305" w:rsidP="00030305">
            <w:pPr>
              <w:jc w:val="center"/>
            </w:pPr>
            <w:bookmarkStart w:id="366" w:name="SCHCIE_1_2"/>
            <w:bookmarkEnd w:id="366"/>
          </w:p>
        </w:tc>
        <w:tc>
          <w:tcPr>
            <w:tcW w:w="1686" w:type="dxa"/>
            <w:shd w:val="clear" w:color="auto" w:fill="auto"/>
            <w:vAlign w:val="center"/>
          </w:tcPr>
          <w:p w14:paraId="2E8F74E7" w14:textId="77777777" w:rsidR="00030305" w:rsidRPr="00030305" w:rsidRDefault="00030305" w:rsidP="00030305">
            <w:pPr>
              <w:jc w:val="center"/>
            </w:pPr>
            <w:bookmarkStart w:id="367" w:name="SCHCIE_1_3"/>
            <w:bookmarkEnd w:id="367"/>
          </w:p>
        </w:tc>
        <w:tc>
          <w:tcPr>
            <w:tcW w:w="1686" w:type="dxa"/>
            <w:shd w:val="clear" w:color="auto" w:fill="auto"/>
            <w:vAlign w:val="center"/>
          </w:tcPr>
          <w:p w14:paraId="50849EFA" w14:textId="77777777" w:rsidR="00030305" w:rsidRPr="00030305" w:rsidRDefault="00030305" w:rsidP="00030305">
            <w:pPr>
              <w:jc w:val="center"/>
            </w:pPr>
            <w:bookmarkStart w:id="368" w:name="SCHCIE_1_4"/>
            <w:r>
              <w:rPr>
                <w:rFonts w:hint="eastAsia"/>
              </w:rPr>
              <w:t>所有者</w:t>
            </w:r>
            <w:bookmarkEnd w:id="368"/>
          </w:p>
        </w:tc>
      </w:tr>
      <w:tr w:rsidR="00030305" w:rsidRPr="00030305" w14:paraId="72D02E37" w14:textId="77777777" w:rsidTr="00030305">
        <w:tc>
          <w:tcPr>
            <w:tcW w:w="3421" w:type="dxa"/>
            <w:shd w:val="clear" w:color="auto" w:fill="auto"/>
            <w:tcMar>
              <w:left w:w="0" w:type="dxa"/>
            </w:tcMar>
            <w:vAlign w:val="center"/>
          </w:tcPr>
          <w:p w14:paraId="7A82DB7D" w14:textId="77777777" w:rsidR="00030305" w:rsidRPr="00030305" w:rsidRDefault="00030305" w:rsidP="00030305">
            <w:pPr>
              <w:jc w:val="center"/>
            </w:pPr>
            <w:bookmarkStart w:id="369" w:name="SCHCIE_2_0"/>
            <w:bookmarkEnd w:id="369"/>
          </w:p>
        </w:tc>
        <w:tc>
          <w:tcPr>
            <w:tcW w:w="1686" w:type="dxa"/>
            <w:shd w:val="clear" w:color="auto" w:fill="auto"/>
            <w:vAlign w:val="center"/>
          </w:tcPr>
          <w:p w14:paraId="092B4F1D" w14:textId="77777777" w:rsidR="00030305" w:rsidRPr="00030305" w:rsidRDefault="00030305" w:rsidP="00030305">
            <w:pPr>
              <w:jc w:val="center"/>
              <w:rPr>
                <w:u w:val="single"/>
              </w:rPr>
            </w:pPr>
            <w:bookmarkStart w:id="370" w:name="SCHCIE_2_1"/>
            <w:r w:rsidRPr="00030305">
              <w:rPr>
                <w:rFonts w:hint="eastAsia"/>
                <w:u w:val="single"/>
              </w:rPr>
              <w:t>实收资本</w:t>
            </w:r>
            <w:bookmarkEnd w:id="370"/>
          </w:p>
        </w:tc>
        <w:tc>
          <w:tcPr>
            <w:tcW w:w="1686" w:type="dxa"/>
            <w:shd w:val="clear" w:color="auto" w:fill="auto"/>
            <w:vAlign w:val="center"/>
          </w:tcPr>
          <w:p w14:paraId="5D86B305" w14:textId="77777777" w:rsidR="00030305" w:rsidRPr="00030305" w:rsidRDefault="00030305" w:rsidP="00030305">
            <w:pPr>
              <w:jc w:val="center"/>
              <w:rPr>
                <w:u w:val="single"/>
              </w:rPr>
            </w:pPr>
            <w:bookmarkStart w:id="371" w:name="SCHCIE_2_2"/>
            <w:r w:rsidRPr="00030305">
              <w:rPr>
                <w:rFonts w:hint="eastAsia"/>
                <w:u w:val="single"/>
              </w:rPr>
              <w:t>盈余公积</w:t>
            </w:r>
            <w:bookmarkEnd w:id="371"/>
          </w:p>
        </w:tc>
        <w:tc>
          <w:tcPr>
            <w:tcW w:w="1686" w:type="dxa"/>
            <w:shd w:val="clear" w:color="auto" w:fill="auto"/>
            <w:vAlign w:val="center"/>
          </w:tcPr>
          <w:p w14:paraId="138EBC75" w14:textId="77777777" w:rsidR="00030305" w:rsidRPr="00030305" w:rsidRDefault="00030305" w:rsidP="00030305">
            <w:pPr>
              <w:jc w:val="center"/>
              <w:rPr>
                <w:u w:val="single"/>
              </w:rPr>
            </w:pPr>
            <w:bookmarkStart w:id="372" w:name="SCHCIE_2_3"/>
            <w:r w:rsidRPr="00030305">
              <w:rPr>
                <w:rFonts w:hint="eastAsia"/>
                <w:u w:val="single"/>
              </w:rPr>
              <w:t>未分配利润</w:t>
            </w:r>
            <w:bookmarkEnd w:id="372"/>
          </w:p>
        </w:tc>
        <w:tc>
          <w:tcPr>
            <w:tcW w:w="1686" w:type="dxa"/>
            <w:shd w:val="clear" w:color="auto" w:fill="auto"/>
            <w:vAlign w:val="center"/>
          </w:tcPr>
          <w:p w14:paraId="65E08EB9" w14:textId="77777777" w:rsidR="00030305" w:rsidRPr="00030305" w:rsidRDefault="00030305" w:rsidP="00030305">
            <w:pPr>
              <w:jc w:val="center"/>
              <w:rPr>
                <w:u w:val="single"/>
              </w:rPr>
            </w:pPr>
            <w:bookmarkStart w:id="373" w:name="SCHCIE_2_4"/>
            <w:r w:rsidRPr="00030305">
              <w:rPr>
                <w:rFonts w:hint="eastAsia"/>
                <w:u w:val="single"/>
              </w:rPr>
              <w:t>权益合计</w:t>
            </w:r>
            <w:bookmarkEnd w:id="373"/>
          </w:p>
        </w:tc>
      </w:tr>
      <w:tr w:rsidR="00030305" w:rsidRPr="00030305" w14:paraId="19F84C51" w14:textId="77777777" w:rsidTr="00030305">
        <w:tc>
          <w:tcPr>
            <w:tcW w:w="3421" w:type="dxa"/>
            <w:shd w:val="clear" w:color="auto" w:fill="auto"/>
            <w:tcMar>
              <w:left w:w="0" w:type="dxa"/>
            </w:tcMar>
            <w:vAlign w:val="center"/>
          </w:tcPr>
          <w:p w14:paraId="3789DA1C" w14:textId="77777777" w:rsidR="00030305" w:rsidRPr="00030305" w:rsidRDefault="00030305" w:rsidP="00030305">
            <w:pPr>
              <w:jc w:val="center"/>
            </w:pPr>
            <w:bookmarkStart w:id="374" w:name="SCHCIE_3_0"/>
            <w:bookmarkEnd w:id="374"/>
          </w:p>
        </w:tc>
        <w:tc>
          <w:tcPr>
            <w:tcW w:w="1686" w:type="dxa"/>
            <w:shd w:val="clear" w:color="auto" w:fill="auto"/>
            <w:vAlign w:val="center"/>
          </w:tcPr>
          <w:p w14:paraId="3E812DD4" w14:textId="77777777" w:rsidR="00030305" w:rsidRPr="00030305" w:rsidRDefault="00030305" w:rsidP="00030305">
            <w:pPr>
              <w:jc w:val="center"/>
            </w:pPr>
            <w:bookmarkStart w:id="375" w:name="SCHCIE_3_1"/>
            <w:r>
              <w:rPr>
                <w:rFonts w:hint="eastAsia"/>
              </w:rPr>
              <w:t>人民币元</w:t>
            </w:r>
            <w:bookmarkEnd w:id="375"/>
          </w:p>
        </w:tc>
        <w:tc>
          <w:tcPr>
            <w:tcW w:w="1686" w:type="dxa"/>
            <w:shd w:val="clear" w:color="auto" w:fill="auto"/>
            <w:vAlign w:val="center"/>
          </w:tcPr>
          <w:p w14:paraId="7CC7E6B1" w14:textId="77777777" w:rsidR="00030305" w:rsidRPr="00030305" w:rsidRDefault="00030305" w:rsidP="00030305">
            <w:pPr>
              <w:jc w:val="center"/>
            </w:pPr>
            <w:bookmarkStart w:id="376" w:name="SCHCIE_3_2"/>
            <w:r>
              <w:rPr>
                <w:rFonts w:hint="eastAsia"/>
              </w:rPr>
              <w:t>人民币元</w:t>
            </w:r>
            <w:bookmarkEnd w:id="376"/>
          </w:p>
        </w:tc>
        <w:tc>
          <w:tcPr>
            <w:tcW w:w="1686" w:type="dxa"/>
            <w:shd w:val="clear" w:color="auto" w:fill="auto"/>
            <w:vAlign w:val="center"/>
          </w:tcPr>
          <w:p w14:paraId="1BEA1BD9" w14:textId="77777777" w:rsidR="00030305" w:rsidRPr="00030305" w:rsidRDefault="00030305" w:rsidP="00030305">
            <w:pPr>
              <w:jc w:val="center"/>
            </w:pPr>
            <w:bookmarkStart w:id="377" w:name="SCHCIE_3_3"/>
            <w:r>
              <w:rPr>
                <w:rFonts w:hint="eastAsia"/>
              </w:rPr>
              <w:t>人民币元</w:t>
            </w:r>
            <w:bookmarkEnd w:id="377"/>
          </w:p>
        </w:tc>
        <w:tc>
          <w:tcPr>
            <w:tcW w:w="1686" w:type="dxa"/>
            <w:shd w:val="clear" w:color="auto" w:fill="auto"/>
            <w:vAlign w:val="center"/>
          </w:tcPr>
          <w:p w14:paraId="7F3B1DEF" w14:textId="77777777" w:rsidR="00030305" w:rsidRPr="00030305" w:rsidRDefault="00030305" w:rsidP="00030305">
            <w:pPr>
              <w:jc w:val="center"/>
            </w:pPr>
            <w:bookmarkStart w:id="378" w:name="SCHCIE_3_4"/>
            <w:r>
              <w:rPr>
                <w:rFonts w:hint="eastAsia"/>
              </w:rPr>
              <w:t>人民币元</w:t>
            </w:r>
            <w:bookmarkEnd w:id="378"/>
          </w:p>
        </w:tc>
      </w:tr>
      <w:tr w:rsidR="00030305" w:rsidRPr="00030305" w14:paraId="5C0726BD" w14:textId="77777777" w:rsidTr="00030305">
        <w:tc>
          <w:tcPr>
            <w:tcW w:w="3421" w:type="dxa"/>
            <w:shd w:val="clear" w:color="auto" w:fill="auto"/>
            <w:tcMar>
              <w:left w:w="0" w:type="dxa"/>
            </w:tcMar>
            <w:vAlign w:val="center"/>
          </w:tcPr>
          <w:p w14:paraId="659487E1" w14:textId="77777777" w:rsidR="00030305" w:rsidRPr="00030305" w:rsidRDefault="00030305" w:rsidP="00030305">
            <w:bookmarkStart w:id="379" w:name="SCHCIE_4_0"/>
            <w:bookmarkEnd w:id="379"/>
          </w:p>
        </w:tc>
        <w:tc>
          <w:tcPr>
            <w:tcW w:w="1686" w:type="dxa"/>
            <w:shd w:val="clear" w:color="auto" w:fill="auto"/>
            <w:vAlign w:val="center"/>
          </w:tcPr>
          <w:p w14:paraId="0E2DB562" w14:textId="77777777" w:rsidR="00030305" w:rsidRPr="00030305" w:rsidRDefault="00030305" w:rsidP="00030305">
            <w:pPr>
              <w:jc w:val="right"/>
            </w:pPr>
            <w:bookmarkStart w:id="380" w:name="SCHCIE_4_1"/>
            <w:bookmarkEnd w:id="380"/>
          </w:p>
        </w:tc>
        <w:tc>
          <w:tcPr>
            <w:tcW w:w="1686" w:type="dxa"/>
            <w:shd w:val="clear" w:color="auto" w:fill="auto"/>
            <w:vAlign w:val="center"/>
          </w:tcPr>
          <w:p w14:paraId="0A9420A2" w14:textId="77777777" w:rsidR="00030305" w:rsidRPr="00030305" w:rsidRDefault="00030305" w:rsidP="00030305">
            <w:pPr>
              <w:jc w:val="right"/>
            </w:pPr>
            <w:bookmarkStart w:id="381" w:name="SCHCIE_4_2"/>
            <w:bookmarkEnd w:id="381"/>
          </w:p>
        </w:tc>
        <w:tc>
          <w:tcPr>
            <w:tcW w:w="1686" w:type="dxa"/>
            <w:shd w:val="clear" w:color="auto" w:fill="auto"/>
            <w:vAlign w:val="center"/>
          </w:tcPr>
          <w:p w14:paraId="6FB4AAE2" w14:textId="77777777" w:rsidR="00030305" w:rsidRPr="00030305" w:rsidRDefault="00030305" w:rsidP="00030305">
            <w:pPr>
              <w:jc w:val="right"/>
            </w:pPr>
            <w:bookmarkStart w:id="382" w:name="SCHCIE_4_3"/>
            <w:bookmarkEnd w:id="382"/>
          </w:p>
        </w:tc>
        <w:tc>
          <w:tcPr>
            <w:tcW w:w="1686" w:type="dxa"/>
            <w:shd w:val="clear" w:color="auto" w:fill="auto"/>
            <w:vAlign w:val="center"/>
          </w:tcPr>
          <w:p w14:paraId="010C9D9C" w14:textId="77777777" w:rsidR="00030305" w:rsidRPr="00030305" w:rsidRDefault="00030305" w:rsidP="00030305">
            <w:pPr>
              <w:jc w:val="right"/>
            </w:pPr>
            <w:bookmarkStart w:id="383" w:name="SCHCIE_4_4"/>
            <w:bookmarkEnd w:id="383"/>
          </w:p>
        </w:tc>
      </w:tr>
      <w:tr w:rsidR="00030305" w:rsidRPr="00030305" w14:paraId="4BB8F613" w14:textId="77777777" w:rsidTr="00030305">
        <w:tc>
          <w:tcPr>
            <w:tcW w:w="3421" w:type="dxa"/>
            <w:shd w:val="clear" w:color="auto" w:fill="auto"/>
            <w:tcMar>
              <w:left w:w="0" w:type="dxa"/>
            </w:tcMar>
            <w:vAlign w:val="center"/>
          </w:tcPr>
          <w:p w14:paraId="1965FBED" w14:textId="77777777" w:rsidR="00030305" w:rsidRPr="00030305" w:rsidRDefault="00030305" w:rsidP="00030305">
            <w:r>
              <w:rPr>
                <w:rFonts w:hint="eastAsia"/>
              </w:rPr>
              <w:t>一、</w:t>
            </w:r>
            <w:r>
              <w:rPr>
                <w:rFonts w:hint="eastAsia"/>
              </w:rPr>
              <w:t>2022</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787E7B2D" w14:textId="77777777" w:rsidR="00030305" w:rsidRPr="00030305" w:rsidRDefault="00030305" w:rsidP="00030305">
            <w:pPr>
              <w:pBdr>
                <w:bottom w:val="single" w:sz="4" w:space="0" w:color="auto"/>
              </w:pBdr>
              <w:ind w:left="1"/>
              <w:jc w:val="right"/>
            </w:pPr>
            <w:bookmarkStart w:id="384" w:name="SCHCIE_5_1"/>
            <w:r>
              <w:t>230,053,200</w:t>
            </w:r>
            <w:bookmarkEnd w:id="384"/>
          </w:p>
        </w:tc>
        <w:tc>
          <w:tcPr>
            <w:tcW w:w="1686" w:type="dxa"/>
            <w:shd w:val="clear" w:color="auto" w:fill="auto"/>
            <w:vAlign w:val="center"/>
          </w:tcPr>
          <w:p w14:paraId="27486383" w14:textId="77777777" w:rsidR="00030305" w:rsidRPr="00030305" w:rsidRDefault="00030305" w:rsidP="00030305">
            <w:pPr>
              <w:pBdr>
                <w:bottom w:val="single" w:sz="4" w:space="0" w:color="auto"/>
              </w:pBdr>
              <w:ind w:left="1"/>
              <w:jc w:val="right"/>
            </w:pPr>
            <w:bookmarkStart w:id="385" w:name="SCHCIE_5_2"/>
            <w:r>
              <w:t>1,951,670</w:t>
            </w:r>
            <w:bookmarkEnd w:id="385"/>
          </w:p>
        </w:tc>
        <w:tc>
          <w:tcPr>
            <w:tcW w:w="1686" w:type="dxa"/>
            <w:shd w:val="clear" w:color="auto" w:fill="auto"/>
            <w:vAlign w:val="center"/>
          </w:tcPr>
          <w:p w14:paraId="1F1E5D4D" w14:textId="77777777" w:rsidR="00030305" w:rsidRPr="00030305" w:rsidRDefault="00030305" w:rsidP="00030305">
            <w:pPr>
              <w:pBdr>
                <w:bottom w:val="single" w:sz="4" w:space="0" w:color="auto"/>
              </w:pBdr>
              <w:ind w:left="1"/>
              <w:jc w:val="right"/>
            </w:pPr>
            <w:bookmarkStart w:id="386" w:name="SCHCIE_5_3"/>
            <w:r>
              <w:t>55,845,185</w:t>
            </w:r>
            <w:bookmarkEnd w:id="386"/>
          </w:p>
        </w:tc>
        <w:tc>
          <w:tcPr>
            <w:tcW w:w="1686" w:type="dxa"/>
            <w:shd w:val="clear" w:color="auto" w:fill="auto"/>
            <w:vAlign w:val="center"/>
          </w:tcPr>
          <w:p w14:paraId="6AEE1C1A" w14:textId="77777777" w:rsidR="00030305" w:rsidRPr="00030305" w:rsidRDefault="00030305" w:rsidP="00030305">
            <w:pPr>
              <w:pBdr>
                <w:bottom w:val="single" w:sz="4" w:space="0" w:color="auto"/>
              </w:pBdr>
              <w:ind w:left="1"/>
              <w:jc w:val="right"/>
            </w:pPr>
            <w:bookmarkStart w:id="387" w:name="SCHCIE_5_4"/>
            <w:r>
              <w:t>287,850,055</w:t>
            </w:r>
            <w:bookmarkEnd w:id="387"/>
          </w:p>
        </w:tc>
      </w:tr>
      <w:tr w:rsidR="00030305" w:rsidRPr="00030305" w14:paraId="3D0CAB99" w14:textId="77777777" w:rsidTr="00030305">
        <w:tc>
          <w:tcPr>
            <w:tcW w:w="3421" w:type="dxa"/>
            <w:shd w:val="clear" w:color="auto" w:fill="auto"/>
            <w:tcMar>
              <w:left w:w="0" w:type="dxa"/>
            </w:tcMar>
            <w:vAlign w:val="center"/>
          </w:tcPr>
          <w:p w14:paraId="11C50EA6" w14:textId="77777777" w:rsidR="00030305" w:rsidRPr="00030305" w:rsidRDefault="00030305" w:rsidP="00030305">
            <w:r>
              <w:rPr>
                <w:rFonts w:hint="eastAsia"/>
              </w:rPr>
              <w:t>二、本年增减变动金额</w:t>
            </w:r>
          </w:p>
        </w:tc>
        <w:tc>
          <w:tcPr>
            <w:tcW w:w="1686" w:type="dxa"/>
            <w:shd w:val="clear" w:color="auto" w:fill="auto"/>
            <w:vAlign w:val="center"/>
          </w:tcPr>
          <w:p w14:paraId="4FCF9E51" w14:textId="77777777" w:rsidR="00030305" w:rsidRPr="00030305" w:rsidRDefault="00030305" w:rsidP="00030305">
            <w:pPr>
              <w:jc w:val="right"/>
            </w:pPr>
            <w:bookmarkStart w:id="388" w:name="SCHCIE_6_1"/>
            <w:bookmarkEnd w:id="388"/>
          </w:p>
        </w:tc>
        <w:tc>
          <w:tcPr>
            <w:tcW w:w="1686" w:type="dxa"/>
            <w:shd w:val="clear" w:color="auto" w:fill="auto"/>
            <w:vAlign w:val="center"/>
          </w:tcPr>
          <w:p w14:paraId="6AF9631D" w14:textId="77777777" w:rsidR="00030305" w:rsidRPr="00030305" w:rsidRDefault="00030305" w:rsidP="00030305">
            <w:pPr>
              <w:jc w:val="right"/>
            </w:pPr>
            <w:bookmarkStart w:id="389" w:name="SCHCIE_6_2"/>
            <w:bookmarkEnd w:id="389"/>
          </w:p>
        </w:tc>
        <w:tc>
          <w:tcPr>
            <w:tcW w:w="1686" w:type="dxa"/>
            <w:shd w:val="clear" w:color="auto" w:fill="auto"/>
            <w:vAlign w:val="center"/>
          </w:tcPr>
          <w:p w14:paraId="7C5C39A1" w14:textId="77777777" w:rsidR="00030305" w:rsidRPr="00030305" w:rsidRDefault="00030305" w:rsidP="00030305">
            <w:pPr>
              <w:jc w:val="right"/>
            </w:pPr>
            <w:bookmarkStart w:id="390" w:name="SCHCIE_6_3"/>
            <w:bookmarkEnd w:id="390"/>
          </w:p>
        </w:tc>
        <w:tc>
          <w:tcPr>
            <w:tcW w:w="1686" w:type="dxa"/>
            <w:shd w:val="clear" w:color="auto" w:fill="auto"/>
            <w:vAlign w:val="center"/>
          </w:tcPr>
          <w:p w14:paraId="791BDD7B" w14:textId="77777777" w:rsidR="00030305" w:rsidRPr="00030305" w:rsidRDefault="00030305" w:rsidP="00030305">
            <w:pPr>
              <w:jc w:val="right"/>
            </w:pPr>
            <w:bookmarkStart w:id="391" w:name="SCHCIE_6_4"/>
            <w:bookmarkEnd w:id="391"/>
          </w:p>
        </w:tc>
      </w:tr>
      <w:tr w:rsidR="00030305" w:rsidRPr="00030305" w14:paraId="538396FD" w14:textId="77777777" w:rsidTr="00030305">
        <w:tc>
          <w:tcPr>
            <w:tcW w:w="3421" w:type="dxa"/>
            <w:shd w:val="clear" w:color="auto" w:fill="auto"/>
            <w:tcMar>
              <w:left w:w="0" w:type="dxa"/>
            </w:tcMar>
            <w:vAlign w:val="center"/>
          </w:tcPr>
          <w:p w14:paraId="2A1FE66C" w14:textId="77777777" w:rsidR="00030305" w:rsidRPr="00030305" w:rsidRDefault="00030305" w:rsidP="00030305">
            <w:r>
              <w:rPr>
                <w:rFonts w:hint="eastAsia"/>
              </w:rPr>
              <w:t>(</w:t>
            </w:r>
            <w:proofErr w:type="gramStart"/>
            <w:r>
              <w:rPr>
                <w:rFonts w:hint="eastAsia"/>
              </w:rPr>
              <w:t>一</w:t>
            </w:r>
            <w:proofErr w:type="gramEnd"/>
            <w:r>
              <w:rPr>
                <w:rFonts w:hint="eastAsia"/>
              </w:rPr>
              <w:t>)</w:t>
            </w:r>
            <w:r>
              <w:rPr>
                <w:rFonts w:hint="eastAsia"/>
              </w:rPr>
              <w:t>综合收益总额</w:t>
            </w:r>
          </w:p>
        </w:tc>
        <w:tc>
          <w:tcPr>
            <w:tcW w:w="1686" w:type="dxa"/>
            <w:shd w:val="clear" w:color="auto" w:fill="auto"/>
            <w:vAlign w:val="center"/>
          </w:tcPr>
          <w:p w14:paraId="24D78EE8" w14:textId="77777777" w:rsidR="00030305" w:rsidRPr="00030305" w:rsidRDefault="00030305" w:rsidP="00030305">
            <w:pPr>
              <w:pBdr>
                <w:bottom w:val="single" w:sz="4" w:space="0" w:color="auto"/>
              </w:pBdr>
              <w:ind w:left="1"/>
              <w:jc w:val="right"/>
            </w:pPr>
            <w:bookmarkStart w:id="392" w:name="SCHCIE_7_1"/>
            <w:r>
              <w:t>-</w:t>
            </w:r>
            <w:bookmarkEnd w:id="392"/>
          </w:p>
        </w:tc>
        <w:tc>
          <w:tcPr>
            <w:tcW w:w="1686" w:type="dxa"/>
            <w:shd w:val="clear" w:color="auto" w:fill="auto"/>
            <w:vAlign w:val="center"/>
          </w:tcPr>
          <w:p w14:paraId="7C9233AB" w14:textId="77777777" w:rsidR="00030305" w:rsidRPr="00030305" w:rsidRDefault="00030305" w:rsidP="00030305">
            <w:pPr>
              <w:pBdr>
                <w:bottom w:val="single" w:sz="4" w:space="0" w:color="auto"/>
              </w:pBdr>
              <w:ind w:left="1"/>
              <w:jc w:val="right"/>
            </w:pPr>
            <w:bookmarkStart w:id="393" w:name="SCHCIE_7_2"/>
            <w:r>
              <w:t>-</w:t>
            </w:r>
            <w:bookmarkEnd w:id="393"/>
          </w:p>
        </w:tc>
        <w:tc>
          <w:tcPr>
            <w:tcW w:w="1686" w:type="dxa"/>
            <w:shd w:val="clear" w:color="auto" w:fill="auto"/>
            <w:vAlign w:val="center"/>
          </w:tcPr>
          <w:p w14:paraId="0FD51BB6" w14:textId="77777777" w:rsidR="00030305" w:rsidRPr="00030305" w:rsidRDefault="00030305" w:rsidP="00030305">
            <w:pPr>
              <w:pBdr>
                <w:bottom w:val="single" w:sz="4" w:space="0" w:color="auto"/>
              </w:pBdr>
              <w:ind w:left="1"/>
              <w:jc w:val="right"/>
            </w:pPr>
            <w:bookmarkStart w:id="394" w:name="SCHCIE_7_3"/>
            <w:r>
              <w:t>(3,029,969)</w:t>
            </w:r>
            <w:bookmarkEnd w:id="394"/>
          </w:p>
        </w:tc>
        <w:tc>
          <w:tcPr>
            <w:tcW w:w="1686" w:type="dxa"/>
            <w:shd w:val="clear" w:color="auto" w:fill="auto"/>
            <w:vAlign w:val="center"/>
          </w:tcPr>
          <w:p w14:paraId="7D94E0DE" w14:textId="77777777" w:rsidR="00030305" w:rsidRPr="00030305" w:rsidRDefault="00030305" w:rsidP="00030305">
            <w:pPr>
              <w:pBdr>
                <w:bottom w:val="single" w:sz="4" w:space="0" w:color="auto"/>
              </w:pBdr>
              <w:ind w:left="1"/>
              <w:jc w:val="right"/>
            </w:pPr>
            <w:bookmarkStart w:id="395" w:name="SCHCIE_7_4"/>
            <w:r>
              <w:t>(3,029,969)</w:t>
            </w:r>
            <w:bookmarkEnd w:id="395"/>
          </w:p>
        </w:tc>
      </w:tr>
      <w:tr w:rsidR="00030305" w:rsidRPr="00030305" w14:paraId="4C478B41" w14:textId="77777777" w:rsidTr="00030305">
        <w:tc>
          <w:tcPr>
            <w:tcW w:w="3421" w:type="dxa"/>
            <w:shd w:val="clear" w:color="auto" w:fill="auto"/>
            <w:tcMar>
              <w:left w:w="0" w:type="dxa"/>
            </w:tcMar>
            <w:vAlign w:val="center"/>
          </w:tcPr>
          <w:p w14:paraId="7A4448F0" w14:textId="77777777" w:rsidR="00030305" w:rsidRPr="00030305" w:rsidRDefault="00030305" w:rsidP="00030305">
            <w:r>
              <w:rPr>
                <w:rFonts w:hint="eastAsia"/>
              </w:rPr>
              <w:t>(</w:t>
            </w:r>
            <w:r>
              <w:rPr>
                <w:rFonts w:hint="eastAsia"/>
              </w:rPr>
              <w:t>二</w:t>
            </w:r>
            <w:r>
              <w:rPr>
                <w:rFonts w:hint="eastAsia"/>
              </w:rPr>
              <w:t>)</w:t>
            </w:r>
            <w:r>
              <w:rPr>
                <w:rFonts w:hint="eastAsia"/>
              </w:rPr>
              <w:t>利润分配</w:t>
            </w:r>
          </w:p>
        </w:tc>
        <w:tc>
          <w:tcPr>
            <w:tcW w:w="1686" w:type="dxa"/>
            <w:shd w:val="clear" w:color="auto" w:fill="auto"/>
            <w:vAlign w:val="center"/>
          </w:tcPr>
          <w:p w14:paraId="28AF2802" w14:textId="77777777" w:rsidR="00030305" w:rsidRPr="00030305" w:rsidRDefault="00030305" w:rsidP="00030305">
            <w:pPr>
              <w:jc w:val="right"/>
            </w:pPr>
            <w:bookmarkStart w:id="396" w:name="SCHCIE_8_1"/>
            <w:bookmarkEnd w:id="396"/>
          </w:p>
        </w:tc>
        <w:tc>
          <w:tcPr>
            <w:tcW w:w="1686" w:type="dxa"/>
            <w:shd w:val="clear" w:color="auto" w:fill="auto"/>
            <w:vAlign w:val="center"/>
          </w:tcPr>
          <w:p w14:paraId="629EA247" w14:textId="77777777" w:rsidR="00030305" w:rsidRPr="00030305" w:rsidRDefault="00030305" w:rsidP="00030305">
            <w:pPr>
              <w:jc w:val="right"/>
            </w:pPr>
            <w:bookmarkStart w:id="397" w:name="SCHCIE_8_2"/>
            <w:bookmarkEnd w:id="397"/>
          </w:p>
        </w:tc>
        <w:tc>
          <w:tcPr>
            <w:tcW w:w="1686" w:type="dxa"/>
            <w:shd w:val="clear" w:color="auto" w:fill="auto"/>
            <w:vAlign w:val="center"/>
          </w:tcPr>
          <w:p w14:paraId="7AC4578E" w14:textId="77777777" w:rsidR="00030305" w:rsidRPr="00030305" w:rsidRDefault="00030305" w:rsidP="00030305">
            <w:pPr>
              <w:jc w:val="right"/>
            </w:pPr>
            <w:bookmarkStart w:id="398" w:name="SCHCIE_8_3"/>
            <w:bookmarkEnd w:id="398"/>
          </w:p>
        </w:tc>
        <w:tc>
          <w:tcPr>
            <w:tcW w:w="1686" w:type="dxa"/>
            <w:shd w:val="clear" w:color="auto" w:fill="auto"/>
            <w:vAlign w:val="center"/>
          </w:tcPr>
          <w:p w14:paraId="595FD3A7" w14:textId="77777777" w:rsidR="00030305" w:rsidRPr="00030305" w:rsidRDefault="00030305" w:rsidP="00030305">
            <w:pPr>
              <w:jc w:val="right"/>
            </w:pPr>
            <w:bookmarkStart w:id="399" w:name="SCHCIE_8_4"/>
            <w:bookmarkEnd w:id="399"/>
          </w:p>
        </w:tc>
      </w:tr>
      <w:tr w:rsidR="00030305" w:rsidRPr="00030305" w14:paraId="48CCBBDE" w14:textId="77777777" w:rsidTr="00030305">
        <w:tc>
          <w:tcPr>
            <w:tcW w:w="3421" w:type="dxa"/>
            <w:shd w:val="clear" w:color="auto" w:fill="auto"/>
            <w:tcMar>
              <w:left w:w="0" w:type="dxa"/>
            </w:tcMar>
            <w:vAlign w:val="center"/>
          </w:tcPr>
          <w:p w14:paraId="6FB6116E" w14:textId="77777777" w:rsidR="00030305" w:rsidRPr="00030305" w:rsidRDefault="00030305" w:rsidP="00030305">
            <w:r>
              <w:rPr>
                <w:rFonts w:hint="eastAsia"/>
              </w:rPr>
              <w:t>1.</w:t>
            </w:r>
            <w:r>
              <w:rPr>
                <w:rFonts w:hint="eastAsia"/>
              </w:rPr>
              <w:t>其他</w:t>
            </w:r>
          </w:p>
        </w:tc>
        <w:tc>
          <w:tcPr>
            <w:tcW w:w="1686" w:type="dxa"/>
            <w:shd w:val="clear" w:color="auto" w:fill="auto"/>
            <w:vAlign w:val="center"/>
          </w:tcPr>
          <w:p w14:paraId="36C79A7A" w14:textId="77777777" w:rsidR="00030305" w:rsidRPr="00030305" w:rsidRDefault="00030305" w:rsidP="00030305">
            <w:pPr>
              <w:pBdr>
                <w:bottom w:val="single" w:sz="4" w:space="0" w:color="auto"/>
              </w:pBdr>
              <w:ind w:left="1"/>
              <w:jc w:val="right"/>
            </w:pPr>
            <w:bookmarkStart w:id="400" w:name="SCHCIE_9_1"/>
            <w:r>
              <w:t>(25561467)</w:t>
            </w:r>
            <w:bookmarkEnd w:id="400"/>
          </w:p>
        </w:tc>
        <w:tc>
          <w:tcPr>
            <w:tcW w:w="1686" w:type="dxa"/>
            <w:shd w:val="clear" w:color="auto" w:fill="auto"/>
            <w:vAlign w:val="center"/>
          </w:tcPr>
          <w:p w14:paraId="227E1B5B" w14:textId="77777777" w:rsidR="00030305" w:rsidRPr="00030305" w:rsidRDefault="00030305" w:rsidP="00030305">
            <w:pPr>
              <w:pBdr>
                <w:bottom w:val="single" w:sz="4" w:space="0" w:color="auto"/>
              </w:pBdr>
              <w:ind w:left="1"/>
              <w:jc w:val="right"/>
            </w:pPr>
            <w:bookmarkStart w:id="401" w:name="SCHCIE_9_2"/>
            <w:r>
              <w:t>(3,000,933)</w:t>
            </w:r>
            <w:bookmarkEnd w:id="401"/>
          </w:p>
        </w:tc>
        <w:tc>
          <w:tcPr>
            <w:tcW w:w="1686" w:type="dxa"/>
            <w:shd w:val="clear" w:color="auto" w:fill="auto"/>
            <w:vAlign w:val="center"/>
          </w:tcPr>
          <w:p w14:paraId="5AEC2E26" w14:textId="77777777" w:rsidR="00030305" w:rsidRPr="00030305" w:rsidRDefault="00030305" w:rsidP="00030305">
            <w:pPr>
              <w:pBdr>
                <w:bottom w:val="single" w:sz="4" w:space="0" w:color="auto"/>
              </w:pBdr>
              <w:ind w:left="1"/>
              <w:jc w:val="right"/>
            </w:pPr>
            <w:bookmarkStart w:id="402" w:name="SCHCIE_9_3"/>
            <w:r>
              <w:t>-</w:t>
            </w:r>
            <w:bookmarkEnd w:id="402"/>
          </w:p>
        </w:tc>
        <w:tc>
          <w:tcPr>
            <w:tcW w:w="1686" w:type="dxa"/>
            <w:shd w:val="clear" w:color="auto" w:fill="auto"/>
            <w:vAlign w:val="center"/>
          </w:tcPr>
          <w:p w14:paraId="31B35B92" w14:textId="77777777" w:rsidR="00030305" w:rsidRPr="00030305" w:rsidRDefault="00030305" w:rsidP="00030305">
            <w:pPr>
              <w:pBdr>
                <w:bottom w:val="single" w:sz="4" w:space="0" w:color="auto"/>
              </w:pBdr>
              <w:ind w:left="1"/>
              <w:jc w:val="right"/>
            </w:pPr>
            <w:bookmarkStart w:id="403" w:name="SCHCIE_9_4"/>
            <w:r>
              <w:t>(28,562,400)</w:t>
            </w:r>
            <w:bookmarkEnd w:id="403"/>
          </w:p>
        </w:tc>
      </w:tr>
      <w:tr w:rsidR="00030305" w:rsidRPr="00030305" w14:paraId="782ED2BD" w14:textId="77777777" w:rsidTr="00030305">
        <w:tc>
          <w:tcPr>
            <w:tcW w:w="3421" w:type="dxa"/>
            <w:shd w:val="clear" w:color="auto" w:fill="auto"/>
            <w:tcMar>
              <w:left w:w="0" w:type="dxa"/>
            </w:tcMar>
            <w:vAlign w:val="center"/>
          </w:tcPr>
          <w:p w14:paraId="71500697" w14:textId="77777777" w:rsidR="00030305" w:rsidRPr="00030305" w:rsidRDefault="00030305" w:rsidP="00030305">
            <w:r>
              <w:rPr>
                <w:rFonts w:hint="eastAsia"/>
              </w:rPr>
              <w:t>三、</w:t>
            </w:r>
            <w:r>
              <w:rPr>
                <w:rFonts w:hint="eastAsia"/>
              </w:rPr>
              <w:t>2023</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2619D1FB" w14:textId="77777777" w:rsidR="00030305" w:rsidRPr="00030305" w:rsidRDefault="00030305" w:rsidP="00030305">
            <w:pPr>
              <w:pBdr>
                <w:bottom w:val="double" w:sz="4" w:space="0" w:color="auto"/>
              </w:pBdr>
              <w:ind w:left="1"/>
              <w:jc w:val="right"/>
            </w:pPr>
            <w:bookmarkStart w:id="404" w:name="SCHCIE_10_1"/>
            <w:r>
              <w:t>204,491,733</w:t>
            </w:r>
            <w:bookmarkEnd w:id="404"/>
          </w:p>
        </w:tc>
        <w:tc>
          <w:tcPr>
            <w:tcW w:w="1686" w:type="dxa"/>
            <w:shd w:val="clear" w:color="auto" w:fill="auto"/>
            <w:vAlign w:val="center"/>
          </w:tcPr>
          <w:p w14:paraId="47995F3A" w14:textId="77777777" w:rsidR="00030305" w:rsidRPr="00030305" w:rsidRDefault="00030305" w:rsidP="00030305">
            <w:pPr>
              <w:pBdr>
                <w:bottom w:val="double" w:sz="4" w:space="0" w:color="auto"/>
              </w:pBdr>
              <w:ind w:left="1"/>
              <w:jc w:val="right"/>
            </w:pPr>
            <w:bookmarkStart w:id="405" w:name="SCHCIE_10_2"/>
            <w:r>
              <w:t>(1,049,263)</w:t>
            </w:r>
            <w:bookmarkEnd w:id="405"/>
          </w:p>
        </w:tc>
        <w:tc>
          <w:tcPr>
            <w:tcW w:w="1686" w:type="dxa"/>
            <w:shd w:val="clear" w:color="auto" w:fill="auto"/>
            <w:vAlign w:val="center"/>
          </w:tcPr>
          <w:p w14:paraId="61E71420" w14:textId="77777777" w:rsidR="00030305" w:rsidRPr="00030305" w:rsidRDefault="00030305" w:rsidP="00030305">
            <w:pPr>
              <w:pBdr>
                <w:bottom w:val="double" w:sz="4" w:space="0" w:color="auto"/>
              </w:pBdr>
              <w:ind w:left="1"/>
              <w:jc w:val="right"/>
            </w:pPr>
            <w:bookmarkStart w:id="406" w:name="SCHCIE_10_3"/>
            <w:r>
              <w:t>52,815,216</w:t>
            </w:r>
            <w:bookmarkEnd w:id="406"/>
          </w:p>
        </w:tc>
        <w:tc>
          <w:tcPr>
            <w:tcW w:w="1686" w:type="dxa"/>
            <w:shd w:val="clear" w:color="auto" w:fill="auto"/>
            <w:vAlign w:val="center"/>
          </w:tcPr>
          <w:p w14:paraId="78FC0A94" w14:textId="77777777" w:rsidR="00030305" w:rsidRPr="00030305" w:rsidRDefault="00030305" w:rsidP="00030305">
            <w:pPr>
              <w:pBdr>
                <w:bottom w:val="double" w:sz="4" w:space="0" w:color="auto"/>
              </w:pBdr>
              <w:ind w:left="1"/>
              <w:jc w:val="right"/>
            </w:pPr>
            <w:bookmarkStart w:id="407" w:name="SCHCIE_10_4"/>
            <w:r>
              <w:t>256,257,686</w:t>
            </w:r>
            <w:bookmarkEnd w:id="407"/>
          </w:p>
        </w:tc>
      </w:tr>
      <w:tr w:rsidR="00030305" w:rsidRPr="00030305" w14:paraId="6DD7748C" w14:textId="77777777" w:rsidTr="00030305">
        <w:tc>
          <w:tcPr>
            <w:tcW w:w="3421" w:type="dxa"/>
            <w:shd w:val="clear" w:color="auto" w:fill="auto"/>
            <w:tcMar>
              <w:left w:w="0" w:type="dxa"/>
            </w:tcMar>
            <w:vAlign w:val="center"/>
          </w:tcPr>
          <w:p w14:paraId="375789FB" w14:textId="77777777" w:rsidR="00030305" w:rsidRPr="00030305" w:rsidRDefault="00030305" w:rsidP="00030305">
            <w:bookmarkStart w:id="408" w:name="SCHCIE_11_0"/>
            <w:bookmarkEnd w:id="408"/>
          </w:p>
        </w:tc>
        <w:tc>
          <w:tcPr>
            <w:tcW w:w="1686" w:type="dxa"/>
            <w:shd w:val="clear" w:color="auto" w:fill="auto"/>
            <w:vAlign w:val="center"/>
          </w:tcPr>
          <w:p w14:paraId="34553CA0" w14:textId="77777777" w:rsidR="00030305" w:rsidRPr="00030305" w:rsidRDefault="00030305" w:rsidP="00030305">
            <w:pPr>
              <w:jc w:val="right"/>
            </w:pPr>
            <w:bookmarkStart w:id="409" w:name="SCHCIE_11_1"/>
            <w:bookmarkEnd w:id="409"/>
          </w:p>
        </w:tc>
        <w:tc>
          <w:tcPr>
            <w:tcW w:w="1686" w:type="dxa"/>
            <w:shd w:val="clear" w:color="auto" w:fill="auto"/>
            <w:vAlign w:val="center"/>
          </w:tcPr>
          <w:p w14:paraId="450382D1" w14:textId="77777777" w:rsidR="00030305" w:rsidRPr="00030305" w:rsidRDefault="00030305" w:rsidP="00030305">
            <w:pPr>
              <w:jc w:val="right"/>
            </w:pPr>
            <w:bookmarkStart w:id="410" w:name="SCHCIE_11_2"/>
            <w:bookmarkEnd w:id="410"/>
          </w:p>
        </w:tc>
        <w:tc>
          <w:tcPr>
            <w:tcW w:w="1686" w:type="dxa"/>
            <w:shd w:val="clear" w:color="auto" w:fill="auto"/>
            <w:vAlign w:val="center"/>
          </w:tcPr>
          <w:p w14:paraId="32BE6AB6" w14:textId="77777777" w:rsidR="00030305" w:rsidRPr="00030305" w:rsidRDefault="00030305" w:rsidP="00030305">
            <w:pPr>
              <w:jc w:val="right"/>
            </w:pPr>
            <w:bookmarkStart w:id="411" w:name="SCHCIE_11_3"/>
            <w:bookmarkEnd w:id="411"/>
          </w:p>
        </w:tc>
        <w:tc>
          <w:tcPr>
            <w:tcW w:w="1686" w:type="dxa"/>
            <w:shd w:val="clear" w:color="auto" w:fill="auto"/>
            <w:vAlign w:val="center"/>
          </w:tcPr>
          <w:p w14:paraId="4E109957" w14:textId="77777777" w:rsidR="00030305" w:rsidRPr="00030305" w:rsidRDefault="00030305" w:rsidP="00030305">
            <w:pPr>
              <w:jc w:val="right"/>
            </w:pPr>
            <w:bookmarkStart w:id="412" w:name="SCHCIE_11_4"/>
            <w:bookmarkEnd w:id="412"/>
          </w:p>
        </w:tc>
      </w:tr>
      <w:tr w:rsidR="00030305" w:rsidRPr="00030305" w14:paraId="734B625C" w14:textId="77777777" w:rsidTr="00030305">
        <w:tc>
          <w:tcPr>
            <w:tcW w:w="3421" w:type="dxa"/>
            <w:shd w:val="clear" w:color="auto" w:fill="auto"/>
            <w:tcMar>
              <w:left w:w="0" w:type="dxa"/>
            </w:tcMar>
            <w:vAlign w:val="center"/>
          </w:tcPr>
          <w:p w14:paraId="7D9F05CF" w14:textId="77777777" w:rsidR="00030305" w:rsidRPr="00030305" w:rsidRDefault="00030305" w:rsidP="00030305">
            <w:bookmarkStart w:id="413" w:name="SCHCIE_12_0"/>
            <w:bookmarkEnd w:id="413"/>
          </w:p>
        </w:tc>
        <w:tc>
          <w:tcPr>
            <w:tcW w:w="1686" w:type="dxa"/>
            <w:shd w:val="clear" w:color="auto" w:fill="auto"/>
            <w:vAlign w:val="center"/>
          </w:tcPr>
          <w:p w14:paraId="58AEC637" w14:textId="77777777" w:rsidR="00030305" w:rsidRPr="00030305" w:rsidRDefault="00030305" w:rsidP="00030305">
            <w:pPr>
              <w:jc w:val="right"/>
            </w:pPr>
            <w:bookmarkStart w:id="414" w:name="SCHCIE_12_1"/>
            <w:bookmarkEnd w:id="414"/>
          </w:p>
        </w:tc>
        <w:tc>
          <w:tcPr>
            <w:tcW w:w="1686" w:type="dxa"/>
            <w:shd w:val="clear" w:color="auto" w:fill="auto"/>
            <w:vAlign w:val="center"/>
          </w:tcPr>
          <w:p w14:paraId="43F71B19" w14:textId="77777777" w:rsidR="00030305" w:rsidRPr="00030305" w:rsidRDefault="00030305" w:rsidP="00030305">
            <w:pPr>
              <w:jc w:val="right"/>
            </w:pPr>
            <w:bookmarkStart w:id="415" w:name="SCHCIE_12_2"/>
            <w:bookmarkEnd w:id="415"/>
          </w:p>
        </w:tc>
        <w:tc>
          <w:tcPr>
            <w:tcW w:w="1686" w:type="dxa"/>
            <w:shd w:val="clear" w:color="auto" w:fill="auto"/>
            <w:vAlign w:val="center"/>
          </w:tcPr>
          <w:p w14:paraId="79D7763B" w14:textId="77777777" w:rsidR="00030305" w:rsidRPr="00030305" w:rsidRDefault="00030305" w:rsidP="00030305">
            <w:pPr>
              <w:jc w:val="right"/>
            </w:pPr>
            <w:bookmarkStart w:id="416" w:name="SCHCIE_12_3"/>
            <w:bookmarkEnd w:id="416"/>
          </w:p>
        </w:tc>
        <w:tc>
          <w:tcPr>
            <w:tcW w:w="1686" w:type="dxa"/>
            <w:shd w:val="clear" w:color="auto" w:fill="auto"/>
            <w:vAlign w:val="center"/>
          </w:tcPr>
          <w:p w14:paraId="59DFA1B4" w14:textId="77777777" w:rsidR="00030305" w:rsidRPr="00030305" w:rsidRDefault="00030305" w:rsidP="00030305">
            <w:pPr>
              <w:jc w:val="center"/>
            </w:pPr>
            <w:bookmarkStart w:id="417" w:name="SCHCIE_12_4"/>
            <w:r>
              <w:rPr>
                <w:rFonts w:hint="eastAsia"/>
              </w:rPr>
              <w:t>所有者</w:t>
            </w:r>
            <w:bookmarkEnd w:id="417"/>
          </w:p>
        </w:tc>
      </w:tr>
      <w:tr w:rsidR="00030305" w:rsidRPr="00030305" w14:paraId="2BA55355" w14:textId="77777777" w:rsidTr="00030305">
        <w:tc>
          <w:tcPr>
            <w:tcW w:w="3421" w:type="dxa"/>
            <w:shd w:val="clear" w:color="auto" w:fill="auto"/>
            <w:tcMar>
              <w:left w:w="0" w:type="dxa"/>
            </w:tcMar>
            <w:vAlign w:val="center"/>
          </w:tcPr>
          <w:p w14:paraId="2E0959CF" w14:textId="77777777" w:rsidR="00030305" w:rsidRPr="00030305" w:rsidRDefault="00030305" w:rsidP="00030305">
            <w:bookmarkStart w:id="418" w:name="SCHCIE_13_0"/>
            <w:bookmarkEnd w:id="418"/>
          </w:p>
        </w:tc>
        <w:tc>
          <w:tcPr>
            <w:tcW w:w="1686" w:type="dxa"/>
            <w:shd w:val="clear" w:color="auto" w:fill="auto"/>
            <w:vAlign w:val="center"/>
          </w:tcPr>
          <w:p w14:paraId="37C733BD" w14:textId="77777777" w:rsidR="00030305" w:rsidRPr="00030305" w:rsidRDefault="00030305" w:rsidP="00030305">
            <w:pPr>
              <w:jc w:val="center"/>
              <w:rPr>
                <w:u w:val="single"/>
              </w:rPr>
            </w:pPr>
            <w:bookmarkStart w:id="419" w:name="SCHCIE_13_1"/>
            <w:r w:rsidRPr="00030305">
              <w:rPr>
                <w:rFonts w:hint="eastAsia"/>
                <w:u w:val="single"/>
              </w:rPr>
              <w:t>实收资本</w:t>
            </w:r>
            <w:bookmarkEnd w:id="419"/>
          </w:p>
        </w:tc>
        <w:tc>
          <w:tcPr>
            <w:tcW w:w="1686" w:type="dxa"/>
            <w:shd w:val="clear" w:color="auto" w:fill="auto"/>
            <w:vAlign w:val="center"/>
          </w:tcPr>
          <w:p w14:paraId="7018B5D2" w14:textId="77777777" w:rsidR="00030305" w:rsidRPr="00030305" w:rsidRDefault="00030305" w:rsidP="00030305">
            <w:pPr>
              <w:jc w:val="center"/>
              <w:rPr>
                <w:u w:val="single"/>
              </w:rPr>
            </w:pPr>
            <w:bookmarkStart w:id="420" w:name="SCHCIE_13_2"/>
            <w:r w:rsidRPr="00030305">
              <w:rPr>
                <w:rFonts w:hint="eastAsia"/>
                <w:u w:val="single"/>
              </w:rPr>
              <w:t>盈余公积</w:t>
            </w:r>
            <w:bookmarkEnd w:id="420"/>
          </w:p>
        </w:tc>
        <w:tc>
          <w:tcPr>
            <w:tcW w:w="1686" w:type="dxa"/>
            <w:shd w:val="clear" w:color="auto" w:fill="auto"/>
            <w:vAlign w:val="center"/>
          </w:tcPr>
          <w:p w14:paraId="7F042329" w14:textId="77777777" w:rsidR="00030305" w:rsidRPr="00030305" w:rsidRDefault="00030305" w:rsidP="00030305">
            <w:pPr>
              <w:jc w:val="center"/>
              <w:rPr>
                <w:u w:val="single"/>
              </w:rPr>
            </w:pPr>
            <w:bookmarkStart w:id="421" w:name="SCHCIE_13_3"/>
            <w:r w:rsidRPr="00030305">
              <w:rPr>
                <w:rFonts w:hint="eastAsia"/>
                <w:u w:val="single"/>
              </w:rPr>
              <w:t>未分配利润</w:t>
            </w:r>
            <w:bookmarkEnd w:id="421"/>
          </w:p>
        </w:tc>
        <w:tc>
          <w:tcPr>
            <w:tcW w:w="1686" w:type="dxa"/>
            <w:shd w:val="clear" w:color="auto" w:fill="auto"/>
            <w:vAlign w:val="center"/>
          </w:tcPr>
          <w:p w14:paraId="5CC5CF0F" w14:textId="77777777" w:rsidR="00030305" w:rsidRPr="00030305" w:rsidRDefault="00030305" w:rsidP="00030305">
            <w:pPr>
              <w:jc w:val="center"/>
              <w:rPr>
                <w:u w:val="single"/>
              </w:rPr>
            </w:pPr>
            <w:bookmarkStart w:id="422" w:name="SCHCIE_13_4"/>
            <w:r w:rsidRPr="00030305">
              <w:rPr>
                <w:rFonts w:hint="eastAsia"/>
                <w:u w:val="single"/>
              </w:rPr>
              <w:t>权益合计</w:t>
            </w:r>
            <w:bookmarkEnd w:id="422"/>
          </w:p>
        </w:tc>
      </w:tr>
      <w:tr w:rsidR="00030305" w:rsidRPr="00030305" w14:paraId="5F5FDD27" w14:textId="77777777" w:rsidTr="00030305">
        <w:tc>
          <w:tcPr>
            <w:tcW w:w="3421" w:type="dxa"/>
            <w:shd w:val="clear" w:color="auto" w:fill="auto"/>
            <w:tcMar>
              <w:left w:w="0" w:type="dxa"/>
            </w:tcMar>
            <w:vAlign w:val="center"/>
          </w:tcPr>
          <w:p w14:paraId="007AB867" w14:textId="77777777" w:rsidR="00030305" w:rsidRPr="00030305" w:rsidRDefault="00030305" w:rsidP="00030305">
            <w:bookmarkStart w:id="423" w:name="SCHCIE_14_0"/>
            <w:bookmarkEnd w:id="423"/>
          </w:p>
        </w:tc>
        <w:tc>
          <w:tcPr>
            <w:tcW w:w="1686" w:type="dxa"/>
            <w:shd w:val="clear" w:color="auto" w:fill="auto"/>
            <w:vAlign w:val="center"/>
          </w:tcPr>
          <w:p w14:paraId="7F00F6B2" w14:textId="77777777" w:rsidR="00030305" w:rsidRPr="00030305" w:rsidRDefault="00030305" w:rsidP="00030305">
            <w:pPr>
              <w:jc w:val="center"/>
            </w:pPr>
            <w:bookmarkStart w:id="424" w:name="SCHCIE_14_1"/>
            <w:r>
              <w:rPr>
                <w:rFonts w:hint="eastAsia"/>
              </w:rPr>
              <w:t>人民币元</w:t>
            </w:r>
            <w:bookmarkEnd w:id="424"/>
          </w:p>
        </w:tc>
        <w:tc>
          <w:tcPr>
            <w:tcW w:w="1686" w:type="dxa"/>
            <w:shd w:val="clear" w:color="auto" w:fill="auto"/>
            <w:vAlign w:val="center"/>
          </w:tcPr>
          <w:p w14:paraId="6304FC1B" w14:textId="77777777" w:rsidR="00030305" w:rsidRPr="00030305" w:rsidRDefault="00030305" w:rsidP="00030305">
            <w:pPr>
              <w:jc w:val="center"/>
            </w:pPr>
            <w:bookmarkStart w:id="425" w:name="SCHCIE_14_2"/>
            <w:r>
              <w:rPr>
                <w:rFonts w:hint="eastAsia"/>
              </w:rPr>
              <w:t>人民币元</w:t>
            </w:r>
            <w:bookmarkEnd w:id="425"/>
          </w:p>
        </w:tc>
        <w:tc>
          <w:tcPr>
            <w:tcW w:w="1686" w:type="dxa"/>
            <w:shd w:val="clear" w:color="auto" w:fill="auto"/>
            <w:vAlign w:val="center"/>
          </w:tcPr>
          <w:p w14:paraId="51487D56" w14:textId="77777777" w:rsidR="00030305" w:rsidRPr="00030305" w:rsidRDefault="00030305" w:rsidP="00030305">
            <w:pPr>
              <w:jc w:val="center"/>
            </w:pPr>
            <w:bookmarkStart w:id="426" w:name="SCHCIE_14_3"/>
            <w:r>
              <w:rPr>
                <w:rFonts w:hint="eastAsia"/>
              </w:rPr>
              <w:t>人民币元</w:t>
            </w:r>
            <w:bookmarkEnd w:id="426"/>
          </w:p>
        </w:tc>
        <w:tc>
          <w:tcPr>
            <w:tcW w:w="1686" w:type="dxa"/>
            <w:shd w:val="clear" w:color="auto" w:fill="auto"/>
            <w:vAlign w:val="center"/>
          </w:tcPr>
          <w:p w14:paraId="64FD2ACD" w14:textId="77777777" w:rsidR="00030305" w:rsidRPr="00030305" w:rsidRDefault="00030305" w:rsidP="00030305">
            <w:pPr>
              <w:jc w:val="center"/>
            </w:pPr>
            <w:bookmarkStart w:id="427" w:name="SCHCIE_14_4"/>
            <w:r>
              <w:rPr>
                <w:rFonts w:hint="eastAsia"/>
              </w:rPr>
              <w:t>人民币元</w:t>
            </w:r>
            <w:bookmarkEnd w:id="427"/>
          </w:p>
        </w:tc>
      </w:tr>
      <w:tr w:rsidR="00030305" w:rsidRPr="00030305" w14:paraId="251CA67D" w14:textId="77777777" w:rsidTr="00030305">
        <w:tc>
          <w:tcPr>
            <w:tcW w:w="3421" w:type="dxa"/>
            <w:shd w:val="clear" w:color="auto" w:fill="auto"/>
            <w:tcMar>
              <w:left w:w="0" w:type="dxa"/>
            </w:tcMar>
            <w:vAlign w:val="center"/>
          </w:tcPr>
          <w:p w14:paraId="7BB40378" w14:textId="77777777" w:rsidR="00030305" w:rsidRPr="00030305" w:rsidRDefault="00030305" w:rsidP="00030305">
            <w:bookmarkStart w:id="428" w:name="SCHCIE_15_0"/>
            <w:bookmarkEnd w:id="428"/>
          </w:p>
        </w:tc>
        <w:tc>
          <w:tcPr>
            <w:tcW w:w="1686" w:type="dxa"/>
            <w:shd w:val="clear" w:color="auto" w:fill="auto"/>
            <w:vAlign w:val="center"/>
          </w:tcPr>
          <w:p w14:paraId="43F61EC9" w14:textId="77777777" w:rsidR="00030305" w:rsidRPr="00030305" w:rsidRDefault="00030305" w:rsidP="00030305">
            <w:pPr>
              <w:jc w:val="right"/>
            </w:pPr>
            <w:bookmarkStart w:id="429" w:name="SCHCIE_15_1"/>
            <w:bookmarkEnd w:id="429"/>
          </w:p>
        </w:tc>
        <w:tc>
          <w:tcPr>
            <w:tcW w:w="1686" w:type="dxa"/>
            <w:shd w:val="clear" w:color="auto" w:fill="auto"/>
            <w:vAlign w:val="center"/>
          </w:tcPr>
          <w:p w14:paraId="5407D92A" w14:textId="77777777" w:rsidR="00030305" w:rsidRPr="00030305" w:rsidRDefault="00030305" w:rsidP="00030305">
            <w:pPr>
              <w:jc w:val="right"/>
            </w:pPr>
            <w:bookmarkStart w:id="430" w:name="SCHCIE_15_2"/>
            <w:bookmarkEnd w:id="430"/>
          </w:p>
        </w:tc>
        <w:tc>
          <w:tcPr>
            <w:tcW w:w="1686" w:type="dxa"/>
            <w:shd w:val="clear" w:color="auto" w:fill="auto"/>
            <w:vAlign w:val="center"/>
          </w:tcPr>
          <w:p w14:paraId="4C22F96C" w14:textId="77777777" w:rsidR="00030305" w:rsidRPr="00030305" w:rsidRDefault="00030305" w:rsidP="00030305">
            <w:pPr>
              <w:jc w:val="right"/>
            </w:pPr>
            <w:bookmarkStart w:id="431" w:name="SCHCIE_15_3"/>
            <w:bookmarkEnd w:id="431"/>
          </w:p>
        </w:tc>
        <w:tc>
          <w:tcPr>
            <w:tcW w:w="1686" w:type="dxa"/>
            <w:shd w:val="clear" w:color="auto" w:fill="auto"/>
            <w:vAlign w:val="center"/>
          </w:tcPr>
          <w:p w14:paraId="74C783EA" w14:textId="77777777" w:rsidR="00030305" w:rsidRPr="00030305" w:rsidRDefault="00030305" w:rsidP="00030305">
            <w:pPr>
              <w:jc w:val="right"/>
            </w:pPr>
            <w:bookmarkStart w:id="432" w:name="SCHCIE_15_4"/>
            <w:bookmarkEnd w:id="432"/>
          </w:p>
        </w:tc>
      </w:tr>
      <w:tr w:rsidR="00030305" w:rsidRPr="00030305" w14:paraId="717C11F7" w14:textId="77777777" w:rsidTr="00030305">
        <w:tc>
          <w:tcPr>
            <w:tcW w:w="3421" w:type="dxa"/>
            <w:shd w:val="clear" w:color="auto" w:fill="auto"/>
            <w:tcMar>
              <w:left w:w="0" w:type="dxa"/>
            </w:tcMar>
            <w:vAlign w:val="center"/>
          </w:tcPr>
          <w:p w14:paraId="572BD443" w14:textId="77777777" w:rsidR="00030305" w:rsidRPr="00030305" w:rsidRDefault="00030305" w:rsidP="00030305">
            <w:r>
              <w:rPr>
                <w:rFonts w:hint="eastAsia"/>
              </w:rPr>
              <w:t>一、</w:t>
            </w:r>
            <w:r>
              <w:rPr>
                <w:rFonts w:hint="eastAsia"/>
              </w:rPr>
              <w:t>2021</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477AF9C9" w14:textId="77777777" w:rsidR="00030305" w:rsidRPr="00030305" w:rsidRDefault="00030305" w:rsidP="00030305">
            <w:pPr>
              <w:pBdr>
                <w:bottom w:val="single" w:sz="4" w:space="0" w:color="auto"/>
              </w:pBdr>
              <w:ind w:left="1"/>
              <w:jc w:val="right"/>
            </w:pPr>
            <w:bookmarkStart w:id="433" w:name="SCHCIE_16_1"/>
            <w:r>
              <w:t>230,053,200</w:t>
            </w:r>
            <w:bookmarkEnd w:id="433"/>
          </w:p>
        </w:tc>
        <w:tc>
          <w:tcPr>
            <w:tcW w:w="1686" w:type="dxa"/>
            <w:shd w:val="clear" w:color="auto" w:fill="auto"/>
            <w:vAlign w:val="center"/>
          </w:tcPr>
          <w:p w14:paraId="53CD7FFE" w14:textId="77777777" w:rsidR="00030305" w:rsidRPr="00030305" w:rsidRDefault="00030305" w:rsidP="00030305">
            <w:pPr>
              <w:pBdr>
                <w:bottom w:val="single" w:sz="4" w:space="0" w:color="auto"/>
              </w:pBdr>
              <w:ind w:left="1"/>
              <w:jc w:val="right"/>
            </w:pPr>
            <w:bookmarkStart w:id="434" w:name="SCHCIE_16_2"/>
            <w:r>
              <w:t>1,951,670</w:t>
            </w:r>
            <w:bookmarkEnd w:id="434"/>
          </w:p>
        </w:tc>
        <w:tc>
          <w:tcPr>
            <w:tcW w:w="1686" w:type="dxa"/>
            <w:shd w:val="clear" w:color="auto" w:fill="auto"/>
            <w:vAlign w:val="center"/>
          </w:tcPr>
          <w:p w14:paraId="0DB4034D" w14:textId="77777777" w:rsidR="00030305" w:rsidRPr="00030305" w:rsidRDefault="00030305" w:rsidP="00030305">
            <w:pPr>
              <w:pBdr>
                <w:bottom w:val="single" w:sz="4" w:space="0" w:color="auto"/>
              </w:pBdr>
              <w:ind w:left="1"/>
              <w:jc w:val="right"/>
            </w:pPr>
            <w:bookmarkStart w:id="435" w:name="SCHCIE_16_3"/>
            <w:r>
              <w:t>59,364,520</w:t>
            </w:r>
            <w:bookmarkEnd w:id="435"/>
          </w:p>
        </w:tc>
        <w:tc>
          <w:tcPr>
            <w:tcW w:w="1686" w:type="dxa"/>
            <w:shd w:val="clear" w:color="auto" w:fill="auto"/>
            <w:vAlign w:val="center"/>
          </w:tcPr>
          <w:p w14:paraId="4DEF5426" w14:textId="77777777" w:rsidR="00030305" w:rsidRPr="00030305" w:rsidRDefault="00030305" w:rsidP="00030305">
            <w:pPr>
              <w:pBdr>
                <w:bottom w:val="single" w:sz="4" w:space="0" w:color="auto"/>
              </w:pBdr>
              <w:ind w:left="1"/>
              <w:jc w:val="right"/>
            </w:pPr>
            <w:bookmarkStart w:id="436" w:name="SCHCIE_16_4"/>
            <w:r>
              <w:t>291,369,390</w:t>
            </w:r>
            <w:bookmarkEnd w:id="436"/>
          </w:p>
        </w:tc>
      </w:tr>
      <w:tr w:rsidR="00030305" w:rsidRPr="00030305" w14:paraId="1883C705" w14:textId="77777777" w:rsidTr="00030305">
        <w:tc>
          <w:tcPr>
            <w:tcW w:w="3421" w:type="dxa"/>
            <w:shd w:val="clear" w:color="auto" w:fill="auto"/>
            <w:tcMar>
              <w:left w:w="0" w:type="dxa"/>
            </w:tcMar>
            <w:vAlign w:val="center"/>
          </w:tcPr>
          <w:p w14:paraId="3FCA1A9B" w14:textId="77777777" w:rsidR="00030305" w:rsidRPr="00030305" w:rsidRDefault="00030305" w:rsidP="00030305">
            <w:r>
              <w:rPr>
                <w:rFonts w:hint="eastAsia"/>
              </w:rPr>
              <w:t>二、本年增减变动金额</w:t>
            </w:r>
          </w:p>
        </w:tc>
        <w:tc>
          <w:tcPr>
            <w:tcW w:w="1686" w:type="dxa"/>
            <w:shd w:val="clear" w:color="auto" w:fill="auto"/>
            <w:vAlign w:val="center"/>
          </w:tcPr>
          <w:p w14:paraId="476B791C" w14:textId="77777777" w:rsidR="00030305" w:rsidRPr="00030305" w:rsidRDefault="00030305" w:rsidP="00030305">
            <w:pPr>
              <w:jc w:val="right"/>
            </w:pPr>
            <w:bookmarkStart w:id="437" w:name="SCHCIE_17_1"/>
            <w:bookmarkEnd w:id="437"/>
          </w:p>
        </w:tc>
        <w:tc>
          <w:tcPr>
            <w:tcW w:w="1686" w:type="dxa"/>
            <w:shd w:val="clear" w:color="auto" w:fill="auto"/>
            <w:vAlign w:val="center"/>
          </w:tcPr>
          <w:p w14:paraId="011207FC" w14:textId="77777777" w:rsidR="00030305" w:rsidRPr="00030305" w:rsidRDefault="00030305" w:rsidP="00030305">
            <w:pPr>
              <w:jc w:val="right"/>
            </w:pPr>
            <w:bookmarkStart w:id="438" w:name="SCHCIE_17_2"/>
            <w:bookmarkEnd w:id="438"/>
          </w:p>
        </w:tc>
        <w:tc>
          <w:tcPr>
            <w:tcW w:w="1686" w:type="dxa"/>
            <w:shd w:val="clear" w:color="auto" w:fill="auto"/>
            <w:vAlign w:val="center"/>
          </w:tcPr>
          <w:p w14:paraId="2BC8F5BC" w14:textId="77777777" w:rsidR="00030305" w:rsidRPr="00030305" w:rsidRDefault="00030305" w:rsidP="00030305">
            <w:pPr>
              <w:jc w:val="right"/>
            </w:pPr>
            <w:bookmarkStart w:id="439" w:name="SCHCIE_17_3"/>
            <w:bookmarkEnd w:id="439"/>
          </w:p>
        </w:tc>
        <w:tc>
          <w:tcPr>
            <w:tcW w:w="1686" w:type="dxa"/>
            <w:shd w:val="clear" w:color="auto" w:fill="auto"/>
            <w:vAlign w:val="center"/>
          </w:tcPr>
          <w:p w14:paraId="57880710" w14:textId="77777777" w:rsidR="00030305" w:rsidRPr="00030305" w:rsidRDefault="00030305" w:rsidP="00030305">
            <w:pPr>
              <w:jc w:val="right"/>
            </w:pPr>
            <w:bookmarkStart w:id="440" w:name="SCHCIE_17_4"/>
            <w:bookmarkEnd w:id="440"/>
          </w:p>
        </w:tc>
      </w:tr>
      <w:tr w:rsidR="00030305" w:rsidRPr="00030305" w14:paraId="3170F03F" w14:textId="77777777" w:rsidTr="00030305">
        <w:tc>
          <w:tcPr>
            <w:tcW w:w="3421" w:type="dxa"/>
            <w:shd w:val="clear" w:color="auto" w:fill="auto"/>
            <w:tcMar>
              <w:left w:w="0" w:type="dxa"/>
            </w:tcMar>
            <w:vAlign w:val="center"/>
          </w:tcPr>
          <w:p w14:paraId="1276D0A7" w14:textId="77777777" w:rsidR="00030305" w:rsidRPr="00030305" w:rsidRDefault="00030305" w:rsidP="00030305">
            <w:r>
              <w:rPr>
                <w:rFonts w:hint="eastAsia"/>
              </w:rPr>
              <w:t>(</w:t>
            </w:r>
            <w:proofErr w:type="gramStart"/>
            <w:r>
              <w:rPr>
                <w:rFonts w:hint="eastAsia"/>
              </w:rPr>
              <w:t>一</w:t>
            </w:r>
            <w:proofErr w:type="gramEnd"/>
            <w:r>
              <w:rPr>
                <w:rFonts w:hint="eastAsia"/>
              </w:rPr>
              <w:t>)</w:t>
            </w:r>
            <w:r>
              <w:rPr>
                <w:rFonts w:hint="eastAsia"/>
              </w:rPr>
              <w:t>综合收益总额</w:t>
            </w:r>
          </w:p>
        </w:tc>
        <w:tc>
          <w:tcPr>
            <w:tcW w:w="1686" w:type="dxa"/>
            <w:shd w:val="clear" w:color="auto" w:fill="auto"/>
            <w:vAlign w:val="center"/>
          </w:tcPr>
          <w:p w14:paraId="732F553B" w14:textId="77777777" w:rsidR="00030305" w:rsidRPr="00030305" w:rsidRDefault="00030305" w:rsidP="00030305">
            <w:pPr>
              <w:pBdr>
                <w:bottom w:val="single" w:sz="4" w:space="0" w:color="auto"/>
              </w:pBdr>
              <w:ind w:left="1"/>
              <w:jc w:val="right"/>
            </w:pPr>
            <w:bookmarkStart w:id="441" w:name="SCHCIE_18_1"/>
            <w:r>
              <w:t>-</w:t>
            </w:r>
            <w:bookmarkEnd w:id="441"/>
          </w:p>
        </w:tc>
        <w:tc>
          <w:tcPr>
            <w:tcW w:w="1686" w:type="dxa"/>
            <w:shd w:val="clear" w:color="auto" w:fill="auto"/>
            <w:vAlign w:val="center"/>
          </w:tcPr>
          <w:p w14:paraId="79E5ABF8" w14:textId="77777777" w:rsidR="00030305" w:rsidRPr="00030305" w:rsidRDefault="00030305" w:rsidP="00030305">
            <w:pPr>
              <w:pBdr>
                <w:bottom w:val="single" w:sz="4" w:space="0" w:color="auto"/>
              </w:pBdr>
              <w:ind w:left="1"/>
              <w:jc w:val="right"/>
            </w:pPr>
            <w:bookmarkStart w:id="442" w:name="SCHCIE_18_2"/>
            <w:r>
              <w:t>-</w:t>
            </w:r>
            <w:bookmarkEnd w:id="442"/>
          </w:p>
        </w:tc>
        <w:tc>
          <w:tcPr>
            <w:tcW w:w="1686" w:type="dxa"/>
            <w:shd w:val="clear" w:color="auto" w:fill="auto"/>
            <w:vAlign w:val="center"/>
          </w:tcPr>
          <w:p w14:paraId="7B034CE4" w14:textId="77777777" w:rsidR="00030305" w:rsidRPr="00030305" w:rsidRDefault="00030305" w:rsidP="00030305">
            <w:pPr>
              <w:pBdr>
                <w:bottom w:val="single" w:sz="4" w:space="0" w:color="auto"/>
              </w:pBdr>
              <w:ind w:left="1"/>
              <w:jc w:val="right"/>
            </w:pPr>
            <w:bookmarkStart w:id="443" w:name="SCHCIE_18_3"/>
            <w:r>
              <w:t>(3,519,335)</w:t>
            </w:r>
            <w:bookmarkEnd w:id="443"/>
          </w:p>
        </w:tc>
        <w:tc>
          <w:tcPr>
            <w:tcW w:w="1686" w:type="dxa"/>
            <w:shd w:val="clear" w:color="auto" w:fill="auto"/>
            <w:vAlign w:val="center"/>
          </w:tcPr>
          <w:p w14:paraId="48A9B426" w14:textId="77777777" w:rsidR="00030305" w:rsidRPr="00030305" w:rsidRDefault="00030305" w:rsidP="00030305">
            <w:pPr>
              <w:pBdr>
                <w:bottom w:val="single" w:sz="4" w:space="0" w:color="auto"/>
              </w:pBdr>
              <w:ind w:left="1"/>
              <w:jc w:val="right"/>
            </w:pPr>
            <w:bookmarkStart w:id="444" w:name="SCHCIE_18_4"/>
            <w:r>
              <w:t>(3,519,335)</w:t>
            </w:r>
            <w:bookmarkEnd w:id="444"/>
          </w:p>
        </w:tc>
      </w:tr>
      <w:tr w:rsidR="00030305" w:rsidRPr="00030305" w14:paraId="17EF8099" w14:textId="77777777" w:rsidTr="00030305">
        <w:tc>
          <w:tcPr>
            <w:tcW w:w="3421" w:type="dxa"/>
            <w:shd w:val="clear" w:color="auto" w:fill="auto"/>
            <w:tcMar>
              <w:left w:w="0" w:type="dxa"/>
            </w:tcMar>
            <w:vAlign w:val="center"/>
          </w:tcPr>
          <w:p w14:paraId="54BD5D94" w14:textId="77777777" w:rsidR="00030305" w:rsidRPr="00030305" w:rsidRDefault="00030305" w:rsidP="00030305">
            <w:r>
              <w:rPr>
                <w:rFonts w:hint="eastAsia"/>
              </w:rPr>
              <w:t>(</w:t>
            </w:r>
            <w:r>
              <w:rPr>
                <w:rFonts w:hint="eastAsia"/>
              </w:rPr>
              <w:t>二</w:t>
            </w:r>
            <w:r>
              <w:rPr>
                <w:rFonts w:hint="eastAsia"/>
              </w:rPr>
              <w:t>)</w:t>
            </w:r>
            <w:r>
              <w:rPr>
                <w:rFonts w:hint="eastAsia"/>
              </w:rPr>
              <w:t>利润分配</w:t>
            </w:r>
          </w:p>
        </w:tc>
        <w:tc>
          <w:tcPr>
            <w:tcW w:w="1686" w:type="dxa"/>
            <w:shd w:val="clear" w:color="auto" w:fill="auto"/>
            <w:vAlign w:val="center"/>
          </w:tcPr>
          <w:p w14:paraId="7FBBD58C" w14:textId="77777777" w:rsidR="00030305" w:rsidRPr="00030305" w:rsidRDefault="00030305" w:rsidP="00030305">
            <w:pPr>
              <w:jc w:val="right"/>
            </w:pPr>
            <w:bookmarkStart w:id="445" w:name="SCHCIE_19_1"/>
            <w:bookmarkEnd w:id="445"/>
          </w:p>
        </w:tc>
        <w:tc>
          <w:tcPr>
            <w:tcW w:w="1686" w:type="dxa"/>
            <w:shd w:val="clear" w:color="auto" w:fill="auto"/>
            <w:vAlign w:val="center"/>
          </w:tcPr>
          <w:p w14:paraId="63FC5371" w14:textId="77777777" w:rsidR="00030305" w:rsidRPr="00030305" w:rsidRDefault="00030305" w:rsidP="00030305">
            <w:pPr>
              <w:jc w:val="right"/>
            </w:pPr>
            <w:bookmarkStart w:id="446" w:name="SCHCIE_19_2"/>
            <w:bookmarkEnd w:id="446"/>
          </w:p>
        </w:tc>
        <w:tc>
          <w:tcPr>
            <w:tcW w:w="1686" w:type="dxa"/>
            <w:shd w:val="clear" w:color="auto" w:fill="auto"/>
            <w:vAlign w:val="center"/>
          </w:tcPr>
          <w:p w14:paraId="621A125B" w14:textId="77777777" w:rsidR="00030305" w:rsidRPr="00030305" w:rsidRDefault="00030305" w:rsidP="00030305">
            <w:pPr>
              <w:jc w:val="right"/>
            </w:pPr>
            <w:bookmarkStart w:id="447" w:name="SCHCIE_19_3"/>
            <w:bookmarkEnd w:id="447"/>
          </w:p>
        </w:tc>
        <w:tc>
          <w:tcPr>
            <w:tcW w:w="1686" w:type="dxa"/>
            <w:shd w:val="clear" w:color="auto" w:fill="auto"/>
            <w:vAlign w:val="center"/>
          </w:tcPr>
          <w:p w14:paraId="1D3F1403" w14:textId="77777777" w:rsidR="00030305" w:rsidRPr="00030305" w:rsidRDefault="00030305" w:rsidP="00030305">
            <w:pPr>
              <w:jc w:val="right"/>
            </w:pPr>
            <w:bookmarkStart w:id="448" w:name="SCHCIE_19_4"/>
            <w:bookmarkEnd w:id="448"/>
          </w:p>
        </w:tc>
      </w:tr>
      <w:tr w:rsidR="00030305" w:rsidRPr="00030305" w14:paraId="4BF3EDD1" w14:textId="77777777" w:rsidTr="00030305">
        <w:tc>
          <w:tcPr>
            <w:tcW w:w="3421" w:type="dxa"/>
            <w:shd w:val="clear" w:color="auto" w:fill="auto"/>
            <w:tcMar>
              <w:left w:w="0" w:type="dxa"/>
            </w:tcMar>
            <w:vAlign w:val="center"/>
          </w:tcPr>
          <w:p w14:paraId="5A252853" w14:textId="77777777" w:rsidR="00030305" w:rsidRPr="00030305" w:rsidRDefault="00030305" w:rsidP="00030305">
            <w:r>
              <w:rPr>
                <w:rFonts w:hint="eastAsia"/>
              </w:rPr>
              <w:t>1.</w:t>
            </w:r>
            <w:r>
              <w:rPr>
                <w:rFonts w:hint="eastAsia"/>
              </w:rPr>
              <w:t>提取盈余公积</w:t>
            </w:r>
          </w:p>
        </w:tc>
        <w:tc>
          <w:tcPr>
            <w:tcW w:w="1686" w:type="dxa"/>
            <w:shd w:val="clear" w:color="auto" w:fill="auto"/>
            <w:vAlign w:val="center"/>
          </w:tcPr>
          <w:p w14:paraId="5E88E193" w14:textId="77777777" w:rsidR="00030305" w:rsidRPr="00030305" w:rsidRDefault="00030305" w:rsidP="00030305">
            <w:pPr>
              <w:pBdr>
                <w:bottom w:val="single" w:sz="4" w:space="0" w:color="auto"/>
              </w:pBdr>
              <w:ind w:left="1"/>
              <w:jc w:val="right"/>
            </w:pPr>
            <w:bookmarkStart w:id="449" w:name="SCHCIE_20_1"/>
            <w:r>
              <w:t>-</w:t>
            </w:r>
            <w:bookmarkEnd w:id="449"/>
          </w:p>
        </w:tc>
        <w:tc>
          <w:tcPr>
            <w:tcW w:w="1686" w:type="dxa"/>
            <w:shd w:val="clear" w:color="auto" w:fill="auto"/>
            <w:vAlign w:val="center"/>
          </w:tcPr>
          <w:p w14:paraId="4442B40C" w14:textId="77777777" w:rsidR="00030305" w:rsidRPr="00030305" w:rsidRDefault="00030305" w:rsidP="00030305">
            <w:pPr>
              <w:pBdr>
                <w:bottom w:val="single" w:sz="4" w:space="0" w:color="auto"/>
              </w:pBdr>
              <w:ind w:left="1"/>
              <w:jc w:val="right"/>
            </w:pPr>
            <w:bookmarkStart w:id="450" w:name="SCHCIE_20_2"/>
            <w:r>
              <w:t>-</w:t>
            </w:r>
            <w:bookmarkEnd w:id="450"/>
          </w:p>
        </w:tc>
        <w:tc>
          <w:tcPr>
            <w:tcW w:w="1686" w:type="dxa"/>
            <w:shd w:val="clear" w:color="auto" w:fill="auto"/>
            <w:vAlign w:val="center"/>
          </w:tcPr>
          <w:p w14:paraId="4E01FC90" w14:textId="77777777" w:rsidR="00030305" w:rsidRPr="00030305" w:rsidRDefault="00030305" w:rsidP="00030305">
            <w:pPr>
              <w:pBdr>
                <w:bottom w:val="single" w:sz="4" w:space="0" w:color="auto"/>
              </w:pBdr>
              <w:ind w:left="1"/>
              <w:jc w:val="right"/>
            </w:pPr>
            <w:bookmarkStart w:id="451" w:name="SCHCIE_20_3"/>
            <w:r>
              <w:t>-</w:t>
            </w:r>
            <w:bookmarkEnd w:id="451"/>
          </w:p>
        </w:tc>
        <w:tc>
          <w:tcPr>
            <w:tcW w:w="1686" w:type="dxa"/>
            <w:shd w:val="clear" w:color="auto" w:fill="auto"/>
            <w:vAlign w:val="center"/>
          </w:tcPr>
          <w:p w14:paraId="3D42EFBD" w14:textId="77777777" w:rsidR="00030305" w:rsidRPr="00030305" w:rsidRDefault="00030305" w:rsidP="00030305">
            <w:pPr>
              <w:pBdr>
                <w:bottom w:val="single" w:sz="4" w:space="0" w:color="auto"/>
              </w:pBdr>
              <w:ind w:left="1"/>
              <w:jc w:val="right"/>
            </w:pPr>
            <w:bookmarkStart w:id="452" w:name="SCHCIE_20_4"/>
            <w:r>
              <w:t>-</w:t>
            </w:r>
            <w:bookmarkEnd w:id="452"/>
          </w:p>
        </w:tc>
      </w:tr>
      <w:tr w:rsidR="00030305" w:rsidRPr="00030305" w14:paraId="1CA0B72B" w14:textId="77777777" w:rsidTr="00030305">
        <w:tc>
          <w:tcPr>
            <w:tcW w:w="3421" w:type="dxa"/>
            <w:shd w:val="clear" w:color="auto" w:fill="auto"/>
            <w:tcMar>
              <w:left w:w="0" w:type="dxa"/>
            </w:tcMar>
            <w:vAlign w:val="center"/>
          </w:tcPr>
          <w:p w14:paraId="67F741B1" w14:textId="77777777" w:rsidR="00030305" w:rsidRPr="00030305" w:rsidRDefault="00030305" w:rsidP="00030305">
            <w:r>
              <w:rPr>
                <w:rFonts w:hint="eastAsia"/>
              </w:rPr>
              <w:t>三、</w:t>
            </w:r>
            <w:r>
              <w:rPr>
                <w:rFonts w:hint="eastAsia"/>
              </w:rPr>
              <w:t>2022</w:t>
            </w:r>
            <w:r>
              <w:rPr>
                <w:rFonts w:hint="eastAsia"/>
              </w:rPr>
              <w:t>年</w:t>
            </w:r>
            <w:r>
              <w:rPr>
                <w:rFonts w:hint="eastAsia"/>
              </w:rPr>
              <w:t>12</w:t>
            </w:r>
            <w:r>
              <w:rPr>
                <w:rFonts w:hint="eastAsia"/>
              </w:rPr>
              <w:t>月</w:t>
            </w:r>
            <w:r>
              <w:rPr>
                <w:rFonts w:hint="eastAsia"/>
              </w:rPr>
              <w:t>31</w:t>
            </w:r>
            <w:r>
              <w:rPr>
                <w:rFonts w:hint="eastAsia"/>
              </w:rPr>
              <w:t>日余额</w:t>
            </w:r>
          </w:p>
        </w:tc>
        <w:tc>
          <w:tcPr>
            <w:tcW w:w="1686" w:type="dxa"/>
            <w:shd w:val="clear" w:color="auto" w:fill="auto"/>
            <w:vAlign w:val="center"/>
          </w:tcPr>
          <w:p w14:paraId="13A00A2E" w14:textId="77777777" w:rsidR="00030305" w:rsidRPr="00030305" w:rsidRDefault="00030305" w:rsidP="00030305">
            <w:pPr>
              <w:pBdr>
                <w:bottom w:val="double" w:sz="4" w:space="0" w:color="auto"/>
              </w:pBdr>
              <w:ind w:left="1"/>
              <w:jc w:val="right"/>
            </w:pPr>
            <w:bookmarkStart w:id="453" w:name="SCHCIE_21_1"/>
            <w:r>
              <w:t>230,053,200</w:t>
            </w:r>
            <w:bookmarkEnd w:id="453"/>
          </w:p>
        </w:tc>
        <w:tc>
          <w:tcPr>
            <w:tcW w:w="1686" w:type="dxa"/>
            <w:shd w:val="clear" w:color="auto" w:fill="auto"/>
            <w:vAlign w:val="center"/>
          </w:tcPr>
          <w:p w14:paraId="7DB3493E" w14:textId="77777777" w:rsidR="00030305" w:rsidRPr="00030305" w:rsidRDefault="00030305" w:rsidP="00030305">
            <w:pPr>
              <w:pBdr>
                <w:bottom w:val="double" w:sz="4" w:space="0" w:color="auto"/>
              </w:pBdr>
              <w:ind w:left="1"/>
              <w:jc w:val="right"/>
            </w:pPr>
            <w:bookmarkStart w:id="454" w:name="SCHCIE_21_2"/>
            <w:r>
              <w:t>1,951,670</w:t>
            </w:r>
            <w:bookmarkEnd w:id="454"/>
          </w:p>
        </w:tc>
        <w:tc>
          <w:tcPr>
            <w:tcW w:w="1686" w:type="dxa"/>
            <w:shd w:val="clear" w:color="auto" w:fill="auto"/>
            <w:vAlign w:val="center"/>
          </w:tcPr>
          <w:p w14:paraId="620DDB1D" w14:textId="77777777" w:rsidR="00030305" w:rsidRPr="00030305" w:rsidRDefault="00030305" w:rsidP="00030305">
            <w:pPr>
              <w:pBdr>
                <w:bottom w:val="double" w:sz="4" w:space="0" w:color="auto"/>
              </w:pBdr>
              <w:ind w:left="1"/>
              <w:jc w:val="right"/>
            </w:pPr>
            <w:bookmarkStart w:id="455" w:name="SCHCIE_21_3"/>
            <w:r>
              <w:t>55,845,185</w:t>
            </w:r>
            <w:bookmarkEnd w:id="455"/>
          </w:p>
        </w:tc>
        <w:tc>
          <w:tcPr>
            <w:tcW w:w="1686" w:type="dxa"/>
            <w:shd w:val="clear" w:color="auto" w:fill="auto"/>
            <w:vAlign w:val="center"/>
          </w:tcPr>
          <w:p w14:paraId="489BD0A9" w14:textId="77777777" w:rsidR="00030305" w:rsidRPr="00030305" w:rsidRDefault="00030305" w:rsidP="00030305">
            <w:pPr>
              <w:pBdr>
                <w:bottom w:val="double" w:sz="4" w:space="0" w:color="auto"/>
              </w:pBdr>
              <w:ind w:left="1"/>
              <w:jc w:val="right"/>
            </w:pPr>
            <w:bookmarkStart w:id="456" w:name="SCHCIE_21_4"/>
            <w:r>
              <w:t>287,850,055</w:t>
            </w:r>
            <w:bookmarkEnd w:id="456"/>
          </w:p>
        </w:tc>
      </w:tr>
    </w:tbl>
    <w:p w14:paraId="5C9FA2F1" w14:textId="77777777" w:rsidR="00030305" w:rsidRDefault="00030305" w:rsidP="00030305">
      <w:pPr>
        <w:tabs>
          <w:tab w:val="left" w:pos="10170"/>
        </w:tabs>
        <w:jc w:val="both"/>
        <w:rPr>
          <w:u w:val="single"/>
        </w:rPr>
      </w:pPr>
      <w:bookmarkStart w:id="457" w:name="LSCHCIE0_marke"/>
      <w:bookmarkEnd w:id="364"/>
      <w:bookmarkEnd w:id="457"/>
      <w:r w:rsidRPr="00030305">
        <w:rPr>
          <w:u w:val="single"/>
        </w:rPr>
        <w:tab/>
      </w:r>
    </w:p>
    <w:p w14:paraId="733AEBD6" w14:textId="77777777" w:rsidR="00030305" w:rsidRPr="00030305" w:rsidRDefault="00030305" w:rsidP="00030305">
      <w:pPr>
        <w:tabs>
          <w:tab w:val="left" w:pos="10170"/>
        </w:tabs>
      </w:pPr>
    </w:p>
    <w:p w14:paraId="36766D59" w14:textId="77777777" w:rsidR="00030305" w:rsidRDefault="00030305" w:rsidP="00030305">
      <w:pPr>
        <w:tabs>
          <w:tab w:val="left" w:pos="10170"/>
        </w:tabs>
      </w:pPr>
      <w:r>
        <w:rPr>
          <w:rFonts w:hint="eastAsia"/>
        </w:rPr>
        <w:t>附注为财务报表的组成部分</w:t>
      </w:r>
    </w:p>
    <w:p w14:paraId="784DCBDE" w14:textId="77777777" w:rsidR="00030305" w:rsidRDefault="00030305" w:rsidP="00030305">
      <w:pPr>
        <w:jc w:val="both"/>
      </w:pPr>
    </w:p>
    <w:p w14:paraId="5B92EA00"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bookmarkStart w:id="458" w:name="SCHCIE0_marke"/>
      <w:bookmarkStart w:id="459" w:name="SCHCIE4"/>
      <w:bookmarkEnd w:id="458"/>
      <w:bookmarkEnd w:id="459"/>
    </w:p>
    <w:p w14:paraId="2E27E0A3" w14:textId="77777777" w:rsidR="00030305" w:rsidRDefault="00030305" w:rsidP="00030305">
      <w:pPr>
        <w:pStyle w:val="1"/>
        <w:ind w:left="720" w:hanging="720"/>
        <w:jc w:val="both"/>
      </w:pPr>
      <w:bookmarkStart w:id="460" w:name="fz5"/>
      <w:bookmarkEnd w:id="460"/>
      <w:r>
        <w:rPr>
          <w:rFonts w:hint="eastAsia"/>
        </w:rPr>
        <w:lastRenderedPageBreak/>
        <w:t>一、</w:t>
      </w:r>
      <w:r>
        <w:rPr>
          <w:rFonts w:hint="eastAsia"/>
        </w:rPr>
        <w:tab/>
      </w:r>
      <w:r>
        <w:rPr>
          <w:rFonts w:hint="eastAsia"/>
        </w:rPr>
        <w:t>基本情况</w:t>
      </w:r>
    </w:p>
    <w:p w14:paraId="4AE19080" w14:textId="77777777" w:rsidR="00030305" w:rsidRDefault="00030305" w:rsidP="00030305"/>
    <w:p w14:paraId="4A715CAF" w14:textId="77777777" w:rsidR="00030305" w:rsidRDefault="00030305" w:rsidP="00030305">
      <w:pPr>
        <w:ind w:left="720"/>
        <w:jc w:val="both"/>
      </w:pPr>
      <w:r w:rsidRPr="00030305">
        <w:rPr>
          <w:rFonts w:hint="eastAsia"/>
        </w:rPr>
        <w:t>天津</w:t>
      </w:r>
      <w:proofErr w:type="gramStart"/>
      <w:r w:rsidRPr="00030305">
        <w:rPr>
          <w:rFonts w:hint="eastAsia"/>
        </w:rPr>
        <w:t>亚联财小额</w:t>
      </w:r>
      <w:proofErr w:type="gramEnd"/>
      <w:r w:rsidRPr="00030305">
        <w:rPr>
          <w:rFonts w:hint="eastAsia"/>
        </w:rPr>
        <w:t>贷款有限公司</w:t>
      </w:r>
      <w:r w:rsidRPr="00030305">
        <w:rPr>
          <w:rFonts w:hint="eastAsia"/>
        </w:rPr>
        <w:t>(</w:t>
      </w:r>
      <w:r w:rsidRPr="00030305">
        <w:rPr>
          <w:rFonts w:hint="eastAsia"/>
        </w:rPr>
        <w:t>以下简称“本公司”</w:t>
      </w:r>
      <w:r w:rsidRPr="00030305">
        <w:rPr>
          <w:rFonts w:hint="eastAsia"/>
        </w:rPr>
        <w:t>)</w:t>
      </w:r>
      <w:r w:rsidRPr="00030305">
        <w:rPr>
          <w:rFonts w:hint="eastAsia"/>
        </w:rPr>
        <w:t>系</w:t>
      </w:r>
      <w:r w:rsidRPr="00030305">
        <w:rPr>
          <w:rFonts w:hint="eastAsia"/>
        </w:rPr>
        <w:t>2010</w:t>
      </w:r>
      <w:r w:rsidRPr="00030305">
        <w:rPr>
          <w:rFonts w:hint="eastAsia"/>
        </w:rPr>
        <w:t>年</w:t>
      </w:r>
      <w:r w:rsidRPr="00030305">
        <w:rPr>
          <w:rFonts w:hint="eastAsia"/>
        </w:rPr>
        <w:t>2</w:t>
      </w:r>
      <w:r w:rsidRPr="00030305">
        <w:rPr>
          <w:rFonts w:hint="eastAsia"/>
        </w:rPr>
        <w:t>月</w:t>
      </w:r>
      <w:r w:rsidRPr="00030305">
        <w:rPr>
          <w:rFonts w:hint="eastAsia"/>
        </w:rPr>
        <w:t>11</w:t>
      </w:r>
      <w:r w:rsidRPr="00030305">
        <w:rPr>
          <w:rFonts w:hint="eastAsia"/>
        </w:rPr>
        <w:t>日在天津市注册成立的有限责任公司。本公司的主要经营业务范围：办理各项小额贷款；办理票据贴现；办理贷款转让；办理与小额贷款相关的咨询业务；办理贷款项下的结算业务</w:t>
      </w:r>
      <w:r w:rsidRPr="00030305">
        <w:rPr>
          <w:rFonts w:hint="eastAsia"/>
        </w:rPr>
        <w:t>(</w:t>
      </w:r>
      <w:r w:rsidRPr="00030305">
        <w:rPr>
          <w:rFonts w:hint="eastAsia"/>
        </w:rPr>
        <w:t>依法须经批准的项目，经相关部门批准后方可开展经营活动</w:t>
      </w:r>
      <w:r w:rsidRPr="00030305">
        <w:rPr>
          <w:rFonts w:hint="eastAsia"/>
        </w:rPr>
        <w:t>)</w:t>
      </w:r>
      <w:r w:rsidRPr="00030305">
        <w:rPr>
          <w:rFonts w:hint="eastAsia"/>
        </w:rPr>
        <w:t>。本公司的经营期限为</w:t>
      </w:r>
      <w:r w:rsidRPr="00030305">
        <w:rPr>
          <w:rFonts w:hint="eastAsia"/>
        </w:rPr>
        <w:t>2010</w:t>
      </w:r>
      <w:r w:rsidRPr="00030305">
        <w:rPr>
          <w:rFonts w:hint="eastAsia"/>
        </w:rPr>
        <w:t>年</w:t>
      </w:r>
      <w:r w:rsidRPr="00030305">
        <w:rPr>
          <w:rFonts w:hint="eastAsia"/>
        </w:rPr>
        <w:t>2</w:t>
      </w:r>
      <w:r w:rsidRPr="00030305">
        <w:rPr>
          <w:rFonts w:hint="eastAsia"/>
        </w:rPr>
        <w:t>月</w:t>
      </w:r>
      <w:r w:rsidRPr="00030305">
        <w:rPr>
          <w:rFonts w:hint="eastAsia"/>
        </w:rPr>
        <w:t>11</w:t>
      </w:r>
      <w:r w:rsidRPr="00030305">
        <w:rPr>
          <w:rFonts w:hint="eastAsia"/>
        </w:rPr>
        <w:t>日至</w:t>
      </w:r>
      <w:r w:rsidRPr="00030305">
        <w:rPr>
          <w:rFonts w:hint="eastAsia"/>
        </w:rPr>
        <w:t>2030</w:t>
      </w:r>
      <w:r w:rsidRPr="00030305">
        <w:rPr>
          <w:rFonts w:hint="eastAsia"/>
        </w:rPr>
        <w:t>年</w:t>
      </w:r>
      <w:r w:rsidRPr="00030305">
        <w:rPr>
          <w:rFonts w:hint="eastAsia"/>
        </w:rPr>
        <w:t>2</w:t>
      </w:r>
      <w:r w:rsidRPr="00030305">
        <w:rPr>
          <w:rFonts w:hint="eastAsia"/>
        </w:rPr>
        <w:t>月</w:t>
      </w:r>
      <w:r w:rsidRPr="00030305">
        <w:rPr>
          <w:rFonts w:hint="eastAsia"/>
        </w:rPr>
        <w:t>10</w:t>
      </w:r>
      <w:r w:rsidRPr="00030305">
        <w:rPr>
          <w:rFonts w:hint="eastAsia"/>
        </w:rPr>
        <w:t>日。本公司注册资本为港币</w:t>
      </w:r>
      <w:r w:rsidRPr="00030305">
        <w:rPr>
          <w:rFonts w:hint="eastAsia"/>
        </w:rPr>
        <w:t>130,000,000</w:t>
      </w:r>
      <w:r w:rsidRPr="00030305">
        <w:rPr>
          <w:rFonts w:hint="eastAsia"/>
        </w:rPr>
        <w:t>元，投资方实际出资情况详见附注六、</w:t>
      </w:r>
      <w:r w:rsidRPr="00030305">
        <w:rPr>
          <w:rFonts w:hint="eastAsia"/>
        </w:rPr>
        <w:t>13</w:t>
      </w:r>
      <w:r w:rsidRPr="00030305">
        <w:rPr>
          <w:rFonts w:hint="eastAsia"/>
        </w:rPr>
        <w:t>。</w:t>
      </w:r>
    </w:p>
    <w:p w14:paraId="79FD8BC6" w14:textId="77777777" w:rsidR="00030305" w:rsidRDefault="00030305" w:rsidP="00030305"/>
    <w:p w14:paraId="0EE821D8" w14:textId="77777777" w:rsidR="00030305" w:rsidRDefault="00030305" w:rsidP="00030305">
      <w:pPr>
        <w:ind w:left="720"/>
        <w:jc w:val="both"/>
      </w:pPr>
      <w:r w:rsidRPr="00030305">
        <w:rPr>
          <w:rFonts w:hint="eastAsia"/>
        </w:rPr>
        <w:t>本公司直接控股公司为亚洲联合财务有限公司。</w:t>
      </w:r>
    </w:p>
    <w:p w14:paraId="7A671922" w14:textId="77777777" w:rsidR="00030305" w:rsidRDefault="00030305" w:rsidP="00030305"/>
    <w:p w14:paraId="603C19FF" w14:textId="77777777" w:rsidR="00030305" w:rsidRDefault="00030305" w:rsidP="00030305"/>
    <w:p w14:paraId="7CBE3429" w14:textId="77777777" w:rsidR="00030305" w:rsidRDefault="00030305" w:rsidP="00030305">
      <w:pPr>
        <w:pStyle w:val="1"/>
        <w:ind w:left="720" w:hanging="720"/>
        <w:jc w:val="both"/>
      </w:pPr>
      <w:r w:rsidRPr="00030305">
        <w:rPr>
          <w:rFonts w:hint="eastAsia"/>
        </w:rPr>
        <w:t>二、</w:t>
      </w:r>
      <w:r w:rsidRPr="00030305">
        <w:rPr>
          <w:rFonts w:hint="eastAsia"/>
        </w:rPr>
        <w:tab/>
      </w:r>
      <w:r w:rsidRPr="00030305">
        <w:rPr>
          <w:rFonts w:hint="eastAsia"/>
        </w:rPr>
        <w:t>财务报表的编制基础及遵循企业会计准则的声明</w:t>
      </w:r>
    </w:p>
    <w:p w14:paraId="27E3F1A5" w14:textId="77777777" w:rsidR="00030305" w:rsidRDefault="00030305" w:rsidP="00030305"/>
    <w:p w14:paraId="6EBA1E61" w14:textId="77777777" w:rsidR="00030305" w:rsidRDefault="00030305" w:rsidP="00030305">
      <w:pPr>
        <w:ind w:left="720"/>
        <w:jc w:val="both"/>
        <w:rPr>
          <w:u w:val="single"/>
        </w:rPr>
      </w:pPr>
      <w:r w:rsidRPr="00030305">
        <w:rPr>
          <w:rFonts w:hint="eastAsia"/>
          <w:u w:val="single"/>
        </w:rPr>
        <w:t>财务报表的编制基础</w:t>
      </w:r>
    </w:p>
    <w:p w14:paraId="752C6E77" w14:textId="77777777" w:rsidR="00030305" w:rsidRDefault="00030305" w:rsidP="00030305"/>
    <w:p w14:paraId="4496B58E" w14:textId="77777777" w:rsidR="00030305" w:rsidRDefault="00030305" w:rsidP="00030305">
      <w:pPr>
        <w:ind w:left="720"/>
        <w:jc w:val="both"/>
        <w:rPr>
          <w:i/>
        </w:rPr>
      </w:pPr>
      <w:r w:rsidRPr="00030305">
        <w:rPr>
          <w:rFonts w:hint="eastAsia"/>
          <w:i/>
        </w:rPr>
        <w:t>持续经营</w:t>
      </w:r>
    </w:p>
    <w:p w14:paraId="64BFD8D5" w14:textId="77777777" w:rsidR="00030305" w:rsidRDefault="00030305" w:rsidP="00030305"/>
    <w:p w14:paraId="2EEE51D3" w14:textId="77777777" w:rsidR="00030305" w:rsidRDefault="00030305" w:rsidP="00030305">
      <w:pPr>
        <w:ind w:left="720"/>
        <w:jc w:val="both"/>
      </w:pPr>
      <w:r w:rsidRPr="00030305">
        <w:rPr>
          <w:rFonts w:hint="eastAsia"/>
        </w:rPr>
        <w:t>本公司对自</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日起</w:t>
      </w:r>
      <w:r w:rsidRPr="00030305">
        <w:rPr>
          <w:rFonts w:hint="eastAsia"/>
        </w:rPr>
        <w:t>12</w:t>
      </w:r>
      <w:r w:rsidRPr="00030305">
        <w:rPr>
          <w:rFonts w:hint="eastAsia"/>
        </w:rPr>
        <w:t>个月的持续经营能力进行了评价，未发现对持续经营能力产生重大怀疑的事项和情况。因此，本财务报表系在持续经营假设的基础上编制。</w:t>
      </w:r>
    </w:p>
    <w:p w14:paraId="07C5DB74" w14:textId="77777777" w:rsidR="00030305" w:rsidRDefault="00030305" w:rsidP="00030305"/>
    <w:p w14:paraId="4C80B5C6" w14:textId="77777777" w:rsidR="00030305" w:rsidRDefault="00030305" w:rsidP="00030305">
      <w:pPr>
        <w:ind w:left="720"/>
        <w:jc w:val="both"/>
        <w:rPr>
          <w:u w:val="single"/>
        </w:rPr>
      </w:pPr>
      <w:r w:rsidRPr="00030305">
        <w:rPr>
          <w:rFonts w:hint="eastAsia"/>
          <w:u w:val="single"/>
        </w:rPr>
        <w:t>遵循企业会计准则的声明</w:t>
      </w:r>
    </w:p>
    <w:p w14:paraId="00CA5575" w14:textId="77777777" w:rsidR="00030305" w:rsidRDefault="00030305" w:rsidP="00030305"/>
    <w:p w14:paraId="6D3D2BE3" w14:textId="77777777" w:rsidR="00030305" w:rsidRDefault="00030305" w:rsidP="00030305">
      <w:pPr>
        <w:ind w:left="720"/>
        <w:jc w:val="both"/>
      </w:pPr>
      <w:r w:rsidRPr="00030305">
        <w:rPr>
          <w:rFonts w:hint="eastAsia"/>
        </w:rPr>
        <w:t>本公司编制的财务报表符合企业会计准则的要求，真实、完整地反映了本公司于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日的财务状况以及</w:t>
      </w:r>
      <w:r w:rsidRPr="00030305">
        <w:rPr>
          <w:rFonts w:hint="eastAsia"/>
        </w:rPr>
        <w:t>2023</w:t>
      </w:r>
      <w:r w:rsidRPr="00030305">
        <w:rPr>
          <w:rFonts w:hint="eastAsia"/>
        </w:rPr>
        <w:t>年度的经营成果和现金流量。</w:t>
      </w:r>
    </w:p>
    <w:p w14:paraId="5EC9A11F" w14:textId="77777777" w:rsidR="00030305" w:rsidRDefault="00030305" w:rsidP="00030305"/>
    <w:p w14:paraId="7836F8CD" w14:textId="77777777" w:rsidR="00030305" w:rsidRDefault="00030305" w:rsidP="00030305"/>
    <w:p w14:paraId="6FF3C8CE" w14:textId="77777777" w:rsidR="00030305" w:rsidRDefault="00030305" w:rsidP="00030305">
      <w:pPr>
        <w:pStyle w:val="1"/>
        <w:ind w:left="720" w:hanging="720"/>
        <w:jc w:val="both"/>
      </w:pPr>
      <w:r w:rsidRPr="00030305">
        <w:rPr>
          <w:rFonts w:hint="eastAsia"/>
        </w:rPr>
        <w:t>三、</w:t>
      </w:r>
      <w:r w:rsidRPr="00030305">
        <w:rPr>
          <w:rFonts w:hint="eastAsia"/>
        </w:rPr>
        <w:tab/>
      </w:r>
      <w:r w:rsidRPr="00030305">
        <w:rPr>
          <w:rFonts w:hint="eastAsia"/>
        </w:rPr>
        <w:t>重要会计政策及会计估计</w:t>
      </w:r>
    </w:p>
    <w:p w14:paraId="766B7C3F" w14:textId="77777777" w:rsidR="00030305" w:rsidRDefault="00030305" w:rsidP="00030305"/>
    <w:p w14:paraId="148A6F01" w14:textId="77777777" w:rsidR="00030305" w:rsidRDefault="00030305" w:rsidP="005F2AF4">
      <w:pPr>
        <w:adjustRightInd w:val="0"/>
        <w:snapToGrid w:val="0"/>
        <w:ind w:left="720"/>
        <w:jc w:val="both"/>
      </w:pPr>
      <w:r>
        <w:rPr>
          <w:rFonts w:hint="eastAsia"/>
        </w:rPr>
        <w:t>下列重要会计政策和会计估计系根据企业会计准则厘定。</w:t>
      </w:r>
    </w:p>
    <w:p w14:paraId="1DD1456B" w14:textId="77777777" w:rsidR="00030305" w:rsidRDefault="00030305" w:rsidP="005F2AF4">
      <w:pPr>
        <w:adjustRightInd w:val="0"/>
        <w:snapToGrid w:val="0"/>
      </w:pPr>
    </w:p>
    <w:p w14:paraId="0060DB5D" w14:textId="77777777" w:rsidR="00030305" w:rsidRDefault="00030305" w:rsidP="00030305">
      <w:pPr>
        <w:tabs>
          <w:tab w:val="left" w:pos="1440"/>
        </w:tabs>
        <w:adjustRightInd w:val="0"/>
        <w:snapToGrid w:val="0"/>
        <w:ind w:left="720"/>
        <w:jc w:val="both"/>
        <w:rPr>
          <w:u w:val="single"/>
        </w:rPr>
      </w:pPr>
      <w:r>
        <w:rPr>
          <w:rFonts w:hint="eastAsia"/>
          <w:u w:val="single"/>
        </w:rPr>
        <w:t>会计年度</w:t>
      </w:r>
    </w:p>
    <w:p w14:paraId="1ECC28D3" w14:textId="77777777" w:rsidR="00030305" w:rsidRDefault="00030305" w:rsidP="005F2AF4">
      <w:pPr>
        <w:adjustRightInd w:val="0"/>
        <w:snapToGrid w:val="0"/>
      </w:pPr>
    </w:p>
    <w:p w14:paraId="1946D650" w14:textId="77777777" w:rsidR="00030305" w:rsidRDefault="00030305" w:rsidP="005F2AF4">
      <w:pPr>
        <w:adjustRightInd w:val="0"/>
        <w:snapToGrid w:val="0"/>
        <w:ind w:left="720"/>
        <w:jc w:val="both"/>
      </w:pPr>
      <w:r>
        <w:rPr>
          <w:rFonts w:hint="eastAsia"/>
        </w:rPr>
        <w:t>本公司的会计年度为公历年度，即每年</w:t>
      </w:r>
      <w:r>
        <w:t>1</w:t>
      </w:r>
      <w:r>
        <w:rPr>
          <w:rFonts w:hint="eastAsia"/>
        </w:rPr>
        <w:t>月</w:t>
      </w:r>
      <w:r>
        <w:t>1</w:t>
      </w:r>
      <w:r>
        <w:rPr>
          <w:rFonts w:hint="eastAsia"/>
        </w:rPr>
        <w:t>日起至</w:t>
      </w:r>
      <w:r>
        <w:t>12</w:t>
      </w:r>
      <w:r>
        <w:rPr>
          <w:rFonts w:hint="eastAsia"/>
        </w:rPr>
        <w:t>月</w:t>
      </w:r>
      <w:r>
        <w:t>31</w:t>
      </w:r>
      <w:r>
        <w:rPr>
          <w:rFonts w:hint="eastAsia"/>
        </w:rPr>
        <w:t>日止。</w:t>
      </w:r>
    </w:p>
    <w:p w14:paraId="4D986AA4" w14:textId="77777777" w:rsidR="00030305" w:rsidRDefault="00030305" w:rsidP="005F2AF4">
      <w:pPr>
        <w:adjustRightInd w:val="0"/>
        <w:snapToGrid w:val="0"/>
      </w:pPr>
    </w:p>
    <w:p w14:paraId="6B3FFC87" w14:textId="77777777" w:rsidR="00030305" w:rsidRDefault="00030305" w:rsidP="00030305">
      <w:pPr>
        <w:tabs>
          <w:tab w:val="left" w:pos="1440"/>
        </w:tabs>
        <w:adjustRightInd w:val="0"/>
        <w:snapToGrid w:val="0"/>
        <w:ind w:left="720"/>
        <w:jc w:val="both"/>
        <w:rPr>
          <w:u w:val="single"/>
        </w:rPr>
      </w:pPr>
      <w:r>
        <w:rPr>
          <w:rFonts w:hint="eastAsia"/>
          <w:u w:val="single"/>
        </w:rPr>
        <w:t>记账本位币</w:t>
      </w:r>
    </w:p>
    <w:p w14:paraId="10C7B6EA" w14:textId="77777777" w:rsidR="00030305" w:rsidRDefault="00030305" w:rsidP="005F2AF4">
      <w:pPr>
        <w:adjustRightInd w:val="0"/>
        <w:snapToGrid w:val="0"/>
      </w:pPr>
    </w:p>
    <w:p w14:paraId="58C0E9D3" w14:textId="77777777" w:rsidR="00030305" w:rsidRDefault="00030305" w:rsidP="005F2AF4">
      <w:pPr>
        <w:adjustRightInd w:val="0"/>
        <w:snapToGrid w:val="0"/>
        <w:ind w:left="720"/>
        <w:jc w:val="both"/>
      </w:pPr>
      <w:r>
        <w:rPr>
          <w:rFonts w:hint="eastAsia"/>
        </w:rPr>
        <w:t>人民币为本公司经营所处的主要经济环境中的货币，本公司以人民币为记账本位币。本公司编制本财务报表时所采用的货币为人民币。</w:t>
      </w:r>
    </w:p>
    <w:p w14:paraId="7BD7340B" w14:textId="77777777" w:rsidR="00030305" w:rsidRDefault="00030305" w:rsidP="005F2AF4">
      <w:pPr>
        <w:adjustRightInd w:val="0"/>
        <w:snapToGrid w:val="0"/>
      </w:pPr>
    </w:p>
    <w:p w14:paraId="09F47586" w14:textId="77777777" w:rsidR="00030305" w:rsidRDefault="00030305" w:rsidP="00030305">
      <w:pPr>
        <w:tabs>
          <w:tab w:val="left" w:pos="1440"/>
        </w:tabs>
        <w:adjustRightInd w:val="0"/>
        <w:snapToGrid w:val="0"/>
        <w:ind w:left="720"/>
        <w:jc w:val="both"/>
        <w:rPr>
          <w:u w:val="single"/>
        </w:rPr>
      </w:pPr>
      <w:r>
        <w:rPr>
          <w:rFonts w:hint="eastAsia"/>
          <w:u w:val="single"/>
        </w:rPr>
        <w:t>记账基础和计价原则</w:t>
      </w:r>
    </w:p>
    <w:p w14:paraId="024D3BF9" w14:textId="77777777" w:rsidR="00030305" w:rsidRDefault="00030305" w:rsidP="005F2AF4">
      <w:pPr>
        <w:adjustRightInd w:val="0"/>
        <w:snapToGrid w:val="0"/>
      </w:pPr>
    </w:p>
    <w:p w14:paraId="68026BF6" w14:textId="77777777" w:rsidR="00030305" w:rsidRDefault="00030305" w:rsidP="00030305">
      <w:pPr>
        <w:adjustRightInd w:val="0"/>
        <w:snapToGrid w:val="0"/>
        <w:ind w:left="720"/>
        <w:jc w:val="both"/>
        <w:sectPr w:rsidR="00030305" w:rsidSect="00030305">
          <w:headerReference w:type="default" r:id="rId14"/>
          <w:pgSz w:w="11907" w:h="16839"/>
          <w:pgMar w:top="864" w:right="720" w:bottom="432" w:left="1008" w:header="864" w:footer="432" w:gutter="0"/>
          <w:pgNumType w:fmt="numberInDash"/>
          <w:cols w:space="708"/>
          <w:docGrid w:linePitch="360"/>
        </w:sectPr>
      </w:pPr>
      <w:r>
        <w:rPr>
          <w:rFonts w:hint="eastAsia"/>
        </w:rPr>
        <w:t>本公司会计核算以权责发生制为记账基础。除某些金融工具以公允价值计量外，本财务报表以历史成本作为计量基础。资产如果发生减值，则按照相关规定计提相应的减值准备。</w:t>
      </w:r>
    </w:p>
    <w:p w14:paraId="3FF4B887"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2A57DCB3" w14:textId="77777777" w:rsidR="00030305" w:rsidRPr="00030305" w:rsidRDefault="00030305" w:rsidP="00030305"/>
    <w:p w14:paraId="07BA87B6" w14:textId="77777777" w:rsidR="00030305" w:rsidRPr="00030305" w:rsidRDefault="00030305" w:rsidP="00030305">
      <w:pPr>
        <w:ind w:left="720"/>
        <w:jc w:val="both"/>
      </w:pPr>
      <w:r w:rsidRPr="00030305">
        <w:rPr>
          <w:rFonts w:hint="eastAsia"/>
          <w:u w:val="single"/>
        </w:rPr>
        <w:t>记账基础和计价原则</w:t>
      </w:r>
      <w:r w:rsidRPr="00030305">
        <w:rPr>
          <w:rFonts w:hint="eastAsia"/>
        </w:rPr>
        <w:t xml:space="preserve"> - </w:t>
      </w:r>
      <w:r w:rsidRPr="00030305">
        <w:rPr>
          <w:rFonts w:hint="eastAsia"/>
        </w:rPr>
        <w:t>续</w:t>
      </w:r>
    </w:p>
    <w:p w14:paraId="19F50BF0" w14:textId="77777777" w:rsidR="00030305" w:rsidRDefault="00030305" w:rsidP="00030305"/>
    <w:p w14:paraId="68D7C037" w14:textId="77777777" w:rsidR="00030305" w:rsidRDefault="00030305" w:rsidP="00030305">
      <w:pPr>
        <w:adjustRightInd w:val="0"/>
        <w:snapToGrid w:val="0"/>
        <w:ind w:leftChars="300" w:left="720"/>
        <w:jc w:val="both"/>
      </w:pPr>
      <w:r>
        <w:rPr>
          <w:rFonts w:hint="eastAsia"/>
        </w:rPr>
        <w:t>在历史成本计量下，资产按照购置时支付的现金或者现金等价物的金额或者所付出的对价的公允价值计量。负债按照因承担现时义务而实际收到的款项或者资产的金额，或者承担现时义务的合同金额，或者按照日常活动中为偿还负债预期需要支付的现金或者现金等价物的金额计量。</w:t>
      </w:r>
    </w:p>
    <w:p w14:paraId="37F5E981" w14:textId="77777777" w:rsidR="00030305" w:rsidRDefault="00030305" w:rsidP="005F2AF4">
      <w:pPr>
        <w:adjustRightInd w:val="0"/>
        <w:snapToGrid w:val="0"/>
      </w:pPr>
    </w:p>
    <w:p w14:paraId="700BC670" w14:textId="77777777" w:rsidR="00030305" w:rsidRDefault="00030305" w:rsidP="00030305">
      <w:pPr>
        <w:adjustRightInd w:val="0"/>
        <w:snapToGrid w:val="0"/>
        <w:ind w:leftChars="300" w:left="720"/>
        <w:jc w:val="both"/>
      </w:pPr>
      <w:r>
        <w:rPr>
          <w:rFonts w:hint="eastAsia"/>
        </w:rPr>
        <w:t>公允价值是市场参与者在计量日发生的有序交易中，出售一项资产所能收到或者转移一项负债所需支付的价格。无论公允价值是可观察到的还是采用估值技术估计的，在本财务报表中计量或披露的公允价值均在此基础上予以确定。</w:t>
      </w:r>
    </w:p>
    <w:p w14:paraId="0EC8A8F5" w14:textId="77777777" w:rsidR="00030305" w:rsidRDefault="00030305" w:rsidP="005F2AF4">
      <w:pPr>
        <w:adjustRightInd w:val="0"/>
        <w:snapToGrid w:val="0"/>
        <w:ind w:leftChars="300" w:left="720"/>
      </w:pPr>
    </w:p>
    <w:p w14:paraId="430672A1" w14:textId="77777777" w:rsidR="00030305" w:rsidRDefault="00030305" w:rsidP="00030305">
      <w:pPr>
        <w:adjustRightInd w:val="0"/>
        <w:snapToGrid w:val="0"/>
        <w:ind w:leftChars="300" w:left="720"/>
        <w:jc w:val="both"/>
      </w:pPr>
      <w:r>
        <w:rPr>
          <w:rFonts w:hint="eastAsia"/>
        </w:rPr>
        <w:t>以公允价值计量非金融资产时，考虑市场参与者将该资产用于最佳用途产生经济利益的能力，或者将该资产出售给能够用于最佳用途的其他市场参与者产生经济利益的能力。</w:t>
      </w:r>
    </w:p>
    <w:p w14:paraId="69686A18" w14:textId="77777777" w:rsidR="00030305" w:rsidRDefault="00030305" w:rsidP="005F2AF4">
      <w:pPr>
        <w:adjustRightInd w:val="0"/>
        <w:snapToGrid w:val="0"/>
        <w:ind w:leftChars="300" w:left="720"/>
      </w:pPr>
    </w:p>
    <w:p w14:paraId="65BB123A" w14:textId="77777777" w:rsidR="00030305" w:rsidRDefault="00030305" w:rsidP="00030305">
      <w:pPr>
        <w:adjustRightInd w:val="0"/>
        <w:snapToGrid w:val="0"/>
        <w:ind w:left="720"/>
        <w:jc w:val="both"/>
      </w:pPr>
      <w:r>
        <w:rPr>
          <w:rFonts w:hint="eastAsia"/>
        </w:rPr>
        <w:t>对于以交易价格作为初始确认时的公允价值的，且在公允价值后续计量中使用了涉及不可观察输入值的估值技术的金融资产，在估值过程中校正该估值技术，以使估值技术确定的初始确认结果与交易价格相等。</w:t>
      </w:r>
    </w:p>
    <w:p w14:paraId="54B73068" w14:textId="77777777" w:rsidR="00030305" w:rsidRDefault="00030305" w:rsidP="005F2AF4">
      <w:pPr>
        <w:adjustRightInd w:val="0"/>
        <w:snapToGrid w:val="0"/>
        <w:ind w:left="720"/>
        <w:jc w:val="both"/>
      </w:pPr>
    </w:p>
    <w:p w14:paraId="12C8F0DB" w14:textId="77777777" w:rsidR="00030305" w:rsidRDefault="00030305" w:rsidP="005F2AF4">
      <w:pPr>
        <w:adjustRightInd w:val="0"/>
        <w:snapToGrid w:val="0"/>
        <w:ind w:left="720"/>
        <w:jc w:val="both"/>
      </w:pPr>
      <w:r>
        <w:rPr>
          <w:rFonts w:hint="eastAsia"/>
        </w:rPr>
        <w:t>公允价值计量基于公允价值的输入值的可观察程度以及该等输入值对公允价值计量整体的重要性，被划分为三个层次</w:t>
      </w:r>
      <w:ins w:id="461" w:author="Holly HangBi" w:date="2024-03-26T18:38:00Z">
        <w:r>
          <w:rPr>
            <w:rFonts w:hint="eastAsia"/>
          </w:rPr>
          <w:t>：</w:t>
        </w:r>
      </w:ins>
      <w:del w:id="462" w:author="Holly HangBi" w:date="2024-03-26T18:38:00Z">
        <w:r w:rsidDel="00DA5D65">
          <w:rPr>
            <w:rFonts w:hint="eastAsia"/>
          </w:rPr>
          <w:delText>：</w:delText>
        </w:r>
      </w:del>
    </w:p>
    <w:p w14:paraId="41CCCAB0" w14:textId="77777777" w:rsidR="00030305" w:rsidRDefault="00030305" w:rsidP="005F2AF4">
      <w:pPr>
        <w:adjustRightInd w:val="0"/>
        <w:snapToGrid w:val="0"/>
      </w:pPr>
    </w:p>
    <w:p w14:paraId="6888A690" w14:textId="77777777" w:rsidR="00030305" w:rsidRDefault="00030305" w:rsidP="00030305">
      <w:pPr>
        <w:pStyle w:val="a7"/>
        <w:numPr>
          <w:ilvl w:val="0"/>
          <w:numId w:val="1"/>
        </w:numPr>
        <w:adjustRightInd w:val="0"/>
        <w:snapToGrid w:val="0"/>
        <w:ind w:left="1627" w:firstLineChars="0" w:hanging="547"/>
        <w:jc w:val="both"/>
      </w:pPr>
      <w:r>
        <w:rPr>
          <w:rFonts w:hint="eastAsia"/>
        </w:rPr>
        <w:t>第一层次输入值是在计量</w:t>
      </w:r>
      <w:proofErr w:type="gramStart"/>
      <w:r>
        <w:rPr>
          <w:rFonts w:hint="eastAsia"/>
        </w:rPr>
        <w:t>日能够</w:t>
      </w:r>
      <w:proofErr w:type="gramEnd"/>
      <w:r>
        <w:rPr>
          <w:rFonts w:hint="eastAsia"/>
        </w:rPr>
        <w:t>取得的相同资产或负债在活跃市场上未经调整的报价。</w:t>
      </w:r>
    </w:p>
    <w:p w14:paraId="5D6AE057" w14:textId="77777777" w:rsidR="00030305" w:rsidRDefault="00030305" w:rsidP="00030305">
      <w:pPr>
        <w:pStyle w:val="a7"/>
        <w:numPr>
          <w:ilvl w:val="0"/>
          <w:numId w:val="2"/>
        </w:numPr>
        <w:adjustRightInd w:val="0"/>
        <w:snapToGrid w:val="0"/>
        <w:ind w:left="1627" w:firstLineChars="0" w:hanging="547"/>
        <w:jc w:val="both"/>
      </w:pPr>
      <w:r>
        <w:rPr>
          <w:rFonts w:hint="eastAsia"/>
        </w:rPr>
        <w:t>第二层次输入值是除第一层次输入</w:t>
      </w:r>
      <w:proofErr w:type="gramStart"/>
      <w:r>
        <w:rPr>
          <w:rFonts w:hint="eastAsia"/>
        </w:rPr>
        <w:t>值外相关</w:t>
      </w:r>
      <w:proofErr w:type="gramEnd"/>
      <w:r>
        <w:rPr>
          <w:rFonts w:hint="eastAsia"/>
        </w:rPr>
        <w:t>资产或负债直接或</w:t>
      </w:r>
      <w:proofErr w:type="gramStart"/>
      <w:r>
        <w:rPr>
          <w:rFonts w:hint="eastAsia"/>
        </w:rPr>
        <w:t>间接可</w:t>
      </w:r>
      <w:proofErr w:type="gramEnd"/>
      <w:r>
        <w:rPr>
          <w:rFonts w:hint="eastAsia"/>
        </w:rPr>
        <w:t>观察的输入值。</w:t>
      </w:r>
    </w:p>
    <w:p w14:paraId="682D5760" w14:textId="77777777" w:rsidR="00030305" w:rsidRDefault="00030305" w:rsidP="00030305">
      <w:pPr>
        <w:pStyle w:val="a7"/>
        <w:numPr>
          <w:ilvl w:val="0"/>
          <w:numId w:val="3"/>
        </w:numPr>
        <w:adjustRightInd w:val="0"/>
        <w:snapToGrid w:val="0"/>
        <w:ind w:left="1627" w:firstLineChars="0" w:hanging="547"/>
        <w:jc w:val="both"/>
      </w:pPr>
      <w:r>
        <w:rPr>
          <w:rFonts w:hint="eastAsia"/>
        </w:rPr>
        <w:t>第三层次输入值是相关资产或负债的不可观察输入值。</w:t>
      </w:r>
    </w:p>
    <w:p w14:paraId="2E7DDBB0" w14:textId="77777777" w:rsidR="00030305" w:rsidRDefault="00030305" w:rsidP="005F2AF4">
      <w:pPr>
        <w:adjustRightInd w:val="0"/>
        <w:snapToGrid w:val="0"/>
      </w:pPr>
    </w:p>
    <w:p w14:paraId="2D61B24D" w14:textId="77777777" w:rsidR="00030305" w:rsidRDefault="00030305" w:rsidP="00030305">
      <w:pPr>
        <w:tabs>
          <w:tab w:val="left" w:pos="1440"/>
        </w:tabs>
        <w:adjustRightInd w:val="0"/>
        <w:snapToGrid w:val="0"/>
        <w:ind w:left="720"/>
        <w:jc w:val="both"/>
        <w:rPr>
          <w:u w:val="single"/>
        </w:rPr>
      </w:pPr>
      <w:r>
        <w:rPr>
          <w:rFonts w:hint="eastAsia"/>
          <w:u w:val="single"/>
        </w:rPr>
        <w:t>现金及现金等价物</w:t>
      </w:r>
    </w:p>
    <w:p w14:paraId="1801F2C4" w14:textId="77777777" w:rsidR="00030305" w:rsidRDefault="00030305" w:rsidP="005F2AF4">
      <w:pPr>
        <w:adjustRightInd w:val="0"/>
        <w:snapToGrid w:val="0"/>
      </w:pPr>
    </w:p>
    <w:p w14:paraId="1DCB04EC" w14:textId="77777777" w:rsidR="00030305" w:rsidRDefault="00030305" w:rsidP="005F2AF4">
      <w:pPr>
        <w:adjustRightInd w:val="0"/>
        <w:snapToGrid w:val="0"/>
        <w:ind w:left="720"/>
        <w:jc w:val="both"/>
      </w:pPr>
      <w:r>
        <w:rPr>
          <w:rFonts w:hint="eastAsia"/>
        </w:rPr>
        <w:t>现金是指企业库存现金以及可以随时用于支付的存款。现金等价物是指本公司持有的期限短</w:t>
      </w:r>
      <w:r>
        <w:t>(</w:t>
      </w:r>
      <w:r>
        <w:rPr>
          <w:rFonts w:hint="eastAsia"/>
        </w:rPr>
        <w:t>一般指从购买日起三个月内到期</w:t>
      </w:r>
      <w:r>
        <w:t>)</w:t>
      </w:r>
      <w:r>
        <w:rPr>
          <w:rFonts w:hint="eastAsia"/>
        </w:rPr>
        <w:t>、流动性强、易于转换为已知金额现金、价值变动风险很小的投资。</w:t>
      </w:r>
    </w:p>
    <w:p w14:paraId="1088A2A9" w14:textId="77777777" w:rsidR="00030305" w:rsidRDefault="00030305" w:rsidP="005F2AF4">
      <w:pPr>
        <w:adjustRightInd w:val="0"/>
        <w:snapToGrid w:val="0"/>
      </w:pPr>
    </w:p>
    <w:p w14:paraId="64D4E776" w14:textId="77777777" w:rsidR="00030305" w:rsidRDefault="00030305" w:rsidP="00030305">
      <w:pPr>
        <w:tabs>
          <w:tab w:val="left" w:pos="1440"/>
        </w:tabs>
        <w:adjustRightInd w:val="0"/>
        <w:snapToGrid w:val="0"/>
        <w:ind w:left="720"/>
        <w:jc w:val="both"/>
        <w:rPr>
          <w:u w:val="single"/>
        </w:rPr>
      </w:pPr>
      <w:r>
        <w:rPr>
          <w:rFonts w:hint="eastAsia"/>
          <w:u w:val="single"/>
        </w:rPr>
        <w:t>金融工具</w:t>
      </w:r>
    </w:p>
    <w:p w14:paraId="56C0914D" w14:textId="77777777" w:rsidR="00030305" w:rsidRDefault="00030305" w:rsidP="005F2AF4">
      <w:pPr>
        <w:adjustRightInd w:val="0"/>
        <w:snapToGrid w:val="0"/>
      </w:pPr>
    </w:p>
    <w:p w14:paraId="34932558" w14:textId="77777777" w:rsidR="00030305" w:rsidRDefault="00030305" w:rsidP="005F2AF4">
      <w:pPr>
        <w:adjustRightInd w:val="0"/>
        <w:snapToGrid w:val="0"/>
        <w:ind w:left="720"/>
        <w:jc w:val="both"/>
      </w:pPr>
      <w:r>
        <w:rPr>
          <w:rFonts w:hint="eastAsia"/>
        </w:rPr>
        <w:t>本公司在成为金融工具合同的一方时确认一项金融资产或金融负债。</w:t>
      </w:r>
    </w:p>
    <w:p w14:paraId="0C0C69CD" w14:textId="77777777" w:rsidR="00030305" w:rsidRDefault="00030305" w:rsidP="005F2AF4">
      <w:pPr>
        <w:adjustRightInd w:val="0"/>
        <w:snapToGrid w:val="0"/>
      </w:pPr>
    </w:p>
    <w:p w14:paraId="5343A63A" w14:textId="77777777" w:rsidR="00030305" w:rsidRDefault="00030305" w:rsidP="005F2AF4">
      <w:pPr>
        <w:adjustRightInd w:val="0"/>
        <w:snapToGrid w:val="0"/>
        <w:ind w:left="720"/>
        <w:jc w:val="both"/>
      </w:pPr>
      <w:r>
        <w:rPr>
          <w:rFonts w:hint="eastAsia"/>
        </w:rPr>
        <w:t>对于以常规方式购买或出售金融资产的，在交易日确认将收到的资产和为此将承担的负债，或者在交易日终止确认已出售的资产。</w:t>
      </w:r>
    </w:p>
    <w:p w14:paraId="654CE738" w14:textId="77777777" w:rsidR="00030305" w:rsidRDefault="00030305" w:rsidP="005F2AF4">
      <w:pPr>
        <w:adjustRightInd w:val="0"/>
        <w:snapToGrid w:val="0"/>
      </w:pPr>
    </w:p>
    <w:p w14:paraId="524F3B9D" w14:textId="77777777" w:rsidR="00030305" w:rsidRDefault="00030305" w:rsidP="005F2AF4">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金融资产和金融负债在初始确认时以公允价值计量。对于以公允价值计量且其变动计入当期损益的金融资产和金融负债，相关的交易费用直接计入当期损益；对于其他类别的金融资产和金融负债，相关交易费用计入初始确认金额。</w:t>
      </w:r>
    </w:p>
    <w:p w14:paraId="44AEE1EF"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041E56E2" w14:textId="77777777" w:rsidR="00030305" w:rsidRPr="00030305" w:rsidRDefault="00030305" w:rsidP="00030305"/>
    <w:p w14:paraId="1AF7D367"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3075CBD8" w14:textId="77777777" w:rsidR="00030305" w:rsidRDefault="00030305" w:rsidP="00030305"/>
    <w:p w14:paraId="3219E480" w14:textId="77777777" w:rsidR="00030305" w:rsidRDefault="00030305" w:rsidP="005F2AF4">
      <w:pPr>
        <w:adjustRightInd w:val="0"/>
        <w:snapToGrid w:val="0"/>
        <w:ind w:left="720"/>
        <w:jc w:val="both"/>
      </w:pPr>
      <w:r>
        <w:rPr>
          <w:rFonts w:hint="eastAsia"/>
        </w:rPr>
        <w:t>实际利率法是指计算金融资产或金融负债的摊</w:t>
      </w:r>
      <w:proofErr w:type="gramStart"/>
      <w:r>
        <w:rPr>
          <w:rFonts w:hint="eastAsia"/>
        </w:rPr>
        <w:t>余成本</w:t>
      </w:r>
      <w:proofErr w:type="gramEnd"/>
      <w:r>
        <w:rPr>
          <w:rFonts w:hint="eastAsia"/>
        </w:rPr>
        <w:t>以及将利息收入或利息费用分摊计入各会计期间的方法。</w:t>
      </w:r>
    </w:p>
    <w:p w14:paraId="265FE3D5" w14:textId="77777777" w:rsidR="00030305" w:rsidRDefault="00030305" w:rsidP="005F2AF4">
      <w:pPr>
        <w:adjustRightInd w:val="0"/>
        <w:snapToGrid w:val="0"/>
      </w:pPr>
    </w:p>
    <w:p w14:paraId="47B43A58" w14:textId="77777777" w:rsidR="00030305" w:rsidRDefault="00030305" w:rsidP="005F2AF4">
      <w:pPr>
        <w:adjustRightInd w:val="0"/>
        <w:snapToGrid w:val="0"/>
        <w:ind w:left="720"/>
        <w:jc w:val="both"/>
      </w:pPr>
      <w:r>
        <w:rPr>
          <w:rFonts w:hint="eastAsia"/>
        </w:rPr>
        <w:t>实际利率，是指将金融资产或金融负债在预计存续期的估计未来现金流量，折现为该金融资产账面余额或该金融负债摊</w:t>
      </w:r>
      <w:proofErr w:type="gramStart"/>
      <w:r>
        <w:rPr>
          <w:rFonts w:hint="eastAsia"/>
        </w:rPr>
        <w:t>余成本</w:t>
      </w:r>
      <w:proofErr w:type="gramEnd"/>
      <w:r>
        <w:rPr>
          <w:rFonts w:hint="eastAsia"/>
        </w:rPr>
        <w:t>所使用的利率。在确定实际利率时，在考虑金融资产或金融负债所有合同条款</w:t>
      </w:r>
      <w:r>
        <w:t>(</w:t>
      </w:r>
      <w:r>
        <w:rPr>
          <w:rFonts w:hint="eastAsia"/>
        </w:rPr>
        <w:t>如提前还款、展期、看涨期权或其他类似期权等</w:t>
      </w:r>
      <w:r>
        <w:t>)</w:t>
      </w:r>
      <w:r>
        <w:rPr>
          <w:rFonts w:hint="eastAsia"/>
        </w:rPr>
        <w:t>的基础上估计预期现金流量，但不考虑预期信用损失。</w:t>
      </w:r>
    </w:p>
    <w:p w14:paraId="682F253F" w14:textId="77777777" w:rsidR="00030305" w:rsidRDefault="00030305" w:rsidP="005F2AF4">
      <w:pPr>
        <w:adjustRightInd w:val="0"/>
        <w:snapToGrid w:val="0"/>
      </w:pPr>
    </w:p>
    <w:p w14:paraId="73B4D593" w14:textId="77777777" w:rsidR="00030305" w:rsidRDefault="00030305" w:rsidP="005F2AF4">
      <w:pPr>
        <w:adjustRightInd w:val="0"/>
        <w:snapToGrid w:val="0"/>
        <w:ind w:left="720"/>
        <w:jc w:val="both"/>
      </w:pPr>
      <w:r>
        <w:rPr>
          <w:rFonts w:hint="eastAsia"/>
        </w:rPr>
        <w:t>金融资产或金融负债的摊</w:t>
      </w:r>
      <w:proofErr w:type="gramStart"/>
      <w:r>
        <w:rPr>
          <w:rFonts w:hint="eastAsia"/>
        </w:rPr>
        <w:t>余成本</w:t>
      </w:r>
      <w:proofErr w:type="gramEnd"/>
      <w:r>
        <w:rPr>
          <w:rFonts w:hint="eastAsia"/>
        </w:rPr>
        <w:t>是以该金融资产或金融负债的初始确认金额扣除已偿还的本金，加上或减去采用实际利率法将该初始确认金额与到期</w:t>
      </w:r>
      <w:proofErr w:type="gramStart"/>
      <w:r>
        <w:rPr>
          <w:rFonts w:hint="eastAsia"/>
        </w:rPr>
        <w:t>日金额</w:t>
      </w:r>
      <w:proofErr w:type="gramEnd"/>
      <w:r>
        <w:rPr>
          <w:rFonts w:hint="eastAsia"/>
        </w:rPr>
        <w:t>之间的差额进行摊销形成的累计摊销额，再扣除累计计提的损失准备</w:t>
      </w:r>
      <w:r>
        <w:t>(</w:t>
      </w:r>
      <w:r>
        <w:rPr>
          <w:rFonts w:hint="eastAsia"/>
        </w:rPr>
        <w:t>仅适用于金融资产</w:t>
      </w:r>
      <w:r>
        <w:t>)</w:t>
      </w:r>
      <w:r>
        <w:rPr>
          <w:rFonts w:hint="eastAsia"/>
        </w:rPr>
        <w:t>。</w:t>
      </w:r>
    </w:p>
    <w:p w14:paraId="7B72539F" w14:textId="77777777" w:rsidR="00030305" w:rsidRDefault="00030305" w:rsidP="005F2AF4">
      <w:pPr>
        <w:adjustRightInd w:val="0"/>
        <w:snapToGrid w:val="0"/>
      </w:pPr>
    </w:p>
    <w:p w14:paraId="6BFEF844" w14:textId="77777777" w:rsidR="00030305" w:rsidRDefault="00030305" w:rsidP="00030305">
      <w:pPr>
        <w:tabs>
          <w:tab w:val="left" w:pos="1440"/>
        </w:tabs>
        <w:adjustRightInd w:val="0"/>
        <w:snapToGrid w:val="0"/>
        <w:ind w:left="720"/>
        <w:jc w:val="both"/>
        <w:rPr>
          <w:i/>
        </w:rPr>
      </w:pPr>
      <w:r>
        <w:rPr>
          <w:rFonts w:hint="eastAsia"/>
          <w:i/>
        </w:rPr>
        <w:t>金融资产的分类、确认与计量</w:t>
      </w:r>
    </w:p>
    <w:p w14:paraId="2F872C22" w14:textId="77777777" w:rsidR="00030305" w:rsidRDefault="00030305" w:rsidP="005F2AF4">
      <w:pPr>
        <w:adjustRightInd w:val="0"/>
        <w:snapToGrid w:val="0"/>
      </w:pPr>
    </w:p>
    <w:p w14:paraId="6FB4EFB0" w14:textId="77777777" w:rsidR="00030305" w:rsidRDefault="00030305" w:rsidP="005F2AF4">
      <w:pPr>
        <w:adjustRightInd w:val="0"/>
        <w:snapToGrid w:val="0"/>
        <w:ind w:left="720"/>
        <w:jc w:val="both"/>
      </w:pPr>
      <w:r>
        <w:rPr>
          <w:rFonts w:hint="eastAsia"/>
        </w:rPr>
        <w:t>初始确认后，本公司对不同类别的金融资产，分别以摊余成本、以公允价值计量且其变动计入其他综合收益或以公允价值计量且其变动计入当期损益进行后续计量。本公司的金融资产均为以摊</w:t>
      </w:r>
      <w:proofErr w:type="gramStart"/>
      <w:r>
        <w:rPr>
          <w:rFonts w:hint="eastAsia"/>
        </w:rPr>
        <w:t>余成本</w:t>
      </w:r>
      <w:proofErr w:type="gramEnd"/>
      <w:r>
        <w:rPr>
          <w:rFonts w:hint="eastAsia"/>
        </w:rPr>
        <w:t>计量的金融资产。</w:t>
      </w:r>
    </w:p>
    <w:p w14:paraId="0B5C1CE4" w14:textId="77777777" w:rsidR="00030305" w:rsidRDefault="00030305" w:rsidP="005F2AF4">
      <w:pPr>
        <w:adjustRightInd w:val="0"/>
        <w:snapToGrid w:val="0"/>
      </w:pPr>
    </w:p>
    <w:p w14:paraId="67CD044F" w14:textId="77777777" w:rsidR="00030305" w:rsidRDefault="00030305" w:rsidP="005F2AF4">
      <w:pPr>
        <w:adjustRightInd w:val="0"/>
        <w:snapToGrid w:val="0"/>
        <w:ind w:left="720"/>
        <w:jc w:val="both"/>
      </w:pPr>
      <w:r>
        <w:rPr>
          <w:rFonts w:hint="eastAsia"/>
        </w:rPr>
        <w:t>金融资产的合同条款规定在特定日期产生的现金流量仅为对本金和以</w:t>
      </w:r>
      <w:proofErr w:type="gramStart"/>
      <w:r>
        <w:rPr>
          <w:rFonts w:hint="eastAsia"/>
        </w:rPr>
        <w:t>未偿付本</w:t>
      </w:r>
      <w:proofErr w:type="gramEnd"/>
      <w:r>
        <w:rPr>
          <w:rFonts w:hint="eastAsia"/>
        </w:rPr>
        <w:t>金金额为基础的利息的支付，且本公司管理该金融资产的业务模式是以收取合同现金流量为目标，则本公司将该金融资产分类为以摊</w:t>
      </w:r>
      <w:proofErr w:type="gramStart"/>
      <w:r>
        <w:rPr>
          <w:rFonts w:hint="eastAsia"/>
        </w:rPr>
        <w:t>余成本</w:t>
      </w:r>
      <w:proofErr w:type="gramEnd"/>
      <w:r>
        <w:rPr>
          <w:rFonts w:hint="eastAsia"/>
        </w:rPr>
        <w:t>计量的金融资产。此类金融资产主要包括货币资金、其他应收款、发放贷款和垫款。</w:t>
      </w:r>
    </w:p>
    <w:p w14:paraId="3F2B2E5B" w14:textId="77777777" w:rsidR="00030305" w:rsidRDefault="00030305" w:rsidP="005F2AF4">
      <w:pPr>
        <w:adjustRightInd w:val="0"/>
        <w:snapToGrid w:val="0"/>
      </w:pPr>
    </w:p>
    <w:p w14:paraId="769E22DC" w14:textId="77777777" w:rsidR="00030305" w:rsidRDefault="00030305" w:rsidP="00030305">
      <w:pPr>
        <w:tabs>
          <w:tab w:val="left" w:pos="1440"/>
        </w:tabs>
        <w:adjustRightInd w:val="0"/>
        <w:snapToGrid w:val="0"/>
        <w:ind w:left="720"/>
        <w:jc w:val="both"/>
        <w:rPr>
          <w:i/>
        </w:rPr>
      </w:pPr>
      <w:r>
        <w:rPr>
          <w:i/>
        </w:rPr>
        <w:t xml:space="preserve">- </w:t>
      </w:r>
      <w:r>
        <w:rPr>
          <w:rFonts w:hint="eastAsia"/>
          <w:i/>
        </w:rPr>
        <w:t>以摊</w:t>
      </w:r>
      <w:proofErr w:type="gramStart"/>
      <w:r>
        <w:rPr>
          <w:rFonts w:hint="eastAsia"/>
          <w:i/>
        </w:rPr>
        <w:t>余成本</w:t>
      </w:r>
      <w:proofErr w:type="gramEnd"/>
      <w:r>
        <w:rPr>
          <w:rFonts w:hint="eastAsia"/>
          <w:i/>
        </w:rPr>
        <w:t>计量的金融资产</w:t>
      </w:r>
    </w:p>
    <w:p w14:paraId="2BAC4EE7" w14:textId="77777777" w:rsidR="00030305" w:rsidRDefault="00030305" w:rsidP="005F2AF4">
      <w:pPr>
        <w:adjustRightInd w:val="0"/>
        <w:snapToGrid w:val="0"/>
      </w:pPr>
    </w:p>
    <w:p w14:paraId="0C5BCCDD" w14:textId="77777777" w:rsidR="00030305" w:rsidRDefault="00030305" w:rsidP="005F2AF4">
      <w:pPr>
        <w:adjustRightInd w:val="0"/>
        <w:snapToGrid w:val="0"/>
        <w:ind w:left="720"/>
        <w:jc w:val="both"/>
      </w:pPr>
      <w:r>
        <w:rPr>
          <w:rFonts w:hint="eastAsia"/>
        </w:rPr>
        <w:t>以摊</w:t>
      </w:r>
      <w:proofErr w:type="gramStart"/>
      <w:r>
        <w:rPr>
          <w:rFonts w:hint="eastAsia"/>
        </w:rPr>
        <w:t>余成本</w:t>
      </w:r>
      <w:proofErr w:type="gramEnd"/>
      <w:r>
        <w:rPr>
          <w:rFonts w:hint="eastAsia"/>
        </w:rPr>
        <w:t>计量的金融资产采用实际利率法，</w:t>
      </w:r>
      <w:proofErr w:type="gramStart"/>
      <w:r>
        <w:rPr>
          <w:rFonts w:hint="eastAsia"/>
        </w:rPr>
        <w:t>按摊余成本</w:t>
      </w:r>
      <w:proofErr w:type="gramEnd"/>
      <w:r>
        <w:rPr>
          <w:rFonts w:hint="eastAsia"/>
        </w:rPr>
        <w:t>进行后续计量，发生减值或终止确认产生的利得或损失，计入当期损益。</w:t>
      </w:r>
    </w:p>
    <w:p w14:paraId="38CEDEB3" w14:textId="77777777" w:rsidR="00030305" w:rsidRDefault="00030305" w:rsidP="005F2AF4">
      <w:pPr>
        <w:adjustRightInd w:val="0"/>
        <w:snapToGrid w:val="0"/>
      </w:pPr>
    </w:p>
    <w:p w14:paraId="73425D81" w14:textId="77777777" w:rsidR="00030305" w:rsidRDefault="00030305" w:rsidP="005F2AF4">
      <w:pPr>
        <w:adjustRightInd w:val="0"/>
        <w:snapToGrid w:val="0"/>
        <w:ind w:left="720"/>
        <w:jc w:val="both"/>
      </w:pPr>
      <w:r>
        <w:rPr>
          <w:rFonts w:hint="eastAsia"/>
        </w:rPr>
        <w:t>本公司对以摊</w:t>
      </w:r>
      <w:proofErr w:type="gramStart"/>
      <w:r>
        <w:rPr>
          <w:rFonts w:hint="eastAsia"/>
        </w:rPr>
        <w:t>余成本</w:t>
      </w:r>
      <w:proofErr w:type="gramEnd"/>
      <w:r>
        <w:rPr>
          <w:rFonts w:hint="eastAsia"/>
        </w:rPr>
        <w:t>计量的金融资产按照实际利率法确认利息收入。除下列情况外，本公司根据金融资产账面余额乘以实际利率计算确定利息收入。</w:t>
      </w:r>
    </w:p>
    <w:p w14:paraId="540A0DF5" w14:textId="77777777" w:rsidR="00030305" w:rsidRDefault="00030305" w:rsidP="005F2AF4">
      <w:pPr>
        <w:adjustRightInd w:val="0"/>
        <w:snapToGrid w:val="0"/>
      </w:pPr>
    </w:p>
    <w:p w14:paraId="20C63FA8" w14:textId="77777777" w:rsidR="00030305" w:rsidRDefault="00030305" w:rsidP="00030305">
      <w:pPr>
        <w:adjustRightInd w:val="0"/>
        <w:snapToGrid w:val="0"/>
        <w:ind w:leftChars="300" w:left="720"/>
        <w:jc w:val="both"/>
      </w:pPr>
      <w:r>
        <w:rPr>
          <w:rFonts w:hint="eastAsia"/>
        </w:rPr>
        <w:t>·</w:t>
      </w:r>
      <w:r>
        <w:rPr>
          <w:rFonts w:hint="eastAsia"/>
        </w:rPr>
        <w:t xml:space="preserve"> </w:t>
      </w:r>
      <w:r>
        <w:rPr>
          <w:rFonts w:hint="eastAsia"/>
        </w:rPr>
        <w:t>对于</w:t>
      </w:r>
      <w:proofErr w:type="gramStart"/>
      <w:r>
        <w:rPr>
          <w:rFonts w:hint="eastAsia"/>
        </w:rPr>
        <w:t>购入或源生</w:t>
      </w:r>
      <w:proofErr w:type="gramEnd"/>
      <w:r>
        <w:rPr>
          <w:rFonts w:hint="eastAsia"/>
        </w:rPr>
        <w:t>的未发生信用减值、但在后续期间成为已发生信用减值的金融资产，本公司在后续期间，按照该金融资产的摊</w:t>
      </w:r>
      <w:proofErr w:type="gramStart"/>
      <w:r>
        <w:rPr>
          <w:rFonts w:hint="eastAsia"/>
        </w:rPr>
        <w:t>余成本</w:t>
      </w:r>
      <w:proofErr w:type="gramEnd"/>
      <w:r>
        <w:rPr>
          <w:rFonts w:hint="eastAsia"/>
        </w:rPr>
        <w:t>和实际利率计算确定其利息收入。若该金融工具在后续期间因其信用风险有所改善而不再存在信用减值，并且这一改善可与应用上述规定之后发生的某一事件相联系，</w:t>
      </w:r>
      <w:proofErr w:type="gramStart"/>
      <w:r>
        <w:rPr>
          <w:rFonts w:hint="eastAsia"/>
        </w:rPr>
        <w:t>本公司转按实际</w:t>
      </w:r>
      <w:proofErr w:type="gramEnd"/>
      <w:r>
        <w:rPr>
          <w:rFonts w:hint="eastAsia"/>
        </w:rPr>
        <w:t>利率乘以该金融资产账面余额来计算确定利息收入。</w:t>
      </w:r>
    </w:p>
    <w:p w14:paraId="7084C6BA" w14:textId="77777777" w:rsidR="00030305" w:rsidRDefault="00030305" w:rsidP="005F2AF4">
      <w:pPr>
        <w:adjustRightInd w:val="0"/>
        <w:snapToGrid w:val="0"/>
      </w:pPr>
    </w:p>
    <w:p w14:paraId="30C8BE57" w14:textId="77777777" w:rsidR="00030305" w:rsidRDefault="00030305" w:rsidP="00030305">
      <w:pPr>
        <w:tabs>
          <w:tab w:val="left" w:pos="1440"/>
        </w:tabs>
        <w:adjustRightInd w:val="0"/>
        <w:snapToGrid w:val="0"/>
        <w:ind w:left="720"/>
        <w:jc w:val="both"/>
        <w:rPr>
          <w:i/>
        </w:rPr>
      </w:pPr>
      <w:r>
        <w:rPr>
          <w:rFonts w:hint="eastAsia"/>
          <w:i/>
        </w:rPr>
        <w:t>金融工具减值</w:t>
      </w:r>
    </w:p>
    <w:p w14:paraId="203AD152" w14:textId="77777777" w:rsidR="00030305" w:rsidRDefault="00030305" w:rsidP="005F2AF4">
      <w:pPr>
        <w:adjustRightInd w:val="0"/>
        <w:snapToGrid w:val="0"/>
      </w:pPr>
    </w:p>
    <w:p w14:paraId="0B7CF5BB" w14:textId="77777777" w:rsidR="00030305" w:rsidRDefault="00030305" w:rsidP="00030305">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本公司对以摊</w:t>
      </w:r>
      <w:proofErr w:type="gramStart"/>
      <w:r>
        <w:rPr>
          <w:rFonts w:hint="eastAsia"/>
        </w:rPr>
        <w:t>余成本</w:t>
      </w:r>
      <w:proofErr w:type="gramEnd"/>
      <w:r>
        <w:rPr>
          <w:rFonts w:hint="eastAsia"/>
        </w:rPr>
        <w:t>计量的金融资产以预期信用损失为基础进行减值会计处理并确认损失准备。</w:t>
      </w:r>
    </w:p>
    <w:p w14:paraId="53EBD096"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18ADF98A" w14:textId="77777777" w:rsidR="00030305" w:rsidRPr="00030305" w:rsidRDefault="00030305" w:rsidP="00030305"/>
    <w:p w14:paraId="654ADDF3"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0431A3AC" w14:textId="77777777" w:rsidR="00030305" w:rsidRPr="00030305" w:rsidRDefault="00030305" w:rsidP="00030305"/>
    <w:p w14:paraId="7F60C2A4" w14:textId="77777777" w:rsidR="00030305" w:rsidRPr="00030305" w:rsidRDefault="00030305" w:rsidP="00030305">
      <w:pPr>
        <w:ind w:left="720"/>
        <w:jc w:val="both"/>
      </w:pPr>
      <w:r w:rsidRPr="00030305">
        <w:rPr>
          <w:rFonts w:hint="eastAsia"/>
          <w:i/>
        </w:rPr>
        <w:t>金融工具减值</w:t>
      </w:r>
      <w:r w:rsidRPr="00030305">
        <w:rPr>
          <w:rFonts w:hint="eastAsia"/>
        </w:rPr>
        <w:t xml:space="preserve"> - </w:t>
      </w:r>
      <w:r w:rsidRPr="00030305">
        <w:rPr>
          <w:rFonts w:hint="eastAsia"/>
        </w:rPr>
        <w:t>续</w:t>
      </w:r>
    </w:p>
    <w:p w14:paraId="3E180085" w14:textId="77777777" w:rsidR="00030305" w:rsidRDefault="00030305" w:rsidP="00030305"/>
    <w:p w14:paraId="39D8BA5F" w14:textId="77777777" w:rsidR="00030305" w:rsidRDefault="00030305" w:rsidP="00030305">
      <w:pPr>
        <w:spacing w:after="160" w:line="256" w:lineRule="auto"/>
        <w:ind w:left="720"/>
        <w:jc w:val="both"/>
      </w:pPr>
      <w:r>
        <w:rPr>
          <w:rFonts w:hint="eastAsia"/>
        </w:rPr>
        <w:t>对于其他金融工具，除</w:t>
      </w:r>
      <w:proofErr w:type="gramStart"/>
      <w:r>
        <w:rPr>
          <w:rFonts w:hint="eastAsia"/>
        </w:rPr>
        <w:t>购买或源生</w:t>
      </w:r>
      <w:proofErr w:type="gramEnd"/>
      <w:r>
        <w:rPr>
          <w:rFonts w:hint="eastAsia"/>
        </w:rPr>
        <w:t>的已发生信用减值的金融资产外，本公司在每个资产负债表日评估相关金融工具的信用风险自初始确认后的变动情况。若该金融工具的信用风险自初始确认后已显著增加，本公司按照相当于该金融工具整个存续期内预期信用损失的金额计量其损失准备；若该金融工具的信用风险自初始确认后并未显著增加，本公司按照相当于该金融工具未来</w:t>
      </w:r>
      <w:r>
        <w:t>12</w:t>
      </w:r>
      <w:r>
        <w:rPr>
          <w:rFonts w:hint="eastAsia"/>
        </w:rPr>
        <w:t>个月内预期信用损失的金额计量其损失准备。信用损失准备的增加或转回金额，作为减值损失或利得计入当期损益。</w:t>
      </w:r>
    </w:p>
    <w:p w14:paraId="4A729000" w14:textId="77777777" w:rsidR="00030305" w:rsidRDefault="00030305" w:rsidP="005F2AF4">
      <w:pPr>
        <w:adjustRightInd w:val="0"/>
        <w:snapToGrid w:val="0"/>
        <w:ind w:leftChars="300" w:left="720"/>
      </w:pPr>
    </w:p>
    <w:p w14:paraId="280B2066" w14:textId="77777777" w:rsidR="00030305" w:rsidRDefault="00030305" w:rsidP="00030305">
      <w:pPr>
        <w:adjustRightInd w:val="0"/>
        <w:snapToGrid w:val="0"/>
        <w:ind w:leftChars="300" w:left="720"/>
        <w:jc w:val="both"/>
      </w:pPr>
      <w:r>
        <w:rPr>
          <w:rFonts w:hint="eastAsia"/>
        </w:rPr>
        <w:t>本公司在前一会计期间已经按照相当于金融工具整个存续期内预期信用损失的金额计量了损失准备，但在当期资产负债表日，该金融工具已不再属于自初始确认后信用风险显著增加的情形的，本公司在当期资产负债表</w:t>
      </w:r>
      <w:proofErr w:type="gramStart"/>
      <w:r>
        <w:rPr>
          <w:rFonts w:hint="eastAsia"/>
        </w:rPr>
        <w:t>日按照</w:t>
      </w:r>
      <w:proofErr w:type="gramEnd"/>
      <w:r>
        <w:rPr>
          <w:rFonts w:hint="eastAsia"/>
        </w:rPr>
        <w:t>相当于未来</w:t>
      </w:r>
      <w:r>
        <w:t xml:space="preserve"> 12 </w:t>
      </w:r>
      <w:proofErr w:type="gramStart"/>
      <w:r>
        <w:rPr>
          <w:rFonts w:hint="eastAsia"/>
        </w:rPr>
        <w:t>个</w:t>
      </w:r>
      <w:proofErr w:type="gramEnd"/>
      <w:r>
        <w:rPr>
          <w:rFonts w:hint="eastAsia"/>
        </w:rPr>
        <w:t>月内预期信用损失的金额计量该金融工具的损失准备，由此形成的损失准备的转回金额作为减值利得计入当期损益。</w:t>
      </w:r>
    </w:p>
    <w:p w14:paraId="4DE6BF12" w14:textId="77777777" w:rsidR="00030305" w:rsidRDefault="00030305" w:rsidP="005F2AF4">
      <w:pPr>
        <w:adjustRightInd w:val="0"/>
        <w:snapToGrid w:val="0"/>
        <w:ind w:leftChars="300" w:left="720"/>
      </w:pPr>
    </w:p>
    <w:p w14:paraId="283D0376" w14:textId="77777777" w:rsidR="00030305" w:rsidRDefault="00030305" w:rsidP="00030305">
      <w:pPr>
        <w:tabs>
          <w:tab w:val="left" w:pos="1440"/>
        </w:tabs>
        <w:adjustRightInd w:val="0"/>
        <w:snapToGrid w:val="0"/>
        <w:ind w:left="720"/>
        <w:jc w:val="both"/>
        <w:rPr>
          <w:i/>
        </w:rPr>
      </w:pPr>
      <w:r>
        <w:rPr>
          <w:i/>
        </w:rPr>
        <w:t xml:space="preserve">- </w:t>
      </w:r>
      <w:r>
        <w:rPr>
          <w:rFonts w:hint="eastAsia"/>
          <w:i/>
        </w:rPr>
        <w:t>信用风险显著增加</w:t>
      </w:r>
    </w:p>
    <w:p w14:paraId="47BA8B40" w14:textId="77777777" w:rsidR="00030305" w:rsidRDefault="00030305" w:rsidP="005F2AF4">
      <w:pPr>
        <w:adjustRightInd w:val="0"/>
        <w:snapToGrid w:val="0"/>
      </w:pPr>
    </w:p>
    <w:p w14:paraId="5A7CF7BB" w14:textId="77777777" w:rsidR="00030305" w:rsidRDefault="00030305" w:rsidP="005F2AF4">
      <w:pPr>
        <w:adjustRightInd w:val="0"/>
        <w:snapToGrid w:val="0"/>
        <w:ind w:left="720"/>
        <w:jc w:val="both"/>
      </w:pPr>
      <w:r>
        <w:rPr>
          <w:rFonts w:hint="eastAsia"/>
        </w:rPr>
        <w:t>本公司利用可获得的合理且有依据的前瞻性信息，通过比较金融工具在资产负债表日发生违约的风险与在初始确认日发生违约的风险，以确定金融工具的信用风险自初始确认后是否已显著增加。</w:t>
      </w:r>
    </w:p>
    <w:p w14:paraId="0738A6D7" w14:textId="77777777" w:rsidR="00030305" w:rsidRDefault="00030305" w:rsidP="005F2AF4">
      <w:pPr>
        <w:adjustRightInd w:val="0"/>
        <w:snapToGrid w:val="0"/>
        <w:ind w:left="720"/>
        <w:jc w:val="both"/>
      </w:pPr>
    </w:p>
    <w:p w14:paraId="23653AC8" w14:textId="77777777" w:rsidR="00030305" w:rsidRDefault="00030305" w:rsidP="00030305">
      <w:pPr>
        <w:tabs>
          <w:tab w:val="left" w:pos="1440"/>
        </w:tabs>
        <w:adjustRightInd w:val="0"/>
        <w:snapToGrid w:val="0"/>
        <w:ind w:left="720"/>
        <w:jc w:val="both"/>
      </w:pPr>
      <w:r>
        <w:rPr>
          <w:rFonts w:hint="eastAsia"/>
        </w:rPr>
        <w:t>本公司在评估信用风险是否显著增加时会考虑如下因素：</w:t>
      </w:r>
    </w:p>
    <w:p w14:paraId="7D8CD8BA" w14:textId="77777777" w:rsidR="00030305" w:rsidRDefault="00030305" w:rsidP="005F2AF4">
      <w:pPr>
        <w:adjustRightInd w:val="0"/>
        <w:snapToGrid w:val="0"/>
      </w:pPr>
    </w:p>
    <w:p w14:paraId="1F63621D" w14:textId="77777777" w:rsidR="00030305" w:rsidRDefault="00030305" w:rsidP="005F2AF4">
      <w:pPr>
        <w:adjustRightInd w:val="0"/>
        <w:snapToGrid w:val="0"/>
        <w:ind w:left="1260" w:hanging="540"/>
        <w:jc w:val="both"/>
      </w:pPr>
      <w:r>
        <w:t>(1)</w:t>
      </w:r>
      <w:r>
        <w:tab/>
      </w:r>
      <w:r>
        <w:rPr>
          <w:rFonts w:hint="eastAsia"/>
        </w:rPr>
        <w:t>信用风险变化所导致的内部价格指标是否发生显著变化。</w:t>
      </w:r>
    </w:p>
    <w:p w14:paraId="42B7C6D4" w14:textId="77777777" w:rsidR="00030305" w:rsidRDefault="00030305" w:rsidP="005F2AF4">
      <w:pPr>
        <w:adjustRightInd w:val="0"/>
        <w:snapToGrid w:val="0"/>
        <w:ind w:left="1260" w:hanging="540"/>
        <w:jc w:val="both"/>
      </w:pPr>
      <w:r>
        <w:t>(2)</w:t>
      </w:r>
      <w:r>
        <w:tab/>
      </w:r>
      <w:proofErr w:type="gramStart"/>
      <w:r>
        <w:rPr>
          <w:rFonts w:hint="eastAsia"/>
        </w:rPr>
        <w:t>若现有</w:t>
      </w:r>
      <w:proofErr w:type="gramEnd"/>
      <w:r>
        <w:rPr>
          <w:rFonts w:hint="eastAsia"/>
        </w:rPr>
        <w:t>金融工具在资产负债表日作为新金融工具源生或发行，该金融工具的利率或其他条款是否发生显著变化（如更严格的合同条款、增加抵押品或担保物或者更高的收益率等）。</w:t>
      </w:r>
    </w:p>
    <w:p w14:paraId="1F539A1F" w14:textId="77777777" w:rsidR="00030305" w:rsidRDefault="00030305" w:rsidP="005F2AF4">
      <w:pPr>
        <w:adjustRightInd w:val="0"/>
        <w:snapToGrid w:val="0"/>
        <w:ind w:left="1260" w:hanging="540"/>
        <w:jc w:val="both"/>
      </w:pPr>
      <w:r>
        <w:t>(3)</w:t>
      </w:r>
      <w:r>
        <w:tab/>
      </w:r>
      <w:r>
        <w:rPr>
          <w:rFonts w:hint="eastAsia"/>
        </w:rPr>
        <w:t>同一金融工具或具有相同预计存续期的类似金融工具的信用风险的外部市场指标是否发生显著变化。这些指标包括：信用利差、针对借款人的信用违约互换价格、金融资产的公允价值小于其摊</w:t>
      </w:r>
      <w:proofErr w:type="gramStart"/>
      <w:r>
        <w:rPr>
          <w:rFonts w:hint="eastAsia"/>
        </w:rPr>
        <w:t>余成本</w:t>
      </w:r>
      <w:proofErr w:type="gramEnd"/>
      <w:r>
        <w:rPr>
          <w:rFonts w:hint="eastAsia"/>
        </w:rPr>
        <w:t>的时间长短和程度、与借款人相关的其他市场信息（如借款人的债务工具或权益工具的价格变动）。</w:t>
      </w:r>
    </w:p>
    <w:p w14:paraId="654C4856" w14:textId="77777777" w:rsidR="00030305" w:rsidRDefault="00030305" w:rsidP="005F2AF4">
      <w:pPr>
        <w:adjustRightInd w:val="0"/>
        <w:snapToGrid w:val="0"/>
        <w:ind w:left="1260" w:hanging="540"/>
        <w:jc w:val="both"/>
      </w:pPr>
      <w:r>
        <w:t>(4)</w:t>
      </w:r>
      <w:r>
        <w:tab/>
      </w:r>
      <w:r>
        <w:rPr>
          <w:rFonts w:hint="eastAsia"/>
        </w:rPr>
        <w:t>金融工具外部信用评级实际或预期是否发生显著变化。</w:t>
      </w:r>
    </w:p>
    <w:p w14:paraId="3A800A79" w14:textId="77777777" w:rsidR="00030305" w:rsidRDefault="00030305" w:rsidP="005F2AF4">
      <w:pPr>
        <w:adjustRightInd w:val="0"/>
        <w:snapToGrid w:val="0"/>
        <w:ind w:left="1260" w:hanging="540"/>
        <w:jc w:val="both"/>
      </w:pPr>
      <w:r>
        <w:t>(5)</w:t>
      </w:r>
      <w:r>
        <w:tab/>
      </w:r>
      <w:r>
        <w:rPr>
          <w:rFonts w:hint="eastAsia"/>
        </w:rPr>
        <w:t>对债务人实际或预期的内部信用评级是否下调。</w:t>
      </w:r>
    </w:p>
    <w:p w14:paraId="5D1E87C4" w14:textId="77777777" w:rsidR="00030305" w:rsidRDefault="00030305" w:rsidP="005F2AF4">
      <w:pPr>
        <w:adjustRightInd w:val="0"/>
        <w:snapToGrid w:val="0"/>
        <w:ind w:left="1260" w:hanging="540"/>
        <w:jc w:val="both"/>
      </w:pPr>
      <w:r>
        <w:t>(6)</w:t>
      </w:r>
      <w:r>
        <w:tab/>
      </w:r>
      <w:r>
        <w:rPr>
          <w:rFonts w:hint="eastAsia"/>
        </w:rPr>
        <w:t>预期将导致债务人履行其偿债义务的能力发生显著变化的业务、财务或经济状况是否发生不利变化。</w:t>
      </w:r>
    </w:p>
    <w:p w14:paraId="774B52CD" w14:textId="77777777" w:rsidR="00030305" w:rsidRDefault="00030305" w:rsidP="005F2AF4">
      <w:pPr>
        <w:adjustRightInd w:val="0"/>
        <w:snapToGrid w:val="0"/>
        <w:ind w:left="1260" w:hanging="540"/>
        <w:jc w:val="both"/>
      </w:pPr>
      <w:r>
        <w:t>(7)</w:t>
      </w:r>
      <w:r>
        <w:tab/>
      </w:r>
      <w:r>
        <w:rPr>
          <w:rFonts w:hint="eastAsia"/>
        </w:rPr>
        <w:t>债务人经营成果实际或预期是否发生显著变化。</w:t>
      </w:r>
    </w:p>
    <w:p w14:paraId="1FB47231" w14:textId="77777777" w:rsidR="00030305" w:rsidRDefault="00030305" w:rsidP="005F2AF4">
      <w:pPr>
        <w:adjustRightInd w:val="0"/>
        <w:snapToGrid w:val="0"/>
        <w:ind w:left="1260" w:hanging="540"/>
        <w:jc w:val="both"/>
      </w:pPr>
      <w:r>
        <w:t>(8)</w:t>
      </w:r>
      <w:r>
        <w:tab/>
      </w:r>
      <w:r>
        <w:rPr>
          <w:rFonts w:hint="eastAsia"/>
        </w:rPr>
        <w:t>同一债务人发行的其他金融工具的信用风险是否显著增加。</w:t>
      </w:r>
    </w:p>
    <w:p w14:paraId="688D950B" w14:textId="77777777" w:rsidR="00030305" w:rsidRDefault="00030305" w:rsidP="005F2AF4">
      <w:pPr>
        <w:adjustRightInd w:val="0"/>
        <w:snapToGrid w:val="0"/>
        <w:ind w:left="1260" w:hanging="540"/>
        <w:jc w:val="both"/>
      </w:pPr>
      <w:r>
        <w:t>(9)</w:t>
      </w:r>
      <w:r>
        <w:tab/>
      </w:r>
      <w:r>
        <w:rPr>
          <w:rFonts w:hint="eastAsia"/>
        </w:rPr>
        <w:t>债务人所处的监管、经济或技术环境是否发生显著不利变化。</w:t>
      </w:r>
    </w:p>
    <w:p w14:paraId="1A9BBFA2" w14:textId="77777777" w:rsidR="00030305" w:rsidRDefault="00030305" w:rsidP="005F2AF4">
      <w:pPr>
        <w:adjustRightInd w:val="0"/>
        <w:snapToGrid w:val="0"/>
        <w:ind w:left="1260" w:hanging="540"/>
        <w:jc w:val="both"/>
        <w:sectPr w:rsidR="00030305" w:rsidSect="00030305">
          <w:pgSz w:w="11907" w:h="16839"/>
          <w:pgMar w:top="864" w:right="720" w:bottom="432" w:left="1008" w:header="864" w:footer="432" w:gutter="0"/>
          <w:pgNumType w:fmt="numberInDash"/>
          <w:cols w:space="708"/>
          <w:docGrid w:linePitch="360"/>
        </w:sectPr>
      </w:pPr>
      <w:r>
        <w:t>(10)</w:t>
      </w:r>
      <w:r>
        <w:tab/>
      </w:r>
      <w:r>
        <w:rPr>
          <w:rFonts w:hint="eastAsia"/>
        </w:rPr>
        <w:t>作为债务抵押的担保物价值或第三方提供的担保或信用增级质量是否发生显著变化。这些变化预期将降低债务人按合同规定期限还款的经济动机或者影响违约概率。</w:t>
      </w:r>
    </w:p>
    <w:p w14:paraId="64136E42"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5879D3F5" w14:textId="77777777" w:rsidR="00030305" w:rsidRPr="00030305" w:rsidRDefault="00030305" w:rsidP="00030305"/>
    <w:p w14:paraId="54C5531E"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31127C11" w14:textId="77777777" w:rsidR="00030305" w:rsidRPr="00030305" w:rsidRDefault="00030305" w:rsidP="00030305"/>
    <w:p w14:paraId="2D2E6DAC" w14:textId="77777777" w:rsidR="00030305" w:rsidRPr="00030305" w:rsidRDefault="00030305" w:rsidP="00030305">
      <w:pPr>
        <w:ind w:left="720"/>
        <w:jc w:val="both"/>
      </w:pPr>
      <w:r w:rsidRPr="00030305">
        <w:rPr>
          <w:rFonts w:hint="eastAsia"/>
          <w:i/>
        </w:rPr>
        <w:t>金融工具减值</w:t>
      </w:r>
      <w:r w:rsidRPr="00030305">
        <w:rPr>
          <w:rFonts w:hint="eastAsia"/>
        </w:rPr>
        <w:t xml:space="preserve"> - </w:t>
      </w:r>
      <w:r w:rsidRPr="00030305">
        <w:rPr>
          <w:rFonts w:hint="eastAsia"/>
        </w:rPr>
        <w:t>续</w:t>
      </w:r>
    </w:p>
    <w:p w14:paraId="69321CA0" w14:textId="77777777" w:rsidR="00030305" w:rsidRPr="00030305" w:rsidRDefault="00030305" w:rsidP="00030305"/>
    <w:p w14:paraId="4281085B" w14:textId="77777777" w:rsidR="00030305" w:rsidRPr="00030305" w:rsidRDefault="00030305" w:rsidP="00030305">
      <w:pPr>
        <w:ind w:left="720"/>
        <w:jc w:val="both"/>
      </w:pPr>
      <w:r w:rsidRPr="00030305">
        <w:rPr>
          <w:rFonts w:hint="eastAsia"/>
          <w:i/>
        </w:rPr>
        <w:t xml:space="preserve">- </w:t>
      </w:r>
      <w:r w:rsidRPr="00030305">
        <w:rPr>
          <w:rFonts w:hint="eastAsia"/>
          <w:i/>
        </w:rPr>
        <w:t>信用风险显著增加</w:t>
      </w:r>
      <w:r w:rsidRPr="00030305">
        <w:rPr>
          <w:rFonts w:hint="eastAsia"/>
        </w:rPr>
        <w:t xml:space="preserve"> - </w:t>
      </w:r>
      <w:r w:rsidRPr="00030305">
        <w:rPr>
          <w:rFonts w:hint="eastAsia"/>
        </w:rPr>
        <w:t>续</w:t>
      </w:r>
    </w:p>
    <w:p w14:paraId="6B2A69EA" w14:textId="77777777" w:rsidR="00030305" w:rsidRPr="00030305" w:rsidRDefault="00030305" w:rsidP="00030305"/>
    <w:p w14:paraId="552E3490" w14:textId="77777777" w:rsidR="00030305" w:rsidRPr="00030305" w:rsidRDefault="00030305" w:rsidP="00030305">
      <w:pPr>
        <w:ind w:left="720"/>
        <w:jc w:val="both"/>
      </w:pPr>
      <w:r w:rsidRPr="00030305">
        <w:rPr>
          <w:rFonts w:hint="eastAsia"/>
        </w:rPr>
        <w:t>本公司在评估信用风险是否显著增加时会考虑如下因素：</w:t>
      </w:r>
      <w:r w:rsidRPr="00030305">
        <w:rPr>
          <w:rFonts w:hint="eastAsia"/>
        </w:rPr>
        <w:t xml:space="preserve"> - </w:t>
      </w:r>
      <w:r w:rsidRPr="00030305">
        <w:rPr>
          <w:rFonts w:hint="eastAsia"/>
        </w:rPr>
        <w:t>续</w:t>
      </w:r>
    </w:p>
    <w:p w14:paraId="68A34A35" w14:textId="77777777" w:rsidR="00030305" w:rsidRDefault="00030305" w:rsidP="00030305"/>
    <w:p w14:paraId="5B62C18C" w14:textId="77777777" w:rsidR="00030305" w:rsidRDefault="00030305" w:rsidP="005F2AF4">
      <w:pPr>
        <w:adjustRightInd w:val="0"/>
        <w:snapToGrid w:val="0"/>
        <w:ind w:left="1260" w:hanging="540"/>
        <w:jc w:val="both"/>
      </w:pPr>
      <w:r>
        <w:t>(11)</w:t>
      </w:r>
      <w:r>
        <w:tab/>
      </w:r>
      <w:r>
        <w:rPr>
          <w:rFonts w:hint="eastAsia"/>
        </w:rPr>
        <w:t>预期将降低借款人按合同约定期限还款的经济动机是否发生显著变化。</w:t>
      </w:r>
    </w:p>
    <w:p w14:paraId="76A80015" w14:textId="77777777" w:rsidR="00030305" w:rsidRDefault="00030305" w:rsidP="005F2AF4">
      <w:pPr>
        <w:adjustRightInd w:val="0"/>
        <w:snapToGrid w:val="0"/>
        <w:ind w:left="1260" w:hanging="540"/>
        <w:jc w:val="both"/>
      </w:pPr>
      <w:r>
        <w:t>(12)</w:t>
      </w:r>
      <w:r>
        <w:tab/>
      </w:r>
      <w:r>
        <w:rPr>
          <w:rFonts w:hint="eastAsia"/>
        </w:rPr>
        <w:t>借款合同的预期是否发生变更，包括预计违反合同的行为可能导致的合同义务的免除或修订、给予免息期、利率跳升、要求追加抵押品或担保或者对金融工具的合同框架做出其他变更。</w:t>
      </w:r>
    </w:p>
    <w:p w14:paraId="261818DF" w14:textId="77777777" w:rsidR="00030305" w:rsidRDefault="00030305" w:rsidP="005F2AF4">
      <w:pPr>
        <w:adjustRightInd w:val="0"/>
        <w:snapToGrid w:val="0"/>
        <w:ind w:left="1260" w:hanging="540"/>
        <w:jc w:val="both"/>
      </w:pPr>
      <w:r>
        <w:t>(13)</w:t>
      </w:r>
      <w:r>
        <w:tab/>
      </w:r>
      <w:r>
        <w:rPr>
          <w:rFonts w:hint="eastAsia"/>
        </w:rPr>
        <w:t>债务人预期表现和还款行为是否发生显著变化。</w:t>
      </w:r>
    </w:p>
    <w:p w14:paraId="057EE494" w14:textId="77777777" w:rsidR="00030305" w:rsidRDefault="00030305" w:rsidP="005F2AF4">
      <w:pPr>
        <w:adjustRightInd w:val="0"/>
        <w:snapToGrid w:val="0"/>
        <w:ind w:left="1260" w:hanging="540"/>
        <w:jc w:val="both"/>
      </w:pPr>
      <w:r>
        <w:t>(14)</w:t>
      </w:r>
      <w:r>
        <w:tab/>
      </w:r>
      <w:r>
        <w:rPr>
          <w:rFonts w:hint="eastAsia"/>
        </w:rPr>
        <w:t>本公司对金融工具信用管理方法是否发生变化。</w:t>
      </w:r>
    </w:p>
    <w:p w14:paraId="7013B2C4" w14:textId="77777777" w:rsidR="00030305" w:rsidRDefault="00030305" w:rsidP="005F2AF4">
      <w:pPr>
        <w:adjustRightInd w:val="0"/>
        <w:snapToGrid w:val="0"/>
        <w:ind w:leftChars="300" w:left="720"/>
        <w:jc w:val="both"/>
      </w:pPr>
    </w:p>
    <w:p w14:paraId="3EBE0177" w14:textId="77777777" w:rsidR="00030305" w:rsidRDefault="00030305" w:rsidP="005F2AF4">
      <w:pPr>
        <w:adjustRightInd w:val="0"/>
        <w:snapToGrid w:val="0"/>
        <w:ind w:leftChars="300" w:left="720"/>
        <w:jc w:val="both"/>
      </w:pPr>
      <w:r>
        <w:rPr>
          <w:rFonts w:hint="eastAsia"/>
        </w:rPr>
        <w:t>无论经上述评估后信用风险是否显著增加，当金融工具合同付款已发生逾期超过（不含）</w:t>
      </w:r>
      <w:r>
        <w:rPr>
          <w:rFonts w:hint="eastAsia"/>
        </w:rPr>
        <w:t>1</w:t>
      </w:r>
      <w:r>
        <w:rPr>
          <w:rFonts w:hint="eastAsia"/>
        </w:rPr>
        <w:t>个月，则表明该金融工具的信用风险已经显著增加。</w:t>
      </w:r>
    </w:p>
    <w:p w14:paraId="1A4AFA3D" w14:textId="77777777" w:rsidR="00030305" w:rsidRDefault="00030305" w:rsidP="005F2AF4">
      <w:pPr>
        <w:adjustRightInd w:val="0"/>
        <w:snapToGrid w:val="0"/>
        <w:ind w:leftChars="300" w:left="720"/>
        <w:jc w:val="both"/>
      </w:pPr>
    </w:p>
    <w:p w14:paraId="496EBEFD" w14:textId="77777777" w:rsidR="00030305" w:rsidRDefault="00030305" w:rsidP="005F2AF4">
      <w:pPr>
        <w:adjustRightInd w:val="0"/>
        <w:snapToGrid w:val="0"/>
        <w:ind w:leftChars="300" w:left="720"/>
        <w:jc w:val="both"/>
      </w:pPr>
      <w:r>
        <w:rPr>
          <w:rFonts w:hint="eastAsia"/>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14:paraId="38A1DF08" w14:textId="77777777" w:rsidR="00030305" w:rsidRDefault="00030305" w:rsidP="005F2AF4">
      <w:pPr>
        <w:adjustRightInd w:val="0"/>
        <w:snapToGrid w:val="0"/>
      </w:pPr>
    </w:p>
    <w:p w14:paraId="34F5F7B2" w14:textId="77777777" w:rsidR="00030305" w:rsidRDefault="00030305" w:rsidP="00030305">
      <w:pPr>
        <w:tabs>
          <w:tab w:val="left" w:pos="1440"/>
        </w:tabs>
        <w:adjustRightInd w:val="0"/>
        <w:snapToGrid w:val="0"/>
        <w:ind w:left="720"/>
        <w:jc w:val="both"/>
        <w:rPr>
          <w:i/>
        </w:rPr>
      </w:pPr>
      <w:r>
        <w:rPr>
          <w:i/>
        </w:rPr>
        <w:t xml:space="preserve">- </w:t>
      </w:r>
      <w:r>
        <w:rPr>
          <w:rFonts w:hint="eastAsia"/>
          <w:i/>
        </w:rPr>
        <w:t>已发生信用减值的金融资产</w:t>
      </w:r>
    </w:p>
    <w:p w14:paraId="5B2C2D92" w14:textId="77777777" w:rsidR="00030305" w:rsidRDefault="00030305" w:rsidP="005F2AF4">
      <w:pPr>
        <w:adjustRightInd w:val="0"/>
        <w:snapToGrid w:val="0"/>
      </w:pPr>
    </w:p>
    <w:p w14:paraId="48DD25F0" w14:textId="77777777" w:rsidR="00030305" w:rsidRDefault="00030305" w:rsidP="005F2AF4">
      <w:pPr>
        <w:adjustRightInd w:val="0"/>
        <w:snapToGrid w:val="0"/>
        <w:ind w:left="720"/>
        <w:jc w:val="both"/>
      </w:pPr>
      <w:r>
        <w:rPr>
          <w:rFonts w:hint="eastAsia"/>
        </w:rPr>
        <w:t>当本公司预期对金融资产未来现金流量具有不利影响的一项或多项事件发生时，该金融资产成为已发生信用减值的金融资产。金融资产已发生信用减值的证据包括下列可观察信息：</w:t>
      </w:r>
    </w:p>
    <w:p w14:paraId="6705313E" w14:textId="77777777" w:rsidR="00030305" w:rsidRDefault="00030305" w:rsidP="005F2AF4">
      <w:pPr>
        <w:adjustRightInd w:val="0"/>
        <w:snapToGrid w:val="0"/>
      </w:pPr>
    </w:p>
    <w:p w14:paraId="4D3EF52F" w14:textId="77777777" w:rsidR="00030305" w:rsidRDefault="00030305" w:rsidP="005F2AF4">
      <w:pPr>
        <w:adjustRightInd w:val="0"/>
        <w:snapToGrid w:val="0"/>
        <w:ind w:left="1260" w:hanging="540"/>
        <w:jc w:val="both"/>
      </w:pPr>
      <w:r>
        <w:t>(1)</w:t>
      </w:r>
      <w:r>
        <w:tab/>
      </w:r>
      <w:r>
        <w:rPr>
          <w:rFonts w:hint="eastAsia"/>
        </w:rPr>
        <w:t>发行方或债务人发生重大财务困难；</w:t>
      </w:r>
    </w:p>
    <w:p w14:paraId="0350E7DE" w14:textId="77777777" w:rsidR="00030305" w:rsidRDefault="00030305" w:rsidP="005F2AF4">
      <w:pPr>
        <w:adjustRightInd w:val="0"/>
        <w:snapToGrid w:val="0"/>
        <w:ind w:left="1260" w:hanging="540"/>
        <w:jc w:val="both"/>
      </w:pPr>
      <w:r>
        <w:t>(2)</w:t>
      </w:r>
      <w:r>
        <w:tab/>
      </w:r>
      <w:r>
        <w:rPr>
          <w:rFonts w:hint="eastAsia"/>
        </w:rPr>
        <w:t>债务人违反合同，如偿付利息或本金违约或逾期等；</w:t>
      </w:r>
    </w:p>
    <w:p w14:paraId="51DBD051" w14:textId="77777777" w:rsidR="00030305" w:rsidRDefault="00030305" w:rsidP="005F2AF4">
      <w:pPr>
        <w:adjustRightInd w:val="0"/>
        <w:snapToGrid w:val="0"/>
        <w:ind w:left="1260" w:hanging="540"/>
        <w:jc w:val="both"/>
      </w:pPr>
      <w:r>
        <w:t>(3)</w:t>
      </w:r>
      <w:r>
        <w:tab/>
      </w:r>
      <w:r>
        <w:rPr>
          <w:rFonts w:hint="eastAsia"/>
        </w:rPr>
        <w:t>债权人出于与债务人财务困难有关的经济或合同考虑，给予债务人在任何其他情况下都不会做出的让步；</w:t>
      </w:r>
    </w:p>
    <w:p w14:paraId="78D394C2" w14:textId="77777777" w:rsidR="00030305" w:rsidRDefault="00030305" w:rsidP="005F2AF4">
      <w:pPr>
        <w:adjustRightInd w:val="0"/>
        <w:snapToGrid w:val="0"/>
        <w:ind w:left="1260" w:hanging="540"/>
        <w:jc w:val="both"/>
      </w:pPr>
      <w:r>
        <w:t>(4)</w:t>
      </w:r>
      <w:r>
        <w:tab/>
      </w:r>
      <w:r>
        <w:rPr>
          <w:rFonts w:hint="eastAsia"/>
        </w:rPr>
        <w:t>债务人很可能破产或进行其他财务重组；</w:t>
      </w:r>
    </w:p>
    <w:p w14:paraId="67FEC571" w14:textId="77777777" w:rsidR="00030305" w:rsidRDefault="00030305" w:rsidP="005F2AF4">
      <w:pPr>
        <w:adjustRightInd w:val="0"/>
        <w:snapToGrid w:val="0"/>
        <w:ind w:left="1260" w:hanging="540"/>
        <w:jc w:val="both"/>
      </w:pPr>
      <w:r>
        <w:t>(5)</w:t>
      </w:r>
      <w:r>
        <w:tab/>
      </w:r>
      <w:r>
        <w:rPr>
          <w:rFonts w:hint="eastAsia"/>
        </w:rPr>
        <w:t>发行方或债务人财务困难导致该金融资产的活跃市场消失；</w:t>
      </w:r>
    </w:p>
    <w:p w14:paraId="33E980B4" w14:textId="77777777" w:rsidR="00030305" w:rsidRDefault="00030305" w:rsidP="005F2AF4">
      <w:pPr>
        <w:adjustRightInd w:val="0"/>
        <w:snapToGrid w:val="0"/>
        <w:ind w:left="1260" w:hanging="540"/>
        <w:jc w:val="both"/>
      </w:pPr>
      <w:r>
        <w:t>(6)</w:t>
      </w:r>
      <w:r>
        <w:tab/>
      </w:r>
      <w:r>
        <w:rPr>
          <w:rFonts w:hint="eastAsia"/>
        </w:rPr>
        <w:t>以大幅折扣</w:t>
      </w:r>
      <w:proofErr w:type="gramStart"/>
      <w:r>
        <w:rPr>
          <w:rFonts w:hint="eastAsia"/>
        </w:rPr>
        <w:t>购买或源生</w:t>
      </w:r>
      <w:proofErr w:type="gramEnd"/>
      <w:r>
        <w:rPr>
          <w:rFonts w:hint="eastAsia"/>
        </w:rPr>
        <w:t>一项金融资产，该折扣反映了发生信用损失的事实。</w:t>
      </w:r>
    </w:p>
    <w:p w14:paraId="1FFB4E83" w14:textId="77777777" w:rsidR="00030305" w:rsidRDefault="00030305" w:rsidP="005F2AF4">
      <w:pPr>
        <w:adjustRightInd w:val="0"/>
        <w:snapToGrid w:val="0"/>
      </w:pPr>
    </w:p>
    <w:p w14:paraId="06FFB842" w14:textId="77777777" w:rsidR="00030305" w:rsidRDefault="00030305" w:rsidP="00030305">
      <w:pPr>
        <w:spacing w:after="160" w:line="256" w:lineRule="auto"/>
        <w:ind w:leftChars="300"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基于本公司内部信用风险管理，当内部建议的或外部获取的信息中表明金融工具债务人不能全额偿付包括本公司在内的债权人（不考虑本公司取得的任何担保），则本公司认为发生违约事件。</w:t>
      </w:r>
    </w:p>
    <w:p w14:paraId="1B4C6617"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5CF536FA" w14:textId="77777777" w:rsidR="00030305" w:rsidRPr="00030305" w:rsidRDefault="00030305" w:rsidP="00030305"/>
    <w:p w14:paraId="464AFE9E"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4616DF85" w14:textId="77777777" w:rsidR="00030305" w:rsidRPr="00030305" w:rsidRDefault="00030305" w:rsidP="00030305"/>
    <w:p w14:paraId="7689CF46" w14:textId="77777777" w:rsidR="00030305" w:rsidRPr="00030305" w:rsidRDefault="00030305" w:rsidP="00030305">
      <w:pPr>
        <w:ind w:left="720"/>
        <w:jc w:val="both"/>
      </w:pPr>
      <w:r w:rsidRPr="00030305">
        <w:rPr>
          <w:rFonts w:hint="eastAsia"/>
          <w:i/>
        </w:rPr>
        <w:t>金融工具减值</w:t>
      </w:r>
      <w:r w:rsidRPr="00030305">
        <w:rPr>
          <w:rFonts w:hint="eastAsia"/>
        </w:rPr>
        <w:t xml:space="preserve"> - </w:t>
      </w:r>
      <w:r w:rsidRPr="00030305">
        <w:rPr>
          <w:rFonts w:hint="eastAsia"/>
        </w:rPr>
        <w:t>续</w:t>
      </w:r>
    </w:p>
    <w:p w14:paraId="1FE1A818" w14:textId="77777777" w:rsidR="00030305" w:rsidRPr="00030305" w:rsidRDefault="00030305" w:rsidP="00030305"/>
    <w:p w14:paraId="2EFA5758" w14:textId="77777777" w:rsidR="00030305" w:rsidRPr="00030305" w:rsidRDefault="00030305" w:rsidP="00030305">
      <w:pPr>
        <w:ind w:left="720"/>
        <w:jc w:val="both"/>
      </w:pPr>
      <w:r w:rsidRPr="00030305">
        <w:rPr>
          <w:rFonts w:hint="eastAsia"/>
          <w:i/>
        </w:rPr>
        <w:t xml:space="preserve">- </w:t>
      </w:r>
      <w:r w:rsidRPr="00030305">
        <w:rPr>
          <w:rFonts w:hint="eastAsia"/>
          <w:i/>
        </w:rPr>
        <w:t>已发生信用减值的金融资产</w:t>
      </w:r>
      <w:r w:rsidRPr="00030305">
        <w:rPr>
          <w:rFonts w:hint="eastAsia"/>
        </w:rPr>
        <w:t xml:space="preserve"> - </w:t>
      </w:r>
      <w:r w:rsidRPr="00030305">
        <w:rPr>
          <w:rFonts w:hint="eastAsia"/>
        </w:rPr>
        <w:t>续</w:t>
      </w:r>
    </w:p>
    <w:p w14:paraId="54F58E67" w14:textId="77777777" w:rsidR="00030305" w:rsidRDefault="00030305" w:rsidP="00030305"/>
    <w:p w14:paraId="6B64F18A" w14:textId="77777777" w:rsidR="00030305" w:rsidRDefault="00030305" w:rsidP="00030305">
      <w:pPr>
        <w:spacing w:after="160" w:line="256" w:lineRule="auto"/>
        <w:ind w:leftChars="300" w:left="720"/>
        <w:jc w:val="both"/>
      </w:pPr>
      <w:r>
        <w:rPr>
          <w:rFonts w:hint="eastAsia"/>
        </w:rPr>
        <w:t>无论上述评估结果如何，若金融工具合同付款已发生逾期超过（不含）</w:t>
      </w:r>
      <w:r>
        <w:t>3</w:t>
      </w:r>
      <w:r>
        <w:rPr>
          <w:rFonts w:hint="eastAsia"/>
        </w:rPr>
        <w:t>个月，则本公司推定该金融工具已发生违约。</w:t>
      </w:r>
    </w:p>
    <w:p w14:paraId="1A931918" w14:textId="77777777" w:rsidR="00030305" w:rsidRDefault="00030305" w:rsidP="005F2AF4">
      <w:pPr>
        <w:adjustRightInd w:val="0"/>
        <w:snapToGrid w:val="0"/>
        <w:jc w:val="both"/>
        <w:rPr>
          <w:i/>
        </w:rPr>
      </w:pPr>
    </w:p>
    <w:p w14:paraId="18367F2B" w14:textId="77777777" w:rsidR="00030305" w:rsidRDefault="00030305" w:rsidP="00030305">
      <w:pPr>
        <w:tabs>
          <w:tab w:val="left" w:pos="1440"/>
        </w:tabs>
        <w:adjustRightInd w:val="0"/>
        <w:snapToGrid w:val="0"/>
        <w:ind w:left="720"/>
        <w:jc w:val="both"/>
        <w:rPr>
          <w:i/>
        </w:rPr>
      </w:pPr>
      <w:r>
        <w:rPr>
          <w:i/>
        </w:rPr>
        <w:t xml:space="preserve">- </w:t>
      </w:r>
      <w:r>
        <w:rPr>
          <w:rFonts w:hint="eastAsia"/>
          <w:i/>
        </w:rPr>
        <w:t>预期信用损失的确定</w:t>
      </w:r>
    </w:p>
    <w:p w14:paraId="7DB9591A" w14:textId="77777777" w:rsidR="00030305" w:rsidRDefault="00030305" w:rsidP="005F2AF4">
      <w:pPr>
        <w:adjustRightInd w:val="0"/>
        <w:snapToGrid w:val="0"/>
      </w:pPr>
    </w:p>
    <w:p w14:paraId="4A9C3B66" w14:textId="77777777" w:rsidR="00030305" w:rsidRDefault="00030305" w:rsidP="005F2AF4">
      <w:pPr>
        <w:adjustRightInd w:val="0"/>
        <w:snapToGrid w:val="0"/>
        <w:ind w:left="720"/>
        <w:jc w:val="both"/>
      </w:pPr>
      <w:r>
        <w:rPr>
          <w:rFonts w:hint="eastAsia"/>
        </w:rPr>
        <w:t>本公司</w:t>
      </w:r>
      <w:r w:rsidRPr="00F03262">
        <w:rPr>
          <w:rFonts w:hint="eastAsia"/>
        </w:rPr>
        <w:t>对货币资金和其他应收款在单项资产的基础上确定预期信用损失，</w:t>
      </w:r>
      <w:r>
        <w:rPr>
          <w:rFonts w:hint="eastAsia"/>
        </w:rPr>
        <w:t>对发放贷款和垫款</w:t>
      </w:r>
      <w:r w:rsidRPr="00F03262">
        <w:rPr>
          <w:rFonts w:hint="eastAsia"/>
        </w:rPr>
        <w:t>在组合基础上</w:t>
      </w:r>
      <w:r>
        <w:rPr>
          <w:rFonts w:hint="eastAsia"/>
        </w:rPr>
        <w:t>采用预期信用损失模型确定相关金融工具的信用损失。本公司以共同风险特征为依据，将金融工具分为不同组别。本公司采用的共同信用风险特征包括：金融工具类型、信用风险评级、担保物类型、初始确认日期、剩余合同期限、贷款业务类型、债务人所处行业、债务人所处地理位置、担保品相对于金融资产的价值等。</w:t>
      </w:r>
    </w:p>
    <w:p w14:paraId="669F82C2" w14:textId="77777777" w:rsidR="00030305" w:rsidRDefault="00030305" w:rsidP="005F2AF4">
      <w:pPr>
        <w:adjustRightInd w:val="0"/>
        <w:snapToGrid w:val="0"/>
      </w:pPr>
    </w:p>
    <w:p w14:paraId="106829FE" w14:textId="77777777" w:rsidR="00030305" w:rsidRDefault="00030305" w:rsidP="005F2AF4">
      <w:pPr>
        <w:adjustRightInd w:val="0"/>
        <w:snapToGrid w:val="0"/>
        <w:ind w:left="720"/>
        <w:jc w:val="both"/>
      </w:pPr>
      <w:r>
        <w:rPr>
          <w:rFonts w:hint="eastAsia"/>
        </w:rPr>
        <w:t>本公司按照下列方法确定相关金融工具的预期信用损失：</w:t>
      </w:r>
    </w:p>
    <w:p w14:paraId="071F9CC4" w14:textId="77777777" w:rsidR="00030305" w:rsidRDefault="00030305" w:rsidP="005F2AF4">
      <w:pPr>
        <w:adjustRightInd w:val="0"/>
        <w:snapToGrid w:val="0"/>
      </w:pPr>
    </w:p>
    <w:p w14:paraId="62CDB41D" w14:textId="77777777" w:rsidR="00030305" w:rsidRDefault="00030305" w:rsidP="00030305">
      <w:pPr>
        <w:pStyle w:val="a7"/>
        <w:numPr>
          <w:ilvl w:val="0"/>
          <w:numId w:val="4"/>
        </w:numPr>
        <w:adjustRightInd w:val="0"/>
        <w:snapToGrid w:val="0"/>
        <w:ind w:left="1627" w:firstLineChars="0" w:hanging="547"/>
        <w:jc w:val="both"/>
      </w:pPr>
      <w:r>
        <w:rPr>
          <w:rFonts w:hint="eastAsia"/>
        </w:rPr>
        <w:t>对于金融资产，信用损失为本公司应收取的合同现金流量与预期收取的现金流量之间差额的现值。</w:t>
      </w:r>
    </w:p>
    <w:p w14:paraId="08839D1F" w14:textId="77777777" w:rsidR="00030305" w:rsidRDefault="00030305" w:rsidP="005F2AF4">
      <w:pPr>
        <w:adjustRightInd w:val="0"/>
        <w:snapToGrid w:val="0"/>
      </w:pPr>
    </w:p>
    <w:p w14:paraId="3C2F66E8" w14:textId="77777777" w:rsidR="00030305" w:rsidRDefault="00030305" w:rsidP="005F2AF4">
      <w:pPr>
        <w:adjustRightInd w:val="0"/>
        <w:snapToGrid w:val="0"/>
        <w:ind w:left="720"/>
        <w:jc w:val="both"/>
      </w:pPr>
      <w:r>
        <w:rPr>
          <w:rFonts w:hint="eastAsia"/>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14:paraId="018BB86A" w14:textId="77777777" w:rsidR="00030305" w:rsidRDefault="00030305" w:rsidP="005F2AF4">
      <w:pPr>
        <w:adjustRightInd w:val="0"/>
        <w:snapToGrid w:val="0"/>
      </w:pPr>
    </w:p>
    <w:p w14:paraId="682E5DB9" w14:textId="77777777" w:rsidR="00030305" w:rsidRDefault="00030305" w:rsidP="00030305">
      <w:pPr>
        <w:tabs>
          <w:tab w:val="left" w:pos="1440"/>
        </w:tabs>
        <w:adjustRightInd w:val="0"/>
        <w:snapToGrid w:val="0"/>
        <w:ind w:left="720"/>
        <w:jc w:val="both"/>
        <w:rPr>
          <w:i/>
        </w:rPr>
      </w:pPr>
      <w:r>
        <w:rPr>
          <w:i/>
        </w:rPr>
        <w:t xml:space="preserve">- </w:t>
      </w:r>
      <w:proofErr w:type="gramStart"/>
      <w:r>
        <w:rPr>
          <w:rFonts w:hint="eastAsia"/>
          <w:i/>
        </w:rPr>
        <w:t>减记金融资产</w:t>
      </w:r>
      <w:proofErr w:type="gramEnd"/>
    </w:p>
    <w:p w14:paraId="55CE6A48" w14:textId="77777777" w:rsidR="00030305" w:rsidRDefault="00030305" w:rsidP="005F2AF4">
      <w:pPr>
        <w:adjustRightInd w:val="0"/>
        <w:snapToGrid w:val="0"/>
      </w:pPr>
    </w:p>
    <w:p w14:paraId="6AD03CEC" w14:textId="77777777" w:rsidR="00030305" w:rsidRDefault="00030305" w:rsidP="005F2AF4">
      <w:pPr>
        <w:adjustRightInd w:val="0"/>
        <w:snapToGrid w:val="0"/>
        <w:ind w:left="720"/>
        <w:jc w:val="both"/>
      </w:pPr>
      <w:r>
        <w:rPr>
          <w:rFonts w:hint="eastAsia"/>
        </w:rPr>
        <w:t>当本公司不再合理预期金融资产合同现金流量能够全部或部分收回的，直接</w:t>
      </w:r>
      <w:proofErr w:type="gramStart"/>
      <w:r>
        <w:rPr>
          <w:rFonts w:hint="eastAsia"/>
        </w:rPr>
        <w:t>减记该</w:t>
      </w:r>
      <w:proofErr w:type="gramEnd"/>
      <w:r>
        <w:rPr>
          <w:rFonts w:hint="eastAsia"/>
        </w:rPr>
        <w:t>金融资产的账面余额。这种</w:t>
      </w:r>
      <w:proofErr w:type="gramStart"/>
      <w:r>
        <w:rPr>
          <w:rFonts w:hint="eastAsia"/>
        </w:rPr>
        <w:t>减记构成</w:t>
      </w:r>
      <w:proofErr w:type="gramEnd"/>
      <w:r>
        <w:rPr>
          <w:rFonts w:hint="eastAsia"/>
        </w:rPr>
        <w:t>相关金融资产的终止确认。</w:t>
      </w:r>
    </w:p>
    <w:p w14:paraId="51BE11BC" w14:textId="77777777" w:rsidR="00030305" w:rsidRDefault="00030305" w:rsidP="005F2AF4">
      <w:pPr>
        <w:adjustRightInd w:val="0"/>
        <w:snapToGrid w:val="0"/>
      </w:pPr>
    </w:p>
    <w:p w14:paraId="03BB37A3" w14:textId="77777777" w:rsidR="00030305" w:rsidRDefault="00030305" w:rsidP="00030305">
      <w:pPr>
        <w:tabs>
          <w:tab w:val="left" w:pos="1440"/>
        </w:tabs>
        <w:adjustRightInd w:val="0"/>
        <w:snapToGrid w:val="0"/>
        <w:ind w:left="720"/>
        <w:jc w:val="both"/>
        <w:rPr>
          <w:i/>
        </w:rPr>
      </w:pPr>
      <w:r>
        <w:rPr>
          <w:rFonts w:hint="eastAsia"/>
          <w:i/>
        </w:rPr>
        <w:t>金融资产的转移</w:t>
      </w:r>
    </w:p>
    <w:p w14:paraId="40520FA1" w14:textId="77777777" w:rsidR="00030305" w:rsidRDefault="00030305" w:rsidP="005F2AF4">
      <w:pPr>
        <w:adjustRightInd w:val="0"/>
        <w:snapToGrid w:val="0"/>
      </w:pPr>
    </w:p>
    <w:p w14:paraId="272E5BCC" w14:textId="77777777" w:rsidR="00030305" w:rsidRDefault="00030305" w:rsidP="005F2AF4">
      <w:pPr>
        <w:adjustRightInd w:val="0"/>
        <w:snapToGrid w:val="0"/>
        <w:ind w:left="720"/>
        <w:jc w:val="both"/>
      </w:pPr>
      <w:r>
        <w:rPr>
          <w:rFonts w:hint="eastAsia"/>
        </w:rPr>
        <w:t>满足下列条件之一的金融资产，予以终止确认：</w:t>
      </w:r>
      <w:r>
        <w:t>(1)</w:t>
      </w:r>
      <w:r>
        <w:rPr>
          <w:rFonts w:hint="eastAsia"/>
        </w:rPr>
        <w:t>收取该金融资产现金流量的合同权利终止；</w:t>
      </w:r>
      <w:r>
        <w:t>(2)</w:t>
      </w:r>
      <w:r>
        <w:rPr>
          <w:rFonts w:hint="eastAsia"/>
        </w:rPr>
        <w:t>该金融资产已转移，且将金融资产所有权上几乎所有的风险和报酬转移给转入方；</w:t>
      </w:r>
      <w:r>
        <w:t>(3)</w:t>
      </w:r>
      <w:r>
        <w:rPr>
          <w:rFonts w:hint="eastAsia"/>
        </w:rPr>
        <w:t>该金融资产已转移，虽然本公司既没有转移也没有保留金融资产所有权上几乎所有的风险和报酬，但是未保留对该金融资产的控制。</w:t>
      </w:r>
    </w:p>
    <w:p w14:paraId="38845F73" w14:textId="77777777" w:rsidR="00030305" w:rsidRDefault="00030305" w:rsidP="005F2AF4">
      <w:pPr>
        <w:adjustRightInd w:val="0"/>
        <w:snapToGrid w:val="0"/>
      </w:pPr>
    </w:p>
    <w:p w14:paraId="494E9D69" w14:textId="77777777" w:rsidR="00030305" w:rsidRDefault="00030305" w:rsidP="005F2AF4">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若本公司既没有转移也没有保留金融资产所有权上几乎所有风险和报酬，且保留了对该金融资产控制的，则按照其继续涉入被转移金融资产的程度继续确认该被转移金融资产，并相应确认相关负债。本公司按照下列方式对相关负债进行计量：</w:t>
      </w:r>
    </w:p>
    <w:p w14:paraId="67F9AECB"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70B37FEE" w14:textId="77777777" w:rsidR="00030305" w:rsidRPr="00030305" w:rsidRDefault="00030305" w:rsidP="00030305"/>
    <w:p w14:paraId="313FB3AA"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73DC514E" w14:textId="77777777" w:rsidR="00030305" w:rsidRPr="00030305" w:rsidRDefault="00030305" w:rsidP="00030305"/>
    <w:p w14:paraId="6628014A" w14:textId="77777777" w:rsidR="00030305" w:rsidRPr="00030305" w:rsidRDefault="00030305" w:rsidP="00030305">
      <w:pPr>
        <w:ind w:left="720"/>
        <w:jc w:val="both"/>
      </w:pPr>
      <w:r w:rsidRPr="00030305">
        <w:rPr>
          <w:rFonts w:hint="eastAsia"/>
          <w:i/>
        </w:rPr>
        <w:t>金融资产的转移</w:t>
      </w:r>
      <w:r w:rsidRPr="00030305">
        <w:rPr>
          <w:rFonts w:hint="eastAsia"/>
        </w:rPr>
        <w:t xml:space="preserve"> - </w:t>
      </w:r>
      <w:r w:rsidRPr="00030305">
        <w:rPr>
          <w:rFonts w:hint="eastAsia"/>
        </w:rPr>
        <w:t>续</w:t>
      </w:r>
    </w:p>
    <w:p w14:paraId="27C659B6" w14:textId="77777777" w:rsidR="00030305" w:rsidRDefault="00030305" w:rsidP="00030305"/>
    <w:p w14:paraId="7F6C6F2F" w14:textId="77777777" w:rsidR="00030305" w:rsidRDefault="00030305" w:rsidP="00030305">
      <w:pPr>
        <w:pStyle w:val="a7"/>
        <w:numPr>
          <w:ilvl w:val="0"/>
          <w:numId w:val="5"/>
        </w:numPr>
        <w:adjustRightInd w:val="0"/>
        <w:snapToGrid w:val="0"/>
        <w:ind w:left="1627" w:firstLineChars="0" w:hanging="547"/>
        <w:jc w:val="both"/>
      </w:pPr>
      <w:r>
        <w:rPr>
          <w:rFonts w:hint="eastAsia"/>
        </w:rPr>
        <w:t>被转移金融资产以摊</w:t>
      </w:r>
      <w:proofErr w:type="gramStart"/>
      <w:r>
        <w:rPr>
          <w:rFonts w:hint="eastAsia"/>
        </w:rPr>
        <w:t>余成本</w:t>
      </w:r>
      <w:proofErr w:type="gramEnd"/>
      <w:r>
        <w:rPr>
          <w:rFonts w:hint="eastAsia"/>
        </w:rPr>
        <w:t>计量的，相关负债的账面价值等于继续涉入被转移金融资产的账面价值减去本公司保留的权利</w:t>
      </w:r>
      <w:r>
        <w:rPr>
          <w:rFonts w:hint="eastAsia"/>
        </w:rPr>
        <w:t>(</w:t>
      </w:r>
      <w:r>
        <w:rPr>
          <w:rFonts w:hint="eastAsia"/>
        </w:rPr>
        <w:t>如果本公司因金融资产转移保留了相关权利</w:t>
      </w:r>
      <w:r>
        <w:rPr>
          <w:rFonts w:hint="eastAsia"/>
        </w:rPr>
        <w:t>)</w:t>
      </w:r>
      <w:r>
        <w:rPr>
          <w:rFonts w:hint="eastAsia"/>
        </w:rPr>
        <w:t>的摊</w:t>
      </w:r>
      <w:proofErr w:type="gramStart"/>
      <w:r>
        <w:rPr>
          <w:rFonts w:hint="eastAsia"/>
        </w:rPr>
        <w:t>余成本</w:t>
      </w:r>
      <w:proofErr w:type="gramEnd"/>
      <w:r>
        <w:rPr>
          <w:rFonts w:hint="eastAsia"/>
        </w:rPr>
        <w:t>并加上本公司承担的义务</w:t>
      </w:r>
      <w:r>
        <w:rPr>
          <w:rFonts w:hint="eastAsia"/>
        </w:rPr>
        <w:t>(</w:t>
      </w:r>
      <w:r>
        <w:rPr>
          <w:rFonts w:hint="eastAsia"/>
        </w:rPr>
        <w:t>如果本公司因金融资产转移承担了相关义务</w:t>
      </w:r>
      <w:r>
        <w:rPr>
          <w:rFonts w:hint="eastAsia"/>
        </w:rPr>
        <w:t>)</w:t>
      </w:r>
      <w:r>
        <w:rPr>
          <w:rFonts w:hint="eastAsia"/>
        </w:rPr>
        <w:t>的摊余成本，相关负债不指定为以公允价值计量且其变动计入当期损益的金融负债。</w:t>
      </w:r>
    </w:p>
    <w:p w14:paraId="7DF256A1" w14:textId="77777777" w:rsidR="00030305" w:rsidRDefault="00030305" w:rsidP="00030305">
      <w:pPr>
        <w:pStyle w:val="a7"/>
        <w:numPr>
          <w:ilvl w:val="0"/>
          <w:numId w:val="6"/>
        </w:numPr>
        <w:adjustRightInd w:val="0"/>
        <w:snapToGrid w:val="0"/>
        <w:ind w:left="1627" w:firstLineChars="0" w:hanging="547"/>
        <w:jc w:val="both"/>
      </w:pPr>
      <w:r>
        <w:rPr>
          <w:rFonts w:hint="eastAsia"/>
        </w:rPr>
        <w:t>被转移金融资产以公允价值计量的，相关负债的账面价值等于继续涉入被转移金融资产的账面价值减去本公司保留的权利</w:t>
      </w:r>
      <w:r>
        <w:rPr>
          <w:rFonts w:hint="eastAsia"/>
        </w:rPr>
        <w:t>(</w:t>
      </w:r>
      <w:r>
        <w:rPr>
          <w:rFonts w:hint="eastAsia"/>
        </w:rPr>
        <w:t>如果本公司因金融资产转移保留了相关权利</w:t>
      </w:r>
      <w:r>
        <w:rPr>
          <w:rFonts w:hint="eastAsia"/>
        </w:rPr>
        <w:t>)</w:t>
      </w:r>
      <w:r>
        <w:rPr>
          <w:rFonts w:hint="eastAsia"/>
        </w:rPr>
        <w:t>的公允价值并加上本公司承担的义务</w:t>
      </w:r>
      <w:r>
        <w:rPr>
          <w:rFonts w:hint="eastAsia"/>
        </w:rPr>
        <w:t>(</w:t>
      </w:r>
      <w:r>
        <w:rPr>
          <w:rFonts w:hint="eastAsia"/>
        </w:rPr>
        <w:t>如果本公司因金融资产转移承担了相关义务</w:t>
      </w:r>
      <w:r>
        <w:rPr>
          <w:rFonts w:hint="eastAsia"/>
        </w:rPr>
        <w:t>)</w:t>
      </w:r>
      <w:r>
        <w:rPr>
          <w:rFonts w:hint="eastAsia"/>
        </w:rPr>
        <w:t>的公允价值，该权利和义务的公允价值为按独立基础计量时的公允价值。</w:t>
      </w:r>
    </w:p>
    <w:p w14:paraId="54F268BB" w14:textId="77777777" w:rsidR="00030305" w:rsidRDefault="00030305" w:rsidP="005F2AF4">
      <w:pPr>
        <w:adjustRightInd w:val="0"/>
        <w:snapToGrid w:val="0"/>
      </w:pPr>
    </w:p>
    <w:p w14:paraId="72A8ACB7" w14:textId="77777777" w:rsidR="00030305" w:rsidRDefault="00030305" w:rsidP="005F2AF4">
      <w:pPr>
        <w:adjustRightInd w:val="0"/>
        <w:snapToGrid w:val="0"/>
        <w:ind w:left="720"/>
        <w:jc w:val="both"/>
      </w:pPr>
      <w:r>
        <w:rPr>
          <w:rFonts w:hint="eastAsia"/>
        </w:rPr>
        <w:t>金融资产整体转移满足终止确认条件的，对以摊</w:t>
      </w:r>
      <w:proofErr w:type="gramStart"/>
      <w:r>
        <w:rPr>
          <w:rFonts w:hint="eastAsia"/>
        </w:rPr>
        <w:t>余成本</w:t>
      </w:r>
      <w:proofErr w:type="gramEnd"/>
      <w:r>
        <w:rPr>
          <w:rFonts w:hint="eastAsia"/>
        </w:rPr>
        <w:t>计量的金融资产，将所转移金融资产在终止确认日的账面价值及因转移金融资产而收到的对价的差额计入当期损益。</w:t>
      </w:r>
    </w:p>
    <w:p w14:paraId="4BF6E011" w14:textId="77777777" w:rsidR="00030305" w:rsidRDefault="00030305" w:rsidP="005F2AF4">
      <w:pPr>
        <w:adjustRightInd w:val="0"/>
        <w:snapToGrid w:val="0"/>
      </w:pPr>
    </w:p>
    <w:p w14:paraId="58FEC21E" w14:textId="77777777" w:rsidR="00030305" w:rsidRDefault="00030305" w:rsidP="005F2AF4">
      <w:pPr>
        <w:adjustRightInd w:val="0"/>
        <w:snapToGrid w:val="0"/>
        <w:ind w:left="720"/>
        <w:jc w:val="both"/>
      </w:pPr>
      <w:r>
        <w:rPr>
          <w:rFonts w:hint="eastAsia"/>
        </w:rPr>
        <w:t>金融资产部分转移满足终止确认条件的，将转移前金融资产整体的账面价值在终止确认部分和继续确认部分之间按照</w:t>
      </w:r>
      <w:proofErr w:type="gramStart"/>
      <w:r>
        <w:rPr>
          <w:rFonts w:hint="eastAsia"/>
        </w:rPr>
        <w:t>转移日</w:t>
      </w:r>
      <w:proofErr w:type="gramEnd"/>
      <w:r>
        <w:rPr>
          <w:rFonts w:hint="eastAsia"/>
        </w:rPr>
        <w:t>各自的相对公允价值进行分摊，并将终止确认部分收到的对价与终止确认部分在终止确认日的账面价值之差额计入当期损益。</w:t>
      </w:r>
    </w:p>
    <w:p w14:paraId="4069DFDA" w14:textId="77777777" w:rsidR="00030305" w:rsidRDefault="00030305" w:rsidP="005F2AF4">
      <w:pPr>
        <w:adjustRightInd w:val="0"/>
        <w:snapToGrid w:val="0"/>
      </w:pPr>
    </w:p>
    <w:p w14:paraId="38BD77B3" w14:textId="77777777" w:rsidR="00030305" w:rsidRDefault="00030305" w:rsidP="005F2AF4">
      <w:pPr>
        <w:adjustRightInd w:val="0"/>
        <w:snapToGrid w:val="0"/>
        <w:ind w:left="720"/>
        <w:jc w:val="both"/>
      </w:pPr>
      <w:r>
        <w:rPr>
          <w:rFonts w:hint="eastAsia"/>
        </w:rPr>
        <w:t>金融资产整体转移未满足终止确认条件的，本公司继续确认所转移的金融资产整体，并将收到的对价确认为金融负债。</w:t>
      </w:r>
    </w:p>
    <w:p w14:paraId="57A5EF22" w14:textId="77777777" w:rsidR="00030305" w:rsidRDefault="00030305" w:rsidP="005F2AF4">
      <w:pPr>
        <w:adjustRightInd w:val="0"/>
        <w:snapToGrid w:val="0"/>
      </w:pPr>
    </w:p>
    <w:p w14:paraId="13D3D4C7" w14:textId="77777777" w:rsidR="00030305" w:rsidRDefault="00030305" w:rsidP="00030305">
      <w:pPr>
        <w:tabs>
          <w:tab w:val="left" w:pos="1440"/>
        </w:tabs>
        <w:adjustRightInd w:val="0"/>
        <w:snapToGrid w:val="0"/>
        <w:ind w:left="720"/>
        <w:jc w:val="both"/>
        <w:rPr>
          <w:i/>
        </w:rPr>
      </w:pPr>
      <w:r>
        <w:rPr>
          <w:rFonts w:hint="eastAsia"/>
          <w:i/>
        </w:rPr>
        <w:t>金融负债和权益工具的分类</w:t>
      </w:r>
    </w:p>
    <w:p w14:paraId="40969F93" w14:textId="77777777" w:rsidR="00030305" w:rsidRDefault="00030305" w:rsidP="005F2AF4">
      <w:pPr>
        <w:adjustRightInd w:val="0"/>
        <w:snapToGrid w:val="0"/>
      </w:pPr>
    </w:p>
    <w:p w14:paraId="6D74969A" w14:textId="77777777" w:rsidR="00030305" w:rsidRDefault="00030305" w:rsidP="005F2AF4">
      <w:pPr>
        <w:adjustRightInd w:val="0"/>
        <w:snapToGrid w:val="0"/>
        <w:ind w:left="720"/>
        <w:jc w:val="both"/>
      </w:pPr>
      <w:r>
        <w:rPr>
          <w:rFonts w:hint="eastAsia"/>
        </w:rPr>
        <w:t>本公司根据所发行金融工具的合同条款及其所反映的经济实质而非仅以法律形式，结合金融负债和权益工具的定义，在初始确认时将该金融工具或其组成部分分类为金融负债或权益工具。</w:t>
      </w:r>
    </w:p>
    <w:p w14:paraId="2CC287BC" w14:textId="77777777" w:rsidR="00030305" w:rsidRDefault="00030305" w:rsidP="005F2AF4">
      <w:pPr>
        <w:adjustRightInd w:val="0"/>
        <w:snapToGrid w:val="0"/>
      </w:pPr>
    </w:p>
    <w:p w14:paraId="3DDDFF74" w14:textId="77777777" w:rsidR="00030305" w:rsidRDefault="00030305" w:rsidP="00030305">
      <w:pPr>
        <w:tabs>
          <w:tab w:val="left" w:pos="1440"/>
        </w:tabs>
        <w:adjustRightInd w:val="0"/>
        <w:snapToGrid w:val="0"/>
        <w:ind w:left="720"/>
        <w:jc w:val="both"/>
        <w:rPr>
          <w:i/>
        </w:rPr>
      </w:pPr>
      <w:r>
        <w:rPr>
          <w:i/>
        </w:rPr>
        <w:t xml:space="preserve">- </w:t>
      </w:r>
      <w:r>
        <w:rPr>
          <w:rFonts w:hint="eastAsia"/>
          <w:i/>
        </w:rPr>
        <w:t>金融负债的分类、确认及计量</w:t>
      </w:r>
    </w:p>
    <w:p w14:paraId="089DDBE9" w14:textId="77777777" w:rsidR="00030305" w:rsidRDefault="00030305" w:rsidP="005F2AF4">
      <w:pPr>
        <w:adjustRightInd w:val="0"/>
        <w:snapToGrid w:val="0"/>
      </w:pPr>
    </w:p>
    <w:p w14:paraId="2B0A3A29" w14:textId="77777777" w:rsidR="00030305" w:rsidRDefault="00030305" w:rsidP="005F2AF4">
      <w:pPr>
        <w:adjustRightInd w:val="0"/>
        <w:snapToGrid w:val="0"/>
        <w:ind w:left="720"/>
        <w:jc w:val="both"/>
      </w:pPr>
      <w:r>
        <w:rPr>
          <w:rFonts w:hint="eastAsia"/>
        </w:rPr>
        <w:t>金融负债在初始确认时划分为以公允价值计量且其变动计入当期损益的金融负债和其他金融负债。本公司的金融负债均为其他金融负债。</w:t>
      </w:r>
    </w:p>
    <w:p w14:paraId="4265F96E" w14:textId="77777777" w:rsidR="00030305" w:rsidRDefault="00030305" w:rsidP="005F2AF4">
      <w:pPr>
        <w:adjustRightInd w:val="0"/>
        <w:snapToGrid w:val="0"/>
      </w:pPr>
    </w:p>
    <w:p w14:paraId="5D1ED630" w14:textId="77777777" w:rsidR="00030305" w:rsidRDefault="00030305" w:rsidP="00030305">
      <w:pPr>
        <w:tabs>
          <w:tab w:val="left" w:pos="1440"/>
        </w:tabs>
        <w:adjustRightInd w:val="0"/>
        <w:snapToGrid w:val="0"/>
        <w:ind w:left="720"/>
        <w:jc w:val="both"/>
        <w:rPr>
          <w:i/>
          <w:color w:val="000000" w:themeColor="text1"/>
          <w:szCs w:val="24"/>
        </w:rPr>
      </w:pPr>
      <w:r>
        <w:rPr>
          <w:i/>
          <w:color w:val="000000" w:themeColor="text1"/>
          <w:szCs w:val="24"/>
        </w:rPr>
        <w:t>(1)</w:t>
      </w:r>
      <w:r>
        <w:rPr>
          <w:rFonts w:hint="eastAsia"/>
          <w:i/>
          <w:color w:val="000000" w:themeColor="text1"/>
          <w:szCs w:val="24"/>
        </w:rPr>
        <w:t>其他金融负债</w:t>
      </w:r>
    </w:p>
    <w:p w14:paraId="030BD87E" w14:textId="77777777" w:rsidR="00030305" w:rsidRDefault="00030305" w:rsidP="005F2AF4">
      <w:pPr>
        <w:adjustRightInd w:val="0"/>
        <w:snapToGrid w:val="0"/>
        <w:ind w:left="720"/>
        <w:jc w:val="both"/>
        <w:rPr>
          <w:i/>
        </w:rPr>
      </w:pPr>
    </w:p>
    <w:p w14:paraId="787D0035" w14:textId="77777777" w:rsidR="00030305" w:rsidRDefault="00030305" w:rsidP="005F2AF4">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其他金融负债分类为以摊</w:t>
      </w:r>
      <w:proofErr w:type="gramStart"/>
      <w:r>
        <w:rPr>
          <w:rFonts w:hint="eastAsia"/>
        </w:rPr>
        <w:t>余成本</w:t>
      </w:r>
      <w:proofErr w:type="gramEnd"/>
      <w:r>
        <w:rPr>
          <w:rFonts w:hint="eastAsia"/>
        </w:rPr>
        <w:t>计量的金融负债，</w:t>
      </w:r>
      <w:proofErr w:type="gramStart"/>
      <w:r>
        <w:rPr>
          <w:rFonts w:hint="eastAsia"/>
        </w:rPr>
        <w:t>按摊余成本</w:t>
      </w:r>
      <w:proofErr w:type="gramEnd"/>
      <w:r>
        <w:rPr>
          <w:rFonts w:hint="eastAsia"/>
        </w:rPr>
        <w:t>进行后续计量，终止确认或摊销产生的利得或损失计入当期损益。</w:t>
      </w:r>
      <w:r>
        <w:rPr>
          <w:rFonts w:hint="eastAsia"/>
        </w:rPr>
        <w:t xml:space="preserve"> </w:t>
      </w:r>
    </w:p>
    <w:p w14:paraId="6E7DF86D"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71B05239" w14:textId="77777777" w:rsidR="00030305" w:rsidRPr="00030305" w:rsidRDefault="00030305" w:rsidP="00030305"/>
    <w:p w14:paraId="144F52D0" w14:textId="77777777" w:rsidR="00030305" w:rsidRPr="00030305" w:rsidRDefault="00030305" w:rsidP="00030305">
      <w:pPr>
        <w:ind w:left="720"/>
        <w:jc w:val="both"/>
      </w:pPr>
      <w:r w:rsidRPr="00030305">
        <w:rPr>
          <w:rFonts w:hint="eastAsia"/>
          <w:u w:val="single"/>
        </w:rPr>
        <w:t>金融工具</w:t>
      </w:r>
      <w:r w:rsidRPr="00030305">
        <w:rPr>
          <w:rFonts w:hint="eastAsia"/>
        </w:rPr>
        <w:t xml:space="preserve"> - </w:t>
      </w:r>
      <w:r w:rsidRPr="00030305">
        <w:rPr>
          <w:rFonts w:hint="eastAsia"/>
        </w:rPr>
        <w:t>续</w:t>
      </w:r>
    </w:p>
    <w:p w14:paraId="4228C403" w14:textId="77777777" w:rsidR="00030305" w:rsidRPr="00030305" w:rsidRDefault="00030305" w:rsidP="00030305"/>
    <w:p w14:paraId="30F487C0" w14:textId="77777777" w:rsidR="00030305" w:rsidRPr="00030305" w:rsidRDefault="00030305" w:rsidP="00030305">
      <w:pPr>
        <w:ind w:left="720"/>
        <w:jc w:val="both"/>
      </w:pPr>
      <w:r w:rsidRPr="00030305">
        <w:rPr>
          <w:rFonts w:hint="eastAsia"/>
          <w:i/>
        </w:rPr>
        <w:t>金融负债和权益工具的分类</w:t>
      </w:r>
      <w:r w:rsidRPr="00030305">
        <w:rPr>
          <w:rFonts w:hint="eastAsia"/>
        </w:rPr>
        <w:t xml:space="preserve"> - </w:t>
      </w:r>
      <w:r w:rsidRPr="00030305">
        <w:rPr>
          <w:rFonts w:hint="eastAsia"/>
        </w:rPr>
        <w:t>续</w:t>
      </w:r>
    </w:p>
    <w:p w14:paraId="3008905E" w14:textId="77777777" w:rsidR="00030305" w:rsidRPr="00030305" w:rsidRDefault="00030305" w:rsidP="00030305"/>
    <w:p w14:paraId="539721CA" w14:textId="77777777" w:rsidR="00030305" w:rsidRPr="00030305" w:rsidRDefault="00030305" w:rsidP="00030305">
      <w:pPr>
        <w:ind w:left="720"/>
        <w:jc w:val="both"/>
      </w:pPr>
      <w:r w:rsidRPr="00030305">
        <w:rPr>
          <w:rFonts w:hint="eastAsia"/>
          <w:i/>
        </w:rPr>
        <w:t xml:space="preserve">- </w:t>
      </w:r>
      <w:r w:rsidRPr="00030305">
        <w:rPr>
          <w:rFonts w:hint="eastAsia"/>
          <w:i/>
        </w:rPr>
        <w:t>金融负债的分类、确认及计量</w:t>
      </w:r>
      <w:r w:rsidRPr="00030305">
        <w:rPr>
          <w:rFonts w:hint="eastAsia"/>
        </w:rPr>
        <w:t xml:space="preserve"> - </w:t>
      </w:r>
      <w:r w:rsidRPr="00030305">
        <w:rPr>
          <w:rFonts w:hint="eastAsia"/>
        </w:rPr>
        <w:t>续</w:t>
      </w:r>
    </w:p>
    <w:p w14:paraId="67F832B3" w14:textId="77777777" w:rsidR="00030305" w:rsidRPr="00030305" w:rsidRDefault="00030305" w:rsidP="00030305"/>
    <w:p w14:paraId="37BDE195" w14:textId="77777777" w:rsidR="00030305" w:rsidRPr="00030305" w:rsidRDefault="00030305" w:rsidP="00030305">
      <w:pPr>
        <w:ind w:left="720"/>
        <w:jc w:val="both"/>
      </w:pPr>
      <w:r w:rsidRPr="00030305">
        <w:rPr>
          <w:rFonts w:hint="eastAsia"/>
          <w:i/>
        </w:rPr>
        <w:t>(1)</w:t>
      </w:r>
      <w:r w:rsidRPr="00030305">
        <w:rPr>
          <w:rFonts w:hint="eastAsia"/>
          <w:i/>
        </w:rPr>
        <w:t>其他金融负债</w:t>
      </w:r>
      <w:r w:rsidRPr="00030305">
        <w:rPr>
          <w:rFonts w:hint="eastAsia"/>
        </w:rPr>
        <w:t xml:space="preserve"> - </w:t>
      </w:r>
      <w:r w:rsidRPr="00030305">
        <w:rPr>
          <w:rFonts w:hint="eastAsia"/>
        </w:rPr>
        <w:t>续</w:t>
      </w:r>
    </w:p>
    <w:p w14:paraId="0A83E1D5" w14:textId="77777777" w:rsidR="00030305" w:rsidRDefault="00030305" w:rsidP="00030305"/>
    <w:p w14:paraId="007B4D8C" w14:textId="77777777" w:rsidR="00030305" w:rsidRDefault="00030305" w:rsidP="005F2AF4">
      <w:pPr>
        <w:adjustRightInd w:val="0"/>
        <w:snapToGrid w:val="0"/>
        <w:ind w:left="720"/>
        <w:jc w:val="both"/>
      </w:pPr>
      <w:r>
        <w:rPr>
          <w:rFonts w:hint="eastAsia"/>
        </w:rPr>
        <w:t>本公司与交易对手方修改或重新议定合同，未导致</w:t>
      </w:r>
      <w:proofErr w:type="gramStart"/>
      <w:r>
        <w:rPr>
          <w:rFonts w:hint="eastAsia"/>
        </w:rPr>
        <w:t>按摊余成本</w:t>
      </w:r>
      <w:proofErr w:type="gramEnd"/>
      <w:r>
        <w:rPr>
          <w:rFonts w:hint="eastAsia"/>
        </w:rPr>
        <w:t>进行后续计量的金融负债终止确认，但导致合同现金流量发生变化的，本公司重新计算该金融负债的账面价值，并将相关利得或损失计入当期损益。重新计算的该金融负债的账面价值，本公司根据将重新议定或修改的合同现金流量按金融负债的</w:t>
      </w:r>
      <w:proofErr w:type="gramStart"/>
      <w:r>
        <w:rPr>
          <w:rFonts w:hint="eastAsia"/>
        </w:rPr>
        <w:t>原实际</w:t>
      </w:r>
      <w:proofErr w:type="gramEnd"/>
      <w:r>
        <w:rPr>
          <w:rFonts w:hint="eastAsia"/>
        </w:rPr>
        <w:t>利率折现的现值确定。对于修改或重新议定合同所产生的所有成本或费用，本公司调整修改后的金融负债的账面价值，并在修改后金融负债的剩余期限内进行摊销。</w:t>
      </w:r>
    </w:p>
    <w:p w14:paraId="155AAAEF" w14:textId="77777777" w:rsidR="00030305" w:rsidRDefault="00030305" w:rsidP="005F2AF4">
      <w:pPr>
        <w:adjustRightInd w:val="0"/>
        <w:snapToGrid w:val="0"/>
        <w:jc w:val="both"/>
      </w:pPr>
    </w:p>
    <w:p w14:paraId="525C59B5" w14:textId="77777777" w:rsidR="00030305" w:rsidRDefault="00030305" w:rsidP="00030305">
      <w:pPr>
        <w:tabs>
          <w:tab w:val="left" w:pos="1440"/>
        </w:tabs>
        <w:adjustRightInd w:val="0"/>
        <w:snapToGrid w:val="0"/>
        <w:ind w:left="720"/>
        <w:jc w:val="both"/>
        <w:rPr>
          <w:i/>
        </w:rPr>
      </w:pPr>
      <w:r>
        <w:rPr>
          <w:i/>
        </w:rPr>
        <w:t xml:space="preserve">- </w:t>
      </w:r>
      <w:r>
        <w:rPr>
          <w:rFonts w:hint="eastAsia"/>
          <w:i/>
        </w:rPr>
        <w:t>金融负债的终止确认</w:t>
      </w:r>
    </w:p>
    <w:p w14:paraId="3BEA53A7" w14:textId="77777777" w:rsidR="00030305" w:rsidRDefault="00030305" w:rsidP="005F2AF4">
      <w:pPr>
        <w:adjustRightInd w:val="0"/>
        <w:snapToGrid w:val="0"/>
      </w:pPr>
    </w:p>
    <w:p w14:paraId="2797F633" w14:textId="77777777" w:rsidR="00030305" w:rsidRDefault="00030305" w:rsidP="005F2AF4">
      <w:pPr>
        <w:adjustRightInd w:val="0"/>
        <w:snapToGrid w:val="0"/>
        <w:ind w:left="720"/>
        <w:jc w:val="both"/>
      </w:pPr>
      <w:r>
        <w:rPr>
          <w:rFonts w:hint="eastAsia"/>
        </w:rPr>
        <w:t>金融负债的现时义务全部或部分已经解除的，终止确认该金融负债或其一部分。本公司</w:t>
      </w:r>
      <w:r>
        <w:t>(</w:t>
      </w:r>
      <w:r>
        <w:rPr>
          <w:rFonts w:hint="eastAsia"/>
        </w:rPr>
        <w:t>借入方</w:t>
      </w:r>
      <w:r>
        <w:t>)</w:t>
      </w:r>
      <w:r>
        <w:rPr>
          <w:rFonts w:hint="eastAsia"/>
        </w:rPr>
        <w:t>与借出方之间签订协议，以承担新金融负债方式替换原金融负债，且新金融负债与原金融负债的合同条款实质上不同的，本公司终止确认原金融负债，并同时确认新金融负债。</w:t>
      </w:r>
    </w:p>
    <w:p w14:paraId="0BCCD5C7" w14:textId="77777777" w:rsidR="00030305" w:rsidRDefault="00030305" w:rsidP="005F2AF4">
      <w:pPr>
        <w:adjustRightInd w:val="0"/>
        <w:snapToGrid w:val="0"/>
      </w:pPr>
    </w:p>
    <w:p w14:paraId="4C31DF33" w14:textId="77777777" w:rsidR="00030305" w:rsidRDefault="00030305" w:rsidP="005F2AF4">
      <w:pPr>
        <w:adjustRightInd w:val="0"/>
        <w:snapToGrid w:val="0"/>
        <w:ind w:left="720"/>
        <w:jc w:val="both"/>
      </w:pPr>
      <w:r>
        <w:rPr>
          <w:rFonts w:hint="eastAsia"/>
        </w:rPr>
        <w:t>金融负债全部或部分终止确认的，将终止确认部分的账面价值与支付的对价</w:t>
      </w:r>
      <w:r>
        <w:t>(</w:t>
      </w:r>
      <w:r>
        <w:rPr>
          <w:rFonts w:hint="eastAsia"/>
        </w:rPr>
        <w:t>包括转出的非现金资产或承担的新金融负债</w:t>
      </w:r>
      <w:r>
        <w:t>)</w:t>
      </w:r>
      <w:r>
        <w:rPr>
          <w:rFonts w:hint="eastAsia"/>
        </w:rPr>
        <w:t>之间的差额，计入当期损益。</w:t>
      </w:r>
    </w:p>
    <w:p w14:paraId="304C924D" w14:textId="77777777" w:rsidR="00030305" w:rsidRDefault="00030305" w:rsidP="005F2AF4">
      <w:pPr>
        <w:adjustRightInd w:val="0"/>
        <w:snapToGrid w:val="0"/>
      </w:pPr>
    </w:p>
    <w:p w14:paraId="04956799" w14:textId="77777777" w:rsidR="00030305" w:rsidRDefault="00030305" w:rsidP="00DA0046">
      <w:pPr>
        <w:tabs>
          <w:tab w:val="left" w:pos="1440"/>
        </w:tabs>
        <w:adjustRightInd w:val="0"/>
        <w:snapToGrid w:val="0"/>
        <w:ind w:left="720"/>
        <w:jc w:val="both"/>
        <w:rPr>
          <w:i/>
        </w:rPr>
      </w:pPr>
      <w:r>
        <w:rPr>
          <w:i/>
        </w:rPr>
        <w:t xml:space="preserve">- </w:t>
      </w:r>
      <w:r>
        <w:rPr>
          <w:rFonts w:hint="eastAsia"/>
          <w:i/>
        </w:rPr>
        <w:t>权益工具</w:t>
      </w:r>
    </w:p>
    <w:p w14:paraId="72B400F7" w14:textId="77777777" w:rsidR="00030305" w:rsidRDefault="00030305" w:rsidP="00DA0046">
      <w:pPr>
        <w:tabs>
          <w:tab w:val="left" w:pos="1440"/>
        </w:tabs>
        <w:adjustRightInd w:val="0"/>
        <w:snapToGrid w:val="0"/>
        <w:ind w:left="720"/>
        <w:jc w:val="both"/>
      </w:pPr>
    </w:p>
    <w:p w14:paraId="7E960042" w14:textId="77777777" w:rsidR="00030305" w:rsidRDefault="00030305" w:rsidP="00DA0046">
      <w:pPr>
        <w:tabs>
          <w:tab w:val="left" w:pos="1440"/>
        </w:tabs>
        <w:adjustRightInd w:val="0"/>
        <w:snapToGrid w:val="0"/>
        <w:ind w:left="720"/>
        <w:jc w:val="both"/>
      </w:pPr>
      <w:r>
        <w:rPr>
          <w:rFonts w:hint="eastAsia"/>
        </w:rPr>
        <w:t>权益工具是指能证明拥有本公司在扣除所有负债后的资产中的剩余权益的合同。本公司发行</w:t>
      </w:r>
      <w:r>
        <w:t>(</w:t>
      </w:r>
      <w:proofErr w:type="gramStart"/>
      <w:r>
        <w:rPr>
          <w:rFonts w:hint="eastAsia"/>
        </w:rPr>
        <w:t>含再融资</w:t>
      </w:r>
      <w:proofErr w:type="gramEnd"/>
      <w:r>
        <w:t>)</w:t>
      </w:r>
      <w:r>
        <w:rPr>
          <w:rFonts w:hint="eastAsia"/>
        </w:rPr>
        <w:t>、回购、出售或注销权益工具作为权益的变动处理。本公司不确认权益工具的公允价值变动。与权益性交易相关的交易费用从权益中扣减。</w:t>
      </w:r>
    </w:p>
    <w:p w14:paraId="5B94DFFB" w14:textId="77777777" w:rsidR="00030305" w:rsidRDefault="00030305" w:rsidP="00DA0046">
      <w:pPr>
        <w:tabs>
          <w:tab w:val="left" w:pos="1440"/>
        </w:tabs>
        <w:adjustRightInd w:val="0"/>
        <w:snapToGrid w:val="0"/>
        <w:ind w:left="720"/>
        <w:jc w:val="both"/>
      </w:pPr>
    </w:p>
    <w:p w14:paraId="796191B2" w14:textId="77777777" w:rsidR="00030305" w:rsidRDefault="00030305" w:rsidP="00DA0046">
      <w:pPr>
        <w:tabs>
          <w:tab w:val="left" w:pos="1440"/>
        </w:tabs>
        <w:adjustRightInd w:val="0"/>
        <w:snapToGrid w:val="0"/>
        <w:ind w:left="720"/>
        <w:jc w:val="both"/>
      </w:pPr>
      <w:r>
        <w:rPr>
          <w:rFonts w:hint="eastAsia"/>
        </w:rPr>
        <w:t>本公司对权益工具持有方的分配作为利润分配处理，发放的股票股利不影响所有者权益总额。</w:t>
      </w:r>
    </w:p>
    <w:p w14:paraId="2F1F60FC" w14:textId="77777777" w:rsidR="00030305" w:rsidRPr="00DA0046" w:rsidRDefault="00030305" w:rsidP="005F2AF4">
      <w:pPr>
        <w:adjustRightInd w:val="0"/>
        <w:snapToGrid w:val="0"/>
      </w:pPr>
    </w:p>
    <w:p w14:paraId="61D87F2F" w14:textId="77777777" w:rsidR="00030305" w:rsidRDefault="00030305" w:rsidP="005F2AF4">
      <w:pPr>
        <w:adjustRightInd w:val="0"/>
        <w:snapToGrid w:val="0"/>
      </w:pPr>
    </w:p>
    <w:p w14:paraId="49940D88" w14:textId="77777777" w:rsidR="00030305" w:rsidRDefault="00030305" w:rsidP="00030305">
      <w:pPr>
        <w:tabs>
          <w:tab w:val="left" w:pos="1440"/>
        </w:tabs>
        <w:adjustRightInd w:val="0"/>
        <w:snapToGrid w:val="0"/>
        <w:ind w:left="720"/>
        <w:jc w:val="both"/>
        <w:rPr>
          <w:i/>
        </w:rPr>
      </w:pPr>
      <w:r>
        <w:rPr>
          <w:rFonts w:hint="eastAsia"/>
          <w:i/>
        </w:rPr>
        <w:t>金融资产和金融负债的</w:t>
      </w:r>
      <w:proofErr w:type="gramStart"/>
      <w:r>
        <w:rPr>
          <w:rFonts w:hint="eastAsia"/>
          <w:i/>
        </w:rPr>
        <w:t>抵销</w:t>
      </w:r>
      <w:proofErr w:type="gramEnd"/>
    </w:p>
    <w:p w14:paraId="4FD803FB" w14:textId="77777777" w:rsidR="00030305" w:rsidRDefault="00030305" w:rsidP="005F2AF4">
      <w:pPr>
        <w:adjustRightInd w:val="0"/>
        <w:snapToGrid w:val="0"/>
      </w:pPr>
    </w:p>
    <w:p w14:paraId="2D1D8B67" w14:textId="77777777" w:rsidR="00030305" w:rsidRDefault="00030305" w:rsidP="005F2AF4">
      <w:pPr>
        <w:adjustRightInd w:val="0"/>
        <w:snapToGrid w:val="0"/>
        <w:ind w:left="720"/>
        <w:jc w:val="both"/>
      </w:pPr>
      <w:r>
        <w:rPr>
          <w:rFonts w:hint="eastAsia"/>
        </w:rPr>
        <w:t>当本公司具有</w:t>
      </w:r>
      <w:proofErr w:type="gramStart"/>
      <w:r>
        <w:rPr>
          <w:rFonts w:hint="eastAsia"/>
        </w:rPr>
        <w:t>抵销</w:t>
      </w:r>
      <w:proofErr w:type="gramEnd"/>
      <w:r>
        <w:rPr>
          <w:rFonts w:hint="eastAsia"/>
        </w:rPr>
        <w:t>已确认金融资产和金融负债金额的法定权利，且该种法定权利是当前可执行的，同时本公司计划以净额结算或同时变现该金融资产和清偿该金融负债时，金融资产和金融负债以相互</w:t>
      </w:r>
      <w:proofErr w:type="gramStart"/>
      <w:r>
        <w:rPr>
          <w:rFonts w:hint="eastAsia"/>
        </w:rPr>
        <w:t>抵销</w:t>
      </w:r>
      <w:proofErr w:type="gramEnd"/>
      <w:r>
        <w:rPr>
          <w:rFonts w:hint="eastAsia"/>
        </w:rPr>
        <w:t>后的金额在资产负债表内列示。除此以外，金融资产和金融负债在资产负债表内分别列示，不予相互</w:t>
      </w:r>
      <w:proofErr w:type="gramStart"/>
      <w:r>
        <w:rPr>
          <w:rFonts w:hint="eastAsia"/>
        </w:rPr>
        <w:t>抵销</w:t>
      </w:r>
      <w:proofErr w:type="gramEnd"/>
      <w:r>
        <w:rPr>
          <w:rFonts w:hint="eastAsia"/>
        </w:rPr>
        <w:t>。</w:t>
      </w:r>
    </w:p>
    <w:p w14:paraId="6179B260" w14:textId="77777777" w:rsidR="00030305" w:rsidRDefault="00030305" w:rsidP="005F2AF4">
      <w:pPr>
        <w:adjustRightInd w:val="0"/>
        <w:snapToGrid w:val="0"/>
      </w:pPr>
    </w:p>
    <w:p w14:paraId="14BD036A" w14:textId="77777777" w:rsidR="00030305" w:rsidRDefault="00030305" w:rsidP="00030305">
      <w:pPr>
        <w:tabs>
          <w:tab w:val="left" w:pos="1440"/>
        </w:tabs>
        <w:adjustRightInd w:val="0"/>
        <w:snapToGrid w:val="0"/>
        <w:ind w:left="720"/>
        <w:jc w:val="both"/>
        <w:rPr>
          <w:u w:val="single"/>
        </w:rPr>
        <w:sectPr w:rsidR="00030305" w:rsidSect="00030305">
          <w:pgSz w:w="11907" w:h="16839"/>
          <w:pgMar w:top="864" w:right="720" w:bottom="432" w:left="1008" w:header="864" w:footer="432" w:gutter="0"/>
          <w:pgNumType w:fmt="numberInDash"/>
          <w:cols w:space="708"/>
          <w:docGrid w:linePitch="360"/>
        </w:sectPr>
      </w:pPr>
    </w:p>
    <w:p w14:paraId="3238BA9F"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455C39AE" w14:textId="77777777" w:rsidR="00030305" w:rsidRPr="00030305" w:rsidRDefault="00030305" w:rsidP="00030305"/>
    <w:p w14:paraId="7E1DB2D5" w14:textId="77777777" w:rsidR="00030305" w:rsidRDefault="00030305" w:rsidP="00030305">
      <w:pPr>
        <w:tabs>
          <w:tab w:val="left" w:pos="1440"/>
        </w:tabs>
        <w:adjustRightInd w:val="0"/>
        <w:snapToGrid w:val="0"/>
        <w:ind w:left="720"/>
        <w:jc w:val="both"/>
        <w:rPr>
          <w:u w:val="single"/>
        </w:rPr>
      </w:pPr>
      <w:r>
        <w:rPr>
          <w:rFonts w:hint="eastAsia"/>
          <w:u w:val="single"/>
        </w:rPr>
        <w:t>固定资产</w:t>
      </w:r>
    </w:p>
    <w:p w14:paraId="5462816D" w14:textId="77777777" w:rsidR="00030305" w:rsidRDefault="00030305" w:rsidP="005F2AF4">
      <w:pPr>
        <w:adjustRightInd w:val="0"/>
        <w:snapToGrid w:val="0"/>
        <w:ind w:leftChars="300" w:left="720"/>
        <w:rPr>
          <w:szCs w:val="24"/>
        </w:rPr>
      </w:pPr>
    </w:p>
    <w:p w14:paraId="620C09BD" w14:textId="77777777" w:rsidR="00030305" w:rsidRDefault="00030305" w:rsidP="005F2AF4">
      <w:pPr>
        <w:widowControl w:val="0"/>
        <w:autoSpaceDE w:val="0"/>
        <w:autoSpaceDN w:val="0"/>
        <w:adjustRightInd w:val="0"/>
        <w:snapToGrid w:val="0"/>
        <w:ind w:leftChars="300" w:left="720"/>
        <w:jc w:val="both"/>
        <w:rPr>
          <w:kern w:val="2"/>
          <w:szCs w:val="24"/>
        </w:rPr>
      </w:pPr>
      <w:r>
        <w:rPr>
          <w:rFonts w:hint="eastAsia"/>
        </w:rPr>
        <w:t>固定资产是指为生产商品、提供劳务、出租或经营管理而持有的，使用寿命超过一个会计年度的有形资产。固定资产仅在与其有关的经济利益很可能流入本公司，且其成本能够可靠地计量时才予以确认。固定资产按成本进行初始计量。</w:t>
      </w:r>
    </w:p>
    <w:p w14:paraId="02DE7B05" w14:textId="77777777" w:rsidR="00030305" w:rsidRDefault="00030305" w:rsidP="005F2AF4">
      <w:pPr>
        <w:widowControl w:val="0"/>
        <w:adjustRightInd w:val="0"/>
        <w:snapToGrid w:val="0"/>
        <w:ind w:left="720"/>
        <w:jc w:val="both"/>
        <w:rPr>
          <w:kern w:val="2"/>
          <w:szCs w:val="24"/>
        </w:rPr>
      </w:pPr>
    </w:p>
    <w:p w14:paraId="2C221CC0" w14:textId="77777777" w:rsidR="00030305" w:rsidRDefault="00030305" w:rsidP="005F2AF4">
      <w:pPr>
        <w:widowControl w:val="0"/>
        <w:adjustRightInd w:val="0"/>
        <w:snapToGrid w:val="0"/>
        <w:ind w:left="720"/>
        <w:jc w:val="both"/>
        <w:rPr>
          <w:kern w:val="2"/>
          <w:szCs w:val="24"/>
        </w:rPr>
      </w:pPr>
      <w:r>
        <w:rPr>
          <w:rFonts w:hint="eastAsia"/>
          <w:kern w:val="2"/>
          <w:szCs w:val="24"/>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33B5B27E" w14:textId="77777777" w:rsidR="00030305" w:rsidRDefault="00030305" w:rsidP="005F2AF4">
      <w:pPr>
        <w:adjustRightInd w:val="0"/>
        <w:snapToGrid w:val="0"/>
        <w:jc w:val="both"/>
        <w:rPr>
          <w:szCs w:val="24"/>
        </w:rPr>
      </w:pPr>
    </w:p>
    <w:p w14:paraId="5C8D53DA" w14:textId="77777777" w:rsidR="00030305" w:rsidRDefault="00030305" w:rsidP="00030305">
      <w:pPr>
        <w:adjustRightInd w:val="0"/>
        <w:snapToGrid w:val="0"/>
        <w:ind w:leftChars="300" w:left="720"/>
        <w:jc w:val="both"/>
      </w:pPr>
      <w:r>
        <w:rPr>
          <w:rFonts w:hint="eastAsia"/>
        </w:rPr>
        <w:t>固定资产从达到预定可使用状态的次月起，采用年限平均法在使用寿命内计提折旧。各类固定资产的使用寿命、预计净残值和年折旧率如下：</w:t>
      </w:r>
    </w:p>
    <w:p w14:paraId="34D6C85C" w14:textId="77777777" w:rsidR="00030305" w:rsidRDefault="00030305" w:rsidP="005F2AF4">
      <w:pPr>
        <w:adjustRightInd w:val="0"/>
        <w:snapToGrid w:val="0"/>
        <w:ind w:left="720"/>
        <w:jc w:val="both"/>
      </w:pPr>
    </w:p>
    <w:p w14:paraId="2ED1360F" w14:textId="77777777" w:rsidR="00030305" w:rsidRDefault="00030305" w:rsidP="005F2AF4">
      <w:pPr>
        <w:widowControl w:val="0"/>
        <w:tabs>
          <w:tab w:val="center" w:pos="4320"/>
          <w:tab w:val="center" w:pos="7020"/>
          <w:tab w:val="center" w:pos="9180"/>
        </w:tabs>
        <w:adjustRightInd w:val="0"/>
        <w:snapToGrid w:val="0"/>
        <w:spacing w:line="228" w:lineRule="auto"/>
        <w:ind w:left="720"/>
        <w:jc w:val="both"/>
        <w:rPr>
          <w:kern w:val="2"/>
          <w:szCs w:val="24"/>
        </w:rPr>
      </w:pPr>
      <w:r>
        <w:rPr>
          <w:rFonts w:hint="eastAsia"/>
          <w:kern w:val="2"/>
          <w:szCs w:val="24"/>
          <w:u w:val="single"/>
        </w:rPr>
        <w:t>类别</w:t>
      </w:r>
      <w:r>
        <w:rPr>
          <w:kern w:val="2"/>
          <w:szCs w:val="24"/>
        </w:rPr>
        <w:tab/>
      </w:r>
      <w:r>
        <w:rPr>
          <w:rFonts w:hint="eastAsia"/>
          <w:kern w:val="2"/>
          <w:szCs w:val="24"/>
          <w:u w:val="single"/>
        </w:rPr>
        <w:t>使用寿命</w:t>
      </w:r>
      <w:r>
        <w:rPr>
          <w:kern w:val="2"/>
          <w:szCs w:val="24"/>
        </w:rPr>
        <w:tab/>
      </w:r>
      <w:r>
        <w:rPr>
          <w:rFonts w:hint="eastAsia"/>
          <w:kern w:val="2"/>
          <w:szCs w:val="24"/>
          <w:u w:val="single"/>
        </w:rPr>
        <w:t>预计净残值率</w:t>
      </w:r>
      <w:r>
        <w:rPr>
          <w:kern w:val="2"/>
          <w:szCs w:val="24"/>
        </w:rPr>
        <w:tab/>
      </w:r>
      <w:r>
        <w:rPr>
          <w:rFonts w:hint="eastAsia"/>
          <w:kern w:val="2"/>
          <w:szCs w:val="24"/>
          <w:u w:val="single"/>
        </w:rPr>
        <w:t>年折旧率</w:t>
      </w:r>
    </w:p>
    <w:p w14:paraId="2B139F9D" w14:textId="77777777" w:rsidR="00030305" w:rsidRDefault="00030305" w:rsidP="005F2AF4">
      <w:pPr>
        <w:adjustRightInd w:val="0"/>
        <w:snapToGrid w:val="0"/>
        <w:ind w:left="720"/>
        <w:jc w:val="both"/>
      </w:pPr>
    </w:p>
    <w:p w14:paraId="2ADF0C6C" w14:textId="77777777" w:rsidR="00030305" w:rsidRDefault="00030305" w:rsidP="005F2AF4">
      <w:pPr>
        <w:tabs>
          <w:tab w:val="center" w:pos="4320"/>
          <w:tab w:val="center" w:pos="7020"/>
          <w:tab w:val="center" w:pos="9180"/>
        </w:tabs>
        <w:adjustRightInd w:val="0"/>
        <w:snapToGrid w:val="0"/>
        <w:spacing w:line="228" w:lineRule="auto"/>
        <w:ind w:left="720"/>
        <w:rPr>
          <w:szCs w:val="24"/>
        </w:rPr>
      </w:pPr>
      <w:r>
        <w:rPr>
          <w:rFonts w:hint="eastAsia"/>
          <w:szCs w:val="24"/>
        </w:rPr>
        <w:t>电子设备</w:t>
      </w:r>
      <w:r>
        <w:rPr>
          <w:szCs w:val="24"/>
        </w:rPr>
        <w:tab/>
        <w:t>5</w:t>
      </w:r>
      <w:r>
        <w:rPr>
          <w:rFonts w:hint="eastAsia"/>
          <w:szCs w:val="24"/>
        </w:rPr>
        <w:t>年</w:t>
      </w:r>
      <w:r>
        <w:rPr>
          <w:szCs w:val="24"/>
        </w:rPr>
        <w:tab/>
        <w:t>10%</w:t>
      </w:r>
      <w:r>
        <w:rPr>
          <w:szCs w:val="24"/>
        </w:rPr>
        <w:tab/>
        <w:t>18%</w:t>
      </w:r>
    </w:p>
    <w:p w14:paraId="49EC6287" w14:textId="77777777" w:rsidR="00030305" w:rsidRDefault="00030305" w:rsidP="005F2AF4">
      <w:pPr>
        <w:tabs>
          <w:tab w:val="center" w:pos="4320"/>
          <w:tab w:val="center" w:pos="7020"/>
          <w:tab w:val="center" w:pos="9180"/>
        </w:tabs>
        <w:adjustRightInd w:val="0"/>
        <w:snapToGrid w:val="0"/>
        <w:spacing w:line="228" w:lineRule="auto"/>
        <w:ind w:left="720"/>
        <w:rPr>
          <w:szCs w:val="24"/>
        </w:rPr>
      </w:pPr>
      <w:r>
        <w:rPr>
          <w:rFonts w:hint="eastAsia"/>
          <w:szCs w:val="24"/>
        </w:rPr>
        <w:t>办公家具</w:t>
      </w:r>
      <w:r>
        <w:rPr>
          <w:szCs w:val="24"/>
        </w:rPr>
        <w:tab/>
        <w:t>5</w:t>
      </w:r>
      <w:r>
        <w:rPr>
          <w:rFonts w:hint="eastAsia"/>
          <w:szCs w:val="24"/>
        </w:rPr>
        <w:t>年</w:t>
      </w:r>
      <w:r>
        <w:rPr>
          <w:szCs w:val="24"/>
        </w:rPr>
        <w:tab/>
        <w:t>10%</w:t>
      </w:r>
      <w:r>
        <w:rPr>
          <w:szCs w:val="24"/>
        </w:rPr>
        <w:tab/>
        <w:t>18%</w:t>
      </w:r>
    </w:p>
    <w:p w14:paraId="0C8C9FFA" w14:textId="77777777" w:rsidR="00030305" w:rsidRDefault="00030305" w:rsidP="005F2AF4">
      <w:pPr>
        <w:tabs>
          <w:tab w:val="center" w:pos="4320"/>
          <w:tab w:val="center" w:pos="7020"/>
          <w:tab w:val="center" w:pos="9180"/>
        </w:tabs>
        <w:adjustRightInd w:val="0"/>
        <w:snapToGrid w:val="0"/>
        <w:spacing w:line="228" w:lineRule="auto"/>
        <w:ind w:left="720"/>
        <w:rPr>
          <w:szCs w:val="24"/>
        </w:rPr>
      </w:pPr>
      <w:r>
        <w:rPr>
          <w:rFonts w:hint="eastAsia"/>
          <w:szCs w:val="24"/>
        </w:rPr>
        <w:t>房屋建筑物</w:t>
      </w:r>
      <w:r>
        <w:rPr>
          <w:szCs w:val="24"/>
        </w:rPr>
        <w:tab/>
        <w:t>32</w:t>
      </w:r>
      <w:r>
        <w:rPr>
          <w:rFonts w:hint="eastAsia"/>
          <w:szCs w:val="24"/>
        </w:rPr>
        <w:t>年</w:t>
      </w:r>
      <w:r>
        <w:rPr>
          <w:szCs w:val="24"/>
        </w:rPr>
        <w:tab/>
        <w:t>0%</w:t>
      </w:r>
      <w:r>
        <w:rPr>
          <w:szCs w:val="24"/>
        </w:rPr>
        <w:tab/>
        <w:t>3%</w:t>
      </w:r>
    </w:p>
    <w:p w14:paraId="09E1DF83" w14:textId="77777777" w:rsidR="00030305" w:rsidRDefault="00030305" w:rsidP="00E42D09">
      <w:pPr>
        <w:tabs>
          <w:tab w:val="center" w:pos="4320"/>
          <w:tab w:val="center" w:pos="7020"/>
          <w:tab w:val="center" w:pos="9180"/>
        </w:tabs>
        <w:adjustRightInd w:val="0"/>
        <w:snapToGrid w:val="0"/>
        <w:spacing w:line="228" w:lineRule="auto"/>
        <w:ind w:left="720"/>
        <w:rPr>
          <w:szCs w:val="24"/>
        </w:rPr>
      </w:pPr>
      <w:r w:rsidRPr="00E42D09">
        <w:rPr>
          <w:rFonts w:hint="eastAsia"/>
          <w:szCs w:val="24"/>
        </w:rPr>
        <w:t>运输工具</w:t>
      </w:r>
      <w:r>
        <w:rPr>
          <w:szCs w:val="24"/>
        </w:rPr>
        <w:tab/>
        <w:t>5</w:t>
      </w:r>
      <w:r>
        <w:rPr>
          <w:rFonts w:hint="eastAsia"/>
          <w:szCs w:val="24"/>
        </w:rPr>
        <w:t>年</w:t>
      </w:r>
      <w:r>
        <w:rPr>
          <w:szCs w:val="24"/>
        </w:rPr>
        <w:tab/>
        <w:t>10%</w:t>
      </w:r>
      <w:r>
        <w:rPr>
          <w:szCs w:val="24"/>
        </w:rPr>
        <w:tab/>
        <w:t>18%</w:t>
      </w:r>
    </w:p>
    <w:p w14:paraId="39486614" w14:textId="77777777" w:rsidR="00030305" w:rsidRDefault="00030305" w:rsidP="005F2AF4">
      <w:pPr>
        <w:widowControl w:val="0"/>
        <w:tabs>
          <w:tab w:val="right" w:pos="10170"/>
        </w:tabs>
        <w:adjustRightInd w:val="0"/>
        <w:snapToGrid w:val="0"/>
        <w:jc w:val="both"/>
        <w:rPr>
          <w:kern w:val="2"/>
          <w:szCs w:val="24"/>
          <w:lang w:val="x-none" w:eastAsia="x-none"/>
        </w:rPr>
      </w:pPr>
    </w:p>
    <w:p w14:paraId="2980DDAA" w14:textId="77777777" w:rsidR="00030305" w:rsidRDefault="00030305" w:rsidP="005F2AF4">
      <w:pPr>
        <w:widowControl w:val="0"/>
        <w:adjustRightInd w:val="0"/>
        <w:snapToGrid w:val="0"/>
        <w:ind w:left="720"/>
        <w:jc w:val="both"/>
        <w:rPr>
          <w:kern w:val="2"/>
          <w:szCs w:val="24"/>
        </w:rPr>
      </w:pPr>
      <w:r>
        <w:rPr>
          <w:rFonts w:hint="eastAsia"/>
          <w:kern w:val="2"/>
          <w:szCs w:val="24"/>
        </w:rPr>
        <w:t>预计净残值是指假定固定资产预计使用寿命已满并处于使用寿命终了时的预期状态，本公司目前从该项资产处置中获得的扣除预计处置费用后的金额。</w:t>
      </w:r>
    </w:p>
    <w:p w14:paraId="4FC498C6" w14:textId="77777777" w:rsidR="00030305" w:rsidRDefault="00030305" w:rsidP="005F2AF4">
      <w:pPr>
        <w:widowControl w:val="0"/>
        <w:autoSpaceDE w:val="0"/>
        <w:autoSpaceDN w:val="0"/>
        <w:adjustRightInd w:val="0"/>
        <w:snapToGrid w:val="0"/>
        <w:jc w:val="both"/>
        <w:rPr>
          <w:kern w:val="2"/>
          <w:szCs w:val="24"/>
        </w:rPr>
      </w:pPr>
    </w:p>
    <w:p w14:paraId="4425D1D9" w14:textId="77777777" w:rsidR="00030305" w:rsidRDefault="00030305" w:rsidP="005F2AF4">
      <w:pPr>
        <w:widowControl w:val="0"/>
        <w:adjustRightInd w:val="0"/>
        <w:snapToGrid w:val="0"/>
        <w:ind w:left="720"/>
        <w:jc w:val="both"/>
        <w:rPr>
          <w:kern w:val="2"/>
          <w:szCs w:val="24"/>
        </w:rPr>
      </w:pPr>
      <w:r>
        <w:rPr>
          <w:rFonts w:hint="eastAsia"/>
          <w:kern w:val="2"/>
          <w:szCs w:val="24"/>
        </w:rPr>
        <w:t>当固定资产处置时或预期通过使用或处置不能产生经济利益时，终止确认该固定资产。固定资产出售、转让、报废或毁损的处置收入扣除其账面价值和相关税费后的差额计入当期损益。</w:t>
      </w:r>
    </w:p>
    <w:p w14:paraId="79F05D93" w14:textId="77777777" w:rsidR="00030305" w:rsidRDefault="00030305" w:rsidP="005F2AF4">
      <w:pPr>
        <w:widowControl w:val="0"/>
        <w:autoSpaceDE w:val="0"/>
        <w:autoSpaceDN w:val="0"/>
        <w:adjustRightInd w:val="0"/>
        <w:snapToGrid w:val="0"/>
        <w:jc w:val="both"/>
        <w:rPr>
          <w:kern w:val="2"/>
          <w:szCs w:val="24"/>
        </w:rPr>
      </w:pPr>
    </w:p>
    <w:p w14:paraId="1542D840" w14:textId="77777777" w:rsidR="00030305" w:rsidRDefault="00030305" w:rsidP="005F2AF4">
      <w:pPr>
        <w:widowControl w:val="0"/>
        <w:adjustRightInd w:val="0"/>
        <w:snapToGrid w:val="0"/>
        <w:ind w:left="720"/>
        <w:jc w:val="both"/>
        <w:rPr>
          <w:kern w:val="2"/>
          <w:szCs w:val="24"/>
        </w:rPr>
      </w:pPr>
      <w:r>
        <w:rPr>
          <w:rFonts w:hint="eastAsia"/>
          <w:kern w:val="2"/>
          <w:szCs w:val="24"/>
        </w:rPr>
        <w:t>本公司至少于年度终了时对固定资产的使用寿命、预计净残值率和折旧方法进行复核，如发生改变则作为会计估计变更处理。</w:t>
      </w:r>
    </w:p>
    <w:p w14:paraId="406ECEDD" w14:textId="77777777" w:rsidR="00030305" w:rsidRDefault="00030305" w:rsidP="005F2AF4">
      <w:pPr>
        <w:widowControl w:val="0"/>
        <w:adjustRightInd w:val="0"/>
        <w:snapToGrid w:val="0"/>
        <w:ind w:left="720"/>
        <w:jc w:val="both"/>
        <w:rPr>
          <w:kern w:val="2"/>
          <w:szCs w:val="24"/>
        </w:rPr>
      </w:pPr>
    </w:p>
    <w:p w14:paraId="7602D64A" w14:textId="77777777" w:rsidR="00030305" w:rsidRDefault="00030305" w:rsidP="00030305">
      <w:pPr>
        <w:tabs>
          <w:tab w:val="left" w:pos="1440"/>
        </w:tabs>
        <w:adjustRightInd w:val="0"/>
        <w:snapToGrid w:val="0"/>
        <w:ind w:left="720"/>
        <w:jc w:val="both"/>
        <w:rPr>
          <w:u w:val="single"/>
        </w:rPr>
      </w:pPr>
      <w:r w:rsidRPr="00E42D09">
        <w:rPr>
          <w:rFonts w:hint="eastAsia"/>
          <w:u w:val="single"/>
        </w:rPr>
        <w:t>无形资产</w:t>
      </w:r>
    </w:p>
    <w:p w14:paraId="65E3C533" w14:textId="77777777" w:rsidR="00030305" w:rsidRDefault="00030305" w:rsidP="00E42D09">
      <w:pPr>
        <w:adjustRightInd w:val="0"/>
        <w:snapToGrid w:val="0"/>
      </w:pPr>
    </w:p>
    <w:p w14:paraId="6E111A27" w14:textId="77777777" w:rsidR="00030305" w:rsidRPr="00E42D09" w:rsidRDefault="00030305" w:rsidP="00E42D09">
      <w:pPr>
        <w:adjustRightInd w:val="0"/>
        <w:snapToGrid w:val="0"/>
        <w:ind w:firstLineChars="300" w:firstLine="720"/>
      </w:pPr>
      <w:r>
        <w:rPr>
          <w:rFonts w:hint="eastAsia"/>
        </w:rPr>
        <w:t>无形资产包括系统软件。</w:t>
      </w:r>
    </w:p>
    <w:p w14:paraId="21254833" w14:textId="77777777" w:rsidR="00030305" w:rsidRDefault="00030305" w:rsidP="00E42D09">
      <w:pPr>
        <w:adjustRightInd w:val="0"/>
        <w:snapToGrid w:val="0"/>
      </w:pPr>
    </w:p>
    <w:p w14:paraId="2E4F9416" w14:textId="77777777" w:rsidR="00030305" w:rsidRDefault="00030305" w:rsidP="00E42D09">
      <w:pPr>
        <w:adjustRightInd w:val="0"/>
        <w:snapToGrid w:val="0"/>
        <w:ind w:left="720"/>
        <w:jc w:val="both"/>
      </w:pPr>
      <w:r>
        <w:rPr>
          <w:rFonts w:hint="eastAsia"/>
        </w:rPr>
        <w:t>无形资产按成本进行初始计量。使用寿命有限的无形资产自可供使用时起，对其原值在其预计使用寿命内采用直线法分期平均摊销。使用寿命不确定的无形资产不予摊销。</w:t>
      </w:r>
    </w:p>
    <w:p w14:paraId="3DF0D560" w14:textId="77777777" w:rsidR="00030305" w:rsidRDefault="00030305" w:rsidP="00E42D09">
      <w:pPr>
        <w:adjustRightInd w:val="0"/>
        <w:snapToGrid w:val="0"/>
        <w:ind w:left="720"/>
        <w:jc w:val="both"/>
      </w:pPr>
    </w:p>
    <w:p w14:paraId="5B36A55B" w14:textId="77777777" w:rsidR="00030305" w:rsidRPr="00E42D09" w:rsidRDefault="00030305" w:rsidP="00E42D09">
      <w:pPr>
        <w:adjustRightInd w:val="0"/>
        <w:snapToGrid w:val="0"/>
        <w:ind w:left="720"/>
        <w:jc w:val="both"/>
      </w:pPr>
      <w:r>
        <w:rPr>
          <w:rFonts w:hint="eastAsia"/>
        </w:rPr>
        <w:t>期末，对使用寿命有限的无形资产的使用寿命和摊销方法进行复核，必要时进行调整。</w:t>
      </w:r>
    </w:p>
    <w:p w14:paraId="5A7279F6" w14:textId="77777777" w:rsidR="00030305" w:rsidRPr="00E42D09" w:rsidRDefault="00030305" w:rsidP="005F2AF4">
      <w:pPr>
        <w:adjustRightInd w:val="0"/>
        <w:snapToGrid w:val="0"/>
      </w:pPr>
    </w:p>
    <w:p w14:paraId="74BDAD67" w14:textId="77777777" w:rsidR="00030305" w:rsidRDefault="00030305" w:rsidP="00030305">
      <w:pPr>
        <w:tabs>
          <w:tab w:val="left" w:pos="1440"/>
        </w:tabs>
        <w:adjustRightInd w:val="0"/>
        <w:snapToGrid w:val="0"/>
        <w:ind w:left="720"/>
        <w:jc w:val="both"/>
        <w:rPr>
          <w:u w:val="single"/>
        </w:rPr>
      </w:pPr>
      <w:r>
        <w:rPr>
          <w:rFonts w:hint="eastAsia"/>
          <w:u w:val="single"/>
        </w:rPr>
        <w:t>长期待摊费用</w:t>
      </w:r>
    </w:p>
    <w:p w14:paraId="2BB23CDC" w14:textId="77777777" w:rsidR="00030305" w:rsidRDefault="00030305" w:rsidP="005F2AF4">
      <w:pPr>
        <w:adjustRightInd w:val="0"/>
        <w:snapToGrid w:val="0"/>
      </w:pPr>
    </w:p>
    <w:p w14:paraId="6FD581E3" w14:textId="77777777" w:rsidR="00030305" w:rsidRDefault="00030305" w:rsidP="005F2AF4">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长期待摊费用为已经发生但应由本期和以后各期负担的分摊期限在一年以上的各项费用。长期待摊费用在预计受益期间分期平均摊销。</w:t>
      </w:r>
    </w:p>
    <w:p w14:paraId="6CE4C39E"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1F3182CE" w14:textId="77777777" w:rsidR="00030305" w:rsidRDefault="00030305" w:rsidP="00030305"/>
    <w:p w14:paraId="4973DCCC" w14:textId="77777777" w:rsidR="00030305" w:rsidRDefault="00030305" w:rsidP="00030305">
      <w:pPr>
        <w:tabs>
          <w:tab w:val="left" w:pos="1440"/>
        </w:tabs>
        <w:adjustRightInd w:val="0"/>
        <w:snapToGrid w:val="0"/>
        <w:ind w:left="720"/>
        <w:jc w:val="both"/>
        <w:rPr>
          <w:u w:val="single"/>
        </w:rPr>
      </w:pPr>
      <w:r>
        <w:rPr>
          <w:rFonts w:hint="eastAsia"/>
          <w:u w:val="single"/>
        </w:rPr>
        <w:t>非金融资产减值</w:t>
      </w:r>
    </w:p>
    <w:p w14:paraId="7CEA4E47" w14:textId="77777777" w:rsidR="00030305" w:rsidRDefault="00030305" w:rsidP="005F2AF4">
      <w:pPr>
        <w:adjustRightInd w:val="0"/>
        <w:snapToGrid w:val="0"/>
      </w:pPr>
    </w:p>
    <w:p w14:paraId="43CA07A2" w14:textId="77777777" w:rsidR="00030305" w:rsidRDefault="00030305" w:rsidP="00030305">
      <w:pPr>
        <w:adjustRightInd w:val="0"/>
        <w:snapToGrid w:val="0"/>
        <w:ind w:leftChars="300" w:left="720"/>
        <w:jc w:val="both"/>
      </w:pPr>
      <w:r>
        <w:rPr>
          <w:rFonts w:hint="eastAsia"/>
        </w:rPr>
        <w:t>本公司在每一个资产负债表</w:t>
      </w:r>
      <w:proofErr w:type="gramStart"/>
      <w:r>
        <w:rPr>
          <w:rFonts w:hint="eastAsia"/>
        </w:rPr>
        <w:t>日检查</w:t>
      </w:r>
      <w:proofErr w:type="gramEnd"/>
      <w:r>
        <w:rPr>
          <w:rFonts w:hint="eastAsia"/>
        </w:rPr>
        <w:t>固定资产是否存在可能发生减值的迹象。如果该等资产存在减值迹象，则估计其可收回金额。</w:t>
      </w:r>
    </w:p>
    <w:p w14:paraId="3893A5D9" w14:textId="77777777" w:rsidR="00030305" w:rsidRDefault="00030305" w:rsidP="005F2AF4">
      <w:pPr>
        <w:adjustRightInd w:val="0"/>
        <w:snapToGrid w:val="0"/>
        <w:ind w:leftChars="300" w:left="720"/>
      </w:pPr>
    </w:p>
    <w:p w14:paraId="134E4110" w14:textId="77777777" w:rsidR="00030305" w:rsidRDefault="00030305" w:rsidP="005F2AF4">
      <w:pPr>
        <w:adjustRightInd w:val="0"/>
        <w:snapToGrid w:val="0"/>
        <w:ind w:left="720"/>
        <w:jc w:val="both"/>
      </w:pPr>
      <w:r>
        <w:rPr>
          <w:rFonts w:hint="eastAsia"/>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14:paraId="3C22C460" w14:textId="77777777" w:rsidR="00030305" w:rsidRDefault="00030305" w:rsidP="005F2AF4">
      <w:pPr>
        <w:adjustRightInd w:val="0"/>
        <w:snapToGrid w:val="0"/>
      </w:pPr>
    </w:p>
    <w:p w14:paraId="1CD46E3E" w14:textId="77777777" w:rsidR="00030305" w:rsidRDefault="00030305" w:rsidP="005F2AF4">
      <w:pPr>
        <w:adjustRightInd w:val="0"/>
        <w:snapToGrid w:val="0"/>
        <w:ind w:left="720"/>
        <w:jc w:val="both"/>
      </w:pPr>
      <w:r>
        <w:rPr>
          <w:rFonts w:hint="eastAsia"/>
        </w:rPr>
        <w:t>如果资产的可收回金额低于其账面价值，按其差额计提资产减值准备，并计入当期损益。</w:t>
      </w:r>
    </w:p>
    <w:p w14:paraId="1C96126C" w14:textId="77777777" w:rsidR="00030305" w:rsidRDefault="00030305" w:rsidP="005F2AF4">
      <w:pPr>
        <w:adjustRightInd w:val="0"/>
        <w:snapToGrid w:val="0"/>
      </w:pPr>
    </w:p>
    <w:p w14:paraId="444D812A" w14:textId="77777777" w:rsidR="00030305" w:rsidRDefault="00030305" w:rsidP="005F2AF4">
      <w:pPr>
        <w:adjustRightInd w:val="0"/>
        <w:snapToGrid w:val="0"/>
        <w:ind w:leftChars="300" w:left="720"/>
      </w:pPr>
      <w:r>
        <w:rPr>
          <w:rFonts w:hint="eastAsia"/>
        </w:rPr>
        <w:t>上述资产减值损失一经确认，在以后会计期间不予转回。</w:t>
      </w:r>
    </w:p>
    <w:p w14:paraId="6C61107B" w14:textId="77777777" w:rsidR="00030305" w:rsidRDefault="00030305" w:rsidP="005F2AF4">
      <w:pPr>
        <w:adjustRightInd w:val="0"/>
        <w:snapToGrid w:val="0"/>
        <w:ind w:leftChars="300" w:left="720"/>
      </w:pPr>
    </w:p>
    <w:p w14:paraId="62C231EC" w14:textId="77777777" w:rsidR="00030305" w:rsidRDefault="00030305" w:rsidP="00030305">
      <w:pPr>
        <w:tabs>
          <w:tab w:val="left" w:pos="1440"/>
        </w:tabs>
        <w:adjustRightInd w:val="0"/>
        <w:snapToGrid w:val="0"/>
        <w:ind w:left="720"/>
        <w:jc w:val="both"/>
        <w:rPr>
          <w:u w:val="single"/>
        </w:rPr>
      </w:pPr>
      <w:r>
        <w:rPr>
          <w:rFonts w:hint="eastAsia"/>
          <w:u w:val="single"/>
        </w:rPr>
        <w:t>职工薪</w:t>
      </w:r>
      <w:proofErr w:type="gramStart"/>
      <w:r>
        <w:rPr>
          <w:rFonts w:hint="eastAsia"/>
          <w:u w:val="single"/>
        </w:rPr>
        <w:t>酬</w:t>
      </w:r>
      <w:proofErr w:type="gramEnd"/>
    </w:p>
    <w:p w14:paraId="4F0212A9" w14:textId="77777777" w:rsidR="00030305" w:rsidRDefault="00030305" w:rsidP="005F2AF4">
      <w:pPr>
        <w:adjustRightInd w:val="0"/>
        <w:snapToGrid w:val="0"/>
      </w:pPr>
    </w:p>
    <w:p w14:paraId="1D92B4C3" w14:textId="77777777" w:rsidR="00030305" w:rsidRDefault="00030305" w:rsidP="005F2AF4">
      <w:pPr>
        <w:adjustRightInd w:val="0"/>
        <w:snapToGrid w:val="0"/>
        <w:ind w:left="720"/>
        <w:jc w:val="both"/>
      </w:pPr>
      <w:r>
        <w:rPr>
          <w:rFonts w:hint="eastAsia"/>
        </w:rPr>
        <w:t>本公司在职工为其提供服务的会计期间，将实际发生的短期薪酬确认为负债，并计入当期损益或相关资产成本。本公司发生的职工福利费，在实际发生时根据实际发生额计入当期损益或相关资产成本。职工福利费为非货币性福利的，按照公允价值计量。</w:t>
      </w:r>
    </w:p>
    <w:p w14:paraId="202D6EBD" w14:textId="77777777" w:rsidR="00030305" w:rsidRDefault="00030305" w:rsidP="005F2AF4">
      <w:pPr>
        <w:adjustRightInd w:val="0"/>
        <w:snapToGrid w:val="0"/>
      </w:pPr>
    </w:p>
    <w:p w14:paraId="09FE1098" w14:textId="77777777" w:rsidR="00030305" w:rsidRDefault="00030305" w:rsidP="005F2AF4">
      <w:pPr>
        <w:adjustRightInd w:val="0"/>
        <w:snapToGrid w:val="0"/>
        <w:ind w:left="720"/>
        <w:jc w:val="both"/>
      </w:pPr>
      <w:r>
        <w:rPr>
          <w:rFonts w:hint="eastAsia"/>
        </w:rPr>
        <w:t>本公司为职工缴纳的医疗保险费、工伤保险费、生育保险费等社会保险费和住房公积金，以及本公司按规定提取的工会经费和职工教育经费，在职工为本公司提供服务的会计期间，根据规定的计提基础和计提比例计算确定相应的职工薪酬金额，并确认相应负债，计入当期损益或相关资产成本。</w:t>
      </w:r>
    </w:p>
    <w:p w14:paraId="72CF5914" w14:textId="77777777" w:rsidR="00030305" w:rsidRDefault="00030305" w:rsidP="005F2AF4">
      <w:pPr>
        <w:adjustRightInd w:val="0"/>
        <w:snapToGrid w:val="0"/>
        <w:jc w:val="both"/>
      </w:pPr>
    </w:p>
    <w:p w14:paraId="17994782" w14:textId="77777777" w:rsidR="00030305" w:rsidRDefault="00030305" w:rsidP="005F2AF4">
      <w:pPr>
        <w:adjustRightInd w:val="0"/>
        <w:snapToGrid w:val="0"/>
        <w:ind w:left="720"/>
        <w:jc w:val="both"/>
      </w:pPr>
      <w:r>
        <w:rPr>
          <w:rFonts w:hint="eastAsia"/>
        </w:rPr>
        <w:t>本公司在职工为其提供服务的会计期间，将根据设定提存计划计算的应缴存金额确认为负债，并计入当期损益或相关资产成本。</w:t>
      </w:r>
    </w:p>
    <w:p w14:paraId="6E5907C9" w14:textId="77777777" w:rsidR="00030305" w:rsidRDefault="00030305" w:rsidP="005F2AF4">
      <w:pPr>
        <w:adjustRightInd w:val="0"/>
        <w:snapToGrid w:val="0"/>
      </w:pPr>
    </w:p>
    <w:p w14:paraId="688CA7BF" w14:textId="77777777" w:rsidR="00030305" w:rsidRDefault="00030305" w:rsidP="005F2AF4">
      <w:pPr>
        <w:adjustRightInd w:val="0"/>
        <w:snapToGrid w:val="0"/>
        <w:ind w:left="720"/>
        <w:jc w:val="both"/>
      </w:pPr>
      <w:r>
        <w:rPr>
          <w:rFonts w:hint="eastAsia"/>
        </w:rPr>
        <w:t>本公司向职工提供辞退福利的，在下列两者</w:t>
      </w:r>
      <w:proofErr w:type="gramStart"/>
      <w:r>
        <w:rPr>
          <w:rFonts w:hint="eastAsia"/>
        </w:rPr>
        <w:t>孰</w:t>
      </w:r>
      <w:proofErr w:type="gramEnd"/>
      <w:r>
        <w:rPr>
          <w:rFonts w:hint="eastAsia"/>
        </w:rPr>
        <w:t>早日确认辞退福利产生的职工薪</w:t>
      </w:r>
      <w:proofErr w:type="gramStart"/>
      <w:r>
        <w:rPr>
          <w:rFonts w:hint="eastAsia"/>
        </w:rPr>
        <w:t>酬</w:t>
      </w:r>
      <w:proofErr w:type="gramEnd"/>
      <w:r>
        <w:rPr>
          <w:rFonts w:hint="eastAsia"/>
        </w:rPr>
        <w:t>负债，并计入当期损益：本公司不能单方面撤回因解除劳动关系计划或裁减建议所提供的辞退福利时；本公司确认与涉及支付辞退福利的重组相关的成本或费用时。</w:t>
      </w:r>
    </w:p>
    <w:p w14:paraId="770C42CB" w14:textId="77777777" w:rsidR="00030305" w:rsidRDefault="00030305" w:rsidP="005F2AF4">
      <w:pPr>
        <w:adjustRightInd w:val="0"/>
        <w:snapToGrid w:val="0"/>
      </w:pPr>
    </w:p>
    <w:p w14:paraId="2C6B61FB" w14:textId="77777777" w:rsidR="00030305" w:rsidRDefault="00030305" w:rsidP="005F2AF4">
      <w:pPr>
        <w:adjustRightInd w:val="0"/>
        <w:snapToGrid w:val="0"/>
        <w:ind w:left="720"/>
        <w:jc w:val="both"/>
      </w:pPr>
      <w:r>
        <w:rPr>
          <w:rFonts w:hint="eastAsia"/>
        </w:rPr>
        <w:t>对于其他长期职工福利，符合设定提存计划条件的，按照上述设定提存计划的有关规定进行处理。</w:t>
      </w:r>
    </w:p>
    <w:p w14:paraId="2E9A93F4" w14:textId="77777777" w:rsidR="00030305" w:rsidRDefault="00030305" w:rsidP="005F2AF4">
      <w:pPr>
        <w:adjustRightInd w:val="0"/>
        <w:snapToGrid w:val="0"/>
      </w:pPr>
    </w:p>
    <w:p w14:paraId="7B2AD333" w14:textId="77777777" w:rsidR="00030305" w:rsidRDefault="00030305" w:rsidP="00030305">
      <w:pPr>
        <w:tabs>
          <w:tab w:val="left" w:pos="1440"/>
        </w:tabs>
        <w:adjustRightInd w:val="0"/>
        <w:snapToGrid w:val="0"/>
        <w:ind w:left="720"/>
        <w:jc w:val="both"/>
        <w:rPr>
          <w:u w:val="single"/>
        </w:rPr>
      </w:pPr>
      <w:r>
        <w:rPr>
          <w:rFonts w:hint="eastAsia"/>
          <w:u w:val="single"/>
        </w:rPr>
        <w:t>收入确认</w:t>
      </w:r>
    </w:p>
    <w:p w14:paraId="34F54A62" w14:textId="77777777" w:rsidR="00030305" w:rsidRDefault="00030305" w:rsidP="005F2AF4">
      <w:pPr>
        <w:adjustRightInd w:val="0"/>
        <w:snapToGrid w:val="0"/>
      </w:pPr>
    </w:p>
    <w:p w14:paraId="41335902" w14:textId="77777777" w:rsidR="00030305" w:rsidRDefault="00030305" w:rsidP="00F03262">
      <w:pPr>
        <w:adjustRightInd w:val="0"/>
        <w:snapToGrid w:val="0"/>
        <w:ind w:left="720"/>
        <w:jc w:val="both"/>
        <w:rPr>
          <w:szCs w:val="24"/>
        </w:rPr>
      </w:pPr>
      <w:r>
        <w:rPr>
          <w:rFonts w:hint="eastAsia"/>
          <w:szCs w:val="24"/>
        </w:rPr>
        <w:t>本公司的收入主要来源于发放贷款和垫款的利息收入，适用金融工具准则核算。</w:t>
      </w:r>
    </w:p>
    <w:p w14:paraId="69EA7F89" w14:textId="77777777" w:rsidR="00030305" w:rsidRPr="00F03262" w:rsidRDefault="00030305" w:rsidP="005F2AF4">
      <w:pPr>
        <w:adjustRightInd w:val="0"/>
        <w:snapToGrid w:val="0"/>
      </w:pPr>
    </w:p>
    <w:p w14:paraId="642B947E" w14:textId="77777777" w:rsidR="00030305" w:rsidRDefault="00030305" w:rsidP="00F03262">
      <w:pPr>
        <w:adjustRightInd w:val="0"/>
        <w:snapToGrid w:val="0"/>
        <w:ind w:left="720"/>
        <w:jc w:val="both"/>
        <w:rPr>
          <w:szCs w:val="24"/>
        </w:rPr>
        <w:sectPr w:rsidR="00030305" w:rsidSect="00030305">
          <w:pgSz w:w="11907" w:h="16839"/>
          <w:pgMar w:top="864" w:right="720" w:bottom="432" w:left="1008" w:header="864" w:footer="432" w:gutter="0"/>
          <w:pgNumType w:fmt="numberInDash"/>
          <w:cols w:space="708"/>
          <w:docGrid w:linePitch="360"/>
        </w:sectPr>
      </w:pPr>
      <w:r>
        <w:rPr>
          <w:rFonts w:hint="eastAsia"/>
          <w:szCs w:val="24"/>
        </w:rPr>
        <w:t>本公司按照实际利率法确认利息收入，除</w:t>
      </w:r>
      <w:proofErr w:type="gramStart"/>
      <w:r>
        <w:rPr>
          <w:rFonts w:hint="eastAsia"/>
          <w:szCs w:val="24"/>
        </w:rPr>
        <w:t>购入或源生</w:t>
      </w:r>
      <w:proofErr w:type="gramEnd"/>
      <w:r>
        <w:rPr>
          <w:rFonts w:hint="eastAsia"/>
          <w:szCs w:val="24"/>
        </w:rPr>
        <w:t>的未发生信用减值、但在后续期间成为已发生信用减值的金融资产外，根据金融资产账面余额乘以实际利率计算确定。对于</w:t>
      </w:r>
      <w:proofErr w:type="gramStart"/>
      <w:r>
        <w:rPr>
          <w:rFonts w:hint="eastAsia"/>
          <w:szCs w:val="24"/>
        </w:rPr>
        <w:t>购入或源生</w:t>
      </w:r>
      <w:proofErr w:type="gramEnd"/>
      <w:r>
        <w:rPr>
          <w:rFonts w:hint="eastAsia"/>
          <w:szCs w:val="24"/>
        </w:rPr>
        <w:t>的未发生信用减值、但在后续期间成为已发生信用减值的金融资产，按照该金融资产的摊</w:t>
      </w:r>
      <w:proofErr w:type="gramStart"/>
      <w:r>
        <w:rPr>
          <w:rFonts w:hint="eastAsia"/>
          <w:szCs w:val="24"/>
        </w:rPr>
        <w:t>余成本</w:t>
      </w:r>
      <w:proofErr w:type="gramEnd"/>
      <w:r>
        <w:rPr>
          <w:rFonts w:hint="eastAsia"/>
          <w:szCs w:val="24"/>
        </w:rPr>
        <w:t>和实际利率计算确定其利息收入。</w:t>
      </w:r>
    </w:p>
    <w:p w14:paraId="76EC8AEC"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6B9A882D" w14:textId="77777777" w:rsidR="00030305" w:rsidRPr="00030305" w:rsidRDefault="00030305" w:rsidP="00030305"/>
    <w:p w14:paraId="22671DB6" w14:textId="77777777" w:rsidR="00030305" w:rsidRPr="00030305" w:rsidRDefault="00030305" w:rsidP="00030305">
      <w:pPr>
        <w:ind w:left="720"/>
        <w:jc w:val="both"/>
      </w:pPr>
      <w:r w:rsidRPr="00030305">
        <w:rPr>
          <w:rFonts w:hint="eastAsia"/>
          <w:u w:val="single"/>
        </w:rPr>
        <w:t>收入确认</w:t>
      </w:r>
      <w:r w:rsidRPr="00030305">
        <w:rPr>
          <w:rFonts w:hint="eastAsia"/>
        </w:rPr>
        <w:t xml:space="preserve"> - </w:t>
      </w:r>
      <w:r w:rsidRPr="00030305">
        <w:rPr>
          <w:rFonts w:hint="eastAsia"/>
        </w:rPr>
        <w:t>续</w:t>
      </w:r>
    </w:p>
    <w:p w14:paraId="68EB903A" w14:textId="77777777" w:rsidR="00030305" w:rsidRPr="00F03262" w:rsidRDefault="00030305" w:rsidP="00030305"/>
    <w:p w14:paraId="3008FB5B" w14:textId="77777777" w:rsidR="00030305" w:rsidRDefault="00030305" w:rsidP="00F03262">
      <w:pPr>
        <w:adjustRightInd w:val="0"/>
        <w:snapToGrid w:val="0"/>
        <w:ind w:left="720"/>
        <w:jc w:val="both"/>
        <w:rPr>
          <w:szCs w:val="24"/>
        </w:rPr>
      </w:pPr>
      <w:r>
        <w:rPr>
          <w:rFonts w:hint="eastAsia"/>
          <w:szCs w:val="24"/>
        </w:rPr>
        <w:t>本公司的服务费收入适用于收入准则核算，在提供服务完成时一次性确认收入</w:t>
      </w:r>
    </w:p>
    <w:p w14:paraId="639F9651" w14:textId="77777777" w:rsidR="00030305" w:rsidRDefault="00030305" w:rsidP="00F03262">
      <w:pPr>
        <w:adjustRightInd w:val="0"/>
        <w:snapToGrid w:val="0"/>
        <w:ind w:left="720"/>
        <w:jc w:val="both"/>
        <w:rPr>
          <w:szCs w:val="24"/>
        </w:rPr>
      </w:pPr>
    </w:p>
    <w:p w14:paraId="7C568D78" w14:textId="77777777" w:rsidR="00030305" w:rsidRDefault="00030305" w:rsidP="00F03262">
      <w:pPr>
        <w:adjustRightInd w:val="0"/>
        <w:snapToGrid w:val="0"/>
        <w:ind w:left="720"/>
        <w:jc w:val="both"/>
        <w:rPr>
          <w:szCs w:val="24"/>
        </w:rPr>
      </w:pPr>
      <w:r>
        <w:rPr>
          <w:rFonts w:hint="eastAsia"/>
          <w:szCs w:val="24"/>
        </w:rPr>
        <w:t>本公司在履行了合同中的履约义务，即在客户取得相关商品或服务控制权时，按照分摊至该项履约义务的交易价格确认收入。履约义务，是指合同中本公司向客户转让可明确区分商品或服务的承诺。交易价格，是指本公司因向客户转让商品或服务而预期有权收取的对价金额，但不包含代第三方收取的款项以及本公司预期将退还给客户的款项。</w:t>
      </w:r>
    </w:p>
    <w:p w14:paraId="1F7E31F3" w14:textId="77777777" w:rsidR="00030305" w:rsidRDefault="00030305" w:rsidP="00F03262">
      <w:pPr>
        <w:adjustRightInd w:val="0"/>
        <w:snapToGrid w:val="0"/>
        <w:ind w:left="720"/>
        <w:jc w:val="both"/>
        <w:rPr>
          <w:szCs w:val="24"/>
        </w:rPr>
      </w:pPr>
    </w:p>
    <w:p w14:paraId="474F0CC5" w14:textId="77777777" w:rsidR="00030305" w:rsidRDefault="00030305" w:rsidP="00F03262">
      <w:pPr>
        <w:adjustRightInd w:val="0"/>
        <w:snapToGrid w:val="0"/>
        <w:ind w:left="720"/>
        <w:jc w:val="both"/>
        <w:rPr>
          <w:szCs w:val="24"/>
        </w:rPr>
      </w:pPr>
      <w:r>
        <w:rPr>
          <w:rFonts w:hint="eastAsia"/>
          <w:szCs w:val="24"/>
        </w:rPr>
        <w:t>满足下列条件之一的，属于在某一时间段内履行的履约义务，本公司按照履约进度，在一段时间内确认收入：</w:t>
      </w:r>
      <w:r>
        <w:rPr>
          <w:szCs w:val="24"/>
        </w:rPr>
        <w:t>(1)</w:t>
      </w:r>
      <w:r>
        <w:rPr>
          <w:rFonts w:hint="eastAsia"/>
          <w:szCs w:val="24"/>
        </w:rPr>
        <w:t>客户在本公司履约的同时即取得并消耗所带来的经济利益；</w:t>
      </w:r>
      <w:r>
        <w:rPr>
          <w:szCs w:val="24"/>
        </w:rPr>
        <w:t>(2)</w:t>
      </w:r>
      <w:r>
        <w:rPr>
          <w:rFonts w:hint="eastAsia"/>
          <w:szCs w:val="24"/>
        </w:rPr>
        <w:t>客户能够控制本公司履约过程中在建的商品；</w:t>
      </w:r>
      <w:r>
        <w:rPr>
          <w:szCs w:val="24"/>
        </w:rPr>
        <w:t>(3)</w:t>
      </w:r>
      <w:r>
        <w:rPr>
          <w:rFonts w:hint="eastAsia"/>
          <w:szCs w:val="24"/>
        </w:rPr>
        <w:t>本公司履约过程中所产出的商品具有不可替代用途，且本公司在整个合同期间内有权就累计至今已完成的履约部分收取款项。否则，本公司在客户取得相关商品或服务控制权的时点确认收入。</w:t>
      </w:r>
    </w:p>
    <w:p w14:paraId="3EA9C512" w14:textId="77777777" w:rsidR="00030305" w:rsidRPr="00F03262" w:rsidRDefault="00030305" w:rsidP="005F2AF4">
      <w:pPr>
        <w:adjustRightInd w:val="0"/>
        <w:snapToGrid w:val="0"/>
      </w:pPr>
    </w:p>
    <w:p w14:paraId="11FA25C6" w14:textId="77777777" w:rsidR="00030305" w:rsidRDefault="00030305" w:rsidP="00030305">
      <w:pPr>
        <w:tabs>
          <w:tab w:val="left" w:pos="1440"/>
        </w:tabs>
        <w:adjustRightInd w:val="0"/>
        <w:snapToGrid w:val="0"/>
        <w:ind w:left="720"/>
        <w:jc w:val="both"/>
        <w:rPr>
          <w:u w:val="single"/>
        </w:rPr>
      </w:pPr>
      <w:r>
        <w:rPr>
          <w:rFonts w:hint="eastAsia"/>
          <w:u w:val="single"/>
        </w:rPr>
        <w:t>政府补助</w:t>
      </w:r>
    </w:p>
    <w:p w14:paraId="4487D56D" w14:textId="77777777" w:rsidR="00030305" w:rsidRDefault="00030305" w:rsidP="005F2AF4">
      <w:pPr>
        <w:adjustRightInd w:val="0"/>
        <w:snapToGrid w:val="0"/>
      </w:pPr>
    </w:p>
    <w:p w14:paraId="2A138ECA" w14:textId="77777777" w:rsidR="00030305" w:rsidRDefault="00030305" w:rsidP="005F2AF4">
      <w:pPr>
        <w:adjustRightInd w:val="0"/>
        <w:snapToGrid w:val="0"/>
        <w:ind w:left="720"/>
        <w:jc w:val="both"/>
      </w:pPr>
      <w:r>
        <w:rPr>
          <w:rFonts w:hint="eastAsia"/>
        </w:rPr>
        <w:t>政府补助是指本公司从政府无偿取得货币性资产和非货币性资产。政府补助在能够满足政府补助所附条件且能够收到时予以确认。政府补助为货币性资产的，按照收到或应收的金额计量。</w:t>
      </w:r>
      <w:r>
        <w:rPr>
          <w:rFonts w:hint="eastAsia"/>
        </w:rPr>
        <w:t xml:space="preserve"> </w:t>
      </w:r>
    </w:p>
    <w:p w14:paraId="4B59AD34" w14:textId="77777777" w:rsidR="00030305" w:rsidRDefault="00030305" w:rsidP="005F2AF4"/>
    <w:p w14:paraId="4A568B37" w14:textId="77777777" w:rsidR="00030305" w:rsidRDefault="00030305" w:rsidP="005F2AF4">
      <w:pPr>
        <w:adjustRightInd w:val="0"/>
        <w:snapToGrid w:val="0"/>
        <w:ind w:left="720"/>
        <w:jc w:val="both"/>
      </w:pPr>
      <w:r>
        <w:rPr>
          <w:rFonts w:hint="eastAsia"/>
        </w:rPr>
        <w:t>本公司的政府补助均是与收益相关的政府补助。与收益相关的政府补助，用于补偿以后期间的相关成本费用和损失的，</w:t>
      </w:r>
      <w:proofErr w:type="gramStart"/>
      <w:r>
        <w:rPr>
          <w:rFonts w:hint="eastAsia"/>
        </w:rPr>
        <w:t>确认为递延</w:t>
      </w:r>
      <w:proofErr w:type="gramEnd"/>
      <w:r>
        <w:rPr>
          <w:rFonts w:hint="eastAsia"/>
        </w:rPr>
        <w:t>收益，并在确认相关成本费用或损失的期间，计入当期损益；用于补偿已经发生的相关成本费用和损失的，直接计入当期损益。</w:t>
      </w:r>
      <w:r>
        <w:rPr>
          <w:rFonts w:hint="eastAsia"/>
        </w:rPr>
        <w:t xml:space="preserve"> </w:t>
      </w:r>
    </w:p>
    <w:p w14:paraId="7527A953" w14:textId="77777777" w:rsidR="00030305" w:rsidRDefault="00030305" w:rsidP="005F2AF4"/>
    <w:p w14:paraId="0D97C805" w14:textId="77777777" w:rsidR="00030305" w:rsidRDefault="00030305" w:rsidP="005F2AF4">
      <w:pPr>
        <w:adjustRightInd w:val="0"/>
        <w:snapToGrid w:val="0"/>
        <w:ind w:left="720"/>
        <w:jc w:val="both"/>
      </w:pPr>
      <w:r>
        <w:rPr>
          <w:rFonts w:hint="eastAsia"/>
        </w:rPr>
        <w:t>与本公司日常活动相关的政府补助，按照经济业务实质，计入其他收益。与本公司日常活动无关的政府补助，计入营业外收入。</w:t>
      </w:r>
    </w:p>
    <w:p w14:paraId="12E12CD4" w14:textId="77777777" w:rsidR="00030305" w:rsidRDefault="00030305" w:rsidP="005F2AF4"/>
    <w:p w14:paraId="63817FA7" w14:textId="77777777" w:rsidR="00030305" w:rsidRDefault="00030305" w:rsidP="00030305">
      <w:pPr>
        <w:tabs>
          <w:tab w:val="left" w:pos="1440"/>
        </w:tabs>
        <w:adjustRightInd w:val="0"/>
        <w:snapToGrid w:val="0"/>
        <w:ind w:left="720"/>
        <w:jc w:val="both"/>
        <w:rPr>
          <w:u w:val="single"/>
        </w:rPr>
      </w:pPr>
      <w:r>
        <w:rPr>
          <w:rFonts w:hint="eastAsia"/>
          <w:u w:val="single"/>
        </w:rPr>
        <w:t>所得税</w:t>
      </w:r>
    </w:p>
    <w:p w14:paraId="7A0B242C" w14:textId="77777777" w:rsidR="00030305" w:rsidRDefault="00030305" w:rsidP="005F2AF4">
      <w:pPr>
        <w:adjustRightInd w:val="0"/>
        <w:snapToGrid w:val="0"/>
      </w:pPr>
    </w:p>
    <w:p w14:paraId="1877AB84" w14:textId="77777777" w:rsidR="00030305" w:rsidRDefault="00030305" w:rsidP="005F2AF4">
      <w:pPr>
        <w:adjustRightInd w:val="0"/>
        <w:snapToGrid w:val="0"/>
        <w:ind w:left="720"/>
        <w:jc w:val="both"/>
      </w:pPr>
      <w:r>
        <w:rPr>
          <w:rFonts w:hint="eastAsia"/>
        </w:rPr>
        <w:t>所得税费用包括当期所得税和递延所得税。</w:t>
      </w:r>
    </w:p>
    <w:p w14:paraId="41FBA06C" w14:textId="77777777" w:rsidR="00030305" w:rsidRDefault="00030305" w:rsidP="005F2AF4">
      <w:pPr>
        <w:spacing w:after="160" w:line="256" w:lineRule="auto"/>
      </w:pPr>
    </w:p>
    <w:p w14:paraId="6D463549" w14:textId="77777777" w:rsidR="00030305" w:rsidRDefault="00030305" w:rsidP="00030305">
      <w:pPr>
        <w:tabs>
          <w:tab w:val="left" w:pos="1440"/>
        </w:tabs>
        <w:adjustRightInd w:val="0"/>
        <w:snapToGrid w:val="0"/>
        <w:ind w:left="720"/>
        <w:jc w:val="both"/>
        <w:rPr>
          <w:i/>
        </w:rPr>
      </w:pPr>
      <w:r>
        <w:rPr>
          <w:rFonts w:hint="eastAsia"/>
          <w:i/>
        </w:rPr>
        <w:t>当期所得税</w:t>
      </w:r>
    </w:p>
    <w:p w14:paraId="39771A7F" w14:textId="77777777" w:rsidR="00030305" w:rsidRDefault="00030305" w:rsidP="005F2AF4">
      <w:pPr>
        <w:adjustRightInd w:val="0"/>
        <w:snapToGrid w:val="0"/>
      </w:pPr>
    </w:p>
    <w:p w14:paraId="2940400C" w14:textId="77777777" w:rsidR="00030305" w:rsidRDefault="00030305" w:rsidP="005F2AF4">
      <w:pPr>
        <w:adjustRightInd w:val="0"/>
        <w:snapToGrid w:val="0"/>
        <w:ind w:left="720"/>
        <w:jc w:val="both"/>
      </w:pPr>
      <w:r>
        <w:rPr>
          <w:rFonts w:hint="eastAsia"/>
        </w:rPr>
        <w:t>资产负债表日，对于当期和以前期间形成的当期所得税负债</w:t>
      </w:r>
      <w:r>
        <w:t>(</w:t>
      </w:r>
      <w:r>
        <w:rPr>
          <w:rFonts w:hint="eastAsia"/>
        </w:rPr>
        <w:t>或资产</w:t>
      </w:r>
      <w:r>
        <w:t>)</w:t>
      </w:r>
      <w:r>
        <w:rPr>
          <w:rFonts w:hint="eastAsia"/>
        </w:rPr>
        <w:t>，以按照税法规定计算的预期应交纳</w:t>
      </w:r>
      <w:r>
        <w:t>(</w:t>
      </w:r>
      <w:r>
        <w:rPr>
          <w:rFonts w:hint="eastAsia"/>
        </w:rPr>
        <w:t>或返还</w:t>
      </w:r>
      <w:r>
        <w:t>)</w:t>
      </w:r>
      <w:r>
        <w:rPr>
          <w:rFonts w:hint="eastAsia"/>
        </w:rPr>
        <w:t>的所得税金额计量。</w:t>
      </w:r>
    </w:p>
    <w:p w14:paraId="20E5D1E5" w14:textId="77777777" w:rsidR="00030305" w:rsidRDefault="00030305" w:rsidP="005F2AF4">
      <w:pPr>
        <w:adjustRightInd w:val="0"/>
        <w:snapToGrid w:val="0"/>
      </w:pPr>
    </w:p>
    <w:p w14:paraId="2BB20740" w14:textId="77777777" w:rsidR="00030305" w:rsidRDefault="00030305" w:rsidP="00030305">
      <w:pPr>
        <w:tabs>
          <w:tab w:val="left" w:pos="1440"/>
        </w:tabs>
        <w:adjustRightInd w:val="0"/>
        <w:snapToGrid w:val="0"/>
        <w:ind w:left="720"/>
        <w:jc w:val="both"/>
        <w:rPr>
          <w:i/>
        </w:rPr>
      </w:pPr>
      <w:r>
        <w:rPr>
          <w:rFonts w:hint="eastAsia"/>
          <w:i/>
        </w:rPr>
        <w:t>递延所得税资产及递延所得税负债</w:t>
      </w:r>
    </w:p>
    <w:p w14:paraId="67CCD98C" w14:textId="77777777" w:rsidR="00030305" w:rsidRDefault="00030305" w:rsidP="005F2AF4">
      <w:pPr>
        <w:adjustRightInd w:val="0"/>
        <w:snapToGrid w:val="0"/>
      </w:pPr>
    </w:p>
    <w:p w14:paraId="38C2ABA6" w14:textId="77777777" w:rsidR="00030305" w:rsidRDefault="00030305" w:rsidP="005F2AF4">
      <w:pPr>
        <w:adjustRightInd w:val="0"/>
        <w:snapToGrid w:val="0"/>
        <w:ind w:left="720"/>
        <w:jc w:val="both"/>
        <w:sectPr w:rsidR="00030305" w:rsidSect="00030305">
          <w:pgSz w:w="11907" w:h="16839"/>
          <w:pgMar w:top="864" w:right="720" w:bottom="432" w:left="1008" w:header="864" w:footer="432" w:gutter="0"/>
          <w:pgNumType w:fmt="numberInDash"/>
          <w:cols w:space="708"/>
          <w:docGrid w:linePitch="360"/>
        </w:sectPr>
      </w:pPr>
      <w:r>
        <w:rPr>
          <w:rFonts w:hint="eastAsia"/>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1F3FC657"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6CA8B292" w14:textId="77777777" w:rsidR="00030305" w:rsidRPr="00030305" w:rsidRDefault="00030305" w:rsidP="00030305"/>
    <w:p w14:paraId="1ED7895F" w14:textId="77777777" w:rsidR="00030305" w:rsidRPr="00030305" w:rsidRDefault="00030305" w:rsidP="00030305">
      <w:pPr>
        <w:ind w:left="720"/>
        <w:jc w:val="both"/>
      </w:pPr>
      <w:r w:rsidRPr="00030305">
        <w:rPr>
          <w:rFonts w:hint="eastAsia"/>
          <w:u w:val="single"/>
        </w:rPr>
        <w:t>所得税</w:t>
      </w:r>
      <w:r w:rsidRPr="00030305">
        <w:rPr>
          <w:rFonts w:hint="eastAsia"/>
        </w:rPr>
        <w:t xml:space="preserve"> - </w:t>
      </w:r>
      <w:r w:rsidRPr="00030305">
        <w:rPr>
          <w:rFonts w:hint="eastAsia"/>
        </w:rPr>
        <w:t>续</w:t>
      </w:r>
    </w:p>
    <w:p w14:paraId="4DBDBE94" w14:textId="77777777" w:rsidR="00030305" w:rsidRPr="00030305" w:rsidRDefault="00030305" w:rsidP="00030305"/>
    <w:p w14:paraId="03450F08" w14:textId="77777777" w:rsidR="00030305" w:rsidRPr="00030305" w:rsidRDefault="00030305" w:rsidP="00030305">
      <w:pPr>
        <w:ind w:left="720"/>
        <w:jc w:val="both"/>
      </w:pPr>
      <w:r w:rsidRPr="00030305">
        <w:rPr>
          <w:rFonts w:hint="eastAsia"/>
          <w:i/>
        </w:rPr>
        <w:t>递延所得税资产及递延所得税负债</w:t>
      </w:r>
      <w:r w:rsidRPr="00030305">
        <w:rPr>
          <w:rFonts w:hint="eastAsia"/>
        </w:rPr>
        <w:t xml:space="preserve"> - </w:t>
      </w:r>
      <w:r w:rsidRPr="00030305">
        <w:rPr>
          <w:rFonts w:hint="eastAsia"/>
        </w:rPr>
        <w:t>续</w:t>
      </w:r>
    </w:p>
    <w:p w14:paraId="0B5E6287" w14:textId="77777777" w:rsidR="00030305" w:rsidRDefault="00030305" w:rsidP="00030305"/>
    <w:p w14:paraId="3EF68680" w14:textId="77777777" w:rsidR="00030305" w:rsidRDefault="00030305" w:rsidP="00030305">
      <w:pPr>
        <w:adjustRightInd w:val="0"/>
        <w:snapToGrid w:val="0"/>
        <w:ind w:leftChars="300" w:left="720"/>
        <w:jc w:val="both"/>
      </w:pPr>
      <w:r>
        <w:rPr>
          <w:rFonts w:hint="eastAsia"/>
        </w:rPr>
        <w:t>一般情况下所有暂时性差异均确认相关的递延所得税。但对于可抵扣暂时性差异，本公司以很可能取得用来抵扣可抵扣暂时性差异的应纳税所得额为限，确认相关的递延所得税资产。</w:t>
      </w:r>
    </w:p>
    <w:p w14:paraId="1292A27A" w14:textId="77777777" w:rsidR="00030305" w:rsidRDefault="00030305" w:rsidP="005F2AF4">
      <w:pPr>
        <w:adjustRightInd w:val="0"/>
        <w:snapToGrid w:val="0"/>
        <w:ind w:leftChars="300" w:left="720"/>
      </w:pPr>
    </w:p>
    <w:p w14:paraId="1E6FDF8A" w14:textId="77777777" w:rsidR="00030305" w:rsidRDefault="00030305" w:rsidP="005F2AF4">
      <w:pPr>
        <w:adjustRightInd w:val="0"/>
        <w:snapToGrid w:val="0"/>
        <w:ind w:left="720"/>
        <w:jc w:val="both"/>
      </w:pPr>
      <w:r>
        <w:rPr>
          <w:rFonts w:hint="eastAsia"/>
        </w:rPr>
        <w:t>对于能够结转以后年度的可抵扣亏损及税款抵减，以很可能获得用来抵扣可抵扣亏损和税款抵减的未来应纳税所得额为限，确认相应的递延所得税资产。</w:t>
      </w:r>
    </w:p>
    <w:p w14:paraId="44DF73F8" w14:textId="77777777" w:rsidR="00030305" w:rsidRDefault="00030305" w:rsidP="005F2AF4">
      <w:pPr>
        <w:adjustRightInd w:val="0"/>
        <w:snapToGrid w:val="0"/>
      </w:pPr>
    </w:p>
    <w:p w14:paraId="4B70CBD5" w14:textId="77777777" w:rsidR="00030305" w:rsidRDefault="00030305" w:rsidP="005F2AF4">
      <w:pPr>
        <w:adjustRightInd w:val="0"/>
        <w:snapToGrid w:val="0"/>
        <w:ind w:left="720"/>
        <w:jc w:val="both"/>
      </w:pPr>
      <w:r>
        <w:rPr>
          <w:rFonts w:hint="eastAsia"/>
        </w:rPr>
        <w:t>资产负债表日，对于递延所得税资产和递延所得税负债，根据税法规定，按照预期收回相关资产或清偿相关负债期间的适用税率计量。</w:t>
      </w:r>
    </w:p>
    <w:p w14:paraId="414882F2" w14:textId="77777777" w:rsidR="00030305" w:rsidRDefault="00030305" w:rsidP="005F2AF4">
      <w:pPr>
        <w:adjustRightInd w:val="0"/>
        <w:snapToGrid w:val="0"/>
      </w:pPr>
    </w:p>
    <w:p w14:paraId="15D44C38" w14:textId="77777777" w:rsidR="00030305" w:rsidRDefault="00030305" w:rsidP="00030305">
      <w:pPr>
        <w:adjustRightInd w:val="0"/>
        <w:snapToGrid w:val="0"/>
        <w:ind w:leftChars="300" w:left="720"/>
        <w:jc w:val="both"/>
      </w:pPr>
      <w:r>
        <w:rPr>
          <w:rFonts w:hint="eastAsia"/>
        </w:rPr>
        <w:t>除与直接计入其他综合收益或所有者权益的交易和事项相关的当期所得税和递延所得税计入其他综合收益或所有者权益外，其余当期所得税和递延所得税费用或收益计入当期损益。</w:t>
      </w:r>
    </w:p>
    <w:p w14:paraId="0C7CACB4" w14:textId="77777777" w:rsidR="00030305" w:rsidRDefault="00030305" w:rsidP="005F2AF4">
      <w:pPr>
        <w:adjustRightInd w:val="0"/>
        <w:snapToGrid w:val="0"/>
        <w:ind w:leftChars="300" w:left="720"/>
      </w:pPr>
    </w:p>
    <w:p w14:paraId="25FA3D40" w14:textId="77777777" w:rsidR="00030305" w:rsidRDefault="00030305" w:rsidP="005F2AF4">
      <w:pPr>
        <w:adjustRightInd w:val="0"/>
        <w:snapToGrid w:val="0"/>
        <w:ind w:left="720"/>
        <w:jc w:val="both"/>
      </w:pPr>
      <w:r>
        <w:rPr>
          <w:rFonts w:hint="eastAsia"/>
        </w:rPr>
        <w:t>资产负债表日，对递延所得税资产的账面价值进行复核，如果未来很可能无法获得足够的应纳税所得额用以抵扣递延所得税资产的利益，则</w:t>
      </w:r>
      <w:proofErr w:type="gramStart"/>
      <w:r>
        <w:rPr>
          <w:rFonts w:hint="eastAsia"/>
        </w:rPr>
        <w:t>减记递</w:t>
      </w:r>
      <w:proofErr w:type="gramEnd"/>
      <w:r>
        <w:rPr>
          <w:rFonts w:hint="eastAsia"/>
        </w:rPr>
        <w:t>延所得税资产的账面价值。在很可能获得足够的应纳税所得额时，</w:t>
      </w:r>
      <w:proofErr w:type="gramStart"/>
      <w:r>
        <w:rPr>
          <w:rFonts w:hint="eastAsia"/>
        </w:rPr>
        <w:t>减记的</w:t>
      </w:r>
      <w:proofErr w:type="gramEnd"/>
      <w:r>
        <w:rPr>
          <w:rFonts w:hint="eastAsia"/>
        </w:rPr>
        <w:t>金额予以转回。</w:t>
      </w:r>
    </w:p>
    <w:p w14:paraId="0C0C7B26" w14:textId="77777777" w:rsidR="00030305" w:rsidRDefault="00030305" w:rsidP="005F2AF4">
      <w:pPr>
        <w:adjustRightInd w:val="0"/>
        <w:snapToGrid w:val="0"/>
      </w:pPr>
    </w:p>
    <w:p w14:paraId="55DD0B70" w14:textId="77777777" w:rsidR="00030305" w:rsidRDefault="00030305" w:rsidP="00030305">
      <w:pPr>
        <w:tabs>
          <w:tab w:val="left" w:pos="1440"/>
        </w:tabs>
        <w:adjustRightInd w:val="0"/>
        <w:snapToGrid w:val="0"/>
        <w:ind w:left="720"/>
        <w:jc w:val="both"/>
        <w:rPr>
          <w:i/>
        </w:rPr>
      </w:pPr>
      <w:r>
        <w:rPr>
          <w:rFonts w:hint="eastAsia"/>
          <w:i/>
        </w:rPr>
        <w:t>所得税的</w:t>
      </w:r>
      <w:proofErr w:type="gramStart"/>
      <w:r>
        <w:rPr>
          <w:rFonts w:hint="eastAsia"/>
          <w:i/>
        </w:rPr>
        <w:t>抵销</w:t>
      </w:r>
      <w:proofErr w:type="gramEnd"/>
    </w:p>
    <w:p w14:paraId="1C0CAF17" w14:textId="77777777" w:rsidR="00030305" w:rsidRDefault="00030305" w:rsidP="005F2AF4">
      <w:pPr>
        <w:adjustRightInd w:val="0"/>
        <w:snapToGrid w:val="0"/>
      </w:pPr>
    </w:p>
    <w:p w14:paraId="2DA5D24F" w14:textId="77777777" w:rsidR="00030305" w:rsidRDefault="00030305" w:rsidP="005F2AF4">
      <w:pPr>
        <w:adjustRightInd w:val="0"/>
        <w:snapToGrid w:val="0"/>
        <w:ind w:left="720"/>
        <w:jc w:val="both"/>
      </w:pPr>
      <w:r>
        <w:rPr>
          <w:rFonts w:hint="eastAsia"/>
        </w:rPr>
        <w:t>当拥有以净额结算的法定权利，且意图以净额结算或取得资产、清偿负债同时进行时，本公司当期所得税资产及当期所得税负债以</w:t>
      </w:r>
      <w:proofErr w:type="gramStart"/>
      <w:r>
        <w:rPr>
          <w:rFonts w:hint="eastAsia"/>
        </w:rPr>
        <w:t>抵销</w:t>
      </w:r>
      <w:proofErr w:type="gramEnd"/>
      <w:r>
        <w:rPr>
          <w:rFonts w:hint="eastAsia"/>
        </w:rPr>
        <w:t>后的净额列报。</w:t>
      </w:r>
    </w:p>
    <w:p w14:paraId="4D81E914" w14:textId="77777777" w:rsidR="00030305" w:rsidRDefault="00030305" w:rsidP="005F2AF4">
      <w:pPr>
        <w:adjustRightInd w:val="0"/>
        <w:snapToGrid w:val="0"/>
      </w:pPr>
    </w:p>
    <w:p w14:paraId="0BD78FF1" w14:textId="77777777" w:rsidR="00030305" w:rsidRDefault="00030305" w:rsidP="00D83190">
      <w:pPr>
        <w:adjustRightInd w:val="0"/>
        <w:snapToGrid w:val="0"/>
        <w:ind w:left="720"/>
        <w:jc w:val="both"/>
      </w:pPr>
      <w:r>
        <w:rPr>
          <w:rFonts w:hint="eastAsia"/>
        </w:rPr>
        <w:t>当拥有以净额结算当期所得税资产及当期所得税负债的法定权利，</w:t>
      </w:r>
      <w:proofErr w:type="gramStart"/>
      <w:r>
        <w:rPr>
          <w:rFonts w:hint="eastAsia"/>
        </w:rPr>
        <w:t>且递延</w:t>
      </w:r>
      <w:proofErr w:type="gramEnd"/>
      <w:r>
        <w:rPr>
          <w:rFonts w:hint="eastAsia"/>
        </w:rPr>
        <w:t>所得税资产及递延所得税负债是与同</w:t>
      </w:r>
      <w:proofErr w:type="gramStart"/>
      <w:r>
        <w:rPr>
          <w:rFonts w:hint="eastAsia"/>
        </w:rPr>
        <w:t>一税收</w:t>
      </w:r>
      <w:proofErr w:type="gramEnd"/>
      <w:r>
        <w:rPr>
          <w:rFonts w:hint="eastAsia"/>
        </w:rPr>
        <w:t>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w:t>
      </w:r>
      <w:proofErr w:type="gramStart"/>
      <w:r>
        <w:rPr>
          <w:rFonts w:hint="eastAsia"/>
        </w:rPr>
        <w:t>抵销</w:t>
      </w:r>
      <w:proofErr w:type="gramEnd"/>
      <w:r>
        <w:rPr>
          <w:rFonts w:hint="eastAsia"/>
        </w:rPr>
        <w:t>后的净额列报。</w:t>
      </w:r>
    </w:p>
    <w:p w14:paraId="67B9C4B3" w14:textId="77777777" w:rsidR="00030305" w:rsidRDefault="00030305" w:rsidP="00D83190">
      <w:pPr>
        <w:adjustRightInd w:val="0"/>
        <w:snapToGrid w:val="0"/>
        <w:ind w:left="720"/>
        <w:jc w:val="both"/>
      </w:pPr>
    </w:p>
    <w:p w14:paraId="5CBBF10D" w14:textId="77777777" w:rsidR="00030305" w:rsidRDefault="00030305" w:rsidP="00030305">
      <w:pPr>
        <w:tabs>
          <w:tab w:val="left" w:pos="1440"/>
        </w:tabs>
        <w:adjustRightInd w:val="0"/>
        <w:snapToGrid w:val="0"/>
        <w:ind w:left="720"/>
        <w:jc w:val="both"/>
        <w:rPr>
          <w:i/>
        </w:rPr>
      </w:pPr>
      <w:r w:rsidRPr="00274633">
        <w:rPr>
          <w:rFonts w:hint="eastAsia"/>
          <w:i/>
        </w:rPr>
        <w:t>租赁</w:t>
      </w:r>
    </w:p>
    <w:p w14:paraId="311B5A63" w14:textId="77777777" w:rsidR="00030305" w:rsidRDefault="00030305" w:rsidP="00D83190">
      <w:pPr>
        <w:adjustRightInd w:val="0"/>
        <w:snapToGrid w:val="0"/>
        <w:ind w:left="720"/>
        <w:jc w:val="both"/>
      </w:pPr>
    </w:p>
    <w:p w14:paraId="01675991" w14:textId="77777777" w:rsidR="00030305" w:rsidRDefault="00030305" w:rsidP="00274633">
      <w:pPr>
        <w:adjustRightInd w:val="0"/>
        <w:snapToGrid w:val="0"/>
        <w:spacing w:line="228" w:lineRule="auto"/>
        <w:ind w:left="720"/>
        <w:jc w:val="both"/>
      </w:pPr>
      <w:r>
        <w:rPr>
          <w:rFonts w:hint="eastAsia"/>
        </w:rPr>
        <w:t>租赁，是指在一定期间内，出租人将资产的使用权让与承租人以获取对价的合同。在合同开始日，本公司评估该合同是否为租赁或者包含租赁。除非合同条款和条件发生变化，本公司不重新评估合同是否为租赁或者包含租赁。</w:t>
      </w:r>
    </w:p>
    <w:p w14:paraId="74E3BBBB" w14:textId="77777777" w:rsidR="00030305" w:rsidRDefault="00030305" w:rsidP="00274633">
      <w:pPr>
        <w:adjustRightInd w:val="0"/>
        <w:snapToGrid w:val="0"/>
        <w:jc w:val="both"/>
      </w:pPr>
    </w:p>
    <w:p w14:paraId="5FA5EDA5" w14:textId="77777777" w:rsidR="00030305" w:rsidRDefault="00030305" w:rsidP="00274633">
      <w:pPr>
        <w:tabs>
          <w:tab w:val="left" w:pos="1440"/>
        </w:tabs>
        <w:adjustRightInd w:val="0"/>
        <w:snapToGrid w:val="0"/>
        <w:spacing w:line="228" w:lineRule="auto"/>
        <w:ind w:left="720"/>
        <w:jc w:val="both"/>
        <w:rPr>
          <w:i/>
        </w:rPr>
        <w:sectPr w:rsidR="00030305" w:rsidSect="00030305">
          <w:pgSz w:w="11907" w:h="16839"/>
          <w:pgMar w:top="864" w:right="720" w:bottom="432" w:left="1008" w:header="864" w:footer="432" w:gutter="0"/>
          <w:pgNumType w:fmt="numberInDash"/>
          <w:cols w:space="708"/>
          <w:docGrid w:linePitch="360"/>
        </w:sectPr>
      </w:pPr>
    </w:p>
    <w:p w14:paraId="7B9AA9EE" w14:textId="77777777" w:rsidR="00030305" w:rsidRPr="00030305" w:rsidRDefault="00030305" w:rsidP="00030305">
      <w:pPr>
        <w:tabs>
          <w:tab w:val="left" w:pos="720"/>
        </w:tabs>
        <w:ind w:left="720" w:hanging="720"/>
        <w:jc w:val="both"/>
      </w:pPr>
      <w:r w:rsidRPr="00030305">
        <w:rPr>
          <w:rFonts w:hint="eastAsia"/>
        </w:rPr>
        <w:lastRenderedPageBreak/>
        <w:t>三、</w:t>
      </w:r>
      <w:r w:rsidRPr="00030305">
        <w:rPr>
          <w:rFonts w:hint="eastAsia"/>
        </w:rPr>
        <w:tab/>
      </w:r>
      <w:r w:rsidRPr="00030305">
        <w:rPr>
          <w:rFonts w:hint="eastAsia"/>
        </w:rPr>
        <w:t>重要会计政策及会计估计</w:t>
      </w:r>
      <w:r w:rsidRPr="00030305">
        <w:rPr>
          <w:rFonts w:hint="eastAsia"/>
        </w:rPr>
        <w:t xml:space="preserve"> - </w:t>
      </w:r>
      <w:r w:rsidRPr="00030305">
        <w:rPr>
          <w:rFonts w:hint="eastAsia"/>
        </w:rPr>
        <w:t>续</w:t>
      </w:r>
    </w:p>
    <w:p w14:paraId="77760B3D" w14:textId="77777777" w:rsidR="00030305" w:rsidRPr="00030305" w:rsidRDefault="00030305" w:rsidP="00030305"/>
    <w:p w14:paraId="069A2610" w14:textId="77777777" w:rsidR="00030305" w:rsidRPr="00030305" w:rsidRDefault="00030305" w:rsidP="00030305">
      <w:pPr>
        <w:ind w:left="720"/>
        <w:jc w:val="both"/>
      </w:pPr>
      <w:r w:rsidRPr="00030305">
        <w:rPr>
          <w:rFonts w:hint="eastAsia"/>
          <w:u w:val="single"/>
        </w:rPr>
        <w:t>所得税</w:t>
      </w:r>
      <w:r w:rsidRPr="00030305">
        <w:rPr>
          <w:rFonts w:hint="eastAsia"/>
        </w:rPr>
        <w:t xml:space="preserve"> - </w:t>
      </w:r>
      <w:r w:rsidRPr="00030305">
        <w:rPr>
          <w:rFonts w:hint="eastAsia"/>
        </w:rPr>
        <w:t>续</w:t>
      </w:r>
    </w:p>
    <w:p w14:paraId="62B2F3E0" w14:textId="77777777" w:rsidR="00030305" w:rsidRPr="00030305" w:rsidRDefault="00030305" w:rsidP="00030305"/>
    <w:p w14:paraId="0642BDD5" w14:textId="77777777" w:rsidR="00030305" w:rsidRPr="00030305" w:rsidRDefault="00030305" w:rsidP="00030305">
      <w:pPr>
        <w:ind w:left="720"/>
        <w:jc w:val="both"/>
      </w:pPr>
      <w:r w:rsidRPr="00030305">
        <w:rPr>
          <w:rFonts w:hint="eastAsia"/>
          <w:i/>
        </w:rPr>
        <w:t>租赁</w:t>
      </w:r>
      <w:r w:rsidRPr="00030305">
        <w:rPr>
          <w:rFonts w:hint="eastAsia"/>
        </w:rPr>
        <w:t xml:space="preserve"> - </w:t>
      </w:r>
      <w:r w:rsidRPr="00030305">
        <w:rPr>
          <w:rFonts w:hint="eastAsia"/>
        </w:rPr>
        <w:t>续</w:t>
      </w:r>
    </w:p>
    <w:p w14:paraId="4979459B" w14:textId="77777777" w:rsidR="00030305" w:rsidRPr="00030305" w:rsidRDefault="00030305" w:rsidP="00030305"/>
    <w:p w14:paraId="4C70321C" w14:textId="77777777" w:rsidR="00030305" w:rsidRDefault="00030305" w:rsidP="00274633">
      <w:pPr>
        <w:tabs>
          <w:tab w:val="left" w:pos="1440"/>
        </w:tabs>
        <w:adjustRightInd w:val="0"/>
        <w:snapToGrid w:val="0"/>
        <w:spacing w:line="228" w:lineRule="auto"/>
        <w:ind w:left="720"/>
        <w:jc w:val="both"/>
        <w:rPr>
          <w:i/>
        </w:rPr>
      </w:pPr>
      <w:r>
        <w:rPr>
          <w:i/>
        </w:rPr>
        <w:t>-</w:t>
      </w:r>
      <w:r>
        <w:rPr>
          <w:rFonts w:hint="eastAsia"/>
          <w:i/>
        </w:rPr>
        <w:t>短期租赁和低价值资产租赁</w:t>
      </w:r>
    </w:p>
    <w:p w14:paraId="073F3E1B" w14:textId="77777777" w:rsidR="00030305" w:rsidRDefault="00030305" w:rsidP="00274633">
      <w:pPr>
        <w:adjustRightInd w:val="0"/>
        <w:snapToGrid w:val="0"/>
        <w:spacing w:line="228" w:lineRule="auto"/>
      </w:pPr>
    </w:p>
    <w:p w14:paraId="203E54CC" w14:textId="77777777" w:rsidR="00030305" w:rsidRDefault="00030305" w:rsidP="00274633">
      <w:pPr>
        <w:adjustRightInd w:val="0"/>
        <w:snapToGrid w:val="0"/>
        <w:spacing w:line="228" w:lineRule="auto"/>
        <w:ind w:leftChars="300" w:left="720"/>
        <w:jc w:val="both"/>
      </w:pPr>
      <w:r>
        <w:rPr>
          <w:rFonts w:hint="eastAsia"/>
        </w:rPr>
        <w:t>本公司对房屋建筑及其他资产的短期租赁以及低价值资产租赁，选择不确认使用权资产和租赁负债。短期租赁，是指在租赁期开始日，租赁期不超过</w:t>
      </w:r>
      <w:r>
        <w:t xml:space="preserve"> 12 </w:t>
      </w:r>
      <w:proofErr w:type="gramStart"/>
      <w:r>
        <w:rPr>
          <w:rFonts w:hint="eastAsia"/>
        </w:rPr>
        <w:t>个月且</w:t>
      </w:r>
      <w:proofErr w:type="gramEnd"/>
      <w:r>
        <w:rPr>
          <w:rFonts w:hint="eastAsia"/>
        </w:rPr>
        <w:t>不包含购买选择权的租赁。低价值资产租赁，是指单项租赁资产为全新资产时价值较低的租赁。本公司将短期租赁和低价值资产租赁的租赁付款额，在租赁期内各个期间按照直线法计入当期损益。</w:t>
      </w:r>
    </w:p>
    <w:p w14:paraId="1247D86D" w14:textId="77777777" w:rsidR="00030305" w:rsidRDefault="00030305" w:rsidP="00030305"/>
    <w:p w14:paraId="6946778E" w14:textId="77777777" w:rsidR="00030305" w:rsidRDefault="00030305" w:rsidP="00030305"/>
    <w:p w14:paraId="4F6577FF" w14:textId="77777777" w:rsidR="00030305" w:rsidRDefault="00030305" w:rsidP="00030305">
      <w:pPr>
        <w:pStyle w:val="1"/>
        <w:ind w:left="720" w:hanging="720"/>
        <w:jc w:val="both"/>
      </w:pPr>
      <w:r w:rsidRPr="00030305">
        <w:rPr>
          <w:rFonts w:hint="eastAsia"/>
        </w:rPr>
        <w:t>四、</w:t>
      </w:r>
      <w:r w:rsidRPr="00030305">
        <w:rPr>
          <w:rFonts w:hint="eastAsia"/>
        </w:rPr>
        <w:tab/>
      </w:r>
      <w:r w:rsidRPr="00030305">
        <w:rPr>
          <w:rFonts w:hint="eastAsia"/>
        </w:rPr>
        <w:t>运用会计政策过程中所作的重要判断和会计估计所采用的关键假设和不确定因素</w:t>
      </w:r>
    </w:p>
    <w:p w14:paraId="02B963AF" w14:textId="77777777" w:rsidR="00030305" w:rsidRDefault="00030305" w:rsidP="00030305"/>
    <w:p w14:paraId="1D31CF39" w14:textId="77777777" w:rsidR="00030305" w:rsidRDefault="00030305" w:rsidP="00030305">
      <w:pPr>
        <w:ind w:left="720"/>
      </w:pPr>
      <w:r w:rsidRPr="00030305">
        <w:rPr>
          <w:rFonts w:hint="eastAsia"/>
        </w:rPr>
        <w:t>本公司在运用附注三所描述的会计政策过程中，由于经营活动内在的不确定性，本公司需要对无法准确计量的报表项目的账面价值进行判断、估计和假设。这些判断、估计和假设是基于本公司管理</w:t>
      </w:r>
      <w:proofErr w:type="gramStart"/>
      <w:r w:rsidRPr="00030305">
        <w:rPr>
          <w:rFonts w:hint="eastAsia"/>
        </w:rPr>
        <w:t>层过去</w:t>
      </w:r>
      <w:proofErr w:type="gramEnd"/>
      <w:r w:rsidRPr="00030305">
        <w:rPr>
          <w:rFonts w:hint="eastAsia"/>
        </w:rPr>
        <w:t>的历史经验，并在考虑其他相关因素的基础上</w:t>
      </w:r>
      <w:proofErr w:type="gramStart"/>
      <w:r w:rsidRPr="00030305">
        <w:rPr>
          <w:rFonts w:hint="eastAsia"/>
        </w:rPr>
        <w:t>作出</w:t>
      </w:r>
      <w:proofErr w:type="gramEnd"/>
      <w:r w:rsidRPr="00030305">
        <w:rPr>
          <w:rFonts w:hint="eastAsia"/>
        </w:rPr>
        <w:t>的。实际的结果可能与本公司的估计存在差异。</w:t>
      </w:r>
    </w:p>
    <w:p w14:paraId="1AE77C5A" w14:textId="77777777" w:rsidR="00030305" w:rsidRDefault="00030305" w:rsidP="00030305"/>
    <w:p w14:paraId="3D9A4D7B" w14:textId="77777777" w:rsidR="00030305" w:rsidRDefault="00030305" w:rsidP="00030305">
      <w:pPr>
        <w:ind w:left="720"/>
      </w:pPr>
      <w:r w:rsidRPr="00030305">
        <w:rPr>
          <w:rFonts w:hint="eastAsia"/>
        </w:rPr>
        <w:t>本公司对前述判断、估计和假设在持续经营的基础上进行定期复核，会计估计的</w:t>
      </w:r>
      <w:proofErr w:type="gramStart"/>
      <w:r w:rsidRPr="00030305">
        <w:rPr>
          <w:rFonts w:hint="eastAsia"/>
        </w:rPr>
        <w:t>变更仅</w:t>
      </w:r>
      <w:proofErr w:type="gramEnd"/>
      <w:r w:rsidRPr="00030305">
        <w:rPr>
          <w:rFonts w:hint="eastAsia"/>
        </w:rPr>
        <w:t>影响变更当期的，其影响数在变更当期予以确认；既影响变更当期又影响未来期间的，其影响数在变更当期和未来期间予以确认。</w:t>
      </w:r>
    </w:p>
    <w:p w14:paraId="639B37C8" w14:textId="77777777" w:rsidR="00030305" w:rsidRDefault="00030305" w:rsidP="00030305"/>
    <w:p w14:paraId="54B7D42A" w14:textId="77777777" w:rsidR="00030305" w:rsidRDefault="00030305" w:rsidP="00030305">
      <w:pPr>
        <w:ind w:left="720"/>
        <w:jc w:val="both"/>
        <w:rPr>
          <w:u w:val="single"/>
        </w:rPr>
      </w:pPr>
      <w:r w:rsidRPr="00030305">
        <w:rPr>
          <w:rFonts w:hint="eastAsia"/>
          <w:u w:val="single"/>
        </w:rPr>
        <w:t>会计估计所采用的关键假设和不确定因素</w:t>
      </w:r>
    </w:p>
    <w:p w14:paraId="2B53274D" w14:textId="77777777" w:rsidR="00030305" w:rsidRDefault="00030305" w:rsidP="00030305"/>
    <w:p w14:paraId="301778DC" w14:textId="77777777" w:rsidR="00030305" w:rsidRDefault="00030305" w:rsidP="00030305">
      <w:pPr>
        <w:ind w:left="720"/>
      </w:pPr>
      <w:r w:rsidRPr="00030305">
        <w:rPr>
          <w:rFonts w:hint="eastAsia"/>
        </w:rPr>
        <w:t>资产负债表日，会计估计中很可能导致未来期间资产、负债账面价值</w:t>
      </w:r>
      <w:proofErr w:type="gramStart"/>
      <w:r w:rsidRPr="00030305">
        <w:rPr>
          <w:rFonts w:hint="eastAsia"/>
        </w:rPr>
        <w:t>作出</w:t>
      </w:r>
      <w:proofErr w:type="gramEnd"/>
      <w:r w:rsidRPr="00030305">
        <w:rPr>
          <w:rFonts w:hint="eastAsia"/>
        </w:rPr>
        <w:t>重大调整的关键假设和不确定性主要有：</w:t>
      </w:r>
    </w:p>
    <w:p w14:paraId="0F845921" w14:textId="77777777" w:rsidR="00030305" w:rsidRDefault="00030305" w:rsidP="00030305"/>
    <w:p w14:paraId="635C0C38" w14:textId="77777777" w:rsidR="00030305" w:rsidRDefault="00030305" w:rsidP="00030305">
      <w:pPr>
        <w:ind w:left="720"/>
        <w:jc w:val="both"/>
        <w:rPr>
          <w:i/>
        </w:rPr>
      </w:pPr>
      <w:r w:rsidRPr="00030305">
        <w:rPr>
          <w:rFonts w:hint="eastAsia"/>
          <w:i/>
        </w:rPr>
        <w:t>预期信用损失计量</w:t>
      </w:r>
    </w:p>
    <w:p w14:paraId="5D4DBA40" w14:textId="77777777" w:rsidR="00030305" w:rsidRDefault="00030305" w:rsidP="00030305"/>
    <w:p w14:paraId="09EF1766" w14:textId="77777777" w:rsidR="00030305" w:rsidRDefault="00030305" w:rsidP="00030305">
      <w:pPr>
        <w:ind w:left="720"/>
      </w:pPr>
      <w:r w:rsidRPr="00030305">
        <w:rPr>
          <w:rFonts w:hint="eastAsia"/>
        </w:rPr>
        <w:t>信用风险的显著增加：预期信用损失模型中损失准备的确认为第一阶段资产采用</w:t>
      </w:r>
      <w:r w:rsidRPr="00030305">
        <w:rPr>
          <w:rFonts w:hint="eastAsia"/>
        </w:rPr>
        <w:t>12</w:t>
      </w:r>
      <w:r w:rsidRPr="00030305">
        <w:rPr>
          <w:rFonts w:hint="eastAsia"/>
        </w:rPr>
        <w:t>个月内的预期信用损失，第二阶段或第三阶段资产采用整个存续期内的预期信用损失。当初始确认后信用风险显著增加时，资产进入第二阶段。当出现客观证据证明已发生信用损失，资产进入第三阶段。在评估资产的信用风险是否显著增加时，本公司会考虑定性和定量的合理且有依据的前瞻性信息。详见附注八。</w:t>
      </w:r>
    </w:p>
    <w:p w14:paraId="346157FB" w14:textId="77777777" w:rsidR="00030305" w:rsidRDefault="00030305" w:rsidP="00030305"/>
    <w:p w14:paraId="15790D4E" w14:textId="77777777" w:rsidR="00030305" w:rsidRDefault="00030305" w:rsidP="00030305">
      <w:pPr>
        <w:ind w:left="720"/>
        <w:jc w:val="both"/>
        <w:sectPr w:rsidR="00030305" w:rsidSect="00030305">
          <w:pgSz w:w="11907" w:h="16839"/>
          <w:pgMar w:top="864" w:right="720" w:bottom="432" w:left="1008" w:header="864" w:footer="432" w:gutter="0"/>
          <w:pgNumType w:fmt="numberInDash"/>
          <w:cols w:space="708"/>
          <w:docGrid w:linePitch="360"/>
        </w:sectPr>
      </w:pPr>
    </w:p>
    <w:p w14:paraId="600029FF" w14:textId="77777777" w:rsidR="00030305" w:rsidRDefault="00030305" w:rsidP="00030305">
      <w:pPr>
        <w:tabs>
          <w:tab w:val="left" w:pos="720"/>
        </w:tabs>
        <w:ind w:left="720" w:hanging="720"/>
        <w:jc w:val="both"/>
      </w:pPr>
      <w:r>
        <w:rPr>
          <w:rFonts w:hint="eastAsia"/>
        </w:rPr>
        <w:lastRenderedPageBreak/>
        <w:t>四、</w:t>
      </w:r>
      <w:r>
        <w:rPr>
          <w:rFonts w:hint="eastAsia"/>
        </w:rPr>
        <w:tab/>
      </w:r>
      <w:r>
        <w:rPr>
          <w:rFonts w:hint="eastAsia"/>
        </w:rPr>
        <w:t>运用会计政策过程中所作的重要判断和会计估计所采用的关键假设和不确定因素</w:t>
      </w:r>
      <w:r>
        <w:rPr>
          <w:rFonts w:hint="eastAsia"/>
        </w:rPr>
        <w:t xml:space="preserve"> - </w:t>
      </w:r>
      <w:r>
        <w:rPr>
          <w:rFonts w:hint="eastAsia"/>
        </w:rPr>
        <w:t>续</w:t>
      </w:r>
    </w:p>
    <w:p w14:paraId="0158127A" w14:textId="77777777" w:rsidR="00030305" w:rsidRDefault="00030305" w:rsidP="00030305"/>
    <w:p w14:paraId="2AC988F2" w14:textId="77777777" w:rsidR="00030305" w:rsidRDefault="00030305" w:rsidP="00030305">
      <w:pPr>
        <w:ind w:left="720"/>
        <w:jc w:val="both"/>
      </w:pPr>
      <w:r w:rsidRPr="00030305">
        <w:rPr>
          <w:rFonts w:hint="eastAsia"/>
        </w:rPr>
        <w:t>建立具有相似信用风险特征的金融资产组合：当预期信用损失在组合的基础上计量时，金融资产是基于相似的风险特征而组合在一起的，详见附注八。本公司持续评估这些金融资产是否继续保持具有相似的信用风险特征，用以确保一旦信用风险特征发生变化，金融资产将被适当地重分类。这可能会导致新建资产组合或将资产重分类至某个现存资产组合，从而更好地反映这类资产的类似信用风险特征。当信用风险显著增加时，资产从第一阶段转入第二阶段；当出现客观证据证明已发生信用损失时，资产转入第三阶段。同时也发生在当资产仍评估为</w:t>
      </w:r>
      <w:r w:rsidRPr="00030305">
        <w:rPr>
          <w:rFonts w:hint="eastAsia"/>
        </w:rPr>
        <w:t>12</w:t>
      </w:r>
      <w:r w:rsidRPr="00030305">
        <w:rPr>
          <w:rFonts w:hint="eastAsia"/>
        </w:rPr>
        <w:t>个月内或整个存续期内的预期信用损失时，由于金融资产组合的信用风险不同而导致预期信用损失的金额不同。</w:t>
      </w:r>
    </w:p>
    <w:p w14:paraId="10976F5B" w14:textId="77777777" w:rsidR="00030305" w:rsidRDefault="00030305" w:rsidP="00030305"/>
    <w:p w14:paraId="1C97A0F5" w14:textId="77777777" w:rsidR="00030305" w:rsidRDefault="00030305" w:rsidP="00030305">
      <w:pPr>
        <w:ind w:left="720"/>
      </w:pPr>
      <w:r w:rsidRPr="00030305">
        <w:rPr>
          <w:rFonts w:hint="eastAsia"/>
        </w:rPr>
        <w:t>模型和假设的使用：本公司采用不同的模型和假设来评估金融资产的预期信用损失。本公司通过判断来确定金融资产的最适用模型，以及确定这些模型所使用的假设，包括信用风险的关键驱动因素相关的假设。预期信用损失的计算根据内部信用风险评级并考虑前瞻性信息和有关未来宏观经济状况等因素，有关预期信用损失的信息详见附注八。</w:t>
      </w:r>
    </w:p>
    <w:p w14:paraId="00069D41" w14:textId="77777777" w:rsidR="00030305" w:rsidRDefault="00030305" w:rsidP="00030305"/>
    <w:p w14:paraId="18CB71F6" w14:textId="77777777" w:rsidR="00030305" w:rsidRDefault="00030305" w:rsidP="00030305">
      <w:pPr>
        <w:ind w:left="720"/>
      </w:pPr>
      <w:r w:rsidRPr="00030305">
        <w:rPr>
          <w:rFonts w:hint="eastAsia"/>
        </w:rPr>
        <w:t>前瞻性信息：在评估预期信用损失时，本公司使用了合理且有依据的前瞻性信息，这些信息基于未来走势的假设，详见附注八。</w:t>
      </w:r>
    </w:p>
    <w:p w14:paraId="4FDFB40F" w14:textId="77777777" w:rsidR="00030305" w:rsidRDefault="00030305" w:rsidP="00030305"/>
    <w:p w14:paraId="540B9073" w14:textId="77777777" w:rsidR="00030305" w:rsidRDefault="00030305" w:rsidP="00030305">
      <w:pPr>
        <w:ind w:left="720"/>
      </w:pPr>
      <w:r w:rsidRPr="00030305">
        <w:rPr>
          <w:rFonts w:hint="eastAsia"/>
        </w:rPr>
        <w:t>违约率：违约率是预期信用风险的重要输入值。违约率是对未来一定时期内发生违约的可能性的估计，其计算涉及历史数据、假设和对未来情况的预期，详见附注八。</w:t>
      </w:r>
    </w:p>
    <w:p w14:paraId="5AB1787F" w14:textId="77777777" w:rsidR="00030305" w:rsidRDefault="00030305" w:rsidP="00030305"/>
    <w:p w14:paraId="65688F7A" w14:textId="77777777" w:rsidR="00030305" w:rsidRDefault="00030305" w:rsidP="00030305">
      <w:pPr>
        <w:ind w:left="720"/>
      </w:pPr>
      <w:r w:rsidRPr="00030305">
        <w:rPr>
          <w:rFonts w:hint="eastAsia"/>
        </w:rPr>
        <w:t>违约损失率：违约损失率是对违约产生的损失的估计。它基于合同现金流与预期收到的现金流之间的差异，且考虑了抵押品产生的现金流和整体信用增级，详见附注八。</w:t>
      </w:r>
    </w:p>
    <w:p w14:paraId="7755385F" w14:textId="77777777" w:rsidR="00030305" w:rsidRDefault="00030305" w:rsidP="00030305"/>
    <w:p w14:paraId="1B609AC9" w14:textId="77777777" w:rsidR="00030305" w:rsidRDefault="00030305" w:rsidP="00030305">
      <w:pPr>
        <w:ind w:left="720"/>
        <w:jc w:val="both"/>
        <w:rPr>
          <w:i/>
        </w:rPr>
      </w:pPr>
      <w:r w:rsidRPr="00030305">
        <w:rPr>
          <w:rFonts w:hint="eastAsia"/>
          <w:i/>
        </w:rPr>
        <w:t>所得税及递延所得税</w:t>
      </w:r>
    </w:p>
    <w:p w14:paraId="641ED7AD" w14:textId="77777777" w:rsidR="00030305" w:rsidRDefault="00030305" w:rsidP="00030305"/>
    <w:p w14:paraId="0E44ECB4" w14:textId="77777777" w:rsidR="00030305" w:rsidRDefault="00030305" w:rsidP="00030305">
      <w:pPr>
        <w:ind w:left="720"/>
      </w:pPr>
      <w:r w:rsidRPr="00030305">
        <w:rPr>
          <w:rFonts w:hint="eastAsia"/>
        </w:rPr>
        <w:t>本公司在正常的经营活动中，有部分交易其最终的税务处理和计算存在一定的不确定性。部分项目是否能够在税前列支需要税收主管机关的审批。如果这些税务事项的最终认定结果同最初确认的金额存在差异，则该差异将对其最终认定期间的当期所得税和递延所得税产生影响。</w:t>
      </w:r>
    </w:p>
    <w:p w14:paraId="05397B9A" w14:textId="77777777" w:rsidR="00030305" w:rsidRDefault="00030305" w:rsidP="00030305"/>
    <w:p w14:paraId="09477DFE" w14:textId="77777777" w:rsidR="00030305" w:rsidRDefault="00030305" w:rsidP="00030305">
      <w:pPr>
        <w:ind w:left="720"/>
      </w:pPr>
      <w:r w:rsidRPr="00030305">
        <w:rPr>
          <w:rFonts w:hint="eastAsia"/>
        </w:rPr>
        <w:t>本年末递延所得税资产的可回收性主要取决于未来是否有足够的可用来抵扣可抵扣暂时性差异及可抵扣亏损的未来应纳税所得额。如果未来无法获得足够的可用来抵扣可抵扣暂时性差异的应纳税所得额，则需要</w:t>
      </w:r>
      <w:proofErr w:type="gramStart"/>
      <w:r w:rsidRPr="00030305">
        <w:rPr>
          <w:rFonts w:hint="eastAsia"/>
        </w:rPr>
        <w:t>减记递</w:t>
      </w:r>
      <w:proofErr w:type="gramEnd"/>
      <w:r w:rsidRPr="00030305">
        <w:rPr>
          <w:rFonts w:hint="eastAsia"/>
        </w:rPr>
        <w:t>延所得税资产的账面价值，并将影响当年度的利润。</w:t>
      </w:r>
    </w:p>
    <w:p w14:paraId="16B931D9" w14:textId="77777777" w:rsidR="00030305" w:rsidRDefault="00030305" w:rsidP="00030305"/>
    <w:p w14:paraId="59BA0AA0" w14:textId="77777777" w:rsidR="00030305" w:rsidRDefault="00030305" w:rsidP="00030305"/>
    <w:p w14:paraId="51369030" w14:textId="77777777" w:rsidR="00030305" w:rsidRDefault="00030305" w:rsidP="00030305">
      <w:pPr>
        <w:pStyle w:val="1"/>
        <w:ind w:left="720" w:hanging="720"/>
        <w:jc w:val="both"/>
      </w:pPr>
      <w:r w:rsidRPr="00030305">
        <w:rPr>
          <w:rFonts w:hint="eastAsia"/>
        </w:rPr>
        <w:t>五、</w:t>
      </w:r>
      <w:r w:rsidRPr="00030305">
        <w:rPr>
          <w:rFonts w:hint="eastAsia"/>
        </w:rPr>
        <w:tab/>
      </w:r>
      <w:r w:rsidRPr="00030305">
        <w:rPr>
          <w:rFonts w:hint="eastAsia"/>
        </w:rPr>
        <w:t>税项</w:t>
      </w:r>
    </w:p>
    <w:p w14:paraId="35466924" w14:textId="77777777" w:rsidR="00030305" w:rsidRDefault="00030305" w:rsidP="00030305"/>
    <w:p w14:paraId="693C4C8A" w14:textId="77777777" w:rsidR="00030305" w:rsidRDefault="00030305" w:rsidP="00F041C1">
      <w:pPr>
        <w:ind w:left="720"/>
        <w:jc w:val="both"/>
        <w:rPr>
          <w:u w:val="single"/>
        </w:rPr>
      </w:pPr>
      <w:r w:rsidRPr="00F041C1">
        <w:rPr>
          <w:rFonts w:hint="eastAsia"/>
          <w:u w:val="single"/>
        </w:rPr>
        <w:t>所得税</w:t>
      </w:r>
    </w:p>
    <w:p w14:paraId="49512864" w14:textId="77777777" w:rsidR="00030305" w:rsidRPr="00F041C1" w:rsidRDefault="00030305" w:rsidP="00F041C1"/>
    <w:p w14:paraId="49877180" w14:textId="77777777" w:rsidR="00030305" w:rsidRDefault="00030305" w:rsidP="00F041C1">
      <w:pPr>
        <w:ind w:left="720"/>
        <w:jc w:val="both"/>
      </w:pPr>
      <w:r w:rsidRPr="00F041C1">
        <w:rPr>
          <w:rFonts w:hint="eastAsia"/>
        </w:rPr>
        <w:t>本公司所得税税率为</w:t>
      </w:r>
      <w:r w:rsidRPr="00F041C1">
        <w:rPr>
          <w:rFonts w:hint="eastAsia"/>
        </w:rPr>
        <w:t>25%</w:t>
      </w:r>
      <w:r w:rsidRPr="00F041C1">
        <w:rPr>
          <w:rFonts w:hint="eastAsia"/>
        </w:rPr>
        <w:t>。</w:t>
      </w:r>
    </w:p>
    <w:p w14:paraId="6C1A07ED" w14:textId="77777777" w:rsidR="00030305" w:rsidRPr="00F041C1" w:rsidRDefault="00030305" w:rsidP="00F041C1"/>
    <w:p w14:paraId="3DAEF36D" w14:textId="77777777" w:rsidR="00030305" w:rsidRDefault="00030305" w:rsidP="00F041C1">
      <w:pPr>
        <w:ind w:left="720"/>
        <w:jc w:val="both"/>
        <w:rPr>
          <w:u w:val="single"/>
        </w:rPr>
        <w:sectPr w:rsidR="00030305" w:rsidSect="00030305">
          <w:headerReference w:type="default" r:id="rId15"/>
          <w:footerReference w:type="default" r:id="rId16"/>
          <w:pgSz w:w="11907" w:h="16839"/>
          <w:pgMar w:top="864" w:right="720" w:bottom="432" w:left="1008" w:header="864" w:footer="432" w:gutter="0"/>
          <w:pgNumType w:fmt="numberInDash"/>
          <w:cols w:space="708"/>
          <w:docGrid w:linePitch="360"/>
        </w:sectPr>
      </w:pPr>
      <w:r w:rsidRPr="00F041C1">
        <w:rPr>
          <w:rFonts w:hint="eastAsia"/>
          <w:u w:val="single"/>
        </w:rPr>
        <w:t>其他税种</w:t>
      </w:r>
    </w:p>
    <w:p w14:paraId="7BBD7ED3" w14:textId="77777777" w:rsidR="00030305" w:rsidRPr="00030305" w:rsidRDefault="00030305" w:rsidP="00030305">
      <w:pPr>
        <w:tabs>
          <w:tab w:val="left" w:pos="720"/>
        </w:tabs>
        <w:ind w:left="720" w:hanging="720"/>
        <w:jc w:val="both"/>
      </w:pPr>
      <w:r w:rsidRPr="00030305">
        <w:rPr>
          <w:rFonts w:hint="eastAsia"/>
        </w:rPr>
        <w:lastRenderedPageBreak/>
        <w:t>五、</w:t>
      </w:r>
      <w:r w:rsidRPr="00030305">
        <w:rPr>
          <w:rFonts w:hint="eastAsia"/>
        </w:rPr>
        <w:tab/>
      </w:r>
      <w:r w:rsidRPr="00030305">
        <w:rPr>
          <w:rFonts w:hint="eastAsia"/>
        </w:rPr>
        <w:t>税项</w:t>
      </w:r>
      <w:r w:rsidRPr="00030305">
        <w:rPr>
          <w:rFonts w:hint="eastAsia"/>
        </w:rPr>
        <w:t xml:space="preserve"> - </w:t>
      </w:r>
      <w:r w:rsidRPr="00030305">
        <w:rPr>
          <w:rFonts w:hint="eastAsia"/>
        </w:rPr>
        <w:t>续</w:t>
      </w:r>
    </w:p>
    <w:p w14:paraId="2FB769E0" w14:textId="77777777" w:rsidR="00030305" w:rsidRPr="00F041C1" w:rsidRDefault="00030305" w:rsidP="00030305"/>
    <w:tbl>
      <w:tblPr>
        <w:tblW w:w="9540" w:type="dxa"/>
        <w:tblInd w:w="630" w:type="dxa"/>
        <w:tblLayout w:type="fixed"/>
        <w:tblLook w:val="04A0" w:firstRow="1" w:lastRow="0" w:firstColumn="1" w:lastColumn="0" w:noHBand="0" w:noVBand="1"/>
      </w:tblPr>
      <w:tblGrid>
        <w:gridCol w:w="2826"/>
        <w:gridCol w:w="4410"/>
        <w:gridCol w:w="2304"/>
      </w:tblGrid>
      <w:tr w:rsidR="00030305" w:rsidRPr="00453926" w14:paraId="3232C09F" w14:textId="77777777" w:rsidTr="00224E07">
        <w:trPr>
          <w:trHeight w:val="20"/>
        </w:trPr>
        <w:tc>
          <w:tcPr>
            <w:tcW w:w="2826" w:type="dxa"/>
            <w:vAlign w:val="bottom"/>
            <w:hideMark/>
          </w:tcPr>
          <w:p w14:paraId="2A658EB8" w14:textId="77777777" w:rsidR="00030305" w:rsidRPr="00453926" w:rsidRDefault="00030305" w:rsidP="00C36BDC">
            <w:pPr>
              <w:autoSpaceDE w:val="0"/>
              <w:autoSpaceDN w:val="0"/>
              <w:adjustRightInd w:val="0"/>
              <w:snapToGrid w:val="0"/>
              <w:rPr>
                <w:szCs w:val="24"/>
                <w:u w:val="single"/>
              </w:rPr>
            </w:pPr>
            <w:r w:rsidRPr="00453926">
              <w:rPr>
                <w:rFonts w:hint="eastAsia"/>
                <w:szCs w:val="24"/>
                <w:u w:val="single"/>
              </w:rPr>
              <w:t>税项</w:t>
            </w:r>
          </w:p>
        </w:tc>
        <w:tc>
          <w:tcPr>
            <w:tcW w:w="4410" w:type="dxa"/>
            <w:vAlign w:val="bottom"/>
            <w:hideMark/>
          </w:tcPr>
          <w:p w14:paraId="1520E23E" w14:textId="77777777" w:rsidR="00030305" w:rsidRPr="00453926" w:rsidRDefault="00030305" w:rsidP="00C36BDC">
            <w:pPr>
              <w:autoSpaceDE w:val="0"/>
              <w:autoSpaceDN w:val="0"/>
              <w:adjustRightInd w:val="0"/>
              <w:snapToGrid w:val="0"/>
              <w:rPr>
                <w:szCs w:val="24"/>
                <w:u w:val="single"/>
              </w:rPr>
            </w:pPr>
            <w:r w:rsidRPr="00453926">
              <w:rPr>
                <w:rFonts w:hint="eastAsia"/>
                <w:szCs w:val="24"/>
                <w:u w:val="single"/>
              </w:rPr>
              <w:t>计税依据</w:t>
            </w:r>
          </w:p>
        </w:tc>
        <w:tc>
          <w:tcPr>
            <w:tcW w:w="2304" w:type="dxa"/>
            <w:vAlign w:val="bottom"/>
            <w:hideMark/>
          </w:tcPr>
          <w:p w14:paraId="29941D3F" w14:textId="77777777" w:rsidR="00030305" w:rsidRPr="00453926" w:rsidRDefault="00030305" w:rsidP="00C36BDC">
            <w:pPr>
              <w:autoSpaceDE w:val="0"/>
              <w:autoSpaceDN w:val="0"/>
              <w:adjustRightInd w:val="0"/>
              <w:snapToGrid w:val="0"/>
              <w:rPr>
                <w:szCs w:val="24"/>
                <w:u w:val="single"/>
              </w:rPr>
            </w:pPr>
            <w:r w:rsidRPr="00453926">
              <w:rPr>
                <w:rFonts w:hint="eastAsia"/>
                <w:szCs w:val="24"/>
                <w:u w:val="single"/>
              </w:rPr>
              <w:t>税率</w:t>
            </w:r>
          </w:p>
        </w:tc>
      </w:tr>
      <w:tr w:rsidR="00030305" w:rsidRPr="00453926" w14:paraId="390C7875" w14:textId="77777777" w:rsidTr="00224E07">
        <w:trPr>
          <w:trHeight w:val="20"/>
        </w:trPr>
        <w:tc>
          <w:tcPr>
            <w:tcW w:w="2826" w:type="dxa"/>
            <w:vAlign w:val="bottom"/>
          </w:tcPr>
          <w:p w14:paraId="60145938" w14:textId="77777777" w:rsidR="00030305" w:rsidRPr="00453926" w:rsidRDefault="00030305" w:rsidP="00C36BDC">
            <w:pPr>
              <w:autoSpaceDE w:val="0"/>
              <w:autoSpaceDN w:val="0"/>
              <w:adjustRightInd w:val="0"/>
              <w:snapToGrid w:val="0"/>
              <w:rPr>
                <w:szCs w:val="24"/>
                <w:u w:val="single"/>
              </w:rPr>
            </w:pPr>
          </w:p>
        </w:tc>
        <w:tc>
          <w:tcPr>
            <w:tcW w:w="4410" w:type="dxa"/>
            <w:vAlign w:val="bottom"/>
          </w:tcPr>
          <w:p w14:paraId="07AFA1CC" w14:textId="77777777" w:rsidR="00030305" w:rsidRPr="00453926" w:rsidRDefault="00030305" w:rsidP="00C36BDC">
            <w:pPr>
              <w:autoSpaceDE w:val="0"/>
              <w:autoSpaceDN w:val="0"/>
              <w:adjustRightInd w:val="0"/>
              <w:snapToGrid w:val="0"/>
              <w:rPr>
                <w:szCs w:val="24"/>
                <w:u w:val="single"/>
              </w:rPr>
            </w:pPr>
          </w:p>
        </w:tc>
        <w:tc>
          <w:tcPr>
            <w:tcW w:w="2304" w:type="dxa"/>
            <w:vAlign w:val="bottom"/>
          </w:tcPr>
          <w:p w14:paraId="77DECA86" w14:textId="77777777" w:rsidR="00030305" w:rsidRPr="00453926" w:rsidRDefault="00030305" w:rsidP="00C36BDC">
            <w:pPr>
              <w:autoSpaceDE w:val="0"/>
              <w:autoSpaceDN w:val="0"/>
              <w:adjustRightInd w:val="0"/>
              <w:snapToGrid w:val="0"/>
              <w:rPr>
                <w:szCs w:val="24"/>
                <w:u w:val="single"/>
              </w:rPr>
            </w:pPr>
          </w:p>
        </w:tc>
      </w:tr>
      <w:tr w:rsidR="00030305" w:rsidRPr="00453926" w14:paraId="3FC7F608" w14:textId="77777777" w:rsidTr="00224E07">
        <w:trPr>
          <w:trHeight w:val="20"/>
        </w:trPr>
        <w:tc>
          <w:tcPr>
            <w:tcW w:w="2826" w:type="dxa"/>
            <w:vAlign w:val="bottom"/>
            <w:hideMark/>
          </w:tcPr>
          <w:p w14:paraId="2E75EB0F" w14:textId="77777777" w:rsidR="00030305" w:rsidRPr="00453926" w:rsidRDefault="00030305" w:rsidP="00C36BDC">
            <w:pPr>
              <w:autoSpaceDE w:val="0"/>
              <w:autoSpaceDN w:val="0"/>
              <w:adjustRightInd w:val="0"/>
              <w:snapToGrid w:val="0"/>
              <w:rPr>
                <w:szCs w:val="24"/>
              </w:rPr>
            </w:pPr>
            <w:r w:rsidRPr="00453926">
              <w:rPr>
                <w:rFonts w:hint="eastAsia"/>
                <w:szCs w:val="24"/>
              </w:rPr>
              <w:t>增值税</w:t>
            </w:r>
          </w:p>
        </w:tc>
        <w:tc>
          <w:tcPr>
            <w:tcW w:w="4410" w:type="dxa"/>
            <w:vAlign w:val="bottom"/>
            <w:hideMark/>
          </w:tcPr>
          <w:p w14:paraId="7CC76E05" w14:textId="77777777" w:rsidR="00030305" w:rsidRPr="00453926" w:rsidRDefault="00030305" w:rsidP="00C36BDC">
            <w:pPr>
              <w:autoSpaceDE w:val="0"/>
              <w:autoSpaceDN w:val="0"/>
              <w:adjustRightInd w:val="0"/>
              <w:snapToGrid w:val="0"/>
              <w:rPr>
                <w:szCs w:val="24"/>
              </w:rPr>
            </w:pPr>
            <w:r w:rsidRPr="00453926">
              <w:rPr>
                <w:rFonts w:hint="eastAsia"/>
                <w:szCs w:val="24"/>
              </w:rPr>
              <w:t>应税营业收入</w:t>
            </w:r>
          </w:p>
        </w:tc>
        <w:tc>
          <w:tcPr>
            <w:tcW w:w="2304" w:type="dxa"/>
            <w:vAlign w:val="bottom"/>
            <w:hideMark/>
          </w:tcPr>
          <w:p w14:paraId="09D4B247" w14:textId="77777777" w:rsidR="00030305" w:rsidRPr="00453926" w:rsidRDefault="00030305" w:rsidP="00C36BDC">
            <w:pPr>
              <w:autoSpaceDE w:val="0"/>
              <w:autoSpaceDN w:val="0"/>
              <w:adjustRightInd w:val="0"/>
              <w:snapToGrid w:val="0"/>
              <w:rPr>
                <w:szCs w:val="24"/>
              </w:rPr>
            </w:pPr>
            <w:r w:rsidRPr="00453926">
              <w:rPr>
                <w:szCs w:val="24"/>
              </w:rPr>
              <w:t>6%</w:t>
            </w:r>
          </w:p>
        </w:tc>
      </w:tr>
      <w:tr w:rsidR="00030305" w:rsidRPr="00453926" w14:paraId="0C04C98E" w14:textId="77777777" w:rsidTr="00224E07">
        <w:trPr>
          <w:trHeight w:val="20"/>
        </w:trPr>
        <w:tc>
          <w:tcPr>
            <w:tcW w:w="2826" w:type="dxa"/>
            <w:vAlign w:val="bottom"/>
            <w:hideMark/>
          </w:tcPr>
          <w:p w14:paraId="75365922" w14:textId="21686781" w:rsidR="00030305" w:rsidRPr="00453926" w:rsidRDefault="00030305" w:rsidP="00C36BDC">
            <w:pPr>
              <w:autoSpaceDE w:val="0"/>
              <w:autoSpaceDN w:val="0"/>
              <w:adjustRightInd w:val="0"/>
              <w:snapToGrid w:val="0"/>
              <w:rPr>
                <w:szCs w:val="24"/>
              </w:rPr>
            </w:pPr>
            <w:r w:rsidRPr="00453926">
              <w:rPr>
                <w:rFonts w:hint="eastAsia"/>
                <w:szCs w:val="24"/>
              </w:rPr>
              <w:t>城</w:t>
            </w:r>
            <w:r w:rsidR="00701854">
              <w:rPr>
                <w:rFonts w:hint="eastAsia"/>
                <w:szCs w:val="24"/>
              </w:rPr>
              <w:t>市</w:t>
            </w:r>
            <w:r w:rsidRPr="00453926">
              <w:rPr>
                <w:rFonts w:hint="eastAsia"/>
                <w:szCs w:val="24"/>
              </w:rPr>
              <w:t>维护建设税</w:t>
            </w:r>
          </w:p>
        </w:tc>
        <w:tc>
          <w:tcPr>
            <w:tcW w:w="4410" w:type="dxa"/>
            <w:vAlign w:val="bottom"/>
            <w:hideMark/>
          </w:tcPr>
          <w:p w14:paraId="41067173" w14:textId="77777777" w:rsidR="00030305" w:rsidRPr="00453926" w:rsidRDefault="00030305" w:rsidP="00C36BDC">
            <w:pPr>
              <w:autoSpaceDE w:val="0"/>
              <w:autoSpaceDN w:val="0"/>
              <w:adjustRightInd w:val="0"/>
              <w:snapToGrid w:val="0"/>
              <w:rPr>
                <w:szCs w:val="24"/>
              </w:rPr>
            </w:pPr>
            <w:r w:rsidRPr="00453926">
              <w:rPr>
                <w:rFonts w:hint="eastAsia"/>
                <w:szCs w:val="24"/>
              </w:rPr>
              <w:t>实际缴纳流转税</w:t>
            </w:r>
          </w:p>
        </w:tc>
        <w:tc>
          <w:tcPr>
            <w:tcW w:w="2304" w:type="dxa"/>
            <w:vAlign w:val="bottom"/>
            <w:hideMark/>
          </w:tcPr>
          <w:p w14:paraId="2F3B2B9C" w14:textId="77777777" w:rsidR="00030305" w:rsidRPr="00453926" w:rsidRDefault="00030305" w:rsidP="00C36BDC">
            <w:pPr>
              <w:autoSpaceDE w:val="0"/>
              <w:autoSpaceDN w:val="0"/>
              <w:adjustRightInd w:val="0"/>
              <w:snapToGrid w:val="0"/>
              <w:rPr>
                <w:szCs w:val="24"/>
              </w:rPr>
            </w:pPr>
            <w:r w:rsidRPr="00453926">
              <w:rPr>
                <w:szCs w:val="24"/>
              </w:rPr>
              <w:t>7%</w:t>
            </w:r>
          </w:p>
        </w:tc>
      </w:tr>
      <w:tr w:rsidR="00030305" w:rsidRPr="00453926" w14:paraId="19DA6621" w14:textId="77777777" w:rsidTr="00224E07">
        <w:trPr>
          <w:trHeight w:val="20"/>
        </w:trPr>
        <w:tc>
          <w:tcPr>
            <w:tcW w:w="2826" w:type="dxa"/>
            <w:vAlign w:val="bottom"/>
            <w:hideMark/>
          </w:tcPr>
          <w:p w14:paraId="2EB503CF" w14:textId="77777777" w:rsidR="00030305" w:rsidRPr="00453926" w:rsidRDefault="00030305" w:rsidP="00C36BDC">
            <w:pPr>
              <w:autoSpaceDE w:val="0"/>
              <w:autoSpaceDN w:val="0"/>
              <w:adjustRightInd w:val="0"/>
              <w:snapToGrid w:val="0"/>
              <w:rPr>
                <w:szCs w:val="24"/>
              </w:rPr>
            </w:pPr>
            <w:r w:rsidRPr="00453926">
              <w:rPr>
                <w:rFonts w:hint="eastAsia"/>
                <w:szCs w:val="24"/>
              </w:rPr>
              <w:t>教育费附加</w:t>
            </w:r>
          </w:p>
        </w:tc>
        <w:tc>
          <w:tcPr>
            <w:tcW w:w="4410" w:type="dxa"/>
            <w:vAlign w:val="bottom"/>
            <w:hideMark/>
          </w:tcPr>
          <w:p w14:paraId="715FF104" w14:textId="77777777" w:rsidR="00030305" w:rsidRPr="00453926" w:rsidRDefault="00030305" w:rsidP="00C36BDC">
            <w:pPr>
              <w:autoSpaceDE w:val="0"/>
              <w:autoSpaceDN w:val="0"/>
              <w:adjustRightInd w:val="0"/>
              <w:snapToGrid w:val="0"/>
              <w:rPr>
                <w:szCs w:val="24"/>
              </w:rPr>
            </w:pPr>
            <w:r w:rsidRPr="00453926">
              <w:rPr>
                <w:rFonts w:hint="eastAsia"/>
                <w:szCs w:val="24"/>
              </w:rPr>
              <w:t>实际缴纳流转税</w:t>
            </w:r>
          </w:p>
        </w:tc>
        <w:tc>
          <w:tcPr>
            <w:tcW w:w="2304" w:type="dxa"/>
            <w:vAlign w:val="bottom"/>
            <w:hideMark/>
          </w:tcPr>
          <w:p w14:paraId="08AE17F9" w14:textId="77777777" w:rsidR="00030305" w:rsidRPr="00453926" w:rsidRDefault="00030305" w:rsidP="00C36BDC">
            <w:pPr>
              <w:autoSpaceDE w:val="0"/>
              <w:autoSpaceDN w:val="0"/>
              <w:adjustRightInd w:val="0"/>
              <w:snapToGrid w:val="0"/>
              <w:rPr>
                <w:szCs w:val="24"/>
              </w:rPr>
            </w:pPr>
            <w:r w:rsidRPr="00453926">
              <w:rPr>
                <w:szCs w:val="24"/>
              </w:rPr>
              <w:t>3%</w:t>
            </w:r>
          </w:p>
        </w:tc>
      </w:tr>
      <w:tr w:rsidR="00030305" w:rsidRPr="00453926" w14:paraId="517EBC3E" w14:textId="77777777" w:rsidTr="00224E07">
        <w:trPr>
          <w:trHeight w:val="20"/>
        </w:trPr>
        <w:tc>
          <w:tcPr>
            <w:tcW w:w="2826" w:type="dxa"/>
            <w:vAlign w:val="bottom"/>
            <w:hideMark/>
          </w:tcPr>
          <w:p w14:paraId="6A8CBC14" w14:textId="77777777" w:rsidR="00030305" w:rsidRPr="00453926" w:rsidRDefault="00030305" w:rsidP="00C36BDC">
            <w:pPr>
              <w:autoSpaceDE w:val="0"/>
              <w:autoSpaceDN w:val="0"/>
              <w:adjustRightInd w:val="0"/>
              <w:snapToGrid w:val="0"/>
              <w:rPr>
                <w:szCs w:val="24"/>
              </w:rPr>
            </w:pPr>
            <w:r w:rsidRPr="00453926">
              <w:rPr>
                <w:rFonts w:hint="eastAsia"/>
                <w:szCs w:val="24"/>
              </w:rPr>
              <w:t>地方教育费附加</w:t>
            </w:r>
          </w:p>
        </w:tc>
        <w:tc>
          <w:tcPr>
            <w:tcW w:w="4410" w:type="dxa"/>
            <w:vAlign w:val="bottom"/>
            <w:hideMark/>
          </w:tcPr>
          <w:p w14:paraId="34183F08" w14:textId="77777777" w:rsidR="00030305" w:rsidRPr="00453926" w:rsidRDefault="00030305" w:rsidP="00C36BDC">
            <w:pPr>
              <w:autoSpaceDE w:val="0"/>
              <w:autoSpaceDN w:val="0"/>
              <w:adjustRightInd w:val="0"/>
              <w:snapToGrid w:val="0"/>
              <w:rPr>
                <w:szCs w:val="24"/>
              </w:rPr>
            </w:pPr>
            <w:r w:rsidRPr="00453926">
              <w:rPr>
                <w:rFonts w:hint="eastAsia"/>
                <w:szCs w:val="24"/>
              </w:rPr>
              <w:t>实际缴纳流转税</w:t>
            </w:r>
          </w:p>
        </w:tc>
        <w:tc>
          <w:tcPr>
            <w:tcW w:w="2304" w:type="dxa"/>
            <w:vAlign w:val="bottom"/>
            <w:hideMark/>
          </w:tcPr>
          <w:p w14:paraId="2136E1BC" w14:textId="77777777" w:rsidR="00030305" w:rsidRPr="00453926" w:rsidRDefault="00030305" w:rsidP="00C36BDC">
            <w:pPr>
              <w:autoSpaceDE w:val="0"/>
              <w:autoSpaceDN w:val="0"/>
              <w:adjustRightInd w:val="0"/>
              <w:snapToGrid w:val="0"/>
              <w:rPr>
                <w:szCs w:val="24"/>
              </w:rPr>
            </w:pPr>
            <w:r w:rsidRPr="00453926">
              <w:rPr>
                <w:szCs w:val="24"/>
              </w:rPr>
              <w:t>2%</w:t>
            </w:r>
          </w:p>
        </w:tc>
      </w:tr>
    </w:tbl>
    <w:p w14:paraId="0608734A" w14:textId="77777777" w:rsidR="00030305" w:rsidRDefault="00030305" w:rsidP="00F041C1"/>
    <w:p w14:paraId="0D3B8C6B" w14:textId="77777777" w:rsidR="00030305" w:rsidRDefault="00030305" w:rsidP="00030305">
      <w:bookmarkStart w:id="463" w:name="fz6"/>
      <w:bookmarkStart w:id="464" w:name="NoteStart"/>
      <w:bookmarkEnd w:id="463"/>
      <w:bookmarkEnd w:id="464"/>
    </w:p>
    <w:p w14:paraId="408690A1" w14:textId="77777777" w:rsidR="00030305" w:rsidRDefault="00030305" w:rsidP="00030305">
      <w:pPr>
        <w:pStyle w:val="1"/>
      </w:pPr>
      <w:r w:rsidRPr="00030305">
        <w:rPr>
          <w:rFonts w:hint="eastAsia"/>
        </w:rPr>
        <w:t>六、</w:t>
      </w:r>
      <w:r w:rsidRPr="00030305">
        <w:rPr>
          <w:rFonts w:hint="eastAsia"/>
        </w:rPr>
        <w:tab/>
      </w:r>
      <w:r w:rsidRPr="00030305">
        <w:rPr>
          <w:rFonts w:hint="eastAsia"/>
        </w:rPr>
        <w:t>财务报表项目附注</w:t>
      </w:r>
    </w:p>
    <w:p w14:paraId="05674D54" w14:textId="77777777" w:rsidR="00030305" w:rsidRDefault="00030305" w:rsidP="00030305"/>
    <w:p w14:paraId="670E4503" w14:textId="77777777" w:rsidR="00030305" w:rsidRDefault="00030305" w:rsidP="00030305">
      <w:pPr>
        <w:pStyle w:val="1"/>
        <w:ind w:left="720" w:hanging="720"/>
      </w:pPr>
      <w:bookmarkStart w:id="465" w:name="sheetstart1"/>
      <w:bookmarkEnd w:id="465"/>
      <w:r w:rsidRPr="00030305">
        <w:rPr>
          <w:rFonts w:hint="eastAsia"/>
        </w:rPr>
        <w:t>1.</w:t>
      </w:r>
      <w:r w:rsidRPr="00030305">
        <w:rPr>
          <w:rFonts w:hint="eastAsia"/>
        </w:rPr>
        <w:tab/>
      </w:r>
      <w:r w:rsidRPr="00030305">
        <w:rPr>
          <w:rFonts w:hint="eastAsia"/>
        </w:rPr>
        <w:t>货币资金</w:t>
      </w:r>
    </w:p>
    <w:p w14:paraId="297A7875" w14:textId="77777777" w:rsidR="00030305" w:rsidRDefault="00030305" w:rsidP="00030305"/>
    <w:p w14:paraId="5A6BD75A" w14:textId="77777777" w:rsidR="00030305" w:rsidRDefault="00030305" w:rsidP="00030305">
      <w:pPr>
        <w:tabs>
          <w:tab w:val="center" w:pos="6439"/>
          <w:tab w:val="center" w:pos="8844"/>
        </w:tabs>
        <w:ind w:left="689"/>
      </w:pPr>
      <w:bookmarkStart w:id="466" w:name="TabStop_N_1_1_0"/>
      <w:bookmarkStart w:id="467" w:name="N1_1_0"/>
      <w:bookmarkEnd w:id="466"/>
      <w:bookmarkEnd w:id="467"/>
      <w:r w:rsidRPr="00030305">
        <w:rPr>
          <w:rFonts w:hint="eastAsia"/>
        </w:rPr>
        <w:tab/>
      </w:r>
      <w:bookmarkStart w:id="468" w:name="TabStop_N_1_1_1"/>
      <w:bookmarkStart w:id="469" w:name="N1_1_1"/>
      <w:r w:rsidRPr="00030305">
        <w:rPr>
          <w:rFonts w:hint="eastAsia"/>
        </w:rPr>
        <w:t>2023</w:t>
      </w:r>
      <w:r w:rsidRPr="00030305">
        <w:rPr>
          <w:rFonts w:hint="eastAsia"/>
        </w:rPr>
        <w:t>年</w:t>
      </w:r>
      <w:bookmarkEnd w:id="468"/>
      <w:bookmarkEnd w:id="469"/>
      <w:r w:rsidRPr="00030305">
        <w:rPr>
          <w:rFonts w:hint="eastAsia"/>
        </w:rPr>
        <w:tab/>
      </w:r>
      <w:bookmarkStart w:id="470" w:name="TabStop_N_1_1_2"/>
      <w:bookmarkStart w:id="471" w:name="N1_1_2"/>
      <w:r w:rsidRPr="00030305">
        <w:rPr>
          <w:rFonts w:hint="eastAsia"/>
        </w:rPr>
        <w:t>2022</w:t>
      </w:r>
      <w:r w:rsidRPr="00030305">
        <w:rPr>
          <w:rFonts w:hint="eastAsia"/>
        </w:rPr>
        <w:t>年</w:t>
      </w:r>
      <w:bookmarkEnd w:id="470"/>
      <w:bookmarkEnd w:id="471"/>
    </w:p>
    <w:p w14:paraId="76317008" w14:textId="77777777" w:rsidR="00030305" w:rsidRDefault="00030305" w:rsidP="00030305">
      <w:pPr>
        <w:tabs>
          <w:tab w:val="center" w:pos="6439"/>
          <w:tab w:val="center" w:pos="8844"/>
        </w:tabs>
        <w:snapToGrid w:val="0"/>
        <w:ind w:left="689"/>
        <w:rPr>
          <w:u w:val="single"/>
        </w:rPr>
      </w:pPr>
      <w:bookmarkStart w:id="472" w:name="TabStop_N_1_2_0"/>
      <w:bookmarkStart w:id="473" w:name="N1_2_0"/>
      <w:bookmarkEnd w:id="472"/>
      <w:bookmarkEnd w:id="473"/>
      <w:r w:rsidRPr="00030305">
        <w:rPr>
          <w:rFonts w:hint="eastAsia"/>
        </w:rPr>
        <w:tab/>
      </w:r>
      <w:bookmarkStart w:id="474" w:name="TabStop_N_1_2_1"/>
      <w:bookmarkStart w:id="475" w:name="N1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474"/>
      <w:bookmarkEnd w:id="475"/>
      <w:r w:rsidRPr="00030305">
        <w:rPr>
          <w:rFonts w:hint="eastAsia"/>
        </w:rPr>
        <w:tab/>
      </w:r>
      <w:bookmarkStart w:id="476" w:name="TabStop_N_1_2_2"/>
      <w:bookmarkStart w:id="477" w:name="N1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476"/>
      <w:bookmarkEnd w:id="477"/>
    </w:p>
    <w:p w14:paraId="682F90C6" w14:textId="77777777" w:rsidR="00030305" w:rsidRDefault="00030305" w:rsidP="00030305">
      <w:pPr>
        <w:tabs>
          <w:tab w:val="right" w:pos="7762"/>
          <w:tab w:val="right" w:pos="10166"/>
        </w:tabs>
        <w:snapToGrid w:val="0"/>
        <w:ind w:left="689"/>
      </w:pPr>
      <w:bookmarkStart w:id="478" w:name="TabStop_N_1_3_0"/>
      <w:bookmarkStart w:id="479" w:name="N1_3_0"/>
      <w:bookmarkStart w:id="480" w:name="TabStop_N_1_4_0"/>
      <w:bookmarkStart w:id="481" w:name="N1_4_0"/>
      <w:bookmarkStart w:id="482" w:name="TabStop_N_1_4_1"/>
      <w:bookmarkStart w:id="483" w:name="N1_4_1"/>
      <w:bookmarkStart w:id="484" w:name="TabStop_N_1_4_2"/>
      <w:bookmarkStart w:id="485" w:name="N1_4_2"/>
      <w:bookmarkEnd w:id="478"/>
      <w:bookmarkEnd w:id="479"/>
      <w:bookmarkEnd w:id="480"/>
      <w:bookmarkEnd w:id="481"/>
      <w:bookmarkEnd w:id="482"/>
      <w:bookmarkEnd w:id="483"/>
      <w:bookmarkEnd w:id="484"/>
      <w:bookmarkEnd w:id="485"/>
      <w:r w:rsidRPr="00030305">
        <w:tab/>
      </w:r>
      <w:r w:rsidRPr="00030305">
        <w:tab/>
      </w:r>
    </w:p>
    <w:p w14:paraId="03D1F6F7" w14:textId="77777777" w:rsidR="00030305" w:rsidRDefault="00030305" w:rsidP="00030305">
      <w:pPr>
        <w:tabs>
          <w:tab w:val="right" w:pos="7762"/>
          <w:tab w:val="right" w:pos="10166"/>
        </w:tabs>
        <w:snapToGrid w:val="0"/>
        <w:ind w:left="689"/>
      </w:pPr>
      <w:bookmarkStart w:id="486" w:name="TabStop_N_1_5_0"/>
      <w:bookmarkStart w:id="487" w:name="N1_5_0"/>
      <w:r w:rsidRPr="00030305">
        <w:rPr>
          <w:rFonts w:hint="eastAsia"/>
        </w:rPr>
        <w:t>应收银行存款利息</w:t>
      </w:r>
      <w:bookmarkEnd w:id="486"/>
      <w:bookmarkEnd w:id="487"/>
      <w:r w:rsidRPr="00030305">
        <w:rPr>
          <w:rFonts w:hint="eastAsia"/>
        </w:rPr>
        <w:tab/>
      </w:r>
      <w:bookmarkStart w:id="488" w:name="TabStop_N_1_5_1"/>
      <w:bookmarkStart w:id="489" w:name="N1_5_1"/>
      <w:r w:rsidRPr="00030305">
        <w:rPr>
          <w:rFonts w:hint="eastAsia"/>
        </w:rPr>
        <w:t>272,734</w:t>
      </w:r>
      <w:bookmarkEnd w:id="488"/>
      <w:bookmarkEnd w:id="489"/>
      <w:r w:rsidRPr="00030305">
        <w:rPr>
          <w:rFonts w:hint="eastAsia"/>
        </w:rPr>
        <w:tab/>
      </w:r>
      <w:bookmarkStart w:id="490" w:name="TabStop_N_1_5_2"/>
      <w:bookmarkStart w:id="491" w:name="N1_5_2"/>
      <w:r w:rsidRPr="00030305">
        <w:rPr>
          <w:rFonts w:hint="eastAsia"/>
        </w:rPr>
        <w:t>529,750</w:t>
      </w:r>
      <w:bookmarkEnd w:id="490"/>
      <w:bookmarkEnd w:id="491"/>
    </w:p>
    <w:p w14:paraId="28FC1EF3" w14:textId="77777777" w:rsidR="00030305" w:rsidRDefault="00030305" w:rsidP="00030305">
      <w:pPr>
        <w:tabs>
          <w:tab w:val="right" w:pos="7762"/>
          <w:tab w:val="right" w:pos="10166"/>
        </w:tabs>
        <w:snapToGrid w:val="0"/>
        <w:ind w:left="689"/>
      </w:pPr>
      <w:bookmarkStart w:id="492" w:name="TabStop_N_1_6_0"/>
      <w:bookmarkStart w:id="493" w:name="N1_6_0"/>
      <w:r w:rsidRPr="00030305">
        <w:rPr>
          <w:rFonts w:hint="eastAsia"/>
        </w:rPr>
        <w:t>银行存款</w:t>
      </w:r>
      <w:bookmarkEnd w:id="492"/>
      <w:bookmarkEnd w:id="493"/>
      <w:r w:rsidRPr="00030305">
        <w:rPr>
          <w:rFonts w:hint="eastAsia"/>
        </w:rPr>
        <w:tab/>
      </w:r>
      <w:bookmarkStart w:id="494" w:name="TabStop_N_1_6_1"/>
      <w:bookmarkStart w:id="495" w:name="N1_6_1"/>
      <w:r w:rsidRPr="00030305">
        <w:rPr>
          <w:rFonts w:hint="eastAsia"/>
        </w:rPr>
        <w:t>173,658,102</w:t>
      </w:r>
      <w:bookmarkEnd w:id="494"/>
      <w:bookmarkEnd w:id="495"/>
      <w:r w:rsidRPr="00030305">
        <w:rPr>
          <w:rFonts w:hint="eastAsia"/>
        </w:rPr>
        <w:tab/>
      </w:r>
      <w:bookmarkStart w:id="496" w:name="TabStop_N_1_6_2"/>
      <w:bookmarkStart w:id="497" w:name="N1_6_2"/>
      <w:r w:rsidRPr="00030305">
        <w:rPr>
          <w:rFonts w:hint="eastAsia"/>
        </w:rPr>
        <w:t>133,392,347</w:t>
      </w:r>
      <w:bookmarkEnd w:id="496"/>
      <w:bookmarkEnd w:id="497"/>
    </w:p>
    <w:p w14:paraId="6B3C131C" w14:textId="77777777" w:rsidR="00030305" w:rsidRDefault="00030305" w:rsidP="00030305">
      <w:pPr>
        <w:tabs>
          <w:tab w:val="right" w:pos="7762"/>
          <w:tab w:val="right" w:pos="10166"/>
        </w:tabs>
        <w:snapToGrid w:val="0"/>
        <w:ind w:left="689"/>
      </w:pPr>
      <w:bookmarkStart w:id="498" w:name="TabStop_N_1_7_0"/>
      <w:bookmarkStart w:id="499" w:name="N1_7_0"/>
      <w:r w:rsidRPr="00030305">
        <w:rPr>
          <w:rFonts w:hint="eastAsia"/>
        </w:rPr>
        <w:t>合计</w:t>
      </w:r>
      <w:bookmarkEnd w:id="498"/>
      <w:bookmarkEnd w:id="499"/>
      <w:r w:rsidRPr="00030305">
        <w:rPr>
          <w:rFonts w:hint="eastAsia"/>
        </w:rPr>
        <w:tab/>
      </w:r>
      <w:bookmarkStart w:id="500" w:name="TabStop_N_1_7_1"/>
      <w:bookmarkStart w:id="501" w:name="N1_7_1"/>
      <w:r w:rsidRPr="00030305">
        <w:rPr>
          <w:rFonts w:hint="eastAsia"/>
        </w:rPr>
        <w:t>173,930,836</w:t>
      </w:r>
      <w:bookmarkEnd w:id="500"/>
      <w:bookmarkEnd w:id="501"/>
      <w:r w:rsidRPr="00030305">
        <w:rPr>
          <w:rFonts w:hint="eastAsia"/>
        </w:rPr>
        <w:tab/>
      </w:r>
      <w:bookmarkStart w:id="502" w:name="TabStop_N_1_7_2"/>
      <w:bookmarkStart w:id="503" w:name="N1_7_2"/>
      <w:r w:rsidRPr="00030305">
        <w:rPr>
          <w:rFonts w:hint="eastAsia"/>
        </w:rPr>
        <w:t>133,922,097</w:t>
      </w:r>
      <w:bookmarkEnd w:id="502"/>
      <w:bookmarkEnd w:id="503"/>
    </w:p>
    <w:p w14:paraId="7AB61A45"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504" w:name="TabStop_N_underline_1_7_0"/>
      <w:bookmarkStart w:id="505" w:name="Nunderline_1_7_0"/>
      <w:bookmarkEnd w:id="504"/>
      <w:bookmarkEnd w:id="505"/>
      <w:r w:rsidRPr="00030305">
        <w:rPr>
          <w:color w:val="FFFFFF"/>
          <w:u w:color="000000"/>
        </w:rPr>
        <w:tab/>
      </w:r>
      <w:bookmarkStart w:id="506" w:name="TabStop_N_underline_1_7_1"/>
      <w:bookmarkStart w:id="507" w:name="Nunderline_1_7_1"/>
      <w:r w:rsidRPr="00030305">
        <w:rPr>
          <w:color w:val="FFFFFF"/>
          <w:u w:val="double" w:color="000000"/>
        </w:rPr>
        <w:t>__________</w:t>
      </w:r>
      <w:bookmarkEnd w:id="506"/>
      <w:bookmarkEnd w:id="507"/>
      <w:r w:rsidRPr="00030305">
        <w:rPr>
          <w:color w:val="FFFFFF"/>
          <w:u w:color="000000"/>
        </w:rPr>
        <w:tab/>
      </w:r>
      <w:bookmarkStart w:id="508" w:name="TabStop_N_underline_1_7_2"/>
      <w:bookmarkStart w:id="509" w:name="Nunderline_1_7_2"/>
      <w:r w:rsidRPr="00030305">
        <w:rPr>
          <w:color w:val="FFFFFF"/>
          <w:u w:val="double" w:color="000000"/>
        </w:rPr>
        <w:t>__________</w:t>
      </w:r>
      <w:bookmarkEnd w:id="508"/>
      <w:bookmarkEnd w:id="509"/>
    </w:p>
    <w:p w14:paraId="371AC812" w14:textId="77777777" w:rsidR="00030305" w:rsidRDefault="00030305" w:rsidP="00030305">
      <w:pPr>
        <w:tabs>
          <w:tab w:val="right" w:pos="7762"/>
          <w:tab w:val="right" w:pos="10166"/>
        </w:tabs>
        <w:snapToGrid w:val="0"/>
        <w:ind w:left="689"/>
        <w:rPr>
          <w:u w:color="000000"/>
        </w:rPr>
      </w:pPr>
    </w:p>
    <w:p w14:paraId="197A2FE3" w14:textId="77777777" w:rsidR="00030305" w:rsidRDefault="00030305" w:rsidP="00030305">
      <w:pPr>
        <w:ind w:left="720"/>
        <w:jc w:val="both"/>
        <w:rPr>
          <w:u w:color="000000"/>
        </w:rPr>
      </w:pPr>
      <w:bookmarkStart w:id="510" w:name="NN1_8"/>
      <w:r w:rsidRPr="00030305">
        <w:rPr>
          <w:rFonts w:hint="eastAsia"/>
          <w:u w:color="000000"/>
        </w:rPr>
        <w:t>于</w:t>
      </w:r>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日及</w:t>
      </w:r>
      <w:r w:rsidRPr="00030305">
        <w:rPr>
          <w:rFonts w:hint="eastAsia"/>
          <w:u w:color="000000"/>
        </w:rPr>
        <w:t>2022</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日，本公司认为银行存款具有较低的信用风险，因</w:t>
      </w:r>
      <w:bookmarkStart w:id="511" w:name="sheetend2"/>
      <w:bookmarkEnd w:id="511"/>
      <w:r w:rsidRPr="00030305">
        <w:rPr>
          <w:rFonts w:hint="eastAsia"/>
          <w:u w:color="000000"/>
        </w:rPr>
        <w:t>此未确认信用损失准备。</w:t>
      </w:r>
    </w:p>
    <w:p w14:paraId="7F8BC6AB" w14:textId="77777777" w:rsidR="00030305" w:rsidRPr="00030305" w:rsidRDefault="00030305" w:rsidP="00030305">
      <w:pPr>
        <w:rPr>
          <w:u w:color="000000"/>
        </w:rPr>
      </w:pPr>
      <w:bookmarkStart w:id="512" w:name="sheetend1"/>
      <w:bookmarkEnd w:id="510"/>
      <w:bookmarkEnd w:id="512"/>
    </w:p>
    <w:p w14:paraId="30517898" w14:textId="77777777" w:rsidR="00030305" w:rsidRDefault="00030305" w:rsidP="00030305">
      <w:pPr>
        <w:pStyle w:val="1"/>
        <w:ind w:left="720" w:hanging="720"/>
        <w:rPr>
          <w:u w:color="000000"/>
        </w:rPr>
      </w:pPr>
      <w:bookmarkStart w:id="513" w:name="sheetstart2"/>
      <w:bookmarkEnd w:id="513"/>
      <w:r w:rsidRPr="00030305">
        <w:rPr>
          <w:rFonts w:hint="eastAsia"/>
          <w:u w:color="000000"/>
        </w:rPr>
        <w:t>2.</w:t>
      </w:r>
      <w:r w:rsidRPr="00030305">
        <w:rPr>
          <w:rFonts w:hint="eastAsia"/>
          <w:u w:color="000000"/>
        </w:rPr>
        <w:tab/>
      </w:r>
      <w:r w:rsidRPr="00030305">
        <w:rPr>
          <w:rFonts w:hint="eastAsia"/>
          <w:u w:color="000000"/>
        </w:rPr>
        <w:t>预付款项</w:t>
      </w:r>
    </w:p>
    <w:p w14:paraId="408C3D67" w14:textId="77777777" w:rsidR="00030305" w:rsidRDefault="00030305" w:rsidP="00030305"/>
    <w:p w14:paraId="5F1C7E9E"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预付</w:t>
      </w:r>
      <w:proofErr w:type="gramStart"/>
      <w:r w:rsidRPr="00030305">
        <w:rPr>
          <w:rFonts w:hint="eastAsia"/>
        </w:rPr>
        <w:t>款项按账龄</w:t>
      </w:r>
      <w:proofErr w:type="gramEnd"/>
      <w:r w:rsidRPr="00030305">
        <w:rPr>
          <w:rFonts w:hint="eastAsia"/>
        </w:rPr>
        <w:t>分析如下</w:t>
      </w:r>
    </w:p>
    <w:p w14:paraId="63326A4F" w14:textId="77777777" w:rsidR="00030305" w:rsidRDefault="00030305" w:rsidP="00030305"/>
    <w:p w14:paraId="20253CA8" w14:textId="77777777" w:rsidR="00030305" w:rsidRDefault="00030305" w:rsidP="00030305">
      <w:pPr>
        <w:tabs>
          <w:tab w:val="center" w:pos="5371"/>
          <w:tab w:val="center" w:pos="8568"/>
        </w:tabs>
        <w:ind w:left="689"/>
      </w:pPr>
      <w:bookmarkStart w:id="514" w:name="TabStop_N_2_2_0"/>
      <w:bookmarkStart w:id="515" w:name="N2_2_0"/>
      <w:bookmarkEnd w:id="514"/>
      <w:bookmarkEnd w:id="515"/>
      <w:r w:rsidRPr="00030305">
        <w:rPr>
          <w:rFonts w:hint="eastAsia"/>
        </w:rPr>
        <w:tab/>
      </w:r>
      <w:bookmarkStart w:id="516" w:name="TabStop_N_2_2_1"/>
      <w:bookmarkStart w:id="517" w:name="N2_2_1"/>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w:t>
      </w:r>
      <w:bookmarkEnd w:id="516"/>
      <w:bookmarkEnd w:id="517"/>
      <w:r w:rsidRPr="00030305">
        <w:rPr>
          <w:rFonts w:hint="eastAsia"/>
        </w:rPr>
        <w:tab/>
      </w:r>
      <w:bookmarkStart w:id="518" w:name="TabStop_N_2_2_3"/>
      <w:bookmarkStart w:id="519" w:name="N2_2_3"/>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w:t>
      </w:r>
      <w:bookmarkEnd w:id="518"/>
      <w:bookmarkEnd w:id="519"/>
    </w:p>
    <w:p w14:paraId="4F94B858" w14:textId="77777777" w:rsidR="00030305" w:rsidRDefault="00030305" w:rsidP="00030305">
      <w:pPr>
        <w:tabs>
          <w:tab w:val="center" w:pos="5371"/>
          <w:tab w:val="center" w:pos="8568"/>
        </w:tabs>
        <w:snapToGrid w:val="0"/>
        <w:spacing w:after="140" w:line="25" w:lineRule="auto"/>
        <w:ind w:left="689"/>
        <w:rPr>
          <w:color w:val="FFFFFF"/>
          <w:u w:val="single" w:color="000000"/>
        </w:rPr>
      </w:pPr>
      <w:bookmarkStart w:id="520" w:name="TabStop_N_underline_2_2_0"/>
      <w:bookmarkStart w:id="521" w:name="Nunderline_2_2_0"/>
      <w:bookmarkEnd w:id="520"/>
      <w:bookmarkEnd w:id="521"/>
      <w:r w:rsidRPr="00030305">
        <w:rPr>
          <w:color w:val="FFFFFF"/>
          <w:u w:color="000000"/>
        </w:rPr>
        <w:tab/>
      </w:r>
      <w:bookmarkStart w:id="522" w:name="TabStop_N_underline_2_2_1"/>
      <w:bookmarkStart w:id="523" w:name="Nunderline_2_2_1"/>
      <w:r w:rsidRPr="00030305">
        <w:rPr>
          <w:color w:val="FFFFFF"/>
          <w:u w:val="single" w:color="000000"/>
        </w:rPr>
        <w:t>________________________</w:t>
      </w:r>
      <w:bookmarkEnd w:id="522"/>
      <w:bookmarkEnd w:id="523"/>
      <w:r w:rsidRPr="00030305">
        <w:rPr>
          <w:color w:val="FFFFFF"/>
          <w:u w:color="000000"/>
        </w:rPr>
        <w:tab/>
      </w:r>
      <w:bookmarkStart w:id="524" w:name="TabStop_N_underline_2_2_3"/>
      <w:bookmarkStart w:id="525" w:name="Nunderline_2_2_3"/>
      <w:r w:rsidRPr="00030305">
        <w:rPr>
          <w:color w:val="FFFFFF"/>
          <w:u w:val="single" w:color="000000"/>
        </w:rPr>
        <w:t>________________________</w:t>
      </w:r>
      <w:bookmarkEnd w:id="524"/>
      <w:bookmarkEnd w:id="525"/>
    </w:p>
    <w:p w14:paraId="1770F478" w14:textId="77777777" w:rsidR="00030305" w:rsidRDefault="00030305" w:rsidP="00030305">
      <w:pPr>
        <w:tabs>
          <w:tab w:val="center" w:pos="4492"/>
          <w:tab w:val="center" w:pos="6090"/>
          <w:tab w:val="center" w:pos="7689"/>
          <w:tab w:val="center" w:pos="9287"/>
        </w:tabs>
        <w:snapToGrid w:val="0"/>
        <w:ind w:left="689"/>
        <w:rPr>
          <w:u w:val="single" w:color="000000"/>
        </w:rPr>
      </w:pPr>
      <w:bookmarkStart w:id="526" w:name="TabStop_N_2_3_0"/>
      <w:bookmarkStart w:id="527" w:name="N2_3_0"/>
      <w:r w:rsidRPr="00030305">
        <w:rPr>
          <w:rFonts w:hint="eastAsia"/>
          <w:u w:val="single" w:color="000000"/>
        </w:rPr>
        <w:t>账龄</w:t>
      </w:r>
      <w:bookmarkEnd w:id="526"/>
      <w:bookmarkEnd w:id="527"/>
      <w:r w:rsidRPr="00030305">
        <w:rPr>
          <w:rFonts w:hint="eastAsia"/>
          <w:u w:color="000000"/>
        </w:rPr>
        <w:tab/>
      </w:r>
      <w:bookmarkStart w:id="528" w:name="TabStop_N_2_3_1"/>
      <w:bookmarkStart w:id="529" w:name="N2_3_1"/>
      <w:r w:rsidRPr="00030305">
        <w:rPr>
          <w:rFonts w:hint="eastAsia"/>
          <w:u w:val="single" w:color="000000"/>
        </w:rPr>
        <w:t>金额</w:t>
      </w:r>
      <w:bookmarkEnd w:id="528"/>
      <w:bookmarkEnd w:id="529"/>
      <w:r w:rsidRPr="00030305">
        <w:rPr>
          <w:rFonts w:hint="eastAsia"/>
          <w:u w:color="000000"/>
        </w:rPr>
        <w:tab/>
      </w:r>
      <w:bookmarkStart w:id="530" w:name="TabStop_N_2_3_2"/>
      <w:bookmarkStart w:id="531" w:name="N2_3_2"/>
      <w:r w:rsidRPr="00030305">
        <w:rPr>
          <w:rFonts w:hint="eastAsia"/>
          <w:u w:val="single" w:color="000000"/>
        </w:rPr>
        <w:t>比例</w:t>
      </w:r>
      <w:bookmarkEnd w:id="530"/>
      <w:bookmarkEnd w:id="531"/>
      <w:r w:rsidRPr="00030305">
        <w:rPr>
          <w:rFonts w:hint="eastAsia"/>
          <w:u w:color="000000"/>
        </w:rPr>
        <w:tab/>
      </w:r>
      <w:bookmarkStart w:id="532" w:name="TabStop_N_2_3_3"/>
      <w:bookmarkStart w:id="533" w:name="N2_3_3"/>
      <w:r w:rsidRPr="00030305">
        <w:rPr>
          <w:rFonts w:hint="eastAsia"/>
          <w:u w:val="single" w:color="000000"/>
        </w:rPr>
        <w:t>金额</w:t>
      </w:r>
      <w:bookmarkEnd w:id="532"/>
      <w:bookmarkEnd w:id="533"/>
      <w:r w:rsidRPr="00030305">
        <w:rPr>
          <w:rFonts w:hint="eastAsia"/>
          <w:u w:color="000000"/>
        </w:rPr>
        <w:tab/>
      </w:r>
      <w:bookmarkStart w:id="534" w:name="TabStop_N_2_3_4"/>
      <w:bookmarkStart w:id="535" w:name="N2_3_4"/>
      <w:r w:rsidRPr="00030305">
        <w:rPr>
          <w:rFonts w:hint="eastAsia"/>
          <w:u w:val="single" w:color="000000"/>
        </w:rPr>
        <w:t>比例</w:t>
      </w:r>
      <w:bookmarkEnd w:id="534"/>
      <w:bookmarkEnd w:id="535"/>
    </w:p>
    <w:p w14:paraId="5B19AA2D" w14:textId="77777777" w:rsidR="00030305" w:rsidRDefault="00030305" w:rsidP="00030305">
      <w:pPr>
        <w:tabs>
          <w:tab w:val="right" w:pos="5371"/>
          <w:tab w:val="right" w:pos="6970"/>
          <w:tab w:val="right" w:pos="8568"/>
          <w:tab w:val="right" w:pos="10166"/>
        </w:tabs>
        <w:snapToGrid w:val="0"/>
        <w:ind w:left="689"/>
        <w:rPr>
          <w:u w:color="000000"/>
        </w:rPr>
      </w:pPr>
      <w:bookmarkStart w:id="536" w:name="TabStop_N_2_4_0"/>
      <w:bookmarkStart w:id="537" w:name="N2_4_0"/>
      <w:bookmarkStart w:id="538" w:name="TabStop_N_2_5_0"/>
      <w:bookmarkStart w:id="539" w:name="N2_5_0"/>
      <w:bookmarkStart w:id="540" w:name="TabStop_N_2_5_1"/>
      <w:bookmarkStart w:id="541" w:name="N2_5_1"/>
      <w:bookmarkStart w:id="542" w:name="TabStop_N_2_5_2"/>
      <w:bookmarkStart w:id="543" w:name="N2_5_2"/>
      <w:bookmarkStart w:id="544" w:name="TabStop_N_2_5_3"/>
      <w:bookmarkStart w:id="545" w:name="N2_5_3"/>
      <w:bookmarkStart w:id="546" w:name="TabStop_N_2_5_4"/>
      <w:bookmarkStart w:id="547" w:name="N2_5_4"/>
      <w:bookmarkEnd w:id="536"/>
      <w:bookmarkEnd w:id="537"/>
      <w:bookmarkEnd w:id="538"/>
      <w:bookmarkEnd w:id="539"/>
      <w:bookmarkEnd w:id="540"/>
      <w:bookmarkEnd w:id="541"/>
      <w:bookmarkEnd w:id="542"/>
      <w:bookmarkEnd w:id="543"/>
      <w:bookmarkEnd w:id="544"/>
      <w:bookmarkEnd w:id="545"/>
      <w:bookmarkEnd w:id="546"/>
      <w:bookmarkEnd w:id="547"/>
      <w:r w:rsidRPr="00030305">
        <w:rPr>
          <w:u w:color="000000"/>
        </w:rPr>
        <w:tab/>
      </w:r>
      <w:r w:rsidRPr="00030305">
        <w:rPr>
          <w:u w:color="000000"/>
        </w:rPr>
        <w:tab/>
      </w:r>
      <w:r w:rsidRPr="00030305">
        <w:rPr>
          <w:u w:color="000000"/>
        </w:rPr>
        <w:tab/>
      </w:r>
      <w:r w:rsidRPr="00030305">
        <w:rPr>
          <w:u w:color="000000"/>
        </w:rPr>
        <w:tab/>
      </w:r>
    </w:p>
    <w:p w14:paraId="02A25F23" w14:textId="77777777" w:rsidR="00030305" w:rsidRDefault="00030305" w:rsidP="00030305">
      <w:pPr>
        <w:tabs>
          <w:tab w:val="right" w:pos="5371"/>
          <w:tab w:val="right" w:pos="6970"/>
          <w:tab w:val="right" w:pos="8568"/>
          <w:tab w:val="right" w:pos="10166"/>
        </w:tabs>
        <w:snapToGrid w:val="0"/>
        <w:ind w:left="689"/>
        <w:rPr>
          <w:u w:color="000000"/>
        </w:rPr>
      </w:pPr>
      <w:bookmarkStart w:id="548" w:name="TabStop_N_2_6_0"/>
      <w:bookmarkStart w:id="549" w:name="N2_6_0"/>
      <w:r w:rsidRPr="00030305">
        <w:rPr>
          <w:rFonts w:hint="eastAsia"/>
          <w:u w:color="000000"/>
        </w:rPr>
        <w:t>1</w:t>
      </w:r>
      <w:r w:rsidRPr="00030305">
        <w:rPr>
          <w:rFonts w:hint="eastAsia"/>
          <w:u w:color="000000"/>
        </w:rPr>
        <w:t>年</w:t>
      </w:r>
      <w:proofErr w:type="gramStart"/>
      <w:r w:rsidRPr="00030305">
        <w:rPr>
          <w:rFonts w:hint="eastAsia"/>
          <w:u w:color="000000"/>
        </w:rPr>
        <w:t>以内</w:t>
      </w:r>
      <w:bookmarkEnd w:id="548"/>
      <w:bookmarkEnd w:id="549"/>
      <w:r w:rsidRPr="00030305">
        <w:rPr>
          <w:rFonts w:hint="eastAsia"/>
          <w:u w:color="000000"/>
        </w:rPr>
        <w:tab/>
      </w:r>
      <w:bookmarkStart w:id="550" w:name="TabStop_N_2_6_1"/>
      <w:bookmarkStart w:id="551" w:name="N2_6_1"/>
      <w:proofErr w:type="gramEnd"/>
      <w:r w:rsidRPr="00030305">
        <w:rPr>
          <w:rFonts w:hint="eastAsia"/>
          <w:u w:color="000000"/>
        </w:rPr>
        <w:t>338,135</w:t>
      </w:r>
      <w:bookmarkEnd w:id="550"/>
      <w:bookmarkEnd w:id="551"/>
      <w:r w:rsidRPr="00030305">
        <w:rPr>
          <w:rFonts w:hint="eastAsia"/>
          <w:u w:color="000000"/>
        </w:rPr>
        <w:tab/>
      </w:r>
      <w:bookmarkStart w:id="552" w:name="TabStop_N_2_6_2"/>
      <w:bookmarkStart w:id="553" w:name="N2_6_2"/>
      <w:r w:rsidRPr="00030305">
        <w:rPr>
          <w:rFonts w:hint="eastAsia"/>
          <w:u w:color="000000"/>
        </w:rPr>
        <w:t>100</w:t>
      </w:r>
      <w:bookmarkEnd w:id="552"/>
      <w:bookmarkEnd w:id="553"/>
      <w:r w:rsidRPr="00030305">
        <w:rPr>
          <w:rFonts w:hint="eastAsia"/>
          <w:u w:color="000000"/>
        </w:rPr>
        <w:tab/>
      </w:r>
      <w:bookmarkStart w:id="554" w:name="TabStop_N_2_6_3"/>
      <w:bookmarkStart w:id="555" w:name="N2_6_3"/>
      <w:r w:rsidRPr="00030305">
        <w:rPr>
          <w:rFonts w:hint="eastAsia"/>
          <w:u w:color="000000"/>
        </w:rPr>
        <w:t>492,026</w:t>
      </w:r>
      <w:bookmarkEnd w:id="554"/>
      <w:bookmarkEnd w:id="555"/>
      <w:r w:rsidRPr="00030305">
        <w:rPr>
          <w:rFonts w:hint="eastAsia"/>
          <w:u w:color="000000"/>
        </w:rPr>
        <w:tab/>
      </w:r>
      <w:bookmarkStart w:id="556" w:name="TabStop_N_2_6_4"/>
      <w:bookmarkStart w:id="557" w:name="N2_6_4"/>
      <w:r w:rsidRPr="00030305">
        <w:rPr>
          <w:rFonts w:hint="eastAsia"/>
          <w:u w:color="000000"/>
        </w:rPr>
        <w:t>100</w:t>
      </w:r>
      <w:bookmarkEnd w:id="556"/>
      <w:bookmarkEnd w:id="557"/>
    </w:p>
    <w:p w14:paraId="2A286C93" w14:textId="77777777" w:rsidR="00030305" w:rsidRDefault="00030305" w:rsidP="00030305">
      <w:pPr>
        <w:tabs>
          <w:tab w:val="right" w:pos="5131"/>
          <w:tab w:val="right" w:pos="6730"/>
          <w:tab w:val="right" w:pos="8328"/>
          <w:tab w:val="right" w:pos="9926"/>
        </w:tabs>
        <w:snapToGrid w:val="0"/>
        <w:ind w:left="689"/>
        <w:rPr>
          <w:u w:color="000000"/>
        </w:rPr>
      </w:pPr>
      <w:bookmarkStart w:id="558" w:name="TabStop_N_2_7_0"/>
      <w:bookmarkStart w:id="559" w:name="N2_7_0"/>
      <w:r w:rsidRPr="00030305">
        <w:rPr>
          <w:rFonts w:hint="eastAsia"/>
          <w:u w:color="000000"/>
        </w:rPr>
        <w:t>1</w:t>
      </w:r>
      <w:r w:rsidRPr="00030305">
        <w:rPr>
          <w:rFonts w:hint="eastAsia"/>
          <w:u w:color="000000"/>
        </w:rPr>
        <w:t>到</w:t>
      </w:r>
      <w:r w:rsidRPr="00030305">
        <w:rPr>
          <w:rFonts w:hint="eastAsia"/>
          <w:u w:color="000000"/>
        </w:rPr>
        <w:t>2</w:t>
      </w:r>
      <w:r w:rsidRPr="00030305">
        <w:rPr>
          <w:rFonts w:hint="eastAsia"/>
          <w:u w:color="000000"/>
        </w:rPr>
        <w:t>年</w:t>
      </w:r>
      <w:bookmarkEnd w:id="558"/>
      <w:bookmarkEnd w:id="559"/>
      <w:r w:rsidRPr="00030305">
        <w:rPr>
          <w:rFonts w:hint="eastAsia"/>
          <w:u w:color="000000"/>
        </w:rPr>
        <w:tab/>
      </w:r>
      <w:bookmarkStart w:id="560" w:name="TabStop_N_2_7_1"/>
      <w:bookmarkStart w:id="561" w:name="N2_7_1"/>
      <w:r w:rsidRPr="00030305">
        <w:rPr>
          <w:rFonts w:hint="eastAsia"/>
          <w:u w:color="000000"/>
        </w:rPr>
        <w:t>-</w:t>
      </w:r>
      <w:bookmarkEnd w:id="560"/>
      <w:bookmarkEnd w:id="561"/>
      <w:r w:rsidRPr="00030305">
        <w:rPr>
          <w:rFonts w:hint="eastAsia"/>
          <w:u w:color="000000"/>
        </w:rPr>
        <w:tab/>
      </w:r>
      <w:bookmarkStart w:id="562" w:name="TabStop_N_2_7_2"/>
      <w:bookmarkStart w:id="563" w:name="N2_7_2"/>
      <w:r w:rsidRPr="00030305">
        <w:rPr>
          <w:rFonts w:hint="eastAsia"/>
          <w:u w:color="000000"/>
        </w:rPr>
        <w:t>-</w:t>
      </w:r>
      <w:bookmarkEnd w:id="562"/>
      <w:bookmarkEnd w:id="563"/>
      <w:r w:rsidRPr="00030305">
        <w:rPr>
          <w:rFonts w:hint="eastAsia"/>
          <w:u w:color="000000"/>
        </w:rPr>
        <w:tab/>
      </w:r>
      <w:bookmarkStart w:id="564" w:name="TabStop_N_2_7_3"/>
      <w:bookmarkStart w:id="565" w:name="N2_7_3"/>
      <w:r w:rsidRPr="00030305">
        <w:rPr>
          <w:rFonts w:hint="eastAsia"/>
          <w:u w:color="000000"/>
        </w:rPr>
        <w:t>-</w:t>
      </w:r>
      <w:bookmarkEnd w:id="564"/>
      <w:bookmarkEnd w:id="565"/>
      <w:r w:rsidRPr="00030305">
        <w:rPr>
          <w:rFonts w:hint="eastAsia"/>
          <w:u w:color="000000"/>
        </w:rPr>
        <w:tab/>
      </w:r>
      <w:bookmarkStart w:id="566" w:name="TabStop_N_2_7_4"/>
      <w:bookmarkStart w:id="567" w:name="N2_7_4"/>
      <w:r w:rsidRPr="00030305">
        <w:rPr>
          <w:rFonts w:hint="eastAsia"/>
          <w:u w:color="000000"/>
        </w:rPr>
        <w:t>-</w:t>
      </w:r>
      <w:bookmarkEnd w:id="566"/>
      <w:bookmarkEnd w:id="567"/>
    </w:p>
    <w:p w14:paraId="6BDA1958"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single" w:color="000000"/>
        </w:rPr>
      </w:pPr>
      <w:bookmarkStart w:id="568" w:name="TabStop_N_underline_2_7_0"/>
      <w:bookmarkStart w:id="569" w:name="Nunderline_2_7_0"/>
      <w:bookmarkEnd w:id="568"/>
      <w:bookmarkEnd w:id="569"/>
      <w:r w:rsidRPr="00030305">
        <w:rPr>
          <w:color w:val="FFFFFF"/>
          <w:u w:color="000000"/>
        </w:rPr>
        <w:tab/>
      </w:r>
      <w:bookmarkStart w:id="570" w:name="TabStop_N_underline_2_7_1"/>
      <w:bookmarkStart w:id="571" w:name="Nunderline_2_7_1"/>
      <w:r w:rsidRPr="00030305">
        <w:rPr>
          <w:color w:val="FFFFFF"/>
          <w:u w:val="single" w:color="000000"/>
        </w:rPr>
        <w:t>_______</w:t>
      </w:r>
      <w:bookmarkEnd w:id="570"/>
      <w:bookmarkEnd w:id="571"/>
      <w:r w:rsidRPr="00030305">
        <w:rPr>
          <w:color w:val="FFFFFF"/>
          <w:u w:color="000000"/>
        </w:rPr>
        <w:tab/>
      </w:r>
      <w:bookmarkStart w:id="572" w:name="TabStop_N_underline_2_7_2"/>
      <w:bookmarkStart w:id="573" w:name="Nunderline_2_7_2"/>
      <w:r w:rsidRPr="00030305">
        <w:rPr>
          <w:color w:val="FFFFFF"/>
          <w:u w:val="single" w:color="000000"/>
        </w:rPr>
        <w:t>___</w:t>
      </w:r>
      <w:bookmarkEnd w:id="572"/>
      <w:bookmarkEnd w:id="573"/>
      <w:r w:rsidRPr="00030305">
        <w:rPr>
          <w:color w:val="FFFFFF"/>
          <w:u w:color="000000"/>
        </w:rPr>
        <w:tab/>
      </w:r>
      <w:bookmarkStart w:id="574" w:name="TabStop_N_underline_2_7_3"/>
      <w:bookmarkStart w:id="575" w:name="Nunderline_2_7_3"/>
      <w:r w:rsidRPr="00030305">
        <w:rPr>
          <w:color w:val="FFFFFF"/>
          <w:u w:val="single" w:color="000000"/>
        </w:rPr>
        <w:t>_______</w:t>
      </w:r>
      <w:bookmarkEnd w:id="574"/>
      <w:bookmarkEnd w:id="575"/>
      <w:r w:rsidRPr="00030305">
        <w:rPr>
          <w:color w:val="FFFFFF"/>
          <w:u w:color="000000"/>
        </w:rPr>
        <w:tab/>
      </w:r>
      <w:bookmarkStart w:id="576" w:name="TabStop_N_underline_2_7_4"/>
      <w:bookmarkStart w:id="577" w:name="Nunderline_2_7_4"/>
      <w:r w:rsidRPr="00030305">
        <w:rPr>
          <w:color w:val="FFFFFF"/>
          <w:u w:val="single" w:color="000000"/>
        </w:rPr>
        <w:t>___</w:t>
      </w:r>
      <w:bookmarkEnd w:id="576"/>
      <w:bookmarkEnd w:id="577"/>
    </w:p>
    <w:p w14:paraId="290B42ED" w14:textId="77777777" w:rsidR="00030305" w:rsidRDefault="00030305" w:rsidP="00030305">
      <w:pPr>
        <w:tabs>
          <w:tab w:val="right" w:pos="5371"/>
          <w:tab w:val="right" w:pos="6970"/>
          <w:tab w:val="right" w:pos="8568"/>
          <w:tab w:val="right" w:pos="10166"/>
        </w:tabs>
        <w:snapToGrid w:val="0"/>
        <w:ind w:left="689"/>
        <w:rPr>
          <w:u w:color="000000"/>
        </w:rPr>
      </w:pPr>
      <w:bookmarkStart w:id="578" w:name="TabStop_N_2_8_0"/>
      <w:bookmarkStart w:id="579" w:name="N2_8_0"/>
      <w:r w:rsidRPr="00030305">
        <w:rPr>
          <w:rFonts w:hint="eastAsia"/>
          <w:u w:color="000000"/>
        </w:rPr>
        <w:t>合计</w:t>
      </w:r>
      <w:bookmarkEnd w:id="578"/>
      <w:bookmarkEnd w:id="579"/>
      <w:r w:rsidRPr="00030305">
        <w:rPr>
          <w:rFonts w:hint="eastAsia"/>
          <w:u w:color="000000"/>
        </w:rPr>
        <w:tab/>
      </w:r>
      <w:bookmarkStart w:id="580" w:name="TabStop_N_2_8_1"/>
      <w:bookmarkStart w:id="581" w:name="N2_8_1"/>
      <w:r w:rsidRPr="00030305">
        <w:rPr>
          <w:rFonts w:hint="eastAsia"/>
          <w:u w:color="000000"/>
        </w:rPr>
        <w:t>338,135</w:t>
      </w:r>
      <w:bookmarkEnd w:id="580"/>
      <w:bookmarkEnd w:id="581"/>
      <w:r w:rsidRPr="00030305">
        <w:rPr>
          <w:rFonts w:hint="eastAsia"/>
          <w:u w:color="000000"/>
        </w:rPr>
        <w:tab/>
      </w:r>
      <w:bookmarkStart w:id="582" w:name="TabStop_N_2_8_2"/>
      <w:bookmarkStart w:id="583" w:name="N2_8_2"/>
      <w:r w:rsidRPr="00030305">
        <w:rPr>
          <w:rFonts w:hint="eastAsia"/>
          <w:u w:color="000000"/>
        </w:rPr>
        <w:t>100</w:t>
      </w:r>
      <w:bookmarkEnd w:id="582"/>
      <w:bookmarkEnd w:id="583"/>
      <w:r w:rsidRPr="00030305">
        <w:rPr>
          <w:rFonts w:hint="eastAsia"/>
          <w:u w:color="000000"/>
        </w:rPr>
        <w:tab/>
      </w:r>
      <w:bookmarkStart w:id="584" w:name="TabStop_N_2_8_3"/>
      <w:bookmarkStart w:id="585" w:name="N2_8_3"/>
      <w:r w:rsidRPr="00030305">
        <w:rPr>
          <w:rFonts w:hint="eastAsia"/>
          <w:u w:color="000000"/>
        </w:rPr>
        <w:t>492,026</w:t>
      </w:r>
      <w:bookmarkEnd w:id="584"/>
      <w:bookmarkEnd w:id="585"/>
      <w:r w:rsidRPr="00030305">
        <w:rPr>
          <w:rFonts w:hint="eastAsia"/>
          <w:u w:color="000000"/>
        </w:rPr>
        <w:tab/>
      </w:r>
      <w:bookmarkStart w:id="586" w:name="TabStop_N_2_8_4"/>
      <w:bookmarkStart w:id="587" w:name="N2_8_4"/>
      <w:r w:rsidRPr="00030305">
        <w:rPr>
          <w:rFonts w:hint="eastAsia"/>
          <w:u w:color="000000"/>
        </w:rPr>
        <w:t>100</w:t>
      </w:r>
      <w:bookmarkEnd w:id="586"/>
      <w:bookmarkEnd w:id="587"/>
    </w:p>
    <w:p w14:paraId="30133E9D"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double" w:color="000000"/>
        </w:rPr>
      </w:pPr>
      <w:bookmarkStart w:id="588" w:name="TabStop_N_underline_2_8_0"/>
      <w:bookmarkStart w:id="589" w:name="Nunderline_2_8_0"/>
      <w:bookmarkEnd w:id="588"/>
      <w:bookmarkEnd w:id="589"/>
      <w:r w:rsidRPr="00030305">
        <w:rPr>
          <w:color w:val="FFFFFF"/>
          <w:u w:color="000000"/>
        </w:rPr>
        <w:tab/>
      </w:r>
      <w:bookmarkStart w:id="590" w:name="TabStop_N_underline_2_8_1"/>
      <w:bookmarkStart w:id="591" w:name="Nunderline_2_8_1"/>
      <w:r w:rsidRPr="00030305">
        <w:rPr>
          <w:color w:val="FFFFFF"/>
          <w:u w:val="double" w:color="000000"/>
        </w:rPr>
        <w:t>_______</w:t>
      </w:r>
      <w:bookmarkEnd w:id="590"/>
      <w:bookmarkEnd w:id="591"/>
      <w:r w:rsidRPr="00030305">
        <w:rPr>
          <w:color w:val="FFFFFF"/>
          <w:u w:color="000000"/>
        </w:rPr>
        <w:tab/>
      </w:r>
      <w:bookmarkStart w:id="592" w:name="TabStop_N_underline_2_8_2"/>
      <w:bookmarkStart w:id="593" w:name="Nunderline_2_8_2"/>
      <w:r w:rsidRPr="00030305">
        <w:rPr>
          <w:color w:val="FFFFFF"/>
          <w:u w:val="double" w:color="000000"/>
        </w:rPr>
        <w:t>___</w:t>
      </w:r>
      <w:bookmarkEnd w:id="592"/>
      <w:bookmarkEnd w:id="593"/>
      <w:r w:rsidRPr="00030305">
        <w:rPr>
          <w:color w:val="FFFFFF"/>
          <w:u w:color="000000"/>
        </w:rPr>
        <w:tab/>
      </w:r>
      <w:bookmarkStart w:id="594" w:name="TabStop_N_underline_2_8_3"/>
      <w:bookmarkStart w:id="595" w:name="Nunderline_2_8_3"/>
      <w:r w:rsidRPr="00030305">
        <w:rPr>
          <w:color w:val="FFFFFF"/>
          <w:u w:val="double" w:color="000000"/>
        </w:rPr>
        <w:t>_______</w:t>
      </w:r>
      <w:bookmarkEnd w:id="594"/>
      <w:bookmarkEnd w:id="595"/>
      <w:r w:rsidRPr="00030305">
        <w:rPr>
          <w:color w:val="FFFFFF"/>
          <w:u w:color="000000"/>
        </w:rPr>
        <w:tab/>
      </w:r>
      <w:bookmarkStart w:id="596" w:name="TabStop_N_underline_2_8_4"/>
      <w:bookmarkStart w:id="597" w:name="Nunderline_2_8_4"/>
      <w:r w:rsidRPr="00030305">
        <w:rPr>
          <w:color w:val="FFFFFF"/>
          <w:u w:val="double" w:color="000000"/>
        </w:rPr>
        <w:t>___</w:t>
      </w:r>
      <w:bookmarkEnd w:id="596"/>
      <w:bookmarkEnd w:id="597"/>
    </w:p>
    <w:p w14:paraId="6D55CF92" w14:textId="77777777" w:rsidR="00030305" w:rsidRDefault="00030305" w:rsidP="00030305">
      <w:pPr>
        <w:tabs>
          <w:tab w:val="right" w:pos="5371"/>
          <w:tab w:val="right" w:pos="6970"/>
          <w:tab w:val="right" w:pos="8568"/>
          <w:tab w:val="right" w:pos="10166"/>
        </w:tabs>
        <w:snapToGrid w:val="0"/>
        <w:ind w:left="689"/>
        <w:rPr>
          <w:u w:color="000000"/>
        </w:rPr>
        <w:sectPr w:rsidR="00030305" w:rsidSect="00030305">
          <w:footerReference w:type="default" r:id="rId17"/>
          <w:pgSz w:w="11907" w:h="16839"/>
          <w:pgMar w:top="864" w:right="720" w:bottom="432" w:left="1008" w:header="864" w:footer="432" w:gutter="0"/>
          <w:pgNumType w:fmt="numberInDash"/>
          <w:cols w:space="708"/>
          <w:docGrid w:linePitch="360"/>
        </w:sectPr>
      </w:pPr>
      <w:bookmarkStart w:id="598" w:name="sheetstart3"/>
      <w:bookmarkEnd w:id="598"/>
    </w:p>
    <w:p w14:paraId="1008F945"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434F8ED4" w14:textId="77777777" w:rsidR="00030305" w:rsidRDefault="00030305" w:rsidP="00030305">
      <w:pPr>
        <w:tabs>
          <w:tab w:val="left" w:pos="720"/>
        </w:tabs>
        <w:jc w:val="both"/>
        <w:rPr>
          <w:u w:color="000000"/>
        </w:rPr>
      </w:pPr>
    </w:p>
    <w:p w14:paraId="5E272EC9" w14:textId="77777777" w:rsidR="00030305" w:rsidRDefault="00030305" w:rsidP="00030305">
      <w:pPr>
        <w:pStyle w:val="1"/>
        <w:ind w:left="720" w:hanging="720"/>
        <w:rPr>
          <w:u w:color="000000"/>
        </w:rPr>
      </w:pPr>
      <w:r w:rsidRPr="00030305">
        <w:rPr>
          <w:rFonts w:hint="eastAsia"/>
          <w:u w:color="000000"/>
        </w:rPr>
        <w:t>3.</w:t>
      </w:r>
      <w:r w:rsidRPr="00030305">
        <w:rPr>
          <w:rFonts w:hint="eastAsia"/>
          <w:u w:color="000000"/>
        </w:rPr>
        <w:tab/>
      </w:r>
      <w:r w:rsidRPr="00030305">
        <w:rPr>
          <w:rFonts w:hint="eastAsia"/>
          <w:u w:color="000000"/>
        </w:rPr>
        <w:t>其他应收款</w:t>
      </w:r>
    </w:p>
    <w:p w14:paraId="203AB1B5" w14:textId="77777777" w:rsidR="00030305" w:rsidRDefault="00030305" w:rsidP="00030305"/>
    <w:p w14:paraId="06C03AAF"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其他应收款按类型分布情况</w:t>
      </w:r>
    </w:p>
    <w:p w14:paraId="1797FB75" w14:textId="77777777" w:rsidR="00030305" w:rsidRDefault="00030305" w:rsidP="00030305"/>
    <w:p w14:paraId="3C966D9A" w14:textId="77777777" w:rsidR="00030305" w:rsidRDefault="00030305" w:rsidP="00030305">
      <w:pPr>
        <w:tabs>
          <w:tab w:val="center" w:pos="6439"/>
          <w:tab w:val="center" w:pos="8844"/>
        </w:tabs>
        <w:ind w:left="689"/>
      </w:pPr>
      <w:bookmarkStart w:id="599" w:name="TabStop_N_3_2_0"/>
      <w:bookmarkStart w:id="600" w:name="N3_2_0"/>
      <w:bookmarkEnd w:id="599"/>
      <w:bookmarkEnd w:id="600"/>
      <w:r w:rsidRPr="00030305">
        <w:rPr>
          <w:rFonts w:hint="eastAsia"/>
        </w:rPr>
        <w:tab/>
      </w:r>
      <w:bookmarkStart w:id="601" w:name="TabStop_N_3_2_1"/>
      <w:bookmarkStart w:id="602" w:name="N3_2_1"/>
      <w:r w:rsidRPr="00030305">
        <w:rPr>
          <w:rFonts w:hint="eastAsia"/>
        </w:rPr>
        <w:t>2023</w:t>
      </w:r>
      <w:r w:rsidRPr="00030305">
        <w:rPr>
          <w:rFonts w:hint="eastAsia"/>
        </w:rPr>
        <w:t>年</w:t>
      </w:r>
      <w:bookmarkEnd w:id="601"/>
      <w:bookmarkEnd w:id="602"/>
      <w:r w:rsidRPr="00030305">
        <w:rPr>
          <w:rFonts w:hint="eastAsia"/>
        </w:rPr>
        <w:tab/>
      </w:r>
      <w:bookmarkStart w:id="603" w:name="TabStop_N_3_2_2"/>
      <w:bookmarkStart w:id="604" w:name="N3_2_2"/>
      <w:r w:rsidRPr="00030305">
        <w:rPr>
          <w:rFonts w:hint="eastAsia"/>
        </w:rPr>
        <w:t>2022</w:t>
      </w:r>
      <w:r w:rsidRPr="00030305">
        <w:rPr>
          <w:rFonts w:hint="eastAsia"/>
        </w:rPr>
        <w:t>年</w:t>
      </w:r>
      <w:bookmarkEnd w:id="603"/>
      <w:bookmarkEnd w:id="604"/>
    </w:p>
    <w:p w14:paraId="71F78C54" w14:textId="77777777" w:rsidR="00030305" w:rsidRDefault="00030305" w:rsidP="00030305">
      <w:pPr>
        <w:tabs>
          <w:tab w:val="center" w:pos="6439"/>
          <w:tab w:val="center" w:pos="8844"/>
        </w:tabs>
        <w:snapToGrid w:val="0"/>
        <w:ind w:left="689"/>
        <w:rPr>
          <w:u w:val="single"/>
        </w:rPr>
      </w:pPr>
      <w:bookmarkStart w:id="605" w:name="TabStop_N_3_3_0"/>
      <w:bookmarkStart w:id="606" w:name="N3_3_0"/>
      <w:bookmarkEnd w:id="605"/>
      <w:bookmarkEnd w:id="606"/>
      <w:r w:rsidRPr="00030305">
        <w:rPr>
          <w:rFonts w:hint="eastAsia"/>
        </w:rPr>
        <w:tab/>
      </w:r>
      <w:bookmarkStart w:id="607" w:name="TabStop_N_3_3_1"/>
      <w:bookmarkStart w:id="608" w:name="N3_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07"/>
      <w:bookmarkEnd w:id="608"/>
      <w:r w:rsidRPr="00030305">
        <w:rPr>
          <w:rFonts w:hint="eastAsia"/>
        </w:rPr>
        <w:tab/>
      </w:r>
      <w:bookmarkStart w:id="609" w:name="TabStop_N_3_3_2"/>
      <w:bookmarkStart w:id="610" w:name="N3_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09"/>
      <w:bookmarkEnd w:id="610"/>
    </w:p>
    <w:p w14:paraId="6D016199" w14:textId="77777777" w:rsidR="00030305" w:rsidRDefault="00030305" w:rsidP="00030305">
      <w:pPr>
        <w:tabs>
          <w:tab w:val="right" w:pos="7762"/>
          <w:tab w:val="right" w:pos="10166"/>
        </w:tabs>
        <w:snapToGrid w:val="0"/>
        <w:ind w:left="689"/>
      </w:pPr>
      <w:bookmarkStart w:id="611" w:name="TabStop_N_3_4_0"/>
      <w:bookmarkStart w:id="612" w:name="N3_4_0"/>
      <w:bookmarkStart w:id="613" w:name="TabStop_N_3_5_0"/>
      <w:bookmarkStart w:id="614" w:name="N3_5_0"/>
      <w:bookmarkStart w:id="615" w:name="TabStop_N_3_5_1"/>
      <w:bookmarkStart w:id="616" w:name="N3_5_1"/>
      <w:bookmarkStart w:id="617" w:name="TabStop_N_3_5_2"/>
      <w:bookmarkStart w:id="618" w:name="N3_5_2"/>
      <w:bookmarkEnd w:id="611"/>
      <w:bookmarkEnd w:id="612"/>
      <w:bookmarkEnd w:id="613"/>
      <w:bookmarkEnd w:id="614"/>
      <w:bookmarkEnd w:id="615"/>
      <w:bookmarkEnd w:id="616"/>
      <w:bookmarkEnd w:id="617"/>
      <w:bookmarkEnd w:id="618"/>
      <w:r w:rsidRPr="00030305">
        <w:tab/>
      </w:r>
      <w:r w:rsidRPr="00030305">
        <w:tab/>
      </w:r>
    </w:p>
    <w:p w14:paraId="690A1487" w14:textId="77777777" w:rsidR="00030305" w:rsidRDefault="00030305" w:rsidP="00030305">
      <w:pPr>
        <w:tabs>
          <w:tab w:val="right" w:pos="7762"/>
          <w:tab w:val="right" w:pos="10166"/>
        </w:tabs>
        <w:snapToGrid w:val="0"/>
        <w:ind w:left="689"/>
      </w:pPr>
      <w:bookmarkStart w:id="619" w:name="TabStop_N_3_6_0"/>
      <w:bookmarkStart w:id="620" w:name="N3_6_0"/>
      <w:r w:rsidRPr="00030305">
        <w:rPr>
          <w:rFonts w:hint="eastAsia"/>
        </w:rPr>
        <w:t>暂存款</w:t>
      </w:r>
      <w:bookmarkEnd w:id="619"/>
      <w:bookmarkEnd w:id="620"/>
      <w:r w:rsidRPr="00030305">
        <w:rPr>
          <w:rFonts w:hint="eastAsia"/>
        </w:rPr>
        <w:tab/>
      </w:r>
      <w:bookmarkStart w:id="621" w:name="TabStop_N_3_6_1"/>
      <w:bookmarkStart w:id="622" w:name="N3_6_1"/>
      <w:r w:rsidRPr="00030305">
        <w:rPr>
          <w:rFonts w:hint="eastAsia"/>
        </w:rPr>
        <w:t>87,728</w:t>
      </w:r>
      <w:bookmarkEnd w:id="621"/>
      <w:bookmarkEnd w:id="622"/>
      <w:r w:rsidRPr="00030305">
        <w:rPr>
          <w:rFonts w:hint="eastAsia"/>
        </w:rPr>
        <w:tab/>
      </w:r>
      <w:bookmarkStart w:id="623" w:name="TabStop_N_3_6_2"/>
      <w:bookmarkStart w:id="624" w:name="N3_6_2"/>
      <w:r w:rsidRPr="00030305">
        <w:rPr>
          <w:rFonts w:hint="eastAsia"/>
        </w:rPr>
        <w:t>1,947,111</w:t>
      </w:r>
      <w:bookmarkEnd w:id="623"/>
      <w:bookmarkEnd w:id="624"/>
    </w:p>
    <w:p w14:paraId="42C27940" w14:textId="77777777" w:rsidR="00030305" w:rsidRDefault="00030305" w:rsidP="00030305">
      <w:pPr>
        <w:tabs>
          <w:tab w:val="right" w:pos="7762"/>
          <w:tab w:val="right" w:pos="10166"/>
        </w:tabs>
        <w:snapToGrid w:val="0"/>
        <w:ind w:left="689"/>
      </w:pPr>
      <w:bookmarkStart w:id="625" w:name="TabStop_N_3_7_0"/>
      <w:bookmarkStart w:id="626" w:name="N3_7_0"/>
      <w:r w:rsidRPr="00030305">
        <w:rPr>
          <w:rFonts w:hint="eastAsia"/>
        </w:rPr>
        <w:t>押金</w:t>
      </w:r>
      <w:bookmarkEnd w:id="625"/>
      <w:bookmarkEnd w:id="626"/>
      <w:r w:rsidRPr="00030305">
        <w:rPr>
          <w:rFonts w:hint="eastAsia"/>
        </w:rPr>
        <w:tab/>
      </w:r>
      <w:bookmarkStart w:id="627" w:name="TabStop_N_3_7_1"/>
      <w:bookmarkStart w:id="628" w:name="N3_7_1"/>
      <w:r w:rsidRPr="00030305">
        <w:rPr>
          <w:rFonts w:hint="eastAsia"/>
        </w:rPr>
        <w:t>349,435</w:t>
      </w:r>
      <w:bookmarkEnd w:id="627"/>
      <w:bookmarkEnd w:id="628"/>
      <w:r w:rsidRPr="00030305">
        <w:rPr>
          <w:rFonts w:hint="eastAsia"/>
        </w:rPr>
        <w:tab/>
      </w:r>
      <w:bookmarkStart w:id="629" w:name="TabStop_N_3_7_2"/>
      <w:bookmarkStart w:id="630" w:name="N3_7_2"/>
      <w:r w:rsidRPr="00030305">
        <w:rPr>
          <w:rFonts w:hint="eastAsia"/>
        </w:rPr>
        <w:t>349,435</w:t>
      </w:r>
      <w:bookmarkEnd w:id="629"/>
      <w:bookmarkEnd w:id="630"/>
    </w:p>
    <w:p w14:paraId="39B26FE8" w14:textId="77777777" w:rsidR="00030305" w:rsidRDefault="00030305" w:rsidP="00030305">
      <w:pPr>
        <w:tabs>
          <w:tab w:val="right" w:pos="7762"/>
          <w:tab w:val="right" w:pos="10166"/>
        </w:tabs>
        <w:snapToGrid w:val="0"/>
        <w:ind w:left="689"/>
      </w:pPr>
      <w:bookmarkStart w:id="631" w:name="TabStop_N_3_8_0"/>
      <w:bookmarkStart w:id="632" w:name="N3_8_0"/>
      <w:r w:rsidRPr="00030305">
        <w:rPr>
          <w:rFonts w:hint="eastAsia"/>
        </w:rPr>
        <w:t>合计</w:t>
      </w:r>
      <w:bookmarkEnd w:id="631"/>
      <w:bookmarkEnd w:id="632"/>
      <w:r w:rsidRPr="00030305">
        <w:rPr>
          <w:rFonts w:hint="eastAsia"/>
        </w:rPr>
        <w:tab/>
      </w:r>
      <w:bookmarkStart w:id="633" w:name="TabStop_N_3_8_1"/>
      <w:bookmarkStart w:id="634" w:name="N3_8_1"/>
      <w:r w:rsidRPr="00030305">
        <w:rPr>
          <w:rFonts w:hint="eastAsia"/>
        </w:rPr>
        <w:t>437,163</w:t>
      </w:r>
      <w:bookmarkEnd w:id="633"/>
      <w:bookmarkEnd w:id="634"/>
      <w:r w:rsidRPr="00030305">
        <w:rPr>
          <w:rFonts w:hint="eastAsia"/>
        </w:rPr>
        <w:tab/>
      </w:r>
      <w:bookmarkStart w:id="635" w:name="TabStop_N_3_8_2"/>
      <w:bookmarkStart w:id="636" w:name="N3_8_2"/>
      <w:r w:rsidRPr="00030305">
        <w:rPr>
          <w:rFonts w:hint="eastAsia"/>
        </w:rPr>
        <w:t>2,296,546</w:t>
      </w:r>
      <w:bookmarkEnd w:id="635"/>
      <w:bookmarkEnd w:id="636"/>
    </w:p>
    <w:p w14:paraId="0D7BE117"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637" w:name="TabStop_N_underline_3_8_0"/>
      <w:bookmarkStart w:id="638" w:name="Nunderline_3_8_0"/>
      <w:bookmarkEnd w:id="637"/>
      <w:bookmarkEnd w:id="638"/>
      <w:r w:rsidRPr="00030305">
        <w:rPr>
          <w:color w:val="FFFFFF"/>
          <w:u w:color="000000"/>
        </w:rPr>
        <w:tab/>
      </w:r>
      <w:bookmarkStart w:id="639" w:name="TabStop_N_underline_3_8_1"/>
      <w:bookmarkStart w:id="640" w:name="Nunderline_3_8_1"/>
      <w:r w:rsidRPr="00030305">
        <w:rPr>
          <w:color w:val="FFFFFF"/>
          <w:u w:val="double" w:color="000000"/>
        </w:rPr>
        <w:t>_______</w:t>
      </w:r>
      <w:bookmarkEnd w:id="639"/>
      <w:bookmarkEnd w:id="640"/>
      <w:r w:rsidRPr="00030305">
        <w:rPr>
          <w:color w:val="FFFFFF"/>
          <w:u w:color="000000"/>
        </w:rPr>
        <w:tab/>
      </w:r>
      <w:bookmarkStart w:id="641" w:name="TabStop_N_underline_3_8_2"/>
      <w:bookmarkStart w:id="642" w:name="Nunderline_3_8_2"/>
      <w:r w:rsidRPr="00030305">
        <w:rPr>
          <w:color w:val="FFFFFF"/>
          <w:u w:val="double" w:color="000000"/>
        </w:rPr>
        <w:t>________</w:t>
      </w:r>
      <w:bookmarkEnd w:id="641"/>
      <w:bookmarkEnd w:id="642"/>
    </w:p>
    <w:p w14:paraId="6476DF9B" w14:textId="77777777" w:rsidR="00030305" w:rsidRDefault="00030305" w:rsidP="00030305">
      <w:pPr>
        <w:tabs>
          <w:tab w:val="right" w:pos="7762"/>
          <w:tab w:val="right" w:pos="10166"/>
        </w:tabs>
        <w:snapToGrid w:val="0"/>
        <w:ind w:left="689"/>
        <w:rPr>
          <w:u w:color="000000"/>
        </w:rPr>
      </w:pPr>
    </w:p>
    <w:p w14:paraId="3F6D3C9D" w14:textId="77777777" w:rsidR="00030305" w:rsidRDefault="00030305" w:rsidP="00030305">
      <w:pPr>
        <w:ind w:left="720"/>
        <w:jc w:val="both"/>
        <w:rPr>
          <w:u w:color="000000"/>
        </w:rPr>
      </w:pPr>
      <w:bookmarkStart w:id="643" w:name="NN3_10"/>
      <w:r w:rsidRPr="00030305">
        <w:rPr>
          <w:rFonts w:hint="eastAsia"/>
          <w:u w:color="000000"/>
        </w:rPr>
        <w:t>于</w:t>
      </w:r>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日及</w:t>
      </w:r>
      <w:r w:rsidRPr="00030305">
        <w:rPr>
          <w:rFonts w:hint="eastAsia"/>
          <w:u w:color="000000"/>
        </w:rPr>
        <w:t>2022</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日，本公司认为其他应收款信用风险较低，因此未确认信用损失准备。</w:t>
      </w:r>
    </w:p>
    <w:p w14:paraId="5CBB1DD0" w14:textId="77777777" w:rsidR="00030305" w:rsidRPr="00030305" w:rsidRDefault="00030305" w:rsidP="00030305">
      <w:pPr>
        <w:rPr>
          <w:u w:color="000000"/>
        </w:rPr>
      </w:pPr>
      <w:bookmarkStart w:id="644" w:name="sheetend3"/>
      <w:bookmarkEnd w:id="643"/>
      <w:bookmarkEnd w:id="644"/>
    </w:p>
    <w:p w14:paraId="1173990B" w14:textId="77777777" w:rsidR="00030305" w:rsidRDefault="00030305" w:rsidP="00030305">
      <w:pPr>
        <w:pStyle w:val="1"/>
        <w:ind w:left="720" w:hanging="720"/>
        <w:rPr>
          <w:u w:color="000000"/>
        </w:rPr>
      </w:pPr>
      <w:bookmarkStart w:id="645" w:name="sheetstart4"/>
      <w:bookmarkEnd w:id="645"/>
      <w:r w:rsidRPr="00030305">
        <w:rPr>
          <w:rFonts w:hint="eastAsia"/>
          <w:u w:color="000000"/>
        </w:rPr>
        <w:t>4.</w:t>
      </w:r>
      <w:r w:rsidRPr="00030305">
        <w:rPr>
          <w:rFonts w:hint="eastAsia"/>
          <w:u w:color="000000"/>
        </w:rPr>
        <w:tab/>
      </w:r>
      <w:r w:rsidRPr="00030305">
        <w:rPr>
          <w:rFonts w:hint="eastAsia"/>
          <w:u w:color="000000"/>
        </w:rPr>
        <w:t>发放贷款和垫款</w:t>
      </w:r>
    </w:p>
    <w:p w14:paraId="1AC304BA" w14:textId="77777777" w:rsidR="00030305" w:rsidRDefault="00030305" w:rsidP="00030305"/>
    <w:p w14:paraId="46992338"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发放贷款和</w:t>
      </w:r>
      <w:proofErr w:type="gramStart"/>
      <w:r w:rsidRPr="00030305">
        <w:rPr>
          <w:rFonts w:hint="eastAsia"/>
        </w:rPr>
        <w:t>垫款按</w:t>
      </w:r>
      <w:proofErr w:type="gramEnd"/>
      <w:r w:rsidRPr="00030305">
        <w:rPr>
          <w:rFonts w:hint="eastAsia"/>
        </w:rPr>
        <w:t>类型分布情况</w:t>
      </w:r>
    </w:p>
    <w:p w14:paraId="7BE8F867" w14:textId="77777777" w:rsidR="00030305" w:rsidRDefault="00030305" w:rsidP="00030305"/>
    <w:p w14:paraId="338E7830" w14:textId="77777777" w:rsidR="00030305" w:rsidRDefault="00030305" w:rsidP="00030305">
      <w:pPr>
        <w:tabs>
          <w:tab w:val="center" w:pos="7048"/>
          <w:tab w:val="center" w:pos="9060"/>
        </w:tabs>
        <w:ind w:left="689"/>
      </w:pPr>
      <w:bookmarkStart w:id="646" w:name="TabStop_N_4_2_0"/>
      <w:bookmarkStart w:id="647" w:name="N4_2_0"/>
      <w:bookmarkEnd w:id="646"/>
      <w:bookmarkEnd w:id="647"/>
      <w:r w:rsidRPr="00030305">
        <w:rPr>
          <w:rFonts w:hint="eastAsia"/>
        </w:rPr>
        <w:tab/>
      </w:r>
      <w:bookmarkStart w:id="648" w:name="TabStop_N_4_2_1"/>
      <w:bookmarkStart w:id="649" w:name="N4_2_1"/>
      <w:r w:rsidRPr="00030305">
        <w:rPr>
          <w:rFonts w:hint="eastAsia"/>
        </w:rPr>
        <w:t>2023</w:t>
      </w:r>
      <w:r w:rsidRPr="00030305">
        <w:rPr>
          <w:rFonts w:hint="eastAsia"/>
        </w:rPr>
        <w:t>年</w:t>
      </w:r>
      <w:bookmarkEnd w:id="648"/>
      <w:bookmarkEnd w:id="649"/>
      <w:r w:rsidRPr="00030305">
        <w:rPr>
          <w:rFonts w:hint="eastAsia"/>
        </w:rPr>
        <w:tab/>
      </w:r>
      <w:bookmarkStart w:id="650" w:name="TabStop_N_4_2_2"/>
      <w:bookmarkStart w:id="651" w:name="N4_2_2"/>
      <w:r w:rsidRPr="00030305">
        <w:rPr>
          <w:rFonts w:hint="eastAsia"/>
        </w:rPr>
        <w:t>2022</w:t>
      </w:r>
      <w:r w:rsidRPr="00030305">
        <w:rPr>
          <w:rFonts w:hint="eastAsia"/>
        </w:rPr>
        <w:t>年</w:t>
      </w:r>
      <w:bookmarkEnd w:id="650"/>
      <w:bookmarkEnd w:id="651"/>
    </w:p>
    <w:p w14:paraId="7BA58B25" w14:textId="77777777" w:rsidR="00030305" w:rsidRDefault="00030305" w:rsidP="00030305">
      <w:pPr>
        <w:tabs>
          <w:tab w:val="center" w:pos="7048"/>
          <w:tab w:val="center" w:pos="9060"/>
        </w:tabs>
        <w:snapToGrid w:val="0"/>
        <w:ind w:left="689"/>
        <w:rPr>
          <w:u w:val="single"/>
        </w:rPr>
      </w:pPr>
      <w:bookmarkStart w:id="652" w:name="TabStop_N_4_3_0"/>
      <w:bookmarkStart w:id="653" w:name="N4_3_0"/>
      <w:bookmarkEnd w:id="652"/>
      <w:bookmarkEnd w:id="653"/>
      <w:r w:rsidRPr="00030305">
        <w:rPr>
          <w:rFonts w:hint="eastAsia"/>
        </w:rPr>
        <w:tab/>
      </w:r>
      <w:bookmarkStart w:id="654" w:name="TabStop_N_4_3_1"/>
      <w:bookmarkStart w:id="655" w:name="N4_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54"/>
      <w:bookmarkEnd w:id="655"/>
      <w:r w:rsidRPr="00030305">
        <w:rPr>
          <w:rFonts w:hint="eastAsia"/>
        </w:rPr>
        <w:tab/>
      </w:r>
      <w:bookmarkStart w:id="656" w:name="TabStop_N_4_3_2"/>
      <w:bookmarkStart w:id="657" w:name="N4_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656"/>
      <w:bookmarkEnd w:id="657"/>
    </w:p>
    <w:p w14:paraId="18D8161C" w14:textId="77777777" w:rsidR="00030305" w:rsidRDefault="00030305" w:rsidP="00030305">
      <w:pPr>
        <w:tabs>
          <w:tab w:val="center" w:pos="7048"/>
          <w:tab w:val="center" w:pos="9060"/>
        </w:tabs>
        <w:snapToGrid w:val="0"/>
        <w:ind w:left="689"/>
      </w:pPr>
      <w:bookmarkStart w:id="658" w:name="TabStop_N_4_4_0"/>
      <w:bookmarkStart w:id="659" w:name="N4_4_0"/>
      <w:bookmarkEnd w:id="658"/>
      <w:bookmarkEnd w:id="659"/>
      <w:r w:rsidRPr="00030305">
        <w:rPr>
          <w:rFonts w:hint="eastAsia"/>
        </w:rPr>
        <w:tab/>
      </w:r>
      <w:bookmarkStart w:id="660" w:name="TabStop_N_4_4_1"/>
      <w:bookmarkStart w:id="661" w:name="N4_4_1"/>
      <w:r w:rsidRPr="00030305">
        <w:rPr>
          <w:rFonts w:hint="eastAsia"/>
        </w:rPr>
        <w:t>人民币元</w:t>
      </w:r>
      <w:bookmarkEnd w:id="660"/>
      <w:bookmarkEnd w:id="661"/>
      <w:r w:rsidRPr="00030305">
        <w:rPr>
          <w:rFonts w:hint="eastAsia"/>
        </w:rPr>
        <w:tab/>
      </w:r>
      <w:bookmarkStart w:id="662" w:name="TabStop_N_4_4_2"/>
      <w:bookmarkStart w:id="663" w:name="N4_4_2"/>
      <w:r w:rsidRPr="00030305">
        <w:rPr>
          <w:rFonts w:hint="eastAsia"/>
        </w:rPr>
        <w:t>人民币元</w:t>
      </w:r>
      <w:bookmarkEnd w:id="662"/>
      <w:bookmarkEnd w:id="663"/>
    </w:p>
    <w:p w14:paraId="34D4F9D4" w14:textId="77777777" w:rsidR="00030305" w:rsidRDefault="00030305" w:rsidP="00030305">
      <w:pPr>
        <w:tabs>
          <w:tab w:val="right" w:pos="8155"/>
          <w:tab w:val="right" w:pos="10166"/>
        </w:tabs>
        <w:snapToGrid w:val="0"/>
        <w:ind w:left="689"/>
      </w:pPr>
      <w:bookmarkStart w:id="664" w:name="TabStop_N_4_5_0"/>
      <w:bookmarkStart w:id="665" w:name="N4_5_0"/>
      <w:r w:rsidRPr="00030305">
        <w:rPr>
          <w:rFonts w:hint="eastAsia"/>
        </w:rPr>
        <w:t>以摊</w:t>
      </w:r>
      <w:proofErr w:type="gramStart"/>
      <w:r w:rsidRPr="00030305">
        <w:rPr>
          <w:rFonts w:hint="eastAsia"/>
        </w:rPr>
        <w:t>余成本</w:t>
      </w:r>
      <w:proofErr w:type="gramEnd"/>
      <w:r w:rsidRPr="00030305">
        <w:rPr>
          <w:rFonts w:hint="eastAsia"/>
        </w:rPr>
        <w:t>计量的贷款和垫款：</w:t>
      </w:r>
      <w:bookmarkStart w:id="666" w:name="TabStop_N_4_5_1"/>
      <w:bookmarkStart w:id="667" w:name="N4_5_1"/>
      <w:bookmarkStart w:id="668" w:name="TabStop_N_4_5_2"/>
      <w:bookmarkStart w:id="669" w:name="N4_5_2"/>
      <w:bookmarkEnd w:id="664"/>
      <w:bookmarkEnd w:id="665"/>
      <w:bookmarkEnd w:id="666"/>
      <w:bookmarkEnd w:id="667"/>
      <w:bookmarkEnd w:id="668"/>
      <w:bookmarkEnd w:id="669"/>
      <w:r w:rsidRPr="00030305">
        <w:rPr>
          <w:rFonts w:hint="eastAsia"/>
        </w:rPr>
        <w:tab/>
      </w:r>
      <w:r w:rsidRPr="00030305">
        <w:rPr>
          <w:rFonts w:hint="eastAsia"/>
        </w:rPr>
        <w:tab/>
      </w:r>
    </w:p>
    <w:p w14:paraId="698102B2" w14:textId="77777777" w:rsidR="00030305" w:rsidRDefault="00030305" w:rsidP="00030305">
      <w:pPr>
        <w:tabs>
          <w:tab w:val="right" w:pos="8155"/>
          <w:tab w:val="right" w:pos="10166"/>
        </w:tabs>
        <w:snapToGrid w:val="0"/>
        <w:ind w:left="689"/>
      </w:pPr>
      <w:bookmarkStart w:id="670" w:name="TabStop_N_4_6_0"/>
      <w:bookmarkStart w:id="671" w:name="N4_6_0"/>
      <w:r w:rsidRPr="00030305">
        <w:rPr>
          <w:rFonts w:hint="eastAsia"/>
        </w:rPr>
        <w:t xml:space="preserve">    </w:t>
      </w:r>
      <w:r w:rsidRPr="00030305">
        <w:rPr>
          <w:rFonts w:hint="eastAsia"/>
        </w:rPr>
        <w:t>企业贷款和垫款</w:t>
      </w:r>
      <w:bookmarkEnd w:id="670"/>
      <w:bookmarkEnd w:id="671"/>
      <w:r w:rsidRPr="00030305">
        <w:rPr>
          <w:rFonts w:hint="eastAsia"/>
        </w:rPr>
        <w:tab/>
      </w:r>
      <w:bookmarkStart w:id="672" w:name="TabStop_N_4_6_1"/>
      <w:bookmarkStart w:id="673" w:name="N4_6_1"/>
      <w:r w:rsidRPr="00030305">
        <w:rPr>
          <w:rFonts w:hint="eastAsia"/>
        </w:rPr>
        <w:t>1,878,352</w:t>
      </w:r>
      <w:bookmarkEnd w:id="672"/>
      <w:bookmarkEnd w:id="673"/>
      <w:r w:rsidRPr="00030305">
        <w:rPr>
          <w:rFonts w:hint="eastAsia"/>
        </w:rPr>
        <w:tab/>
      </w:r>
      <w:bookmarkStart w:id="674" w:name="TabStop_N_4_6_2"/>
      <w:bookmarkStart w:id="675" w:name="N4_6_2"/>
      <w:r w:rsidRPr="00030305">
        <w:rPr>
          <w:rFonts w:hint="eastAsia"/>
        </w:rPr>
        <w:t>1,878,352</w:t>
      </w:r>
      <w:bookmarkEnd w:id="674"/>
      <w:bookmarkEnd w:id="675"/>
    </w:p>
    <w:p w14:paraId="155147D9" w14:textId="77777777" w:rsidR="00030305" w:rsidRDefault="00030305" w:rsidP="00030305">
      <w:pPr>
        <w:tabs>
          <w:tab w:val="right" w:pos="8155"/>
          <w:tab w:val="right" w:pos="10166"/>
        </w:tabs>
        <w:snapToGrid w:val="0"/>
        <w:ind w:left="689"/>
      </w:pPr>
      <w:bookmarkStart w:id="676" w:name="TabStop_N_4_7_0"/>
      <w:bookmarkStart w:id="677" w:name="N4_7_0"/>
      <w:r w:rsidRPr="00030305">
        <w:rPr>
          <w:rFonts w:hint="eastAsia"/>
        </w:rPr>
        <w:t xml:space="preserve">    </w:t>
      </w:r>
      <w:r w:rsidRPr="00030305">
        <w:rPr>
          <w:rFonts w:hint="eastAsia"/>
        </w:rPr>
        <w:t>个人贷款和垫款</w:t>
      </w:r>
      <w:bookmarkEnd w:id="676"/>
      <w:bookmarkEnd w:id="677"/>
      <w:r w:rsidRPr="00030305">
        <w:rPr>
          <w:rFonts w:hint="eastAsia"/>
        </w:rPr>
        <w:tab/>
      </w:r>
      <w:bookmarkStart w:id="678" w:name="TabStop_N_4_7_1"/>
      <w:bookmarkStart w:id="679" w:name="N4_7_1"/>
      <w:r w:rsidRPr="00030305">
        <w:rPr>
          <w:rFonts w:hint="eastAsia"/>
        </w:rPr>
        <w:t>173,159,952</w:t>
      </w:r>
      <w:bookmarkEnd w:id="678"/>
      <w:bookmarkEnd w:id="679"/>
      <w:r w:rsidRPr="00030305">
        <w:rPr>
          <w:rFonts w:hint="eastAsia"/>
        </w:rPr>
        <w:tab/>
      </w:r>
      <w:bookmarkStart w:id="680" w:name="TabStop_N_4_7_2"/>
      <w:bookmarkStart w:id="681" w:name="N4_7_2"/>
      <w:r w:rsidRPr="00030305">
        <w:rPr>
          <w:rFonts w:hint="eastAsia"/>
        </w:rPr>
        <w:t>286,351,102</w:t>
      </w:r>
      <w:bookmarkEnd w:id="680"/>
      <w:bookmarkEnd w:id="681"/>
    </w:p>
    <w:p w14:paraId="6A3E19DC"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682" w:name="TabStop_N_underline_4_7_0"/>
      <w:bookmarkStart w:id="683" w:name="Nunderline_4_7_0"/>
      <w:r w:rsidRPr="00030305">
        <w:rPr>
          <w:color w:val="FFFFFF"/>
          <w:u w:color="000000"/>
        </w:rPr>
        <w:t xml:space="preserve">    </w:t>
      </w:r>
      <w:bookmarkEnd w:id="682"/>
      <w:bookmarkEnd w:id="683"/>
      <w:r w:rsidRPr="00030305">
        <w:rPr>
          <w:color w:val="FFFFFF"/>
          <w:u w:color="000000"/>
        </w:rPr>
        <w:tab/>
      </w:r>
      <w:bookmarkStart w:id="684" w:name="TabStop_N_underline_4_7_1"/>
      <w:bookmarkStart w:id="685" w:name="Nunderline_4_7_1"/>
      <w:r w:rsidRPr="00030305">
        <w:rPr>
          <w:color w:val="FFFFFF"/>
          <w:u w:val="single" w:color="000000"/>
        </w:rPr>
        <w:t>__________</w:t>
      </w:r>
      <w:bookmarkEnd w:id="684"/>
      <w:bookmarkEnd w:id="685"/>
      <w:r w:rsidRPr="00030305">
        <w:rPr>
          <w:color w:val="FFFFFF"/>
          <w:u w:color="000000"/>
        </w:rPr>
        <w:tab/>
      </w:r>
      <w:bookmarkStart w:id="686" w:name="TabStop_N_underline_4_7_2"/>
      <w:bookmarkStart w:id="687" w:name="Nunderline_4_7_2"/>
      <w:r w:rsidRPr="00030305">
        <w:rPr>
          <w:color w:val="FFFFFF"/>
          <w:u w:val="single" w:color="000000"/>
        </w:rPr>
        <w:t>__________</w:t>
      </w:r>
      <w:bookmarkEnd w:id="686"/>
      <w:bookmarkEnd w:id="687"/>
    </w:p>
    <w:p w14:paraId="6B72F871" w14:textId="77777777" w:rsidR="00030305" w:rsidRDefault="00030305" w:rsidP="00030305">
      <w:pPr>
        <w:tabs>
          <w:tab w:val="right" w:pos="8155"/>
          <w:tab w:val="right" w:pos="10166"/>
        </w:tabs>
        <w:snapToGrid w:val="0"/>
        <w:ind w:left="689"/>
        <w:rPr>
          <w:u w:color="000000"/>
        </w:rPr>
      </w:pPr>
      <w:bookmarkStart w:id="688" w:name="TabStop_N_4_8_0"/>
      <w:bookmarkStart w:id="689" w:name="N4_8_0"/>
      <w:r w:rsidRPr="00030305">
        <w:rPr>
          <w:rFonts w:hint="eastAsia"/>
          <w:u w:color="000000"/>
        </w:rPr>
        <w:t>以摊</w:t>
      </w:r>
      <w:proofErr w:type="gramStart"/>
      <w:r w:rsidRPr="00030305">
        <w:rPr>
          <w:rFonts w:hint="eastAsia"/>
          <w:u w:color="000000"/>
        </w:rPr>
        <w:t>余成本</w:t>
      </w:r>
      <w:proofErr w:type="gramEnd"/>
      <w:r w:rsidRPr="00030305">
        <w:rPr>
          <w:rFonts w:hint="eastAsia"/>
          <w:u w:color="000000"/>
        </w:rPr>
        <w:t>计量的贷款和垫款总额</w:t>
      </w:r>
      <w:bookmarkEnd w:id="688"/>
      <w:bookmarkEnd w:id="689"/>
      <w:r w:rsidRPr="00030305">
        <w:rPr>
          <w:rFonts w:hint="eastAsia"/>
          <w:u w:color="000000"/>
        </w:rPr>
        <w:tab/>
      </w:r>
      <w:bookmarkStart w:id="690" w:name="TabStop_N_4_8_1"/>
      <w:bookmarkStart w:id="691" w:name="N4_8_1"/>
      <w:r w:rsidRPr="00030305">
        <w:rPr>
          <w:rFonts w:hint="eastAsia"/>
          <w:u w:color="000000"/>
        </w:rPr>
        <w:t>175,038,304</w:t>
      </w:r>
      <w:bookmarkEnd w:id="690"/>
      <w:bookmarkEnd w:id="691"/>
      <w:r w:rsidRPr="00030305">
        <w:rPr>
          <w:rFonts w:hint="eastAsia"/>
          <w:u w:color="000000"/>
        </w:rPr>
        <w:tab/>
      </w:r>
      <w:bookmarkStart w:id="692" w:name="TabStop_N_4_8_2"/>
      <w:bookmarkStart w:id="693" w:name="N4_8_2"/>
      <w:r w:rsidRPr="00030305">
        <w:rPr>
          <w:rFonts w:hint="eastAsia"/>
          <w:u w:color="000000"/>
        </w:rPr>
        <w:t>288,229,454</w:t>
      </w:r>
      <w:bookmarkEnd w:id="692"/>
      <w:bookmarkEnd w:id="693"/>
    </w:p>
    <w:p w14:paraId="34B1F9FE"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694" w:name="TabStop_N_underline_4_8_0"/>
      <w:bookmarkStart w:id="695" w:name="Nunderline_4_8_0"/>
      <w:bookmarkEnd w:id="694"/>
      <w:bookmarkEnd w:id="695"/>
      <w:r w:rsidRPr="00030305">
        <w:rPr>
          <w:color w:val="FFFFFF"/>
          <w:u w:color="000000"/>
        </w:rPr>
        <w:tab/>
      </w:r>
      <w:bookmarkStart w:id="696" w:name="TabStop_N_underline_4_8_1"/>
      <w:bookmarkStart w:id="697" w:name="Nunderline_4_8_1"/>
      <w:r w:rsidRPr="00030305">
        <w:rPr>
          <w:color w:val="FFFFFF"/>
          <w:u w:val="single" w:color="000000"/>
        </w:rPr>
        <w:t>__________</w:t>
      </w:r>
      <w:bookmarkEnd w:id="696"/>
      <w:bookmarkEnd w:id="697"/>
      <w:r w:rsidRPr="00030305">
        <w:rPr>
          <w:color w:val="FFFFFF"/>
          <w:u w:color="000000"/>
        </w:rPr>
        <w:tab/>
      </w:r>
      <w:bookmarkStart w:id="698" w:name="TabStop_N_underline_4_8_2"/>
      <w:bookmarkStart w:id="699" w:name="Nunderline_4_8_2"/>
      <w:r w:rsidRPr="00030305">
        <w:rPr>
          <w:color w:val="FFFFFF"/>
          <w:u w:val="single" w:color="000000"/>
        </w:rPr>
        <w:t>__________</w:t>
      </w:r>
      <w:bookmarkEnd w:id="698"/>
      <w:bookmarkEnd w:id="699"/>
    </w:p>
    <w:p w14:paraId="2AD05154" w14:textId="77777777" w:rsidR="00030305" w:rsidRDefault="00030305" w:rsidP="00030305">
      <w:pPr>
        <w:tabs>
          <w:tab w:val="right" w:pos="8155"/>
          <w:tab w:val="right" w:pos="10166"/>
        </w:tabs>
        <w:snapToGrid w:val="0"/>
        <w:ind w:left="689"/>
        <w:rPr>
          <w:u w:color="000000"/>
        </w:rPr>
      </w:pPr>
      <w:bookmarkStart w:id="700" w:name="TabStop_N_4_9_0"/>
      <w:bookmarkStart w:id="701" w:name="N4_9_0"/>
      <w:r w:rsidRPr="00030305">
        <w:rPr>
          <w:rFonts w:hint="eastAsia"/>
          <w:u w:color="000000"/>
        </w:rPr>
        <w:t>减：信用损失准备</w:t>
      </w:r>
      <w:bookmarkStart w:id="702" w:name="TabStop_N_4_9_1"/>
      <w:bookmarkStart w:id="703" w:name="N4_9_1"/>
      <w:bookmarkStart w:id="704" w:name="TabStop_N_4_9_2"/>
      <w:bookmarkStart w:id="705" w:name="N4_9_2"/>
      <w:bookmarkEnd w:id="700"/>
      <w:bookmarkEnd w:id="701"/>
      <w:bookmarkEnd w:id="702"/>
      <w:bookmarkEnd w:id="703"/>
      <w:bookmarkEnd w:id="704"/>
      <w:bookmarkEnd w:id="705"/>
      <w:r w:rsidRPr="00030305">
        <w:rPr>
          <w:rFonts w:hint="eastAsia"/>
          <w:u w:color="000000"/>
        </w:rPr>
        <w:tab/>
      </w:r>
      <w:r w:rsidRPr="00030305">
        <w:rPr>
          <w:rFonts w:hint="eastAsia"/>
          <w:u w:color="000000"/>
        </w:rPr>
        <w:tab/>
      </w:r>
    </w:p>
    <w:p w14:paraId="14CCC502" w14:textId="77777777" w:rsidR="00030305" w:rsidRDefault="00030305" w:rsidP="00030305">
      <w:pPr>
        <w:tabs>
          <w:tab w:val="right" w:pos="8155"/>
          <w:tab w:val="right" w:pos="10166"/>
        </w:tabs>
        <w:snapToGrid w:val="0"/>
        <w:ind w:left="689"/>
        <w:rPr>
          <w:u w:color="000000"/>
        </w:rPr>
      </w:pPr>
      <w:bookmarkStart w:id="706" w:name="TabStop_N_4_10_0"/>
      <w:bookmarkStart w:id="707" w:name="N4_10_0"/>
      <w:r w:rsidRPr="00030305">
        <w:rPr>
          <w:rFonts w:hint="eastAsia"/>
          <w:u w:color="000000"/>
        </w:rPr>
        <w:t xml:space="preserve">        </w:t>
      </w:r>
      <w:r w:rsidRPr="00030305">
        <w:rPr>
          <w:rFonts w:hint="eastAsia"/>
          <w:u w:color="000000"/>
        </w:rPr>
        <w:t>其中：按</w:t>
      </w:r>
      <w:r w:rsidRPr="00030305">
        <w:rPr>
          <w:rFonts w:hint="eastAsia"/>
          <w:u w:color="000000"/>
        </w:rPr>
        <w:t>12</w:t>
      </w:r>
      <w:r w:rsidRPr="00030305">
        <w:rPr>
          <w:rFonts w:hint="eastAsia"/>
          <w:u w:color="000000"/>
        </w:rPr>
        <w:t>个月的预期信用损失评估</w:t>
      </w:r>
      <w:bookmarkEnd w:id="706"/>
      <w:bookmarkEnd w:id="707"/>
      <w:r w:rsidRPr="00030305">
        <w:rPr>
          <w:rFonts w:hint="eastAsia"/>
          <w:u w:color="000000"/>
        </w:rPr>
        <w:tab/>
      </w:r>
      <w:bookmarkStart w:id="708" w:name="TabStop_N_4_10_1"/>
      <w:bookmarkStart w:id="709" w:name="N4_10_1"/>
      <w:r w:rsidRPr="00030305">
        <w:rPr>
          <w:rFonts w:hint="eastAsia"/>
          <w:u w:color="000000"/>
        </w:rPr>
        <w:t>2,206,868</w:t>
      </w:r>
      <w:bookmarkEnd w:id="708"/>
      <w:bookmarkEnd w:id="709"/>
      <w:r w:rsidRPr="00030305">
        <w:rPr>
          <w:rFonts w:hint="eastAsia"/>
          <w:u w:color="000000"/>
        </w:rPr>
        <w:tab/>
      </w:r>
      <w:bookmarkStart w:id="710" w:name="TabStop_N_4_10_2"/>
      <w:bookmarkStart w:id="711" w:name="N4_10_2"/>
      <w:r w:rsidRPr="00030305">
        <w:rPr>
          <w:rFonts w:hint="eastAsia"/>
          <w:u w:color="000000"/>
        </w:rPr>
        <w:t>4,992,320</w:t>
      </w:r>
      <w:bookmarkEnd w:id="710"/>
      <w:bookmarkEnd w:id="711"/>
    </w:p>
    <w:p w14:paraId="0EAE87C4" w14:textId="77777777" w:rsidR="00030305" w:rsidRPr="00030305" w:rsidRDefault="00030305" w:rsidP="00030305">
      <w:pPr>
        <w:tabs>
          <w:tab w:val="right" w:pos="8155"/>
          <w:tab w:val="right" w:pos="10166"/>
        </w:tabs>
        <w:snapToGrid w:val="0"/>
        <w:ind w:left="689"/>
        <w:rPr>
          <w:u w:color="000000"/>
        </w:rPr>
      </w:pPr>
      <w:r w:rsidRPr="00030305">
        <w:rPr>
          <w:u w:color="000000"/>
        </w:rPr>
        <w:t xml:space="preserve">                    </w:t>
      </w:r>
    </w:p>
    <w:p w14:paraId="589B19DB" w14:textId="77777777" w:rsidR="00030305" w:rsidRDefault="00030305" w:rsidP="00030305">
      <w:pPr>
        <w:tabs>
          <w:tab w:val="right" w:pos="8155"/>
          <w:tab w:val="right" w:pos="10166"/>
        </w:tabs>
        <w:snapToGrid w:val="0"/>
        <w:ind w:left="689"/>
        <w:rPr>
          <w:u w:color="000000"/>
        </w:rPr>
      </w:pPr>
      <w:bookmarkStart w:id="712" w:name="TabStop_N_4_11_0"/>
      <w:bookmarkStart w:id="713" w:name="N4_11_0"/>
      <w:r w:rsidRPr="00030305">
        <w:rPr>
          <w:rFonts w:hint="eastAsia"/>
          <w:u w:color="000000"/>
        </w:rPr>
        <w:t xml:space="preserve">   </w:t>
      </w:r>
      <w:r w:rsidRPr="00030305">
        <w:rPr>
          <w:rFonts w:hint="eastAsia"/>
          <w:u w:color="000000"/>
        </w:rPr>
        <w:t>按全生命周期的预期信用损失评估</w:t>
      </w:r>
      <w:bookmarkEnd w:id="712"/>
      <w:bookmarkEnd w:id="713"/>
      <w:r w:rsidRPr="00030305">
        <w:rPr>
          <w:rFonts w:hint="eastAsia"/>
          <w:u w:color="000000"/>
        </w:rPr>
        <w:tab/>
      </w:r>
      <w:bookmarkStart w:id="714" w:name="TabStop_N_4_11_1"/>
      <w:bookmarkStart w:id="715" w:name="N4_11_1"/>
      <w:r w:rsidRPr="00030305">
        <w:rPr>
          <w:rFonts w:hint="eastAsia"/>
          <w:u w:color="000000"/>
        </w:rPr>
        <w:t>113,382,551</w:t>
      </w:r>
      <w:bookmarkEnd w:id="714"/>
      <w:bookmarkEnd w:id="715"/>
      <w:r w:rsidRPr="00030305">
        <w:rPr>
          <w:rFonts w:hint="eastAsia"/>
          <w:u w:color="000000"/>
        </w:rPr>
        <w:tab/>
      </w:r>
      <w:bookmarkStart w:id="716" w:name="TabStop_N_4_11_2"/>
      <w:bookmarkStart w:id="717" w:name="N4_11_2"/>
      <w:r w:rsidRPr="00030305">
        <w:rPr>
          <w:rFonts w:hint="eastAsia"/>
          <w:u w:color="000000"/>
        </w:rPr>
        <w:t>165,836,863</w:t>
      </w:r>
      <w:bookmarkEnd w:id="716"/>
      <w:bookmarkEnd w:id="717"/>
    </w:p>
    <w:p w14:paraId="513BD47A"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718" w:name="TabStop_N_underline_4_11_0"/>
      <w:bookmarkStart w:id="719" w:name="Nunderline_4_11_0"/>
      <w:r w:rsidRPr="00030305">
        <w:rPr>
          <w:color w:val="FFFFFF"/>
          <w:u w:color="000000"/>
        </w:rPr>
        <w:t xml:space="preserve">                    </w:t>
      </w:r>
      <w:bookmarkEnd w:id="718"/>
      <w:bookmarkEnd w:id="719"/>
      <w:r w:rsidRPr="00030305">
        <w:rPr>
          <w:color w:val="FFFFFF"/>
          <w:u w:color="000000"/>
        </w:rPr>
        <w:tab/>
      </w:r>
      <w:bookmarkStart w:id="720" w:name="TabStop_N_underline_4_11_1"/>
      <w:bookmarkStart w:id="721" w:name="Nunderline_4_11_1"/>
      <w:r w:rsidRPr="00030305">
        <w:rPr>
          <w:color w:val="FFFFFF"/>
          <w:u w:val="single" w:color="000000"/>
        </w:rPr>
        <w:t>__________</w:t>
      </w:r>
      <w:bookmarkEnd w:id="720"/>
      <w:bookmarkEnd w:id="721"/>
      <w:r w:rsidRPr="00030305">
        <w:rPr>
          <w:color w:val="FFFFFF"/>
          <w:u w:color="000000"/>
        </w:rPr>
        <w:tab/>
      </w:r>
      <w:bookmarkStart w:id="722" w:name="TabStop_N_underline_4_11_2"/>
      <w:bookmarkStart w:id="723" w:name="Nunderline_4_11_2"/>
      <w:r w:rsidRPr="00030305">
        <w:rPr>
          <w:color w:val="FFFFFF"/>
          <w:u w:val="single" w:color="000000"/>
        </w:rPr>
        <w:t>__________</w:t>
      </w:r>
      <w:bookmarkEnd w:id="722"/>
      <w:bookmarkEnd w:id="723"/>
    </w:p>
    <w:p w14:paraId="7F533810" w14:textId="77777777" w:rsidR="00030305" w:rsidRDefault="00030305" w:rsidP="00030305">
      <w:pPr>
        <w:tabs>
          <w:tab w:val="right" w:pos="8155"/>
          <w:tab w:val="right" w:pos="10166"/>
        </w:tabs>
        <w:snapToGrid w:val="0"/>
        <w:ind w:left="689"/>
        <w:rPr>
          <w:u w:color="000000"/>
        </w:rPr>
      </w:pPr>
      <w:bookmarkStart w:id="724" w:name="TabStop_N_4_12_0"/>
      <w:bookmarkStart w:id="725" w:name="N4_12_0"/>
      <w:r w:rsidRPr="00030305">
        <w:rPr>
          <w:rFonts w:hint="eastAsia"/>
          <w:u w:color="000000"/>
        </w:rPr>
        <w:t>账面价值</w:t>
      </w:r>
      <w:bookmarkEnd w:id="724"/>
      <w:bookmarkEnd w:id="725"/>
      <w:r w:rsidRPr="00030305">
        <w:rPr>
          <w:rFonts w:hint="eastAsia"/>
          <w:u w:color="000000"/>
        </w:rPr>
        <w:tab/>
      </w:r>
      <w:bookmarkStart w:id="726" w:name="TabStop_N_4_12_1"/>
      <w:bookmarkStart w:id="727" w:name="N4_12_1"/>
      <w:r w:rsidRPr="00030305">
        <w:rPr>
          <w:rFonts w:hint="eastAsia"/>
          <w:u w:color="000000"/>
        </w:rPr>
        <w:t>59,448,885</w:t>
      </w:r>
      <w:bookmarkEnd w:id="726"/>
      <w:bookmarkEnd w:id="727"/>
      <w:r w:rsidRPr="00030305">
        <w:rPr>
          <w:rFonts w:hint="eastAsia"/>
          <w:u w:color="000000"/>
        </w:rPr>
        <w:tab/>
      </w:r>
      <w:bookmarkStart w:id="728" w:name="TabStop_N_4_12_2"/>
      <w:bookmarkStart w:id="729" w:name="N4_12_2"/>
      <w:r w:rsidRPr="00030305">
        <w:rPr>
          <w:rFonts w:hint="eastAsia"/>
          <w:u w:color="000000"/>
        </w:rPr>
        <w:t>117,400,271</w:t>
      </w:r>
      <w:bookmarkEnd w:id="728"/>
      <w:bookmarkEnd w:id="729"/>
    </w:p>
    <w:p w14:paraId="369AC5A9" w14:textId="77777777" w:rsidR="00030305" w:rsidRDefault="00030305" w:rsidP="00030305">
      <w:pPr>
        <w:tabs>
          <w:tab w:val="right" w:pos="8155"/>
          <w:tab w:val="right" w:pos="10166"/>
        </w:tabs>
        <w:snapToGrid w:val="0"/>
        <w:spacing w:after="140" w:line="25" w:lineRule="auto"/>
        <w:ind w:left="689"/>
        <w:rPr>
          <w:color w:val="FFFFFF"/>
          <w:u w:val="double" w:color="000000"/>
        </w:rPr>
      </w:pPr>
      <w:bookmarkStart w:id="730" w:name="TabStop_N_underline_4_12_0"/>
      <w:bookmarkStart w:id="731" w:name="Nunderline_4_12_0"/>
      <w:bookmarkEnd w:id="730"/>
      <w:bookmarkEnd w:id="731"/>
      <w:r w:rsidRPr="00030305">
        <w:rPr>
          <w:color w:val="FFFFFF"/>
          <w:u w:color="000000"/>
        </w:rPr>
        <w:tab/>
      </w:r>
      <w:bookmarkStart w:id="732" w:name="TabStop_N_underline_4_12_1"/>
      <w:bookmarkStart w:id="733" w:name="Nunderline_4_12_1"/>
      <w:r w:rsidRPr="00030305">
        <w:rPr>
          <w:color w:val="FFFFFF"/>
          <w:u w:val="double" w:color="000000"/>
        </w:rPr>
        <w:t>__________</w:t>
      </w:r>
      <w:bookmarkEnd w:id="732"/>
      <w:bookmarkEnd w:id="733"/>
      <w:r w:rsidRPr="00030305">
        <w:rPr>
          <w:color w:val="FFFFFF"/>
          <w:u w:color="000000"/>
        </w:rPr>
        <w:tab/>
      </w:r>
      <w:bookmarkStart w:id="734" w:name="TabStop_N_underline_4_12_2"/>
      <w:bookmarkStart w:id="735" w:name="Nunderline_4_12_2"/>
      <w:r w:rsidRPr="00030305">
        <w:rPr>
          <w:color w:val="FFFFFF"/>
          <w:u w:val="double" w:color="000000"/>
        </w:rPr>
        <w:t>__________</w:t>
      </w:r>
      <w:bookmarkEnd w:id="734"/>
      <w:bookmarkEnd w:id="735"/>
    </w:p>
    <w:p w14:paraId="6A9DA402" w14:textId="77777777" w:rsidR="00030305" w:rsidRDefault="00030305" w:rsidP="00030305">
      <w:pPr>
        <w:tabs>
          <w:tab w:val="right" w:pos="8155"/>
          <w:tab w:val="right" w:pos="10166"/>
        </w:tabs>
        <w:snapToGrid w:val="0"/>
        <w:ind w:left="689"/>
        <w:rPr>
          <w:u w:color="000000"/>
        </w:rPr>
      </w:pPr>
      <w:bookmarkStart w:id="736" w:name="TabStop_N_4_13_0"/>
      <w:bookmarkStart w:id="737" w:name="N4_13_0"/>
      <w:r w:rsidRPr="00030305">
        <w:rPr>
          <w:rFonts w:hint="eastAsia"/>
          <w:u w:color="000000"/>
        </w:rPr>
        <w:t>按流动性划分如下：</w:t>
      </w:r>
      <w:bookmarkStart w:id="738" w:name="TabStop_N_4_13_1"/>
      <w:bookmarkStart w:id="739" w:name="N4_13_1"/>
      <w:bookmarkStart w:id="740" w:name="TabStop_N_4_13_2"/>
      <w:bookmarkStart w:id="741" w:name="N4_13_2"/>
      <w:bookmarkEnd w:id="736"/>
      <w:bookmarkEnd w:id="737"/>
      <w:bookmarkEnd w:id="738"/>
      <w:bookmarkEnd w:id="739"/>
      <w:bookmarkEnd w:id="740"/>
      <w:bookmarkEnd w:id="741"/>
      <w:r w:rsidRPr="00030305">
        <w:rPr>
          <w:rFonts w:hint="eastAsia"/>
          <w:u w:color="000000"/>
        </w:rPr>
        <w:tab/>
      </w:r>
      <w:r w:rsidRPr="00030305">
        <w:rPr>
          <w:rFonts w:hint="eastAsia"/>
          <w:u w:color="000000"/>
        </w:rPr>
        <w:tab/>
      </w:r>
    </w:p>
    <w:p w14:paraId="3CA9C2BC" w14:textId="77777777" w:rsidR="00030305" w:rsidRDefault="00030305" w:rsidP="00030305">
      <w:pPr>
        <w:tabs>
          <w:tab w:val="right" w:pos="8155"/>
          <w:tab w:val="right" w:pos="10166"/>
        </w:tabs>
        <w:snapToGrid w:val="0"/>
        <w:ind w:left="689"/>
        <w:rPr>
          <w:u w:color="000000"/>
        </w:rPr>
      </w:pPr>
      <w:bookmarkStart w:id="742" w:name="TabStop_N_4_14_0"/>
      <w:bookmarkStart w:id="743" w:name="N4_14_0"/>
      <w:r w:rsidRPr="00030305">
        <w:rPr>
          <w:rFonts w:hint="eastAsia"/>
          <w:u w:color="000000"/>
        </w:rPr>
        <w:t xml:space="preserve">    </w:t>
      </w:r>
      <w:r w:rsidRPr="00030305">
        <w:rPr>
          <w:rFonts w:hint="eastAsia"/>
          <w:u w:color="000000"/>
        </w:rPr>
        <w:t>流动资产</w:t>
      </w:r>
      <w:bookmarkEnd w:id="742"/>
      <w:bookmarkEnd w:id="743"/>
      <w:r w:rsidRPr="00030305">
        <w:rPr>
          <w:rFonts w:hint="eastAsia"/>
          <w:u w:color="000000"/>
        </w:rPr>
        <w:tab/>
      </w:r>
      <w:bookmarkStart w:id="744" w:name="TabStop_N_4_14_1"/>
      <w:bookmarkStart w:id="745" w:name="N4_14_1"/>
      <w:r w:rsidRPr="00030305">
        <w:rPr>
          <w:rFonts w:hint="eastAsia"/>
          <w:u w:color="000000"/>
        </w:rPr>
        <w:t>59,396,886</w:t>
      </w:r>
      <w:bookmarkEnd w:id="744"/>
      <w:bookmarkEnd w:id="745"/>
      <w:r w:rsidRPr="00030305">
        <w:rPr>
          <w:rFonts w:hint="eastAsia"/>
          <w:u w:color="000000"/>
        </w:rPr>
        <w:tab/>
      </w:r>
      <w:bookmarkStart w:id="746" w:name="TabStop_N_4_14_2"/>
      <w:bookmarkStart w:id="747" w:name="N4_14_2"/>
      <w:r w:rsidRPr="00030305">
        <w:rPr>
          <w:rFonts w:hint="eastAsia"/>
          <w:u w:color="000000"/>
        </w:rPr>
        <w:t>113,279,558</w:t>
      </w:r>
      <w:bookmarkEnd w:id="746"/>
      <w:bookmarkEnd w:id="747"/>
    </w:p>
    <w:p w14:paraId="57A07040" w14:textId="77777777" w:rsidR="00030305" w:rsidRDefault="00030305" w:rsidP="00030305">
      <w:pPr>
        <w:tabs>
          <w:tab w:val="right" w:pos="8155"/>
          <w:tab w:val="right" w:pos="10166"/>
        </w:tabs>
        <w:snapToGrid w:val="0"/>
        <w:ind w:left="689"/>
        <w:rPr>
          <w:u w:color="000000"/>
        </w:rPr>
      </w:pPr>
      <w:bookmarkStart w:id="748" w:name="TabStop_N_4_15_0"/>
      <w:bookmarkStart w:id="749" w:name="N4_15_0"/>
      <w:r w:rsidRPr="00030305">
        <w:rPr>
          <w:rFonts w:hint="eastAsia"/>
          <w:u w:color="000000"/>
        </w:rPr>
        <w:t xml:space="preserve">    </w:t>
      </w:r>
      <w:r w:rsidRPr="00030305">
        <w:rPr>
          <w:rFonts w:hint="eastAsia"/>
          <w:u w:color="000000"/>
        </w:rPr>
        <w:t>非流动资产</w:t>
      </w:r>
      <w:bookmarkEnd w:id="748"/>
      <w:bookmarkEnd w:id="749"/>
      <w:r w:rsidRPr="00030305">
        <w:rPr>
          <w:rFonts w:hint="eastAsia"/>
          <w:u w:color="000000"/>
        </w:rPr>
        <w:tab/>
      </w:r>
      <w:bookmarkStart w:id="750" w:name="TabStop_N_4_15_1"/>
      <w:bookmarkStart w:id="751" w:name="N4_15_1"/>
      <w:r w:rsidRPr="00030305">
        <w:rPr>
          <w:rFonts w:hint="eastAsia"/>
          <w:u w:color="000000"/>
        </w:rPr>
        <w:t>51,999</w:t>
      </w:r>
      <w:bookmarkEnd w:id="750"/>
      <w:bookmarkEnd w:id="751"/>
      <w:r w:rsidRPr="00030305">
        <w:rPr>
          <w:rFonts w:hint="eastAsia"/>
          <w:u w:color="000000"/>
        </w:rPr>
        <w:tab/>
      </w:r>
      <w:bookmarkStart w:id="752" w:name="TabStop_N_4_15_2"/>
      <w:bookmarkStart w:id="753" w:name="N4_15_2"/>
      <w:r w:rsidRPr="00030305">
        <w:rPr>
          <w:rFonts w:hint="eastAsia"/>
          <w:u w:color="000000"/>
        </w:rPr>
        <w:t>4,120,713</w:t>
      </w:r>
      <w:bookmarkEnd w:id="752"/>
      <w:bookmarkEnd w:id="753"/>
    </w:p>
    <w:p w14:paraId="40FF2BCE" w14:textId="77777777" w:rsidR="00030305" w:rsidRDefault="00030305" w:rsidP="00030305">
      <w:pPr>
        <w:tabs>
          <w:tab w:val="right" w:pos="8155"/>
          <w:tab w:val="right" w:pos="10166"/>
        </w:tabs>
        <w:snapToGrid w:val="0"/>
        <w:spacing w:after="140" w:line="25" w:lineRule="auto"/>
        <w:ind w:left="689"/>
        <w:rPr>
          <w:color w:val="FFFFFF"/>
          <w:u w:val="single" w:color="000000"/>
        </w:rPr>
      </w:pPr>
      <w:bookmarkStart w:id="754" w:name="TabStop_N_underline_4_15_0"/>
      <w:bookmarkStart w:id="755" w:name="Nunderline_4_15_0"/>
      <w:r w:rsidRPr="00030305">
        <w:rPr>
          <w:color w:val="FFFFFF"/>
          <w:u w:color="000000"/>
        </w:rPr>
        <w:t xml:space="preserve">    </w:t>
      </w:r>
      <w:bookmarkEnd w:id="754"/>
      <w:bookmarkEnd w:id="755"/>
      <w:r w:rsidRPr="00030305">
        <w:rPr>
          <w:color w:val="FFFFFF"/>
          <w:u w:color="000000"/>
        </w:rPr>
        <w:tab/>
      </w:r>
      <w:bookmarkStart w:id="756" w:name="TabStop_N_underline_4_15_1"/>
      <w:bookmarkStart w:id="757" w:name="Nunderline_4_15_1"/>
      <w:r w:rsidRPr="00030305">
        <w:rPr>
          <w:color w:val="FFFFFF"/>
          <w:u w:val="single" w:color="000000"/>
        </w:rPr>
        <w:t>__________</w:t>
      </w:r>
      <w:bookmarkEnd w:id="756"/>
      <w:bookmarkEnd w:id="757"/>
      <w:r w:rsidRPr="00030305">
        <w:rPr>
          <w:color w:val="FFFFFF"/>
          <w:u w:color="000000"/>
        </w:rPr>
        <w:tab/>
      </w:r>
      <w:bookmarkStart w:id="758" w:name="TabStop_N_underline_4_15_2"/>
      <w:bookmarkStart w:id="759" w:name="Nunderline_4_15_2"/>
      <w:r w:rsidRPr="00030305">
        <w:rPr>
          <w:color w:val="FFFFFF"/>
          <w:u w:val="single" w:color="000000"/>
        </w:rPr>
        <w:t>__________</w:t>
      </w:r>
      <w:bookmarkEnd w:id="758"/>
      <w:bookmarkEnd w:id="759"/>
    </w:p>
    <w:p w14:paraId="18404E89" w14:textId="77777777" w:rsidR="00030305" w:rsidRDefault="00030305" w:rsidP="00030305">
      <w:pPr>
        <w:tabs>
          <w:tab w:val="right" w:pos="8155"/>
          <w:tab w:val="right" w:pos="10166"/>
        </w:tabs>
        <w:snapToGrid w:val="0"/>
        <w:ind w:left="689"/>
        <w:rPr>
          <w:u w:color="000000"/>
        </w:rPr>
      </w:pPr>
      <w:bookmarkStart w:id="760" w:name="TabStop_N_4_16_0"/>
      <w:bookmarkStart w:id="761" w:name="N4_16_0"/>
      <w:bookmarkEnd w:id="760"/>
      <w:bookmarkEnd w:id="761"/>
      <w:r w:rsidRPr="00030305">
        <w:rPr>
          <w:u w:color="000000"/>
        </w:rPr>
        <w:tab/>
      </w:r>
      <w:bookmarkStart w:id="762" w:name="TabStop_N_4_16_1"/>
      <w:bookmarkStart w:id="763" w:name="N4_16_1"/>
      <w:r w:rsidRPr="00030305">
        <w:rPr>
          <w:u w:color="000000"/>
        </w:rPr>
        <w:t>59,448,885</w:t>
      </w:r>
      <w:bookmarkEnd w:id="762"/>
      <w:bookmarkEnd w:id="763"/>
      <w:r w:rsidRPr="00030305">
        <w:rPr>
          <w:u w:color="000000"/>
        </w:rPr>
        <w:tab/>
      </w:r>
      <w:bookmarkStart w:id="764" w:name="TabStop_N_4_16_2"/>
      <w:bookmarkStart w:id="765" w:name="N4_16_2"/>
      <w:r w:rsidRPr="00030305">
        <w:rPr>
          <w:u w:color="000000"/>
        </w:rPr>
        <w:t>117,400,271</w:t>
      </w:r>
      <w:bookmarkEnd w:id="764"/>
      <w:bookmarkEnd w:id="765"/>
    </w:p>
    <w:p w14:paraId="7611A94B" w14:textId="77777777" w:rsidR="00030305" w:rsidRDefault="00030305" w:rsidP="00030305">
      <w:pPr>
        <w:tabs>
          <w:tab w:val="right" w:pos="8155"/>
          <w:tab w:val="right" w:pos="10166"/>
        </w:tabs>
        <w:snapToGrid w:val="0"/>
        <w:spacing w:after="140" w:line="25" w:lineRule="auto"/>
        <w:ind w:left="689"/>
        <w:rPr>
          <w:color w:val="FFFFFF"/>
          <w:u w:val="double" w:color="000000"/>
        </w:rPr>
      </w:pPr>
      <w:bookmarkStart w:id="766" w:name="TabStop_N_underline_4_16_0"/>
      <w:bookmarkStart w:id="767" w:name="Nunderline_4_16_0"/>
      <w:bookmarkEnd w:id="766"/>
      <w:bookmarkEnd w:id="767"/>
      <w:r w:rsidRPr="00030305">
        <w:rPr>
          <w:color w:val="FFFFFF"/>
          <w:u w:color="000000"/>
        </w:rPr>
        <w:tab/>
      </w:r>
      <w:bookmarkStart w:id="768" w:name="TabStop_N_underline_4_16_1"/>
      <w:bookmarkStart w:id="769" w:name="Nunderline_4_16_1"/>
      <w:r w:rsidRPr="00030305">
        <w:rPr>
          <w:color w:val="FFFFFF"/>
          <w:u w:val="double" w:color="000000"/>
        </w:rPr>
        <w:t>__________</w:t>
      </w:r>
      <w:bookmarkEnd w:id="768"/>
      <w:bookmarkEnd w:id="769"/>
      <w:r w:rsidRPr="00030305">
        <w:rPr>
          <w:color w:val="FFFFFF"/>
          <w:u w:color="000000"/>
        </w:rPr>
        <w:tab/>
      </w:r>
      <w:bookmarkStart w:id="770" w:name="TabStop_N_underline_4_16_2"/>
      <w:bookmarkStart w:id="771" w:name="Nunderline_4_16_2"/>
      <w:r w:rsidRPr="00030305">
        <w:rPr>
          <w:color w:val="FFFFFF"/>
          <w:u w:val="double" w:color="000000"/>
        </w:rPr>
        <w:t>__________</w:t>
      </w:r>
      <w:bookmarkEnd w:id="770"/>
      <w:bookmarkEnd w:id="771"/>
    </w:p>
    <w:p w14:paraId="1E98A60C" w14:textId="77777777" w:rsidR="00030305" w:rsidRDefault="00030305" w:rsidP="00030305">
      <w:pPr>
        <w:tabs>
          <w:tab w:val="right" w:pos="8155"/>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6126E151"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2B9EBACA" w14:textId="77777777" w:rsidR="00030305" w:rsidRDefault="00030305" w:rsidP="00030305">
      <w:pPr>
        <w:tabs>
          <w:tab w:val="left" w:pos="720"/>
        </w:tabs>
        <w:jc w:val="both"/>
        <w:rPr>
          <w:u w:color="000000"/>
        </w:rPr>
      </w:pPr>
    </w:p>
    <w:p w14:paraId="0370B379" w14:textId="77777777" w:rsidR="00030305" w:rsidRDefault="00030305" w:rsidP="00030305">
      <w:pPr>
        <w:tabs>
          <w:tab w:val="left" w:pos="720"/>
        </w:tabs>
        <w:ind w:left="720" w:hanging="720"/>
        <w:rPr>
          <w:u w:color="000000"/>
        </w:rPr>
      </w:pPr>
      <w:r w:rsidRPr="00030305">
        <w:rPr>
          <w:rFonts w:hint="eastAsia"/>
          <w:u w:color="000000"/>
        </w:rPr>
        <w:t>4.</w:t>
      </w:r>
      <w:r w:rsidRPr="00030305">
        <w:rPr>
          <w:rFonts w:hint="eastAsia"/>
          <w:u w:color="000000"/>
        </w:rPr>
        <w:tab/>
      </w:r>
      <w:r w:rsidRPr="00030305">
        <w:rPr>
          <w:rFonts w:hint="eastAsia"/>
          <w:u w:color="000000"/>
        </w:rPr>
        <w:t>发放贷款和垫款</w:t>
      </w:r>
      <w:r w:rsidRPr="00030305">
        <w:rPr>
          <w:rFonts w:hint="eastAsia"/>
          <w:u w:color="000000"/>
        </w:rPr>
        <w:t xml:space="preserve"> - </w:t>
      </w:r>
      <w:r w:rsidRPr="00030305">
        <w:rPr>
          <w:rFonts w:hint="eastAsia"/>
          <w:u w:color="000000"/>
        </w:rPr>
        <w:t>续</w:t>
      </w:r>
    </w:p>
    <w:p w14:paraId="15A1E581" w14:textId="77777777" w:rsidR="00030305" w:rsidRDefault="00030305" w:rsidP="00030305">
      <w:pPr>
        <w:tabs>
          <w:tab w:val="left" w:pos="720"/>
        </w:tabs>
        <w:ind w:left="720" w:hanging="720"/>
        <w:rPr>
          <w:u w:color="000000"/>
        </w:rPr>
      </w:pPr>
    </w:p>
    <w:p w14:paraId="7EEE3058" w14:textId="77777777" w:rsidR="00030305" w:rsidRDefault="00030305" w:rsidP="00030305">
      <w:pPr>
        <w:pStyle w:val="1"/>
        <w:ind w:left="1440" w:hanging="720"/>
        <w:rPr>
          <w:u w:color="000000"/>
        </w:rPr>
      </w:pPr>
      <w:r w:rsidRPr="00030305">
        <w:rPr>
          <w:rFonts w:hint="eastAsia"/>
          <w:u w:color="000000"/>
        </w:rPr>
        <w:t>(2)</w:t>
      </w:r>
      <w:r w:rsidRPr="00030305">
        <w:rPr>
          <w:rFonts w:hint="eastAsia"/>
          <w:u w:color="000000"/>
        </w:rPr>
        <w:tab/>
      </w:r>
      <w:r w:rsidRPr="00030305">
        <w:rPr>
          <w:rFonts w:hint="eastAsia"/>
          <w:u w:color="000000"/>
        </w:rPr>
        <w:t>发放贷款和</w:t>
      </w:r>
      <w:proofErr w:type="gramStart"/>
      <w:r w:rsidRPr="00030305">
        <w:rPr>
          <w:rFonts w:hint="eastAsia"/>
          <w:u w:color="000000"/>
        </w:rPr>
        <w:t>垫款按</w:t>
      </w:r>
      <w:proofErr w:type="gramEnd"/>
      <w:r w:rsidRPr="00030305">
        <w:rPr>
          <w:rFonts w:hint="eastAsia"/>
          <w:u w:color="000000"/>
        </w:rPr>
        <w:t>合同约定总期限分布情况</w:t>
      </w:r>
    </w:p>
    <w:p w14:paraId="12C19FCD" w14:textId="77777777" w:rsidR="00030305" w:rsidRDefault="00030305" w:rsidP="00030305"/>
    <w:p w14:paraId="291C2A74" w14:textId="77777777" w:rsidR="00030305" w:rsidRDefault="00030305" w:rsidP="00030305">
      <w:pPr>
        <w:tabs>
          <w:tab w:val="center" w:pos="4788"/>
          <w:tab w:val="center" w:pos="8374"/>
        </w:tabs>
        <w:ind w:left="689"/>
        <w:rPr>
          <w:sz w:val="16"/>
        </w:rPr>
      </w:pPr>
      <w:bookmarkStart w:id="772" w:name="TabStop_N_4_20_0"/>
      <w:bookmarkStart w:id="773" w:name="N4_20_0"/>
      <w:bookmarkEnd w:id="772"/>
      <w:bookmarkEnd w:id="773"/>
      <w:r w:rsidRPr="00030305">
        <w:rPr>
          <w:rFonts w:hint="eastAsia"/>
          <w:sz w:val="16"/>
        </w:rPr>
        <w:tab/>
      </w:r>
      <w:bookmarkStart w:id="774" w:name="TabStop_N_4_20_1"/>
      <w:bookmarkStart w:id="775" w:name="N4_20_1"/>
      <w:r w:rsidRPr="00030305">
        <w:rPr>
          <w:rFonts w:hint="eastAsia"/>
          <w:sz w:val="16"/>
        </w:rPr>
        <w:t>2023</w:t>
      </w:r>
      <w:r w:rsidRPr="00030305">
        <w:rPr>
          <w:rFonts w:hint="eastAsia"/>
          <w:sz w:val="16"/>
        </w:rPr>
        <w:t>年</w:t>
      </w:r>
      <w:r w:rsidRPr="00030305">
        <w:rPr>
          <w:rFonts w:hint="eastAsia"/>
          <w:sz w:val="16"/>
        </w:rPr>
        <w:t>12</w:t>
      </w:r>
      <w:r w:rsidRPr="00030305">
        <w:rPr>
          <w:rFonts w:hint="eastAsia"/>
          <w:sz w:val="16"/>
        </w:rPr>
        <w:t>月</w:t>
      </w:r>
      <w:r w:rsidRPr="00030305">
        <w:rPr>
          <w:rFonts w:hint="eastAsia"/>
          <w:sz w:val="16"/>
        </w:rPr>
        <w:t>31</w:t>
      </w:r>
      <w:r w:rsidRPr="00030305">
        <w:rPr>
          <w:rFonts w:hint="eastAsia"/>
          <w:sz w:val="16"/>
        </w:rPr>
        <w:t>日</w:t>
      </w:r>
      <w:bookmarkEnd w:id="774"/>
      <w:bookmarkEnd w:id="775"/>
      <w:r w:rsidRPr="00030305">
        <w:rPr>
          <w:rFonts w:hint="eastAsia"/>
          <w:sz w:val="16"/>
        </w:rPr>
        <w:tab/>
      </w:r>
      <w:bookmarkStart w:id="776" w:name="TabStop_N_4_20_4"/>
      <w:bookmarkStart w:id="777" w:name="N4_20_4"/>
      <w:r w:rsidRPr="00030305">
        <w:rPr>
          <w:rFonts w:hint="eastAsia"/>
          <w:sz w:val="16"/>
        </w:rPr>
        <w:t>2022</w:t>
      </w:r>
      <w:r w:rsidRPr="00030305">
        <w:rPr>
          <w:rFonts w:hint="eastAsia"/>
          <w:sz w:val="16"/>
        </w:rPr>
        <w:t>年</w:t>
      </w:r>
      <w:r w:rsidRPr="00030305">
        <w:rPr>
          <w:rFonts w:hint="eastAsia"/>
          <w:sz w:val="16"/>
        </w:rPr>
        <w:t>12</w:t>
      </w:r>
      <w:r w:rsidRPr="00030305">
        <w:rPr>
          <w:rFonts w:hint="eastAsia"/>
          <w:sz w:val="16"/>
        </w:rPr>
        <w:t>月</w:t>
      </w:r>
      <w:r w:rsidRPr="00030305">
        <w:rPr>
          <w:rFonts w:hint="eastAsia"/>
          <w:sz w:val="16"/>
        </w:rPr>
        <w:t>31</w:t>
      </w:r>
      <w:r w:rsidRPr="00030305">
        <w:rPr>
          <w:rFonts w:hint="eastAsia"/>
          <w:sz w:val="16"/>
        </w:rPr>
        <w:t>日</w:t>
      </w:r>
      <w:bookmarkEnd w:id="776"/>
      <w:bookmarkEnd w:id="777"/>
    </w:p>
    <w:p w14:paraId="389579B6" w14:textId="77777777" w:rsidR="00030305" w:rsidRDefault="00030305" w:rsidP="00030305">
      <w:pPr>
        <w:tabs>
          <w:tab w:val="center" w:pos="4788"/>
          <w:tab w:val="center" w:pos="8374"/>
        </w:tabs>
        <w:snapToGrid w:val="0"/>
        <w:spacing w:after="140" w:line="25" w:lineRule="auto"/>
        <w:ind w:left="689"/>
        <w:rPr>
          <w:color w:val="FFFFFF"/>
          <w:sz w:val="16"/>
          <w:u w:val="single" w:color="000000"/>
        </w:rPr>
      </w:pPr>
      <w:bookmarkStart w:id="778" w:name="TabStop_N_underline_4_20_0"/>
      <w:bookmarkStart w:id="779" w:name="Nunderline_4_20_0"/>
      <w:bookmarkEnd w:id="778"/>
      <w:bookmarkEnd w:id="779"/>
      <w:r w:rsidRPr="00030305">
        <w:rPr>
          <w:color w:val="FFFFFF"/>
          <w:sz w:val="16"/>
          <w:u w:color="000000"/>
        </w:rPr>
        <w:tab/>
      </w:r>
      <w:bookmarkStart w:id="780" w:name="TabStop_N_underline_4_20_1"/>
      <w:bookmarkStart w:id="781" w:name="Nunderline_4_20_1"/>
      <w:r w:rsidRPr="00030305">
        <w:rPr>
          <w:color w:val="FFFFFF"/>
          <w:sz w:val="16"/>
          <w:u w:val="single" w:color="000000"/>
        </w:rPr>
        <w:t>________________________________________</w:t>
      </w:r>
      <w:bookmarkEnd w:id="780"/>
      <w:bookmarkEnd w:id="781"/>
      <w:r w:rsidRPr="00030305">
        <w:rPr>
          <w:color w:val="FFFFFF"/>
          <w:sz w:val="16"/>
          <w:u w:color="000000"/>
        </w:rPr>
        <w:tab/>
      </w:r>
      <w:bookmarkStart w:id="782" w:name="TabStop_N_underline_4_20_4"/>
      <w:bookmarkStart w:id="783" w:name="Nunderline_4_20_4"/>
      <w:r w:rsidRPr="00030305">
        <w:rPr>
          <w:color w:val="FFFFFF"/>
          <w:sz w:val="16"/>
          <w:u w:val="single" w:color="000000"/>
        </w:rPr>
        <w:t>________________________________________</w:t>
      </w:r>
      <w:bookmarkEnd w:id="782"/>
      <w:bookmarkEnd w:id="783"/>
    </w:p>
    <w:p w14:paraId="596AFF3A" w14:textId="77777777" w:rsidR="00030305" w:rsidRDefault="00030305" w:rsidP="00030305">
      <w:pPr>
        <w:tabs>
          <w:tab w:val="center" w:pos="3533"/>
          <w:tab w:val="center" w:pos="4728"/>
          <w:tab w:val="center" w:pos="5923"/>
          <w:tab w:val="center" w:pos="7119"/>
          <w:tab w:val="center" w:pos="8314"/>
          <w:tab w:val="center" w:pos="9509"/>
        </w:tabs>
        <w:snapToGrid w:val="0"/>
        <w:ind w:left="689"/>
        <w:rPr>
          <w:sz w:val="16"/>
          <w:u w:val="single" w:color="000000"/>
        </w:rPr>
      </w:pPr>
      <w:bookmarkStart w:id="784" w:name="TabStop_N_4_21_0"/>
      <w:bookmarkStart w:id="785" w:name="N4_21_0"/>
      <w:bookmarkEnd w:id="784"/>
      <w:bookmarkEnd w:id="785"/>
      <w:r w:rsidRPr="00030305">
        <w:rPr>
          <w:rFonts w:hint="eastAsia"/>
          <w:sz w:val="16"/>
          <w:u w:color="000000"/>
        </w:rPr>
        <w:tab/>
      </w:r>
      <w:bookmarkStart w:id="786" w:name="TabStop_N_4_21_1"/>
      <w:bookmarkStart w:id="787" w:name="N4_21_1"/>
      <w:r w:rsidRPr="00030305">
        <w:rPr>
          <w:rFonts w:hint="eastAsia"/>
          <w:sz w:val="16"/>
          <w:u w:val="single" w:color="000000"/>
        </w:rPr>
        <w:t>1</w:t>
      </w:r>
      <w:r w:rsidRPr="00030305">
        <w:rPr>
          <w:rFonts w:hint="eastAsia"/>
          <w:sz w:val="16"/>
          <w:u w:val="single" w:color="000000"/>
        </w:rPr>
        <w:t>年</w:t>
      </w:r>
      <w:proofErr w:type="gramStart"/>
      <w:r w:rsidRPr="00030305">
        <w:rPr>
          <w:rFonts w:hint="eastAsia"/>
          <w:sz w:val="16"/>
          <w:u w:val="single" w:color="000000"/>
        </w:rPr>
        <w:t>以内</w:t>
      </w:r>
      <w:bookmarkEnd w:id="786"/>
      <w:bookmarkEnd w:id="787"/>
      <w:r w:rsidRPr="00030305">
        <w:rPr>
          <w:rFonts w:hint="eastAsia"/>
          <w:sz w:val="16"/>
          <w:u w:color="000000"/>
        </w:rPr>
        <w:tab/>
      </w:r>
      <w:bookmarkStart w:id="788" w:name="TabStop_N_4_21_2"/>
      <w:bookmarkStart w:id="789" w:name="N4_21_2"/>
      <w:r w:rsidRPr="00030305">
        <w:rPr>
          <w:rFonts w:hint="eastAsia"/>
          <w:sz w:val="16"/>
          <w:u w:val="single" w:color="000000"/>
        </w:rPr>
        <w:t>1</w:t>
      </w:r>
      <w:r w:rsidRPr="00030305">
        <w:rPr>
          <w:rFonts w:hint="eastAsia"/>
          <w:sz w:val="16"/>
          <w:u w:val="single" w:color="000000"/>
        </w:rPr>
        <w:t>年以上</w:t>
      </w:r>
      <w:bookmarkEnd w:id="788"/>
      <w:bookmarkEnd w:id="789"/>
      <w:r w:rsidRPr="00030305">
        <w:rPr>
          <w:rFonts w:hint="eastAsia"/>
          <w:sz w:val="16"/>
          <w:u w:color="000000"/>
        </w:rPr>
        <w:tab/>
      </w:r>
      <w:bookmarkStart w:id="790" w:name="TabStop_N_4_21_3"/>
      <w:bookmarkStart w:id="791" w:name="N4_21_3"/>
      <w:proofErr w:type="gramEnd"/>
      <w:r w:rsidRPr="00030305">
        <w:rPr>
          <w:rFonts w:hint="eastAsia"/>
          <w:sz w:val="16"/>
          <w:u w:val="single" w:color="000000"/>
        </w:rPr>
        <w:t>合计</w:t>
      </w:r>
      <w:bookmarkEnd w:id="790"/>
      <w:bookmarkEnd w:id="791"/>
      <w:r w:rsidRPr="00030305">
        <w:rPr>
          <w:rFonts w:hint="eastAsia"/>
          <w:sz w:val="16"/>
          <w:u w:color="000000"/>
        </w:rPr>
        <w:tab/>
      </w:r>
      <w:bookmarkStart w:id="792" w:name="TabStop_N_4_21_4"/>
      <w:bookmarkStart w:id="793" w:name="N4_21_4"/>
      <w:r w:rsidRPr="00030305">
        <w:rPr>
          <w:rFonts w:hint="eastAsia"/>
          <w:sz w:val="16"/>
          <w:u w:val="single" w:color="000000"/>
        </w:rPr>
        <w:t>1</w:t>
      </w:r>
      <w:r w:rsidRPr="00030305">
        <w:rPr>
          <w:rFonts w:hint="eastAsia"/>
          <w:sz w:val="16"/>
          <w:u w:val="single" w:color="000000"/>
        </w:rPr>
        <w:t>年</w:t>
      </w:r>
      <w:proofErr w:type="gramStart"/>
      <w:r w:rsidRPr="00030305">
        <w:rPr>
          <w:rFonts w:hint="eastAsia"/>
          <w:sz w:val="16"/>
          <w:u w:val="single" w:color="000000"/>
        </w:rPr>
        <w:t>以内</w:t>
      </w:r>
      <w:bookmarkEnd w:id="792"/>
      <w:bookmarkEnd w:id="793"/>
      <w:r w:rsidRPr="00030305">
        <w:rPr>
          <w:rFonts w:hint="eastAsia"/>
          <w:sz w:val="16"/>
          <w:u w:color="000000"/>
        </w:rPr>
        <w:tab/>
      </w:r>
      <w:bookmarkStart w:id="794" w:name="TabStop_N_4_21_5"/>
      <w:bookmarkStart w:id="795" w:name="N4_21_5"/>
      <w:r w:rsidRPr="00030305">
        <w:rPr>
          <w:rFonts w:hint="eastAsia"/>
          <w:sz w:val="16"/>
          <w:u w:val="single" w:color="000000"/>
        </w:rPr>
        <w:t>1</w:t>
      </w:r>
      <w:r w:rsidRPr="00030305">
        <w:rPr>
          <w:rFonts w:hint="eastAsia"/>
          <w:sz w:val="16"/>
          <w:u w:val="single" w:color="000000"/>
        </w:rPr>
        <w:t>年以上</w:t>
      </w:r>
      <w:bookmarkEnd w:id="794"/>
      <w:bookmarkEnd w:id="795"/>
      <w:r w:rsidRPr="00030305">
        <w:rPr>
          <w:rFonts w:hint="eastAsia"/>
          <w:sz w:val="16"/>
          <w:u w:color="000000"/>
        </w:rPr>
        <w:tab/>
      </w:r>
      <w:bookmarkStart w:id="796" w:name="TabStop_N_4_21_6"/>
      <w:bookmarkStart w:id="797" w:name="N4_21_6"/>
      <w:proofErr w:type="gramEnd"/>
      <w:r w:rsidRPr="00030305">
        <w:rPr>
          <w:rFonts w:hint="eastAsia"/>
          <w:sz w:val="16"/>
          <w:u w:val="single" w:color="000000"/>
        </w:rPr>
        <w:t>合计</w:t>
      </w:r>
      <w:bookmarkEnd w:id="796"/>
      <w:bookmarkEnd w:id="797"/>
    </w:p>
    <w:p w14:paraId="78CE322D" w14:textId="77777777" w:rsidR="00030305" w:rsidRDefault="00030305" w:rsidP="00030305">
      <w:pPr>
        <w:tabs>
          <w:tab w:val="center" w:pos="3533"/>
          <w:tab w:val="center" w:pos="4728"/>
          <w:tab w:val="center" w:pos="5923"/>
          <w:tab w:val="center" w:pos="7119"/>
          <w:tab w:val="center" w:pos="8314"/>
          <w:tab w:val="center" w:pos="9509"/>
        </w:tabs>
        <w:snapToGrid w:val="0"/>
        <w:ind w:left="689"/>
        <w:rPr>
          <w:sz w:val="16"/>
          <w:u w:color="000000"/>
        </w:rPr>
      </w:pPr>
      <w:bookmarkStart w:id="798" w:name="TabStop_N_4_22_0"/>
      <w:bookmarkStart w:id="799" w:name="N4_22_0"/>
      <w:bookmarkEnd w:id="798"/>
      <w:bookmarkEnd w:id="799"/>
      <w:r w:rsidRPr="00030305">
        <w:rPr>
          <w:rFonts w:hint="eastAsia"/>
          <w:sz w:val="16"/>
          <w:u w:color="000000"/>
        </w:rPr>
        <w:tab/>
      </w:r>
      <w:bookmarkStart w:id="800" w:name="TabStop_N_4_22_1"/>
      <w:bookmarkStart w:id="801" w:name="N4_22_1"/>
      <w:r w:rsidRPr="00030305">
        <w:rPr>
          <w:rFonts w:hint="eastAsia"/>
          <w:sz w:val="16"/>
          <w:u w:color="000000"/>
        </w:rPr>
        <w:t>人民币元</w:t>
      </w:r>
      <w:bookmarkEnd w:id="800"/>
      <w:bookmarkEnd w:id="801"/>
      <w:r w:rsidRPr="00030305">
        <w:rPr>
          <w:rFonts w:hint="eastAsia"/>
          <w:sz w:val="16"/>
          <w:u w:color="000000"/>
        </w:rPr>
        <w:tab/>
      </w:r>
      <w:bookmarkStart w:id="802" w:name="TabStop_N_4_22_2"/>
      <w:bookmarkStart w:id="803" w:name="N4_22_2"/>
      <w:r w:rsidRPr="00030305">
        <w:rPr>
          <w:rFonts w:hint="eastAsia"/>
          <w:sz w:val="16"/>
          <w:u w:color="000000"/>
        </w:rPr>
        <w:t>人民币元</w:t>
      </w:r>
      <w:bookmarkEnd w:id="802"/>
      <w:bookmarkEnd w:id="803"/>
      <w:r w:rsidRPr="00030305">
        <w:rPr>
          <w:rFonts w:hint="eastAsia"/>
          <w:sz w:val="16"/>
          <w:u w:color="000000"/>
        </w:rPr>
        <w:tab/>
      </w:r>
      <w:bookmarkStart w:id="804" w:name="TabStop_N_4_22_3"/>
      <w:bookmarkStart w:id="805" w:name="N4_22_3"/>
      <w:r w:rsidRPr="00030305">
        <w:rPr>
          <w:rFonts w:hint="eastAsia"/>
          <w:sz w:val="16"/>
          <w:u w:color="000000"/>
        </w:rPr>
        <w:t>人民币元</w:t>
      </w:r>
      <w:bookmarkEnd w:id="804"/>
      <w:bookmarkEnd w:id="805"/>
      <w:r w:rsidRPr="00030305">
        <w:rPr>
          <w:rFonts w:hint="eastAsia"/>
          <w:sz w:val="16"/>
          <w:u w:color="000000"/>
        </w:rPr>
        <w:tab/>
      </w:r>
      <w:bookmarkStart w:id="806" w:name="TabStop_N_4_22_4"/>
      <w:bookmarkStart w:id="807" w:name="N4_22_4"/>
      <w:r w:rsidRPr="00030305">
        <w:rPr>
          <w:rFonts w:hint="eastAsia"/>
          <w:sz w:val="16"/>
          <w:u w:color="000000"/>
        </w:rPr>
        <w:t>人民币元</w:t>
      </w:r>
      <w:bookmarkEnd w:id="806"/>
      <w:bookmarkEnd w:id="807"/>
      <w:r w:rsidRPr="00030305">
        <w:rPr>
          <w:rFonts w:hint="eastAsia"/>
          <w:sz w:val="16"/>
          <w:u w:color="000000"/>
        </w:rPr>
        <w:tab/>
      </w:r>
      <w:bookmarkStart w:id="808" w:name="TabStop_N_4_22_5"/>
      <w:bookmarkStart w:id="809" w:name="N4_22_5"/>
      <w:r w:rsidRPr="00030305">
        <w:rPr>
          <w:rFonts w:hint="eastAsia"/>
          <w:sz w:val="16"/>
          <w:u w:color="000000"/>
        </w:rPr>
        <w:t>人民币元</w:t>
      </w:r>
      <w:bookmarkEnd w:id="808"/>
      <w:bookmarkEnd w:id="809"/>
      <w:r w:rsidRPr="00030305">
        <w:rPr>
          <w:rFonts w:hint="eastAsia"/>
          <w:sz w:val="16"/>
          <w:u w:color="000000"/>
        </w:rPr>
        <w:tab/>
      </w:r>
      <w:bookmarkStart w:id="810" w:name="TabStop_N_4_22_6"/>
      <w:bookmarkStart w:id="811" w:name="N4_22_6"/>
      <w:r w:rsidRPr="00030305">
        <w:rPr>
          <w:rFonts w:hint="eastAsia"/>
          <w:sz w:val="16"/>
          <w:u w:color="000000"/>
        </w:rPr>
        <w:t>人民币元</w:t>
      </w:r>
      <w:bookmarkEnd w:id="810"/>
      <w:bookmarkEnd w:id="811"/>
    </w:p>
    <w:p w14:paraId="1967EDF3" w14:textId="77777777" w:rsidR="00030305" w:rsidRDefault="00030305" w:rsidP="00030305">
      <w:pPr>
        <w:tabs>
          <w:tab w:val="right" w:pos="4190"/>
          <w:tab w:val="right" w:pos="5386"/>
          <w:tab w:val="right" w:pos="6581"/>
          <w:tab w:val="right" w:pos="7776"/>
          <w:tab w:val="right" w:pos="8971"/>
          <w:tab w:val="right" w:pos="10166"/>
        </w:tabs>
        <w:snapToGrid w:val="0"/>
        <w:ind w:left="689"/>
        <w:rPr>
          <w:sz w:val="16"/>
          <w:u w:color="000000"/>
        </w:rPr>
      </w:pPr>
      <w:bookmarkStart w:id="812" w:name="TabStop_N_4_23_0"/>
      <w:bookmarkStart w:id="813" w:name="N4_23_0"/>
      <w:bookmarkStart w:id="814" w:name="TabStop_N_4_23_1"/>
      <w:bookmarkStart w:id="815" w:name="N4_23_1"/>
      <w:bookmarkStart w:id="816" w:name="TabStop_N_4_23_2"/>
      <w:bookmarkStart w:id="817" w:name="N4_23_2"/>
      <w:bookmarkStart w:id="818" w:name="TabStop_N_4_23_3"/>
      <w:bookmarkStart w:id="819" w:name="N4_23_3"/>
      <w:bookmarkStart w:id="820" w:name="TabStop_N_4_23_4"/>
      <w:bookmarkStart w:id="821" w:name="N4_23_4"/>
      <w:bookmarkStart w:id="822" w:name="TabStop_N_4_23_5"/>
      <w:bookmarkStart w:id="823" w:name="N4_23_5"/>
      <w:bookmarkStart w:id="824" w:name="TabStop_N_4_23_6"/>
      <w:bookmarkStart w:id="825" w:name="N4_23_6"/>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r w:rsidRPr="00030305">
        <w:rPr>
          <w:sz w:val="16"/>
          <w:u w:color="000000"/>
        </w:rPr>
        <w:tab/>
      </w:r>
      <w:r w:rsidRPr="00030305">
        <w:rPr>
          <w:sz w:val="16"/>
          <w:u w:color="000000"/>
        </w:rPr>
        <w:tab/>
      </w:r>
      <w:r w:rsidRPr="00030305">
        <w:rPr>
          <w:sz w:val="16"/>
          <w:u w:color="000000"/>
        </w:rPr>
        <w:tab/>
      </w:r>
      <w:r w:rsidRPr="00030305">
        <w:rPr>
          <w:sz w:val="16"/>
          <w:u w:color="000000"/>
        </w:rPr>
        <w:tab/>
      </w:r>
      <w:r w:rsidRPr="00030305">
        <w:rPr>
          <w:sz w:val="16"/>
          <w:u w:color="000000"/>
        </w:rPr>
        <w:tab/>
      </w:r>
      <w:r w:rsidRPr="00030305">
        <w:rPr>
          <w:sz w:val="16"/>
          <w:u w:color="000000"/>
        </w:rPr>
        <w:tab/>
      </w:r>
    </w:p>
    <w:p w14:paraId="432031A8" w14:textId="77777777" w:rsidR="00030305" w:rsidRDefault="00030305" w:rsidP="00030305">
      <w:pPr>
        <w:tabs>
          <w:tab w:val="right" w:pos="4190"/>
          <w:tab w:val="right" w:pos="5386"/>
          <w:tab w:val="right" w:pos="6581"/>
          <w:tab w:val="right" w:pos="7776"/>
          <w:tab w:val="right" w:pos="8971"/>
          <w:tab w:val="right" w:pos="10166"/>
        </w:tabs>
        <w:snapToGrid w:val="0"/>
        <w:ind w:left="689"/>
        <w:rPr>
          <w:sz w:val="16"/>
          <w:u w:color="000000"/>
        </w:rPr>
      </w:pPr>
      <w:bookmarkStart w:id="826" w:name="TabStop_N_4_24_0"/>
      <w:bookmarkStart w:id="827" w:name="N4_24_0"/>
      <w:r w:rsidRPr="00030305">
        <w:rPr>
          <w:rFonts w:hint="eastAsia"/>
          <w:sz w:val="16"/>
          <w:u w:color="000000"/>
        </w:rPr>
        <w:t>信用贷款</w:t>
      </w:r>
      <w:bookmarkEnd w:id="826"/>
      <w:bookmarkEnd w:id="827"/>
      <w:r w:rsidRPr="00030305">
        <w:rPr>
          <w:rFonts w:hint="eastAsia"/>
          <w:sz w:val="16"/>
          <w:u w:color="000000"/>
        </w:rPr>
        <w:tab/>
      </w:r>
      <w:bookmarkStart w:id="828" w:name="TabStop_N_4_24_1"/>
      <w:bookmarkStart w:id="829" w:name="N4_24_1"/>
      <w:r w:rsidRPr="00030305">
        <w:rPr>
          <w:rFonts w:hint="eastAsia"/>
          <w:sz w:val="16"/>
          <w:u w:color="000000"/>
        </w:rPr>
        <w:t>81,266,548</w:t>
      </w:r>
      <w:bookmarkEnd w:id="828"/>
      <w:bookmarkEnd w:id="829"/>
      <w:r w:rsidRPr="00030305">
        <w:rPr>
          <w:rFonts w:hint="eastAsia"/>
          <w:sz w:val="16"/>
          <w:u w:color="000000"/>
        </w:rPr>
        <w:tab/>
      </w:r>
      <w:bookmarkStart w:id="830" w:name="TabStop_N_4_24_2"/>
      <w:bookmarkStart w:id="831" w:name="N4_24_2"/>
      <w:r w:rsidRPr="00030305">
        <w:rPr>
          <w:rFonts w:hint="eastAsia"/>
          <w:sz w:val="16"/>
          <w:u w:color="000000"/>
        </w:rPr>
        <w:t>61,219,956</w:t>
      </w:r>
      <w:bookmarkEnd w:id="830"/>
      <w:bookmarkEnd w:id="831"/>
      <w:r w:rsidRPr="00030305">
        <w:rPr>
          <w:rFonts w:hint="eastAsia"/>
          <w:sz w:val="16"/>
          <w:u w:color="000000"/>
        </w:rPr>
        <w:tab/>
      </w:r>
      <w:bookmarkStart w:id="832" w:name="TabStop_N_4_24_3"/>
      <w:bookmarkStart w:id="833" w:name="N4_24_3"/>
      <w:r w:rsidRPr="00030305">
        <w:rPr>
          <w:rFonts w:hint="eastAsia"/>
          <w:sz w:val="16"/>
          <w:u w:color="000000"/>
        </w:rPr>
        <w:t>142,486,504</w:t>
      </w:r>
      <w:bookmarkEnd w:id="832"/>
      <w:bookmarkEnd w:id="833"/>
      <w:r w:rsidRPr="00030305">
        <w:rPr>
          <w:rFonts w:hint="eastAsia"/>
          <w:sz w:val="16"/>
          <w:u w:color="000000"/>
        </w:rPr>
        <w:tab/>
      </w:r>
      <w:bookmarkStart w:id="834" w:name="TabStop_N_4_24_4"/>
      <w:bookmarkStart w:id="835" w:name="N4_24_4"/>
      <w:r w:rsidRPr="00030305">
        <w:rPr>
          <w:rFonts w:hint="eastAsia"/>
          <w:sz w:val="16"/>
          <w:u w:color="000000"/>
        </w:rPr>
        <w:t>122,483,949</w:t>
      </w:r>
      <w:bookmarkEnd w:id="834"/>
      <w:bookmarkEnd w:id="835"/>
      <w:r w:rsidRPr="00030305">
        <w:rPr>
          <w:rFonts w:hint="eastAsia"/>
          <w:sz w:val="16"/>
          <w:u w:color="000000"/>
        </w:rPr>
        <w:tab/>
      </w:r>
      <w:bookmarkStart w:id="836" w:name="TabStop_N_4_24_5"/>
      <w:bookmarkStart w:id="837" w:name="N4_24_5"/>
      <w:r w:rsidRPr="00030305">
        <w:rPr>
          <w:rFonts w:hint="eastAsia"/>
          <w:sz w:val="16"/>
          <w:u w:color="000000"/>
        </w:rPr>
        <w:t>120,723,616</w:t>
      </w:r>
      <w:bookmarkEnd w:id="836"/>
      <w:bookmarkEnd w:id="837"/>
      <w:r w:rsidRPr="00030305">
        <w:rPr>
          <w:rFonts w:hint="eastAsia"/>
          <w:sz w:val="16"/>
          <w:u w:color="000000"/>
        </w:rPr>
        <w:tab/>
      </w:r>
      <w:bookmarkStart w:id="838" w:name="TabStop_N_4_24_6"/>
      <w:bookmarkStart w:id="839" w:name="N4_24_6"/>
      <w:r w:rsidRPr="00030305">
        <w:rPr>
          <w:rFonts w:hint="eastAsia"/>
          <w:sz w:val="16"/>
          <w:u w:color="000000"/>
        </w:rPr>
        <w:t>243,207,565</w:t>
      </w:r>
      <w:bookmarkEnd w:id="838"/>
      <w:bookmarkEnd w:id="839"/>
    </w:p>
    <w:p w14:paraId="451DE494" w14:textId="77777777" w:rsidR="00030305" w:rsidRDefault="00030305" w:rsidP="00030305">
      <w:pPr>
        <w:tabs>
          <w:tab w:val="right" w:pos="4190"/>
          <w:tab w:val="right" w:pos="5226"/>
          <w:tab w:val="right" w:pos="6581"/>
          <w:tab w:val="right" w:pos="7776"/>
          <w:tab w:val="right" w:pos="8811"/>
          <w:tab w:val="right" w:pos="10166"/>
        </w:tabs>
        <w:snapToGrid w:val="0"/>
        <w:ind w:left="689"/>
        <w:rPr>
          <w:sz w:val="16"/>
          <w:u w:color="000000"/>
        </w:rPr>
      </w:pPr>
      <w:bookmarkStart w:id="840" w:name="TabStop_N_4_25_0"/>
      <w:bookmarkStart w:id="841" w:name="N4_25_0"/>
      <w:r w:rsidRPr="00030305">
        <w:rPr>
          <w:rFonts w:hint="eastAsia"/>
          <w:sz w:val="16"/>
          <w:u w:color="000000"/>
        </w:rPr>
        <w:t>担保贷款</w:t>
      </w:r>
      <w:bookmarkEnd w:id="840"/>
      <w:bookmarkEnd w:id="841"/>
      <w:r w:rsidRPr="00030305">
        <w:rPr>
          <w:rFonts w:hint="eastAsia"/>
          <w:sz w:val="16"/>
          <w:u w:color="000000"/>
        </w:rPr>
        <w:tab/>
      </w:r>
      <w:bookmarkStart w:id="842" w:name="TabStop_N_4_25_1"/>
      <w:bookmarkStart w:id="843" w:name="N4_25_1"/>
      <w:r w:rsidRPr="00030305">
        <w:rPr>
          <w:rFonts w:hint="eastAsia"/>
          <w:sz w:val="16"/>
          <w:u w:color="000000"/>
        </w:rPr>
        <w:t>30,050,001</w:t>
      </w:r>
      <w:bookmarkEnd w:id="842"/>
      <w:bookmarkEnd w:id="843"/>
      <w:r w:rsidRPr="00030305">
        <w:rPr>
          <w:rFonts w:hint="eastAsia"/>
          <w:sz w:val="16"/>
          <w:u w:color="000000"/>
        </w:rPr>
        <w:tab/>
      </w:r>
      <w:bookmarkStart w:id="844" w:name="TabStop_N_4_25_2"/>
      <w:bookmarkStart w:id="845" w:name="N4_25_2"/>
      <w:r w:rsidRPr="00030305">
        <w:rPr>
          <w:rFonts w:hint="eastAsia"/>
          <w:sz w:val="16"/>
          <w:u w:color="000000"/>
        </w:rPr>
        <w:t>-</w:t>
      </w:r>
      <w:bookmarkEnd w:id="844"/>
      <w:bookmarkEnd w:id="845"/>
      <w:r w:rsidRPr="00030305">
        <w:rPr>
          <w:rFonts w:hint="eastAsia"/>
          <w:sz w:val="16"/>
          <w:u w:color="000000"/>
        </w:rPr>
        <w:tab/>
      </w:r>
      <w:bookmarkStart w:id="846" w:name="TabStop_N_4_25_3"/>
      <w:bookmarkStart w:id="847" w:name="N4_25_3"/>
      <w:r w:rsidRPr="00030305">
        <w:rPr>
          <w:rFonts w:hint="eastAsia"/>
          <w:sz w:val="16"/>
          <w:u w:color="000000"/>
        </w:rPr>
        <w:t>30,050,001</w:t>
      </w:r>
      <w:bookmarkEnd w:id="846"/>
      <w:bookmarkEnd w:id="847"/>
      <w:r w:rsidRPr="00030305">
        <w:rPr>
          <w:rFonts w:hint="eastAsia"/>
          <w:sz w:val="16"/>
          <w:u w:color="000000"/>
        </w:rPr>
        <w:tab/>
      </w:r>
      <w:bookmarkStart w:id="848" w:name="TabStop_N_4_25_4"/>
      <w:bookmarkStart w:id="849" w:name="N4_25_4"/>
      <w:r w:rsidRPr="00030305">
        <w:rPr>
          <w:rFonts w:hint="eastAsia"/>
          <w:sz w:val="16"/>
          <w:u w:color="000000"/>
        </w:rPr>
        <w:t>30,000,000</w:t>
      </w:r>
      <w:bookmarkEnd w:id="848"/>
      <w:bookmarkEnd w:id="849"/>
      <w:r w:rsidRPr="00030305">
        <w:rPr>
          <w:rFonts w:hint="eastAsia"/>
          <w:sz w:val="16"/>
          <w:u w:color="000000"/>
        </w:rPr>
        <w:tab/>
      </w:r>
      <w:bookmarkStart w:id="850" w:name="TabStop_N_4_25_5"/>
      <w:bookmarkStart w:id="851" w:name="N4_25_5"/>
      <w:r w:rsidRPr="00030305">
        <w:rPr>
          <w:rFonts w:hint="eastAsia"/>
          <w:sz w:val="16"/>
          <w:u w:color="000000"/>
        </w:rPr>
        <w:t>-</w:t>
      </w:r>
      <w:bookmarkEnd w:id="850"/>
      <w:bookmarkEnd w:id="851"/>
      <w:r w:rsidRPr="00030305">
        <w:rPr>
          <w:rFonts w:hint="eastAsia"/>
          <w:sz w:val="16"/>
          <w:u w:color="000000"/>
        </w:rPr>
        <w:tab/>
      </w:r>
      <w:bookmarkStart w:id="852" w:name="TabStop_N_4_25_6"/>
      <w:bookmarkStart w:id="853" w:name="N4_25_6"/>
      <w:r w:rsidRPr="00030305">
        <w:rPr>
          <w:rFonts w:hint="eastAsia"/>
          <w:sz w:val="16"/>
          <w:u w:color="000000"/>
        </w:rPr>
        <w:t>30,000,000</w:t>
      </w:r>
      <w:bookmarkEnd w:id="852"/>
      <w:bookmarkEnd w:id="853"/>
    </w:p>
    <w:p w14:paraId="26D6E6D9" w14:textId="77777777" w:rsidR="00030305" w:rsidRDefault="00030305" w:rsidP="00030305">
      <w:pPr>
        <w:tabs>
          <w:tab w:val="right" w:pos="4190"/>
          <w:tab w:val="right" w:pos="5226"/>
          <w:tab w:val="right" w:pos="6581"/>
          <w:tab w:val="right" w:pos="7776"/>
          <w:tab w:val="right" w:pos="8971"/>
          <w:tab w:val="right" w:pos="10166"/>
        </w:tabs>
        <w:snapToGrid w:val="0"/>
        <w:ind w:left="689"/>
        <w:rPr>
          <w:sz w:val="16"/>
          <w:u w:color="000000"/>
        </w:rPr>
      </w:pPr>
      <w:bookmarkStart w:id="854" w:name="TabStop_N_4_26_0"/>
      <w:bookmarkStart w:id="855" w:name="N4_26_0"/>
      <w:r w:rsidRPr="00030305">
        <w:rPr>
          <w:rFonts w:hint="eastAsia"/>
          <w:sz w:val="16"/>
          <w:u w:color="000000"/>
        </w:rPr>
        <w:t>抵押贷款</w:t>
      </w:r>
      <w:bookmarkEnd w:id="854"/>
      <w:bookmarkEnd w:id="855"/>
      <w:r w:rsidRPr="00030305">
        <w:rPr>
          <w:rFonts w:hint="eastAsia"/>
          <w:sz w:val="16"/>
          <w:u w:color="000000"/>
        </w:rPr>
        <w:tab/>
      </w:r>
      <w:bookmarkStart w:id="856" w:name="TabStop_N_4_26_1"/>
      <w:bookmarkStart w:id="857" w:name="N4_26_1"/>
      <w:r w:rsidRPr="00030305">
        <w:rPr>
          <w:rFonts w:hint="eastAsia"/>
          <w:sz w:val="16"/>
          <w:u w:color="000000"/>
        </w:rPr>
        <w:t>2,501,799</w:t>
      </w:r>
      <w:bookmarkEnd w:id="856"/>
      <w:bookmarkEnd w:id="857"/>
      <w:r w:rsidRPr="00030305">
        <w:rPr>
          <w:rFonts w:hint="eastAsia"/>
          <w:sz w:val="16"/>
          <w:u w:color="000000"/>
        </w:rPr>
        <w:tab/>
      </w:r>
      <w:bookmarkStart w:id="858" w:name="TabStop_N_4_26_2"/>
      <w:bookmarkStart w:id="859" w:name="N4_26_2"/>
      <w:r w:rsidRPr="00030305">
        <w:rPr>
          <w:rFonts w:hint="eastAsia"/>
          <w:sz w:val="16"/>
          <w:u w:color="000000"/>
        </w:rPr>
        <w:t>-</w:t>
      </w:r>
      <w:bookmarkEnd w:id="858"/>
      <w:bookmarkEnd w:id="859"/>
      <w:r w:rsidRPr="00030305">
        <w:rPr>
          <w:rFonts w:hint="eastAsia"/>
          <w:sz w:val="16"/>
          <w:u w:color="000000"/>
        </w:rPr>
        <w:tab/>
      </w:r>
      <w:bookmarkStart w:id="860" w:name="TabStop_N_4_26_3"/>
      <w:bookmarkStart w:id="861" w:name="N4_26_3"/>
      <w:r w:rsidRPr="00030305">
        <w:rPr>
          <w:rFonts w:hint="eastAsia"/>
          <w:sz w:val="16"/>
          <w:u w:color="000000"/>
        </w:rPr>
        <w:t>2,501,799</w:t>
      </w:r>
      <w:bookmarkEnd w:id="860"/>
      <w:bookmarkEnd w:id="861"/>
      <w:r w:rsidRPr="00030305">
        <w:rPr>
          <w:rFonts w:hint="eastAsia"/>
          <w:sz w:val="16"/>
          <w:u w:color="000000"/>
        </w:rPr>
        <w:tab/>
      </w:r>
      <w:bookmarkStart w:id="862" w:name="TabStop_N_4_26_4"/>
      <w:bookmarkStart w:id="863" w:name="N4_26_4"/>
      <w:r w:rsidRPr="00030305">
        <w:rPr>
          <w:rFonts w:hint="eastAsia"/>
          <w:sz w:val="16"/>
          <w:u w:color="000000"/>
        </w:rPr>
        <w:t>13,180,000</w:t>
      </w:r>
      <w:bookmarkEnd w:id="862"/>
      <w:bookmarkEnd w:id="863"/>
      <w:r w:rsidRPr="00030305">
        <w:rPr>
          <w:rFonts w:hint="eastAsia"/>
          <w:sz w:val="16"/>
          <w:u w:color="000000"/>
        </w:rPr>
        <w:tab/>
      </w:r>
      <w:bookmarkStart w:id="864" w:name="TabStop_N_4_26_5"/>
      <w:bookmarkStart w:id="865" w:name="N4_26_5"/>
      <w:r w:rsidRPr="00030305">
        <w:rPr>
          <w:rFonts w:hint="eastAsia"/>
          <w:sz w:val="16"/>
          <w:u w:color="000000"/>
        </w:rPr>
        <w:t>1841889</w:t>
      </w:r>
      <w:bookmarkEnd w:id="864"/>
      <w:bookmarkEnd w:id="865"/>
      <w:r w:rsidRPr="00030305">
        <w:rPr>
          <w:rFonts w:hint="eastAsia"/>
          <w:sz w:val="16"/>
          <w:u w:color="000000"/>
        </w:rPr>
        <w:tab/>
      </w:r>
      <w:bookmarkStart w:id="866" w:name="TabStop_N_4_26_6"/>
      <w:bookmarkStart w:id="867" w:name="N4_26_6"/>
      <w:r w:rsidRPr="00030305">
        <w:rPr>
          <w:rFonts w:hint="eastAsia"/>
          <w:sz w:val="16"/>
          <w:u w:color="000000"/>
        </w:rPr>
        <w:t>15,021,889</w:t>
      </w:r>
      <w:bookmarkEnd w:id="866"/>
      <w:bookmarkEnd w:id="867"/>
    </w:p>
    <w:p w14:paraId="1D62C796" w14:textId="77777777" w:rsidR="00030305"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6"/>
          <w:u w:val="single" w:color="000000"/>
        </w:rPr>
      </w:pPr>
      <w:bookmarkStart w:id="868" w:name="TabStop_N_underline_4_26_0"/>
      <w:bookmarkStart w:id="869" w:name="Nunderline_4_26_0"/>
      <w:bookmarkEnd w:id="868"/>
      <w:bookmarkEnd w:id="869"/>
      <w:r w:rsidRPr="00030305">
        <w:rPr>
          <w:color w:val="FFFFFF"/>
          <w:sz w:val="16"/>
          <w:u w:color="000000"/>
        </w:rPr>
        <w:tab/>
      </w:r>
      <w:bookmarkStart w:id="870" w:name="TabStop_N_underline_4_26_1"/>
      <w:bookmarkStart w:id="871" w:name="Nunderline_4_26_1"/>
      <w:r w:rsidRPr="00030305">
        <w:rPr>
          <w:color w:val="FFFFFF"/>
          <w:sz w:val="16"/>
          <w:u w:val="single" w:color="000000"/>
        </w:rPr>
        <w:t>__________</w:t>
      </w:r>
      <w:bookmarkEnd w:id="870"/>
      <w:bookmarkEnd w:id="871"/>
      <w:r w:rsidRPr="00030305">
        <w:rPr>
          <w:color w:val="FFFFFF"/>
          <w:sz w:val="16"/>
          <w:u w:color="000000"/>
        </w:rPr>
        <w:tab/>
      </w:r>
      <w:bookmarkStart w:id="872" w:name="TabStop_N_underline_4_26_2"/>
      <w:bookmarkStart w:id="873" w:name="Nunderline_4_26_2"/>
      <w:r w:rsidRPr="00030305">
        <w:rPr>
          <w:color w:val="FFFFFF"/>
          <w:sz w:val="16"/>
          <w:u w:val="single" w:color="000000"/>
        </w:rPr>
        <w:t>_________</w:t>
      </w:r>
      <w:bookmarkEnd w:id="872"/>
      <w:bookmarkEnd w:id="873"/>
      <w:r w:rsidRPr="00030305">
        <w:rPr>
          <w:color w:val="FFFFFF"/>
          <w:sz w:val="16"/>
          <w:u w:color="000000"/>
        </w:rPr>
        <w:tab/>
      </w:r>
      <w:bookmarkStart w:id="874" w:name="TabStop_N_underline_4_26_3"/>
      <w:bookmarkStart w:id="875" w:name="Nunderline_4_26_3"/>
      <w:r w:rsidRPr="00030305">
        <w:rPr>
          <w:color w:val="FFFFFF"/>
          <w:sz w:val="16"/>
          <w:u w:val="single" w:color="000000"/>
        </w:rPr>
        <w:t>__________</w:t>
      </w:r>
      <w:bookmarkEnd w:id="874"/>
      <w:bookmarkEnd w:id="875"/>
      <w:r w:rsidRPr="00030305">
        <w:rPr>
          <w:color w:val="FFFFFF"/>
          <w:sz w:val="16"/>
          <w:u w:color="000000"/>
        </w:rPr>
        <w:tab/>
      </w:r>
      <w:bookmarkStart w:id="876" w:name="TabStop_N_underline_4_26_4"/>
      <w:bookmarkStart w:id="877" w:name="Nunderline_4_26_4"/>
      <w:r w:rsidRPr="00030305">
        <w:rPr>
          <w:color w:val="FFFFFF"/>
          <w:sz w:val="16"/>
          <w:u w:val="single" w:color="000000"/>
        </w:rPr>
        <w:t>__________</w:t>
      </w:r>
      <w:bookmarkEnd w:id="876"/>
      <w:bookmarkEnd w:id="877"/>
      <w:r w:rsidRPr="00030305">
        <w:rPr>
          <w:color w:val="FFFFFF"/>
          <w:sz w:val="16"/>
          <w:u w:color="000000"/>
        </w:rPr>
        <w:tab/>
      </w:r>
      <w:bookmarkStart w:id="878" w:name="TabStop_N_underline_4_26_5"/>
      <w:bookmarkStart w:id="879" w:name="Nunderline_4_26_5"/>
      <w:r w:rsidRPr="00030305">
        <w:rPr>
          <w:color w:val="FFFFFF"/>
          <w:sz w:val="16"/>
          <w:u w:val="single" w:color="000000"/>
        </w:rPr>
        <w:t>__________</w:t>
      </w:r>
      <w:bookmarkEnd w:id="878"/>
      <w:bookmarkEnd w:id="879"/>
      <w:r w:rsidRPr="00030305">
        <w:rPr>
          <w:color w:val="FFFFFF"/>
          <w:sz w:val="16"/>
          <w:u w:color="000000"/>
        </w:rPr>
        <w:tab/>
      </w:r>
      <w:bookmarkStart w:id="880" w:name="TabStop_N_underline_4_26_6"/>
      <w:bookmarkStart w:id="881" w:name="Nunderline_4_26_6"/>
      <w:r w:rsidRPr="00030305">
        <w:rPr>
          <w:color w:val="FFFFFF"/>
          <w:sz w:val="16"/>
          <w:u w:val="single" w:color="000000"/>
        </w:rPr>
        <w:t>__________</w:t>
      </w:r>
      <w:bookmarkEnd w:id="880"/>
      <w:bookmarkEnd w:id="881"/>
    </w:p>
    <w:p w14:paraId="718F742B" w14:textId="77777777" w:rsidR="00030305" w:rsidRDefault="00030305" w:rsidP="00030305">
      <w:pPr>
        <w:tabs>
          <w:tab w:val="right" w:pos="4190"/>
          <w:tab w:val="right" w:pos="5386"/>
          <w:tab w:val="right" w:pos="6581"/>
          <w:tab w:val="right" w:pos="7776"/>
          <w:tab w:val="right" w:pos="8971"/>
          <w:tab w:val="right" w:pos="10166"/>
        </w:tabs>
        <w:snapToGrid w:val="0"/>
        <w:ind w:left="689"/>
        <w:rPr>
          <w:sz w:val="16"/>
          <w:u w:color="000000"/>
        </w:rPr>
      </w:pPr>
      <w:bookmarkStart w:id="882" w:name="TabStop_N_4_27_0"/>
      <w:bookmarkStart w:id="883" w:name="N4_27_0"/>
      <w:r w:rsidRPr="00030305">
        <w:rPr>
          <w:rFonts w:hint="eastAsia"/>
          <w:sz w:val="16"/>
          <w:u w:color="000000"/>
        </w:rPr>
        <w:t>发放贷款和垫款总额</w:t>
      </w:r>
      <w:bookmarkEnd w:id="882"/>
      <w:bookmarkEnd w:id="883"/>
      <w:r w:rsidRPr="00030305">
        <w:rPr>
          <w:rFonts w:hint="eastAsia"/>
          <w:sz w:val="16"/>
          <w:u w:color="000000"/>
        </w:rPr>
        <w:tab/>
      </w:r>
      <w:bookmarkStart w:id="884" w:name="TabStop_N_4_27_1"/>
      <w:bookmarkStart w:id="885" w:name="N4_27_1"/>
      <w:r w:rsidRPr="00030305">
        <w:rPr>
          <w:rFonts w:hint="eastAsia"/>
          <w:sz w:val="16"/>
          <w:u w:color="000000"/>
        </w:rPr>
        <w:t>113,818,348</w:t>
      </w:r>
      <w:bookmarkEnd w:id="884"/>
      <w:bookmarkEnd w:id="885"/>
      <w:r w:rsidRPr="00030305">
        <w:rPr>
          <w:rFonts w:hint="eastAsia"/>
          <w:sz w:val="16"/>
          <w:u w:color="000000"/>
        </w:rPr>
        <w:tab/>
      </w:r>
      <w:bookmarkStart w:id="886" w:name="TabStop_N_4_27_2"/>
      <w:bookmarkStart w:id="887" w:name="N4_27_2"/>
      <w:r w:rsidRPr="00030305">
        <w:rPr>
          <w:rFonts w:hint="eastAsia"/>
          <w:sz w:val="16"/>
          <w:u w:color="000000"/>
        </w:rPr>
        <w:t>61,219,956</w:t>
      </w:r>
      <w:bookmarkEnd w:id="886"/>
      <w:bookmarkEnd w:id="887"/>
      <w:r w:rsidRPr="00030305">
        <w:rPr>
          <w:rFonts w:hint="eastAsia"/>
          <w:sz w:val="16"/>
          <w:u w:color="000000"/>
        </w:rPr>
        <w:tab/>
      </w:r>
      <w:bookmarkStart w:id="888" w:name="TabStop_N_4_27_3"/>
      <w:bookmarkStart w:id="889" w:name="N4_27_3"/>
      <w:r w:rsidRPr="00030305">
        <w:rPr>
          <w:rFonts w:hint="eastAsia"/>
          <w:sz w:val="16"/>
          <w:u w:color="000000"/>
        </w:rPr>
        <w:t>175,038,304</w:t>
      </w:r>
      <w:bookmarkEnd w:id="888"/>
      <w:bookmarkEnd w:id="889"/>
      <w:r w:rsidRPr="00030305">
        <w:rPr>
          <w:rFonts w:hint="eastAsia"/>
          <w:sz w:val="16"/>
          <w:u w:color="000000"/>
        </w:rPr>
        <w:tab/>
      </w:r>
      <w:bookmarkStart w:id="890" w:name="TabStop_N_4_27_4"/>
      <w:bookmarkStart w:id="891" w:name="N4_27_4"/>
      <w:r w:rsidRPr="00030305">
        <w:rPr>
          <w:rFonts w:hint="eastAsia"/>
          <w:sz w:val="16"/>
          <w:u w:color="000000"/>
        </w:rPr>
        <w:t>165,663,949</w:t>
      </w:r>
      <w:bookmarkEnd w:id="890"/>
      <w:bookmarkEnd w:id="891"/>
      <w:r w:rsidRPr="00030305">
        <w:rPr>
          <w:rFonts w:hint="eastAsia"/>
          <w:sz w:val="16"/>
          <w:u w:color="000000"/>
        </w:rPr>
        <w:tab/>
      </w:r>
      <w:bookmarkStart w:id="892" w:name="TabStop_N_4_27_5"/>
      <w:bookmarkStart w:id="893" w:name="N4_27_5"/>
      <w:r w:rsidRPr="00030305">
        <w:rPr>
          <w:rFonts w:hint="eastAsia"/>
          <w:sz w:val="16"/>
          <w:u w:color="000000"/>
        </w:rPr>
        <w:t>122,565,505</w:t>
      </w:r>
      <w:bookmarkEnd w:id="892"/>
      <w:bookmarkEnd w:id="893"/>
      <w:r w:rsidRPr="00030305">
        <w:rPr>
          <w:rFonts w:hint="eastAsia"/>
          <w:sz w:val="16"/>
          <w:u w:color="000000"/>
        </w:rPr>
        <w:tab/>
      </w:r>
      <w:bookmarkStart w:id="894" w:name="TabStop_N_4_27_6"/>
      <w:bookmarkStart w:id="895" w:name="N4_27_6"/>
      <w:r w:rsidRPr="00030305">
        <w:rPr>
          <w:rFonts w:hint="eastAsia"/>
          <w:sz w:val="16"/>
          <w:u w:color="000000"/>
        </w:rPr>
        <w:t>288,229,454</w:t>
      </w:r>
      <w:bookmarkEnd w:id="894"/>
      <w:bookmarkEnd w:id="895"/>
    </w:p>
    <w:p w14:paraId="27689C0B" w14:textId="77777777" w:rsidR="00030305"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6"/>
          <w:u w:val="single" w:color="000000"/>
        </w:rPr>
      </w:pPr>
      <w:bookmarkStart w:id="896" w:name="TabStop_N_underline_4_27_0"/>
      <w:bookmarkStart w:id="897" w:name="Nunderline_4_27_0"/>
      <w:bookmarkEnd w:id="896"/>
      <w:bookmarkEnd w:id="897"/>
      <w:r w:rsidRPr="00030305">
        <w:rPr>
          <w:color w:val="FFFFFF"/>
          <w:sz w:val="16"/>
          <w:u w:color="000000"/>
        </w:rPr>
        <w:tab/>
      </w:r>
      <w:bookmarkStart w:id="898" w:name="TabStop_N_underline_4_27_1"/>
      <w:bookmarkStart w:id="899" w:name="Nunderline_4_27_1"/>
      <w:r w:rsidRPr="00030305">
        <w:rPr>
          <w:color w:val="FFFFFF"/>
          <w:sz w:val="16"/>
          <w:u w:val="single" w:color="000000"/>
        </w:rPr>
        <w:t>__________</w:t>
      </w:r>
      <w:bookmarkEnd w:id="898"/>
      <w:bookmarkEnd w:id="899"/>
      <w:r w:rsidRPr="00030305">
        <w:rPr>
          <w:color w:val="FFFFFF"/>
          <w:sz w:val="16"/>
          <w:u w:color="000000"/>
        </w:rPr>
        <w:tab/>
      </w:r>
      <w:bookmarkStart w:id="900" w:name="TabStop_N_underline_4_27_2"/>
      <w:bookmarkStart w:id="901" w:name="Nunderline_4_27_2"/>
      <w:r w:rsidRPr="00030305">
        <w:rPr>
          <w:color w:val="FFFFFF"/>
          <w:sz w:val="16"/>
          <w:u w:val="single" w:color="000000"/>
        </w:rPr>
        <w:t>_________</w:t>
      </w:r>
      <w:bookmarkEnd w:id="900"/>
      <w:bookmarkEnd w:id="901"/>
      <w:r w:rsidRPr="00030305">
        <w:rPr>
          <w:color w:val="FFFFFF"/>
          <w:sz w:val="16"/>
          <w:u w:color="000000"/>
        </w:rPr>
        <w:tab/>
      </w:r>
      <w:bookmarkStart w:id="902" w:name="TabStop_N_underline_4_27_3"/>
      <w:bookmarkStart w:id="903" w:name="Nunderline_4_27_3"/>
      <w:r w:rsidRPr="00030305">
        <w:rPr>
          <w:color w:val="FFFFFF"/>
          <w:sz w:val="16"/>
          <w:u w:val="single" w:color="000000"/>
        </w:rPr>
        <w:t>__________</w:t>
      </w:r>
      <w:bookmarkEnd w:id="902"/>
      <w:bookmarkEnd w:id="903"/>
      <w:r w:rsidRPr="00030305">
        <w:rPr>
          <w:color w:val="FFFFFF"/>
          <w:sz w:val="16"/>
          <w:u w:color="000000"/>
        </w:rPr>
        <w:tab/>
      </w:r>
      <w:bookmarkStart w:id="904" w:name="TabStop_N_underline_4_27_4"/>
      <w:bookmarkStart w:id="905" w:name="Nunderline_4_27_4"/>
      <w:r w:rsidRPr="00030305">
        <w:rPr>
          <w:color w:val="FFFFFF"/>
          <w:sz w:val="16"/>
          <w:u w:val="single" w:color="000000"/>
        </w:rPr>
        <w:t>__________</w:t>
      </w:r>
      <w:bookmarkEnd w:id="904"/>
      <w:bookmarkEnd w:id="905"/>
      <w:r w:rsidRPr="00030305">
        <w:rPr>
          <w:color w:val="FFFFFF"/>
          <w:sz w:val="16"/>
          <w:u w:color="000000"/>
        </w:rPr>
        <w:tab/>
      </w:r>
      <w:bookmarkStart w:id="906" w:name="TabStop_N_underline_4_27_5"/>
      <w:bookmarkStart w:id="907" w:name="Nunderline_4_27_5"/>
      <w:r w:rsidRPr="00030305">
        <w:rPr>
          <w:color w:val="FFFFFF"/>
          <w:sz w:val="16"/>
          <w:u w:val="single" w:color="000000"/>
        </w:rPr>
        <w:t>__________</w:t>
      </w:r>
      <w:bookmarkEnd w:id="906"/>
      <w:bookmarkEnd w:id="907"/>
      <w:r w:rsidRPr="00030305">
        <w:rPr>
          <w:color w:val="FFFFFF"/>
          <w:sz w:val="16"/>
          <w:u w:color="000000"/>
        </w:rPr>
        <w:tab/>
      </w:r>
      <w:bookmarkStart w:id="908" w:name="TabStop_N_underline_4_27_6"/>
      <w:bookmarkStart w:id="909" w:name="Nunderline_4_27_6"/>
      <w:r w:rsidRPr="00030305">
        <w:rPr>
          <w:color w:val="FFFFFF"/>
          <w:sz w:val="16"/>
          <w:u w:val="single" w:color="000000"/>
        </w:rPr>
        <w:t>__________</w:t>
      </w:r>
      <w:bookmarkEnd w:id="908"/>
      <w:bookmarkEnd w:id="909"/>
    </w:p>
    <w:p w14:paraId="733726BD" w14:textId="77777777" w:rsidR="00030305" w:rsidRDefault="00030305" w:rsidP="00030305">
      <w:pPr>
        <w:tabs>
          <w:tab w:val="right" w:pos="4190"/>
          <w:tab w:val="right" w:pos="5386"/>
          <w:tab w:val="right" w:pos="6581"/>
          <w:tab w:val="right" w:pos="7776"/>
          <w:tab w:val="right" w:pos="8971"/>
          <w:tab w:val="right" w:pos="10166"/>
        </w:tabs>
        <w:snapToGrid w:val="0"/>
        <w:ind w:left="689"/>
        <w:rPr>
          <w:sz w:val="16"/>
          <w:u w:color="000000"/>
        </w:rPr>
      </w:pPr>
      <w:bookmarkStart w:id="910" w:name="TabStop_N_4_28_0"/>
      <w:bookmarkStart w:id="911" w:name="N4_28_0"/>
      <w:r w:rsidRPr="00030305">
        <w:rPr>
          <w:rFonts w:hint="eastAsia"/>
          <w:sz w:val="16"/>
          <w:u w:color="000000"/>
        </w:rPr>
        <w:t>减：信用损失准备</w:t>
      </w:r>
      <w:bookmarkStart w:id="912" w:name="TabStop_N_4_28_1"/>
      <w:bookmarkStart w:id="913" w:name="N4_28_1"/>
      <w:bookmarkStart w:id="914" w:name="TabStop_N_4_28_2"/>
      <w:bookmarkStart w:id="915" w:name="N4_28_2"/>
      <w:bookmarkStart w:id="916" w:name="TabStop_N_4_28_3"/>
      <w:bookmarkStart w:id="917" w:name="N4_28_3"/>
      <w:bookmarkStart w:id="918" w:name="TabStop_N_4_28_4"/>
      <w:bookmarkStart w:id="919" w:name="N4_28_4"/>
      <w:bookmarkStart w:id="920" w:name="TabStop_N_4_28_5"/>
      <w:bookmarkStart w:id="921" w:name="N4_28_5"/>
      <w:bookmarkStart w:id="922" w:name="TabStop_N_4_28_6"/>
      <w:bookmarkStart w:id="923" w:name="N4_28_6"/>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r w:rsidRPr="00030305">
        <w:rPr>
          <w:rFonts w:hint="eastAsia"/>
          <w:sz w:val="16"/>
          <w:u w:color="000000"/>
        </w:rPr>
        <w:tab/>
      </w:r>
      <w:r w:rsidRPr="00030305">
        <w:rPr>
          <w:rFonts w:hint="eastAsia"/>
          <w:sz w:val="16"/>
          <w:u w:color="000000"/>
        </w:rPr>
        <w:tab/>
      </w:r>
      <w:r w:rsidRPr="00030305">
        <w:rPr>
          <w:rFonts w:hint="eastAsia"/>
          <w:sz w:val="16"/>
          <w:u w:color="000000"/>
        </w:rPr>
        <w:tab/>
      </w:r>
      <w:r w:rsidRPr="00030305">
        <w:rPr>
          <w:rFonts w:hint="eastAsia"/>
          <w:sz w:val="16"/>
          <w:u w:color="000000"/>
        </w:rPr>
        <w:tab/>
      </w:r>
      <w:r w:rsidRPr="00030305">
        <w:rPr>
          <w:rFonts w:hint="eastAsia"/>
          <w:sz w:val="16"/>
          <w:u w:color="000000"/>
        </w:rPr>
        <w:tab/>
      </w:r>
      <w:r w:rsidRPr="00030305">
        <w:rPr>
          <w:rFonts w:hint="eastAsia"/>
          <w:sz w:val="16"/>
          <w:u w:color="000000"/>
        </w:rPr>
        <w:tab/>
      </w:r>
    </w:p>
    <w:p w14:paraId="25D60B36" w14:textId="77777777" w:rsidR="00030305" w:rsidRDefault="00030305" w:rsidP="00030305">
      <w:pPr>
        <w:tabs>
          <w:tab w:val="right" w:pos="4190"/>
          <w:tab w:val="right" w:pos="5386"/>
          <w:tab w:val="right" w:pos="6581"/>
          <w:tab w:val="right" w:pos="7776"/>
          <w:tab w:val="right" w:pos="8971"/>
          <w:tab w:val="right" w:pos="10166"/>
        </w:tabs>
        <w:snapToGrid w:val="0"/>
        <w:ind w:left="689"/>
        <w:rPr>
          <w:sz w:val="16"/>
          <w:u w:color="000000"/>
        </w:rPr>
      </w:pPr>
      <w:bookmarkStart w:id="924" w:name="TabStop_N_4_29_0"/>
      <w:bookmarkStart w:id="925" w:name="N4_29_0"/>
      <w:r w:rsidRPr="00030305">
        <w:rPr>
          <w:rFonts w:hint="eastAsia"/>
          <w:sz w:val="16"/>
          <w:u w:color="000000"/>
        </w:rPr>
        <w:t xml:space="preserve">    </w:t>
      </w:r>
      <w:r w:rsidRPr="00030305">
        <w:rPr>
          <w:rFonts w:hint="eastAsia"/>
          <w:sz w:val="16"/>
          <w:u w:color="000000"/>
        </w:rPr>
        <w:t>其中：按</w:t>
      </w:r>
      <w:r w:rsidRPr="00030305">
        <w:rPr>
          <w:rFonts w:hint="eastAsia"/>
          <w:sz w:val="16"/>
          <w:u w:color="000000"/>
        </w:rPr>
        <w:t>12</w:t>
      </w:r>
      <w:r w:rsidRPr="00030305">
        <w:rPr>
          <w:rFonts w:hint="eastAsia"/>
          <w:sz w:val="16"/>
          <w:u w:color="000000"/>
        </w:rPr>
        <w:t>个月的预期</w:t>
      </w:r>
      <w:bookmarkStart w:id="926" w:name="TabStop_N_4_29_1"/>
      <w:bookmarkStart w:id="927" w:name="N4_29_1"/>
      <w:bookmarkStart w:id="928" w:name="TabStop_N_4_29_2"/>
      <w:bookmarkStart w:id="929" w:name="N4_29_2"/>
      <w:bookmarkStart w:id="930" w:name="TabStop_N_4_29_3"/>
      <w:bookmarkStart w:id="931" w:name="N4_29_3"/>
      <w:bookmarkStart w:id="932" w:name="TabStop_N_4_29_4"/>
      <w:bookmarkStart w:id="933" w:name="N4_29_4"/>
      <w:bookmarkStart w:id="934" w:name="TabStop_N_4_29_5"/>
      <w:bookmarkStart w:id="935" w:name="N4_29_5"/>
      <w:bookmarkStart w:id="936" w:name="TabStop_N_4_29_6"/>
      <w:bookmarkStart w:id="937" w:name="N4_29_6"/>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r w:rsidRPr="00030305">
        <w:rPr>
          <w:rFonts w:hint="eastAsia"/>
          <w:sz w:val="16"/>
          <w:u w:color="000000"/>
        </w:rPr>
        <w:tab/>
      </w:r>
      <w:r w:rsidRPr="00030305">
        <w:rPr>
          <w:rFonts w:hint="eastAsia"/>
          <w:sz w:val="16"/>
          <w:u w:color="000000"/>
        </w:rPr>
        <w:tab/>
      </w:r>
      <w:r w:rsidRPr="00030305">
        <w:rPr>
          <w:rFonts w:hint="eastAsia"/>
          <w:sz w:val="16"/>
          <w:u w:color="000000"/>
        </w:rPr>
        <w:tab/>
      </w:r>
      <w:r w:rsidRPr="00030305">
        <w:rPr>
          <w:rFonts w:hint="eastAsia"/>
          <w:sz w:val="16"/>
          <w:u w:color="000000"/>
        </w:rPr>
        <w:tab/>
      </w:r>
      <w:r w:rsidRPr="00030305">
        <w:rPr>
          <w:rFonts w:hint="eastAsia"/>
          <w:sz w:val="16"/>
          <w:u w:color="000000"/>
        </w:rPr>
        <w:tab/>
      </w:r>
      <w:r w:rsidRPr="00030305">
        <w:rPr>
          <w:rFonts w:hint="eastAsia"/>
          <w:sz w:val="16"/>
          <w:u w:color="000000"/>
        </w:rPr>
        <w:tab/>
      </w:r>
    </w:p>
    <w:p w14:paraId="1F78D57C" w14:textId="77777777" w:rsidR="00030305" w:rsidRDefault="00030305" w:rsidP="00030305">
      <w:pPr>
        <w:tabs>
          <w:tab w:val="right" w:pos="4190"/>
          <w:tab w:val="right" w:pos="5386"/>
          <w:tab w:val="right" w:pos="6581"/>
          <w:tab w:val="right" w:pos="7776"/>
          <w:tab w:val="right" w:pos="8971"/>
          <w:tab w:val="right" w:pos="10166"/>
        </w:tabs>
        <w:snapToGrid w:val="0"/>
        <w:ind w:left="689"/>
        <w:rPr>
          <w:sz w:val="16"/>
          <w:u w:color="000000"/>
        </w:rPr>
      </w:pPr>
      <w:bookmarkStart w:id="938" w:name="TabStop_N_4_30_0"/>
      <w:bookmarkStart w:id="939" w:name="N4_30_0"/>
      <w:r w:rsidRPr="00030305">
        <w:rPr>
          <w:rFonts w:hint="eastAsia"/>
          <w:sz w:val="16"/>
          <w:u w:color="000000"/>
        </w:rPr>
        <w:t xml:space="preserve">              </w:t>
      </w:r>
      <w:r w:rsidRPr="00030305">
        <w:rPr>
          <w:rFonts w:hint="eastAsia"/>
          <w:sz w:val="16"/>
          <w:u w:color="000000"/>
        </w:rPr>
        <w:t>信用损失评估</w:t>
      </w:r>
      <w:bookmarkEnd w:id="938"/>
      <w:bookmarkEnd w:id="939"/>
      <w:r w:rsidRPr="00030305">
        <w:rPr>
          <w:rFonts w:hint="eastAsia"/>
          <w:sz w:val="16"/>
          <w:u w:color="000000"/>
        </w:rPr>
        <w:tab/>
      </w:r>
      <w:bookmarkStart w:id="940" w:name="TabStop_N_4_30_1"/>
      <w:bookmarkStart w:id="941" w:name="N4_30_1"/>
      <w:r w:rsidRPr="00030305">
        <w:rPr>
          <w:rFonts w:hint="eastAsia"/>
          <w:sz w:val="16"/>
          <w:u w:color="000000"/>
        </w:rPr>
        <w:t>1,435,012</w:t>
      </w:r>
      <w:bookmarkEnd w:id="940"/>
      <w:bookmarkEnd w:id="941"/>
      <w:r w:rsidRPr="00030305">
        <w:rPr>
          <w:rFonts w:hint="eastAsia"/>
          <w:sz w:val="16"/>
          <w:u w:color="000000"/>
        </w:rPr>
        <w:tab/>
      </w:r>
      <w:bookmarkStart w:id="942" w:name="TabStop_N_4_30_2"/>
      <w:bookmarkStart w:id="943" w:name="N4_30_2"/>
      <w:r w:rsidRPr="00030305">
        <w:rPr>
          <w:rFonts w:hint="eastAsia"/>
          <w:sz w:val="16"/>
          <w:u w:color="000000"/>
        </w:rPr>
        <w:t>771,856</w:t>
      </w:r>
      <w:bookmarkEnd w:id="942"/>
      <w:bookmarkEnd w:id="943"/>
      <w:r w:rsidRPr="00030305">
        <w:rPr>
          <w:rFonts w:hint="eastAsia"/>
          <w:sz w:val="16"/>
          <w:u w:color="000000"/>
        </w:rPr>
        <w:tab/>
      </w:r>
      <w:bookmarkStart w:id="944" w:name="TabStop_N_4_30_3"/>
      <w:bookmarkStart w:id="945" w:name="N4_30_3"/>
      <w:r w:rsidRPr="00030305">
        <w:rPr>
          <w:rFonts w:hint="eastAsia"/>
          <w:sz w:val="16"/>
          <w:u w:color="000000"/>
        </w:rPr>
        <w:t>2,206,868</w:t>
      </w:r>
      <w:bookmarkEnd w:id="944"/>
      <w:bookmarkEnd w:id="945"/>
      <w:r w:rsidRPr="00030305">
        <w:rPr>
          <w:rFonts w:hint="eastAsia"/>
          <w:sz w:val="16"/>
          <w:u w:color="000000"/>
        </w:rPr>
        <w:tab/>
      </w:r>
      <w:bookmarkStart w:id="946" w:name="TabStop_N_4_30_4"/>
      <w:bookmarkStart w:id="947" w:name="N4_30_4"/>
      <w:r w:rsidRPr="00030305">
        <w:rPr>
          <w:rFonts w:hint="eastAsia"/>
          <w:sz w:val="16"/>
          <w:u w:color="000000"/>
        </w:rPr>
        <w:t>2,869,406</w:t>
      </w:r>
      <w:bookmarkEnd w:id="946"/>
      <w:bookmarkEnd w:id="947"/>
      <w:r w:rsidRPr="00030305">
        <w:rPr>
          <w:rFonts w:hint="eastAsia"/>
          <w:sz w:val="16"/>
          <w:u w:color="000000"/>
        </w:rPr>
        <w:tab/>
      </w:r>
      <w:bookmarkStart w:id="948" w:name="TabStop_N_4_30_5"/>
      <w:bookmarkStart w:id="949" w:name="N4_30_5"/>
      <w:r w:rsidRPr="00030305">
        <w:rPr>
          <w:rFonts w:hint="eastAsia"/>
          <w:sz w:val="16"/>
          <w:u w:color="000000"/>
        </w:rPr>
        <w:t>2,122,914</w:t>
      </w:r>
      <w:bookmarkEnd w:id="948"/>
      <w:bookmarkEnd w:id="949"/>
      <w:r w:rsidRPr="00030305">
        <w:rPr>
          <w:rFonts w:hint="eastAsia"/>
          <w:sz w:val="16"/>
          <w:u w:color="000000"/>
        </w:rPr>
        <w:tab/>
      </w:r>
      <w:bookmarkStart w:id="950" w:name="TabStop_N_4_30_6"/>
      <w:bookmarkStart w:id="951" w:name="N4_30_6"/>
      <w:r w:rsidRPr="00030305">
        <w:rPr>
          <w:rFonts w:hint="eastAsia"/>
          <w:sz w:val="16"/>
          <w:u w:color="000000"/>
        </w:rPr>
        <w:t>4,992,320</w:t>
      </w:r>
      <w:bookmarkEnd w:id="950"/>
      <w:bookmarkEnd w:id="951"/>
    </w:p>
    <w:p w14:paraId="79A2B8BB" w14:textId="77777777" w:rsidR="00030305" w:rsidRDefault="00030305" w:rsidP="00030305">
      <w:pPr>
        <w:tabs>
          <w:tab w:val="right" w:pos="4190"/>
          <w:tab w:val="right" w:pos="5386"/>
          <w:tab w:val="right" w:pos="6581"/>
          <w:tab w:val="right" w:pos="7776"/>
          <w:tab w:val="right" w:pos="8971"/>
          <w:tab w:val="right" w:pos="10166"/>
        </w:tabs>
        <w:snapToGrid w:val="0"/>
        <w:ind w:left="689"/>
        <w:rPr>
          <w:sz w:val="16"/>
          <w:u w:color="000000"/>
        </w:rPr>
      </w:pPr>
      <w:bookmarkStart w:id="952" w:name="TabStop_N_4_31_0"/>
      <w:bookmarkStart w:id="953" w:name="N4_31_0"/>
      <w:r w:rsidRPr="00030305">
        <w:rPr>
          <w:rFonts w:hint="eastAsia"/>
          <w:sz w:val="16"/>
          <w:u w:color="000000"/>
        </w:rPr>
        <w:t xml:space="preserve">            </w:t>
      </w:r>
      <w:r w:rsidRPr="00030305">
        <w:rPr>
          <w:rFonts w:hint="eastAsia"/>
          <w:sz w:val="16"/>
          <w:u w:color="000000"/>
        </w:rPr>
        <w:t>按全生命周期的预期</w:t>
      </w:r>
      <w:bookmarkStart w:id="954" w:name="TabStop_N_4_31_1"/>
      <w:bookmarkStart w:id="955" w:name="N4_31_1"/>
      <w:bookmarkStart w:id="956" w:name="TabStop_N_4_31_2"/>
      <w:bookmarkStart w:id="957" w:name="N4_31_2"/>
      <w:bookmarkStart w:id="958" w:name="TabStop_N_4_31_3"/>
      <w:bookmarkStart w:id="959" w:name="N4_31_3"/>
      <w:bookmarkStart w:id="960" w:name="TabStop_N_4_31_4"/>
      <w:bookmarkStart w:id="961" w:name="N4_31_4"/>
      <w:bookmarkStart w:id="962" w:name="TabStop_N_4_31_5"/>
      <w:bookmarkStart w:id="963" w:name="N4_31_5"/>
      <w:bookmarkStart w:id="964" w:name="TabStop_N_4_31_6"/>
      <w:bookmarkStart w:id="965" w:name="N4_31_6"/>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r w:rsidRPr="00030305">
        <w:rPr>
          <w:rFonts w:hint="eastAsia"/>
          <w:sz w:val="16"/>
          <w:u w:color="000000"/>
        </w:rPr>
        <w:tab/>
      </w:r>
      <w:r w:rsidRPr="00030305">
        <w:rPr>
          <w:rFonts w:hint="eastAsia"/>
          <w:sz w:val="16"/>
          <w:u w:color="000000"/>
        </w:rPr>
        <w:tab/>
      </w:r>
      <w:r w:rsidRPr="00030305">
        <w:rPr>
          <w:rFonts w:hint="eastAsia"/>
          <w:sz w:val="16"/>
          <w:u w:color="000000"/>
        </w:rPr>
        <w:tab/>
      </w:r>
      <w:r w:rsidRPr="00030305">
        <w:rPr>
          <w:rFonts w:hint="eastAsia"/>
          <w:sz w:val="16"/>
          <w:u w:color="000000"/>
        </w:rPr>
        <w:tab/>
      </w:r>
      <w:r w:rsidRPr="00030305">
        <w:rPr>
          <w:rFonts w:hint="eastAsia"/>
          <w:sz w:val="16"/>
          <w:u w:color="000000"/>
        </w:rPr>
        <w:tab/>
      </w:r>
      <w:r w:rsidRPr="00030305">
        <w:rPr>
          <w:rFonts w:hint="eastAsia"/>
          <w:sz w:val="16"/>
          <w:u w:color="000000"/>
        </w:rPr>
        <w:tab/>
      </w:r>
    </w:p>
    <w:p w14:paraId="7295D118" w14:textId="77777777" w:rsidR="00030305" w:rsidRDefault="00030305" w:rsidP="00030305">
      <w:pPr>
        <w:tabs>
          <w:tab w:val="right" w:pos="4190"/>
          <w:tab w:val="right" w:pos="5386"/>
          <w:tab w:val="right" w:pos="6581"/>
          <w:tab w:val="right" w:pos="7776"/>
          <w:tab w:val="right" w:pos="8971"/>
          <w:tab w:val="right" w:pos="10166"/>
        </w:tabs>
        <w:snapToGrid w:val="0"/>
        <w:ind w:left="689"/>
        <w:rPr>
          <w:sz w:val="16"/>
          <w:u w:color="000000"/>
        </w:rPr>
      </w:pPr>
      <w:bookmarkStart w:id="966" w:name="TabStop_N_4_32_0"/>
      <w:bookmarkStart w:id="967" w:name="N4_32_0"/>
      <w:r w:rsidRPr="00030305">
        <w:rPr>
          <w:rFonts w:hint="eastAsia"/>
          <w:sz w:val="16"/>
          <w:u w:color="000000"/>
        </w:rPr>
        <w:t xml:space="preserve">              </w:t>
      </w:r>
      <w:r w:rsidRPr="00030305">
        <w:rPr>
          <w:rFonts w:hint="eastAsia"/>
          <w:sz w:val="16"/>
          <w:u w:color="000000"/>
        </w:rPr>
        <w:t>信用损失评估</w:t>
      </w:r>
      <w:bookmarkEnd w:id="966"/>
      <w:bookmarkEnd w:id="967"/>
      <w:r w:rsidRPr="00030305">
        <w:rPr>
          <w:rFonts w:hint="eastAsia"/>
          <w:sz w:val="16"/>
          <w:u w:color="000000"/>
        </w:rPr>
        <w:tab/>
      </w:r>
      <w:bookmarkStart w:id="968" w:name="TabStop_N_4_32_1"/>
      <w:bookmarkStart w:id="969" w:name="N4_32_1"/>
      <w:r w:rsidRPr="00030305">
        <w:rPr>
          <w:rFonts w:hint="eastAsia"/>
          <w:sz w:val="16"/>
          <w:u w:color="000000"/>
        </w:rPr>
        <w:t>56,172,229</w:t>
      </w:r>
      <w:bookmarkEnd w:id="968"/>
      <w:bookmarkEnd w:id="969"/>
      <w:r w:rsidRPr="00030305">
        <w:rPr>
          <w:rFonts w:hint="eastAsia"/>
          <w:sz w:val="16"/>
          <w:u w:color="000000"/>
        </w:rPr>
        <w:tab/>
      </w:r>
      <w:bookmarkStart w:id="970" w:name="TabStop_N_4_32_2"/>
      <w:bookmarkStart w:id="971" w:name="N4_32_2"/>
      <w:r w:rsidRPr="00030305">
        <w:rPr>
          <w:rFonts w:hint="eastAsia"/>
          <w:sz w:val="16"/>
          <w:u w:color="000000"/>
        </w:rPr>
        <w:t>57,210,322</w:t>
      </w:r>
      <w:bookmarkEnd w:id="970"/>
      <w:bookmarkEnd w:id="971"/>
      <w:r w:rsidRPr="00030305">
        <w:rPr>
          <w:rFonts w:hint="eastAsia"/>
          <w:sz w:val="16"/>
          <w:u w:color="000000"/>
        </w:rPr>
        <w:tab/>
      </w:r>
      <w:bookmarkStart w:id="972" w:name="TabStop_N_4_32_3"/>
      <w:bookmarkStart w:id="973" w:name="N4_32_3"/>
      <w:r w:rsidRPr="00030305">
        <w:rPr>
          <w:rFonts w:hint="eastAsia"/>
          <w:sz w:val="16"/>
          <w:u w:color="000000"/>
        </w:rPr>
        <w:t>113,382,551</w:t>
      </w:r>
      <w:bookmarkEnd w:id="972"/>
      <w:bookmarkEnd w:id="973"/>
      <w:r w:rsidRPr="00030305">
        <w:rPr>
          <w:rFonts w:hint="eastAsia"/>
          <w:sz w:val="16"/>
          <w:u w:color="000000"/>
        </w:rPr>
        <w:tab/>
      </w:r>
      <w:bookmarkStart w:id="974" w:name="TabStop_N_4_32_4"/>
      <w:bookmarkStart w:id="975" w:name="N4_32_4"/>
      <w:r w:rsidRPr="00030305">
        <w:rPr>
          <w:rFonts w:hint="eastAsia"/>
          <w:sz w:val="16"/>
          <w:u w:color="000000"/>
        </w:rPr>
        <w:t>82,129,987</w:t>
      </w:r>
      <w:bookmarkEnd w:id="974"/>
      <w:bookmarkEnd w:id="975"/>
      <w:r w:rsidRPr="00030305">
        <w:rPr>
          <w:rFonts w:hint="eastAsia"/>
          <w:sz w:val="16"/>
          <w:u w:color="000000"/>
        </w:rPr>
        <w:tab/>
      </w:r>
      <w:bookmarkStart w:id="976" w:name="TabStop_N_4_32_5"/>
      <w:bookmarkStart w:id="977" w:name="N4_32_5"/>
      <w:r w:rsidRPr="00030305">
        <w:rPr>
          <w:rFonts w:hint="eastAsia"/>
          <w:sz w:val="16"/>
          <w:u w:color="000000"/>
        </w:rPr>
        <w:t>83,706,876</w:t>
      </w:r>
      <w:bookmarkEnd w:id="976"/>
      <w:bookmarkEnd w:id="977"/>
      <w:r w:rsidRPr="00030305">
        <w:rPr>
          <w:rFonts w:hint="eastAsia"/>
          <w:sz w:val="16"/>
          <w:u w:color="000000"/>
        </w:rPr>
        <w:tab/>
      </w:r>
      <w:bookmarkStart w:id="978" w:name="TabStop_N_4_32_6"/>
      <w:bookmarkStart w:id="979" w:name="N4_32_6"/>
      <w:r w:rsidRPr="00030305">
        <w:rPr>
          <w:rFonts w:hint="eastAsia"/>
          <w:sz w:val="16"/>
          <w:u w:color="000000"/>
        </w:rPr>
        <w:t>165,836,863</w:t>
      </w:r>
      <w:bookmarkEnd w:id="978"/>
      <w:bookmarkEnd w:id="979"/>
    </w:p>
    <w:p w14:paraId="78838CF6" w14:textId="77777777" w:rsidR="00030305"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6"/>
          <w:u w:val="single" w:color="000000"/>
        </w:rPr>
      </w:pPr>
      <w:bookmarkStart w:id="980" w:name="TabStop_N_underline_4_32_0"/>
      <w:bookmarkStart w:id="981" w:name="Nunderline_4_32_0"/>
      <w:r w:rsidRPr="00030305">
        <w:rPr>
          <w:color w:val="FFFFFF"/>
          <w:sz w:val="16"/>
          <w:u w:color="000000"/>
        </w:rPr>
        <w:t xml:space="preserve">            </w:t>
      </w:r>
      <w:bookmarkEnd w:id="980"/>
      <w:bookmarkEnd w:id="981"/>
      <w:r w:rsidRPr="00030305">
        <w:rPr>
          <w:color w:val="FFFFFF"/>
          <w:sz w:val="16"/>
          <w:u w:color="000000"/>
        </w:rPr>
        <w:tab/>
      </w:r>
      <w:bookmarkStart w:id="982" w:name="TabStop_N_underline_4_32_1"/>
      <w:bookmarkStart w:id="983" w:name="Nunderline_4_32_1"/>
      <w:r w:rsidRPr="00030305">
        <w:rPr>
          <w:color w:val="FFFFFF"/>
          <w:sz w:val="16"/>
          <w:u w:val="single" w:color="000000"/>
        </w:rPr>
        <w:t>__________</w:t>
      </w:r>
      <w:bookmarkEnd w:id="982"/>
      <w:bookmarkEnd w:id="983"/>
      <w:r w:rsidRPr="00030305">
        <w:rPr>
          <w:color w:val="FFFFFF"/>
          <w:sz w:val="16"/>
          <w:u w:color="000000"/>
        </w:rPr>
        <w:tab/>
      </w:r>
      <w:bookmarkStart w:id="984" w:name="TabStop_N_underline_4_32_2"/>
      <w:bookmarkStart w:id="985" w:name="Nunderline_4_32_2"/>
      <w:r w:rsidRPr="00030305">
        <w:rPr>
          <w:color w:val="FFFFFF"/>
          <w:sz w:val="16"/>
          <w:u w:val="single" w:color="000000"/>
        </w:rPr>
        <w:t>_________</w:t>
      </w:r>
      <w:bookmarkEnd w:id="984"/>
      <w:bookmarkEnd w:id="985"/>
      <w:r w:rsidRPr="00030305">
        <w:rPr>
          <w:color w:val="FFFFFF"/>
          <w:sz w:val="16"/>
          <w:u w:color="000000"/>
        </w:rPr>
        <w:tab/>
      </w:r>
      <w:bookmarkStart w:id="986" w:name="TabStop_N_underline_4_32_3"/>
      <w:bookmarkStart w:id="987" w:name="Nunderline_4_32_3"/>
      <w:r w:rsidRPr="00030305">
        <w:rPr>
          <w:color w:val="FFFFFF"/>
          <w:sz w:val="16"/>
          <w:u w:val="single" w:color="000000"/>
        </w:rPr>
        <w:t>__________</w:t>
      </w:r>
      <w:bookmarkEnd w:id="986"/>
      <w:bookmarkEnd w:id="987"/>
      <w:r w:rsidRPr="00030305">
        <w:rPr>
          <w:color w:val="FFFFFF"/>
          <w:sz w:val="16"/>
          <w:u w:color="000000"/>
        </w:rPr>
        <w:tab/>
      </w:r>
      <w:bookmarkStart w:id="988" w:name="TabStop_N_underline_4_32_4"/>
      <w:bookmarkStart w:id="989" w:name="Nunderline_4_32_4"/>
      <w:r w:rsidRPr="00030305">
        <w:rPr>
          <w:color w:val="FFFFFF"/>
          <w:sz w:val="16"/>
          <w:u w:val="single" w:color="000000"/>
        </w:rPr>
        <w:t>__________</w:t>
      </w:r>
      <w:bookmarkEnd w:id="988"/>
      <w:bookmarkEnd w:id="989"/>
      <w:r w:rsidRPr="00030305">
        <w:rPr>
          <w:color w:val="FFFFFF"/>
          <w:sz w:val="16"/>
          <w:u w:color="000000"/>
        </w:rPr>
        <w:tab/>
      </w:r>
      <w:bookmarkStart w:id="990" w:name="TabStop_N_underline_4_32_5"/>
      <w:bookmarkStart w:id="991" w:name="Nunderline_4_32_5"/>
      <w:r w:rsidRPr="00030305">
        <w:rPr>
          <w:color w:val="FFFFFF"/>
          <w:sz w:val="16"/>
          <w:u w:val="single" w:color="000000"/>
        </w:rPr>
        <w:t>__________</w:t>
      </w:r>
      <w:bookmarkEnd w:id="990"/>
      <w:bookmarkEnd w:id="991"/>
      <w:r w:rsidRPr="00030305">
        <w:rPr>
          <w:color w:val="FFFFFF"/>
          <w:sz w:val="16"/>
          <w:u w:color="000000"/>
        </w:rPr>
        <w:tab/>
      </w:r>
      <w:bookmarkStart w:id="992" w:name="TabStop_N_underline_4_32_6"/>
      <w:bookmarkStart w:id="993" w:name="Nunderline_4_32_6"/>
      <w:r w:rsidRPr="00030305">
        <w:rPr>
          <w:color w:val="FFFFFF"/>
          <w:sz w:val="16"/>
          <w:u w:val="single" w:color="000000"/>
        </w:rPr>
        <w:t>__________</w:t>
      </w:r>
      <w:bookmarkEnd w:id="992"/>
      <w:bookmarkEnd w:id="993"/>
    </w:p>
    <w:p w14:paraId="69C3B453" w14:textId="77777777" w:rsidR="00030305" w:rsidRDefault="00030305" w:rsidP="00030305">
      <w:pPr>
        <w:tabs>
          <w:tab w:val="right" w:pos="4190"/>
          <w:tab w:val="right" w:pos="5386"/>
          <w:tab w:val="right" w:pos="6581"/>
          <w:tab w:val="right" w:pos="7776"/>
          <w:tab w:val="right" w:pos="8971"/>
          <w:tab w:val="right" w:pos="10166"/>
        </w:tabs>
        <w:snapToGrid w:val="0"/>
        <w:ind w:left="689"/>
        <w:rPr>
          <w:sz w:val="16"/>
          <w:u w:color="000000"/>
        </w:rPr>
      </w:pPr>
      <w:bookmarkStart w:id="994" w:name="TabStop_N_4_33_0"/>
      <w:bookmarkStart w:id="995" w:name="N4_33_0"/>
      <w:r w:rsidRPr="00030305">
        <w:rPr>
          <w:rFonts w:hint="eastAsia"/>
          <w:sz w:val="16"/>
          <w:u w:color="000000"/>
        </w:rPr>
        <w:t>账面价值</w:t>
      </w:r>
      <w:bookmarkEnd w:id="994"/>
      <w:bookmarkEnd w:id="995"/>
      <w:r w:rsidRPr="00030305">
        <w:rPr>
          <w:rFonts w:hint="eastAsia"/>
          <w:sz w:val="16"/>
          <w:u w:color="000000"/>
        </w:rPr>
        <w:tab/>
      </w:r>
      <w:bookmarkStart w:id="996" w:name="TabStop_N_4_33_1"/>
      <w:bookmarkStart w:id="997" w:name="N4_33_1"/>
      <w:r w:rsidRPr="00030305">
        <w:rPr>
          <w:rFonts w:hint="eastAsia"/>
          <w:sz w:val="16"/>
          <w:u w:color="000000"/>
        </w:rPr>
        <w:t>56,211,107</w:t>
      </w:r>
      <w:bookmarkEnd w:id="996"/>
      <w:bookmarkEnd w:id="997"/>
      <w:r w:rsidRPr="00030305">
        <w:rPr>
          <w:rFonts w:hint="eastAsia"/>
          <w:sz w:val="16"/>
          <w:u w:color="000000"/>
        </w:rPr>
        <w:tab/>
      </w:r>
      <w:bookmarkStart w:id="998" w:name="TabStop_N_4_33_2"/>
      <w:bookmarkStart w:id="999" w:name="N4_33_2"/>
      <w:r w:rsidRPr="00030305">
        <w:rPr>
          <w:rFonts w:hint="eastAsia"/>
          <w:sz w:val="16"/>
          <w:u w:color="000000"/>
        </w:rPr>
        <w:t>3,237,778</w:t>
      </w:r>
      <w:bookmarkEnd w:id="998"/>
      <w:bookmarkEnd w:id="999"/>
      <w:r w:rsidRPr="00030305">
        <w:rPr>
          <w:rFonts w:hint="eastAsia"/>
          <w:sz w:val="16"/>
          <w:u w:color="000000"/>
        </w:rPr>
        <w:tab/>
      </w:r>
      <w:bookmarkStart w:id="1000" w:name="TabStop_N_4_33_3"/>
      <w:bookmarkStart w:id="1001" w:name="N4_33_3"/>
      <w:r w:rsidRPr="00030305">
        <w:rPr>
          <w:rFonts w:hint="eastAsia"/>
          <w:sz w:val="16"/>
          <w:u w:color="000000"/>
        </w:rPr>
        <w:t>59,448,885</w:t>
      </w:r>
      <w:bookmarkEnd w:id="1000"/>
      <w:bookmarkEnd w:id="1001"/>
      <w:r w:rsidRPr="00030305">
        <w:rPr>
          <w:rFonts w:hint="eastAsia"/>
          <w:sz w:val="16"/>
          <w:u w:color="000000"/>
        </w:rPr>
        <w:tab/>
      </w:r>
      <w:bookmarkStart w:id="1002" w:name="TabStop_N_4_33_4"/>
      <w:bookmarkStart w:id="1003" w:name="N4_33_4"/>
      <w:r w:rsidRPr="00030305">
        <w:rPr>
          <w:rFonts w:hint="eastAsia"/>
          <w:sz w:val="16"/>
          <w:u w:color="000000"/>
        </w:rPr>
        <w:t>80,664,556</w:t>
      </w:r>
      <w:bookmarkEnd w:id="1002"/>
      <w:bookmarkEnd w:id="1003"/>
      <w:r w:rsidRPr="00030305">
        <w:rPr>
          <w:rFonts w:hint="eastAsia"/>
          <w:sz w:val="16"/>
          <w:u w:color="000000"/>
        </w:rPr>
        <w:tab/>
      </w:r>
      <w:bookmarkStart w:id="1004" w:name="TabStop_N_4_33_5"/>
      <w:bookmarkStart w:id="1005" w:name="N4_33_5"/>
      <w:r w:rsidRPr="00030305">
        <w:rPr>
          <w:rFonts w:hint="eastAsia"/>
          <w:sz w:val="16"/>
          <w:u w:color="000000"/>
        </w:rPr>
        <w:t>36,735,715</w:t>
      </w:r>
      <w:bookmarkEnd w:id="1004"/>
      <w:bookmarkEnd w:id="1005"/>
      <w:r w:rsidRPr="00030305">
        <w:rPr>
          <w:rFonts w:hint="eastAsia"/>
          <w:sz w:val="16"/>
          <w:u w:color="000000"/>
        </w:rPr>
        <w:tab/>
      </w:r>
      <w:bookmarkStart w:id="1006" w:name="TabStop_N_4_33_6"/>
      <w:bookmarkStart w:id="1007" w:name="N4_33_6"/>
      <w:r w:rsidRPr="00030305">
        <w:rPr>
          <w:rFonts w:hint="eastAsia"/>
          <w:sz w:val="16"/>
          <w:u w:color="000000"/>
        </w:rPr>
        <w:t>117,400,271</w:t>
      </w:r>
      <w:bookmarkEnd w:id="1006"/>
      <w:bookmarkEnd w:id="1007"/>
    </w:p>
    <w:p w14:paraId="13E9B0D7" w14:textId="77777777" w:rsidR="00030305" w:rsidRDefault="00030305" w:rsidP="00030305">
      <w:pPr>
        <w:tabs>
          <w:tab w:val="right" w:pos="4190"/>
          <w:tab w:val="right" w:pos="5386"/>
          <w:tab w:val="right" w:pos="6581"/>
          <w:tab w:val="right" w:pos="7776"/>
          <w:tab w:val="right" w:pos="8971"/>
          <w:tab w:val="right" w:pos="10166"/>
        </w:tabs>
        <w:snapToGrid w:val="0"/>
        <w:spacing w:after="140" w:line="25" w:lineRule="auto"/>
        <w:ind w:left="689"/>
        <w:rPr>
          <w:color w:val="FFFFFF"/>
          <w:sz w:val="16"/>
          <w:u w:val="double" w:color="000000"/>
        </w:rPr>
      </w:pPr>
      <w:bookmarkStart w:id="1008" w:name="TabStop_N_underline_4_33_0"/>
      <w:bookmarkStart w:id="1009" w:name="Nunderline_4_33_0"/>
      <w:bookmarkEnd w:id="1008"/>
      <w:bookmarkEnd w:id="1009"/>
      <w:r w:rsidRPr="00030305">
        <w:rPr>
          <w:color w:val="FFFFFF"/>
          <w:sz w:val="16"/>
          <w:u w:color="000000"/>
        </w:rPr>
        <w:tab/>
      </w:r>
      <w:bookmarkStart w:id="1010" w:name="TabStop_N_underline_4_33_1"/>
      <w:bookmarkStart w:id="1011" w:name="Nunderline_4_33_1"/>
      <w:r w:rsidRPr="00030305">
        <w:rPr>
          <w:color w:val="FFFFFF"/>
          <w:sz w:val="16"/>
          <w:u w:val="double" w:color="000000"/>
        </w:rPr>
        <w:t>__________</w:t>
      </w:r>
      <w:bookmarkEnd w:id="1010"/>
      <w:bookmarkEnd w:id="1011"/>
      <w:r w:rsidRPr="00030305">
        <w:rPr>
          <w:color w:val="FFFFFF"/>
          <w:sz w:val="16"/>
          <w:u w:color="000000"/>
        </w:rPr>
        <w:tab/>
      </w:r>
      <w:bookmarkStart w:id="1012" w:name="TabStop_N_underline_4_33_2"/>
      <w:bookmarkStart w:id="1013" w:name="Nunderline_4_33_2"/>
      <w:r w:rsidRPr="00030305">
        <w:rPr>
          <w:color w:val="FFFFFF"/>
          <w:sz w:val="16"/>
          <w:u w:val="double" w:color="000000"/>
        </w:rPr>
        <w:t>_________</w:t>
      </w:r>
      <w:bookmarkEnd w:id="1012"/>
      <w:bookmarkEnd w:id="1013"/>
      <w:r w:rsidRPr="00030305">
        <w:rPr>
          <w:color w:val="FFFFFF"/>
          <w:sz w:val="16"/>
          <w:u w:color="000000"/>
        </w:rPr>
        <w:tab/>
      </w:r>
      <w:bookmarkStart w:id="1014" w:name="TabStop_N_underline_4_33_3"/>
      <w:bookmarkStart w:id="1015" w:name="Nunderline_4_33_3"/>
      <w:r w:rsidRPr="00030305">
        <w:rPr>
          <w:color w:val="FFFFFF"/>
          <w:sz w:val="16"/>
          <w:u w:val="double" w:color="000000"/>
        </w:rPr>
        <w:t>__________</w:t>
      </w:r>
      <w:bookmarkEnd w:id="1014"/>
      <w:bookmarkEnd w:id="1015"/>
      <w:r w:rsidRPr="00030305">
        <w:rPr>
          <w:color w:val="FFFFFF"/>
          <w:sz w:val="16"/>
          <w:u w:color="000000"/>
        </w:rPr>
        <w:tab/>
      </w:r>
      <w:bookmarkStart w:id="1016" w:name="TabStop_N_underline_4_33_4"/>
      <w:bookmarkStart w:id="1017" w:name="Nunderline_4_33_4"/>
      <w:r w:rsidRPr="00030305">
        <w:rPr>
          <w:color w:val="FFFFFF"/>
          <w:sz w:val="16"/>
          <w:u w:val="double" w:color="000000"/>
        </w:rPr>
        <w:t>__________</w:t>
      </w:r>
      <w:bookmarkEnd w:id="1016"/>
      <w:bookmarkEnd w:id="1017"/>
      <w:r w:rsidRPr="00030305">
        <w:rPr>
          <w:color w:val="FFFFFF"/>
          <w:sz w:val="16"/>
          <w:u w:color="000000"/>
        </w:rPr>
        <w:tab/>
      </w:r>
      <w:bookmarkStart w:id="1018" w:name="TabStop_N_underline_4_33_5"/>
      <w:bookmarkStart w:id="1019" w:name="Nunderline_4_33_5"/>
      <w:r w:rsidRPr="00030305">
        <w:rPr>
          <w:color w:val="FFFFFF"/>
          <w:sz w:val="16"/>
          <w:u w:val="double" w:color="000000"/>
        </w:rPr>
        <w:t>__________</w:t>
      </w:r>
      <w:bookmarkEnd w:id="1018"/>
      <w:bookmarkEnd w:id="1019"/>
      <w:r w:rsidRPr="00030305">
        <w:rPr>
          <w:color w:val="FFFFFF"/>
          <w:sz w:val="16"/>
          <w:u w:color="000000"/>
        </w:rPr>
        <w:tab/>
      </w:r>
      <w:bookmarkStart w:id="1020" w:name="TabStop_N_underline_4_33_6"/>
      <w:bookmarkStart w:id="1021" w:name="Nunderline_4_33_6"/>
      <w:r w:rsidRPr="00030305">
        <w:rPr>
          <w:color w:val="FFFFFF"/>
          <w:sz w:val="16"/>
          <w:u w:val="double" w:color="000000"/>
        </w:rPr>
        <w:t>__________</w:t>
      </w:r>
      <w:bookmarkEnd w:id="1020"/>
      <w:bookmarkEnd w:id="1021"/>
    </w:p>
    <w:p w14:paraId="0731F609" w14:textId="77777777" w:rsidR="00030305" w:rsidRDefault="00030305" w:rsidP="00030305">
      <w:pPr>
        <w:tabs>
          <w:tab w:val="right" w:pos="4190"/>
          <w:tab w:val="right" w:pos="5386"/>
          <w:tab w:val="right" w:pos="6581"/>
          <w:tab w:val="right" w:pos="7776"/>
          <w:tab w:val="right" w:pos="8971"/>
          <w:tab w:val="right" w:pos="10166"/>
        </w:tabs>
        <w:snapToGrid w:val="0"/>
        <w:ind w:left="689"/>
        <w:rPr>
          <w:u w:color="000000"/>
        </w:rPr>
      </w:pPr>
    </w:p>
    <w:p w14:paraId="22B86727" w14:textId="77777777" w:rsidR="00030305" w:rsidRDefault="00030305" w:rsidP="00030305">
      <w:pPr>
        <w:pStyle w:val="1"/>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发放贷款和垫款预期信用损失</w:t>
      </w:r>
    </w:p>
    <w:p w14:paraId="1759F945" w14:textId="77777777" w:rsidR="00030305" w:rsidRDefault="00030305" w:rsidP="00030305"/>
    <w:p w14:paraId="71BC8516" w14:textId="77777777" w:rsidR="00030305" w:rsidRDefault="00030305" w:rsidP="00030305">
      <w:pPr>
        <w:ind w:left="720"/>
        <w:jc w:val="both"/>
      </w:pPr>
      <w:bookmarkStart w:id="1022" w:name="NN4_37"/>
      <w:r w:rsidRPr="00030305">
        <w:rPr>
          <w:rFonts w:hint="eastAsia"/>
        </w:rPr>
        <w:t>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日及</w:t>
      </w:r>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日，发放贷款和垫款的预期信用损失情况如下：</w:t>
      </w:r>
    </w:p>
    <w:bookmarkEnd w:id="1022"/>
    <w:p w14:paraId="684A7F98" w14:textId="77777777" w:rsidR="00030305" w:rsidRPr="005665FA" w:rsidRDefault="00030305" w:rsidP="00030305">
      <w:pPr>
        <w:rPr>
          <w:sz w:val="14"/>
          <w:szCs w:val="14"/>
        </w:rPr>
      </w:pPr>
    </w:p>
    <w:p w14:paraId="0D0DEBEC" w14:textId="77777777" w:rsidR="00030305" w:rsidRPr="00B123C8" w:rsidRDefault="00030305" w:rsidP="00030305">
      <w:pPr>
        <w:tabs>
          <w:tab w:val="center" w:pos="6970"/>
        </w:tabs>
        <w:ind w:left="689"/>
        <w:rPr>
          <w:sz w:val="15"/>
          <w:szCs w:val="15"/>
        </w:rPr>
      </w:pPr>
      <w:bookmarkStart w:id="1023" w:name="TabStop_N_4_39_0"/>
      <w:bookmarkStart w:id="1024" w:name="N4_39_0"/>
      <w:bookmarkEnd w:id="1023"/>
      <w:bookmarkEnd w:id="1024"/>
      <w:r w:rsidRPr="005665FA">
        <w:rPr>
          <w:rFonts w:hint="eastAsia"/>
          <w:sz w:val="14"/>
          <w:szCs w:val="14"/>
        </w:rPr>
        <w:tab/>
      </w:r>
      <w:bookmarkStart w:id="1025" w:name="TabStop_N_4_39_1"/>
      <w:bookmarkStart w:id="1026" w:name="N4_39_1"/>
      <w:r w:rsidRPr="00B123C8">
        <w:rPr>
          <w:rFonts w:hint="eastAsia"/>
          <w:sz w:val="15"/>
          <w:szCs w:val="15"/>
        </w:rPr>
        <w:t>2023</w:t>
      </w:r>
      <w:r w:rsidRPr="00B123C8">
        <w:rPr>
          <w:rFonts w:hint="eastAsia"/>
          <w:sz w:val="15"/>
          <w:szCs w:val="15"/>
        </w:rPr>
        <w:t>年</w:t>
      </w:r>
      <w:r w:rsidRPr="00B123C8">
        <w:rPr>
          <w:rFonts w:hint="eastAsia"/>
          <w:sz w:val="15"/>
          <w:szCs w:val="15"/>
        </w:rPr>
        <w:t>12</w:t>
      </w:r>
      <w:r w:rsidRPr="00B123C8">
        <w:rPr>
          <w:rFonts w:hint="eastAsia"/>
          <w:sz w:val="15"/>
          <w:szCs w:val="15"/>
        </w:rPr>
        <w:t>月</w:t>
      </w:r>
      <w:r w:rsidRPr="00B123C8">
        <w:rPr>
          <w:rFonts w:hint="eastAsia"/>
          <w:sz w:val="15"/>
          <w:szCs w:val="15"/>
        </w:rPr>
        <w:t>31</w:t>
      </w:r>
      <w:r w:rsidRPr="00B123C8">
        <w:rPr>
          <w:rFonts w:hint="eastAsia"/>
          <w:sz w:val="15"/>
          <w:szCs w:val="15"/>
        </w:rPr>
        <w:t>日</w:t>
      </w:r>
      <w:bookmarkEnd w:id="1025"/>
      <w:bookmarkEnd w:id="1026"/>
    </w:p>
    <w:p w14:paraId="6A208051" w14:textId="77777777" w:rsidR="00030305" w:rsidRPr="00B123C8" w:rsidRDefault="00030305" w:rsidP="00030305">
      <w:pPr>
        <w:tabs>
          <w:tab w:val="center" w:pos="6970"/>
        </w:tabs>
        <w:snapToGrid w:val="0"/>
        <w:spacing w:after="140" w:line="25" w:lineRule="auto"/>
        <w:ind w:left="689"/>
        <w:rPr>
          <w:color w:val="FFFFFF"/>
          <w:sz w:val="15"/>
          <w:szCs w:val="15"/>
          <w:u w:val="single" w:color="000000"/>
        </w:rPr>
      </w:pPr>
      <w:bookmarkStart w:id="1027" w:name="TabStop_N_underline_4_39_0"/>
      <w:bookmarkStart w:id="1028" w:name="Nunderline_4_39_0"/>
      <w:bookmarkEnd w:id="1027"/>
      <w:bookmarkEnd w:id="1028"/>
      <w:r w:rsidRPr="00B123C8">
        <w:rPr>
          <w:color w:val="FFFFFF"/>
          <w:sz w:val="15"/>
          <w:szCs w:val="15"/>
          <w:u w:color="000000"/>
        </w:rPr>
        <w:tab/>
      </w:r>
      <w:bookmarkStart w:id="1029" w:name="TabStop_N_underline_4_39_1"/>
      <w:bookmarkStart w:id="1030" w:name="Nunderline_4_39_1"/>
      <w:r w:rsidRPr="00B123C8">
        <w:rPr>
          <w:color w:val="FFFFFF"/>
          <w:sz w:val="15"/>
          <w:szCs w:val="15"/>
          <w:u w:val="single" w:color="000000"/>
        </w:rPr>
        <w:t>______________________________________________________________</w:t>
      </w:r>
      <w:bookmarkEnd w:id="1029"/>
      <w:bookmarkEnd w:id="1030"/>
    </w:p>
    <w:p w14:paraId="7BE79D7B" w14:textId="77777777" w:rsidR="00030305" w:rsidRPr="00B123C8" w:rsidRDefault="00030305" w:rsidP="00030305">
      <w:pPr>
        <w:tabs>
          <w:tab w:val="center" w:pos="4492"/>
          <w:tab w:val="center" w:pos="6090"/>
          <w:tab w:val="center" w:pos="7689"/>
          <w:tab w:val="center" w:pos="9287"/>
        </w:tabs>
        <w:snapToGrid w:val="0"/>
        <w:ind w:left="689"/>
        <w:rPr>
          <w:sz w:val="15"/>
          <w:szCs w:val="15"/>
          <w:u w:val="single" w:color="000000"/>
        </w:rPr>
      </w:pPr>
      <w:bookmarkStart w:id="1031" w:name="TabStop_N_4_40_0"/>
      <w:bookmarkStart w:id="1032" w:name="N4_40_0"/>
      <w:bookmarkEnd w:id="1031"/>
      <w:bookmarkEnd w:id="1032"/>
      <w:r w:rsidRPr="00B123C8">
        <w:rPr>
          <w:rFonts w:hint="eastAsia"/>
          <w:sz w:val="15"/>
          <w:szCs w:val="15"/>
          <w:u w:color="000000"/>
        </w:rPr>
        <w:tab/>
      </w:r>
      <w:bookmarkStart w:id="1033" w:name="TabStop_N_4_40_1"/>
      <w:bookmarkStart w:id="1034" w:name="N4_40_1"/>
      <w:r w:rsidRPr="00B123C8">
        <w:rPr>
          <w:rFonts w:hint="eastAsia"/>
          <w:sz w:val="15"/>
          <w:szCs w:val="15"/>
          <w:u w:val="single" w:color="000000"/>
        </w:rPr>
        <w:t>预期平均损失率</w:t>
      </w:r>
      <w:bookmarkEnd w:id="1033"/>
      <w:bookmarkEnd w:id="1034"/>
      <w:r w:rsidRPr="00B123C8">
        <w:rPr>
          <w:rFonts w:hint="eastAsia"/>
          <w:sz w:val="15"/>
          <w:szCs w:val="15"/>
          <w:u w:color="000000"/>
        </w:rPr>
        <w:tab/>
      </w:r>
      <w:bookmarkStart w:id="1035" w:name="TabStop_N_4_40_2"/>
      <w:bookmarkStart w:id="1036" w:name="N4_40_2"/>
      <w:r w:rsidRPr="00B123C8">
        <w:rPr>
          <w:rFonts w:hint="eastAsia"/>
          <w:sz w:val="15"/>
          <w:szCs w:val="15"/>
          <w:u w:val="single" w:color="000000"/>
        </w:rPr>
        <w:t>账面余额</w:t>
      </w:r>
      <w:bookmarkEnd w:id="1035"/>
      <w:bookmarkEnd w:id="1036"/>
      <w:r w:rsidRPr="00B123C8">
        <w:rPr>
          <w:rFonts w:hint="eastAsia"/>
          <w:sz w:val="15"/>
          <w:szCs w:val="15"/>
          <w:u w:color="000000"/>
        </w:rPr>
        <w:tab/>
      </w:r>
      <w:bookmarkStart w:id="1037" w:name="TabStop_N_4_40_3"/>
      <w:bookmarkStart w:id="1038" w:name="N4_40_3"/>
      <w:r w:rsidRPr="00B123C8">
        <w:rPr>
          <w:rFonts w:hint="eastAsia"/>
          <w:sz w:val="15"/>
          <w:szCs w:val="15"/>
          <w:u w:val="single" w:color="000000"/>
        </w:rPr>
        <w:t>损失准备</w:t>
      </w:r>
      <w:bookmarkEnd w:id="1037"/>
      <w:bookmarkEnd w:id="1038"/>
      <w:r w:rsidRPr="00B123C8">
        <w:rPr>
          <w:rFonts w:hint="eastAsia"/>
          <w:sz w:val="15"/>
          <w:szCs w:val="15"/>
          <w:u w:color="000000"/>
        </w:rPr>
        <w:tab/>
      </w:r>
      <w:bookmarkStart w:id="1039" w:name="TabStop_N_4_40_4"/>
      <w:bookmarkStart w:id="1040" w:name="N4_40_4"/>
      <w:r w:rsidRPr="00B123C8">
        <w:rPr>
          <w:rFonts w:hint="eastAsia"/>
          <w:sz w:val="15"/>
          <w:szCs w:val="15"/>
          <w:u w:val="single" w:color="000000"/>
        </w:rPr>
        <w:t>账面价值</w:t>
      </w:r>
      <w:bookmarkEnd w:id="1039"/>
      <w:bookmarkEnd w:id="1040"/>
    </w:p>
    <w:p w14:paraId="7F9173C3" w14:textId="77777777" w:rsidR="00030305" w:rsidRPr="00B123C8" w:rsidRDefault="00030305" w:rsidP="00030305">
      <w:pPr>
        <w:tabs>
          <w:tab w:val="center" w:pos="4492"/>
          <w:tab w:val="center" w:pos="6090"/>
          <w:tab w:val="center" w:pos="7689"/>
          <w:tab w:val="center" w:pos="9287"/>
        </w:tabs>
        <w:snapToGrid w:val="0"/>
        <w:ind w:left="689"/>
        <w:rPr>
          <w:sz w:val="15"/>
          <w:szCs w:val="15"/>
          <w:u w:color="000000"/>
        </w:rPr>
      </w:pPr>
      <w:bookmarkStart w:id="1041" w:name="TabStop_N_4_41_0"/>
      <w:bookmarkStart w:id="1042" w:name="N4_41_0"/>
      <w:bookmarkEnd w:id="1041"/>
      <w:bookmarkEnd w:id="1042"/>
      <w:r w:rsidRPr="00B123C8">
        <w:rPr>
          <w:rFonts w:hint="eastAsia"/>
          <w:sz w:val="15"/>
          <w:szCs w:val="15"/>
          <w:u w:color="000000"/>
        </w:rPr>
        <w:tab/>
      </w:r>
      <w:bookmarkStart w:id="1043" w:name="TabStop_N_4_41_1"/>
      <w:bookmarkStart w:id="1044" w:name="N4_41_1"/>
      <w:r w:rsidRPr="00B123C8">
        <w:rPr>
          <w:rFonts w:hint="eastAsia"/>
          <w:sz w:val="15"/>
          <w:szCs w:val="15"/>
          <w:u w:color="000000"/>
        </w:rPr>
        <w:t>%</w:t>
      </w:r>
      <w:bookmarkEnd w:id="1043"/>
      <w:bookmarkEnd w:id="1044"/>
      <w:r w:rsidRPr="00B123C8">
        <w:rPr>
          <w:rFonts w:hint="eastAsia"/>
          <w:sz w:val="15"/>
          <w:szCs w:val="15"/>
          <w:u w:color="000000"/>
        </w:rPr>
        <w:tab/>
      </w:r>
      <w:bookmarkStart w:id="1045" w:name="TabStop_N_4_41_2"/>
      <w:bookmarkStart w:id="1046" w:name="N4_41_2"/>
      <w:r w:rsidRPr="00B123C8">
        <w:rPr>
          <w:rFonts w:hint="eastAsia"/>
          <w:sz w:val="15"/>
          <w:szCs w:val="15"/>
          <w:u w:color="000000"/>
        </w:rPr>
        <w:t>人民币元</w:t>
      </w:r>
      <w:bookmarkEnd w:id="1045"/>
      <w:bookmarkEnd w:id="1046"/>
      <w:r w:rsidRPr="00B123C8">
        <w:rPr>
          <w:rFonts w:hint="eastAsia"/>
          <w:sz w:val="15"/>
          <w:szCs w:val="15"/>
          <w:u w:color="000000"/>
        </w:rPr>
        <w:tab/>
      </w:r>
      <w:bookmarkStart w:id="1047" w:name="TabStop_N_4_41_3"/>
      <w:bookmarkStart w:id="1048" w:name="N4_41_3"/>
      <w:r w:rsidRPr="00B123C8">
        <w:rPr>
          <w:rFonts w:hint="eastAsia"/>
          <w:sz w:val="15"/>
          <w:szCs w:val="15"/>
          <w:u w:color="000000"/>
        </w:rPr>
        <w:t>人民币元</w:t>
      </w:r>
      <w:bookmarkEnd w:id="1047"/>
      <w:bookmarkEnd w:id="1048"/>
      <w:r w:rsidRPr="00B123C8">
        <w:rPr>
          <w:rFonts w:hint="eastAsia"/>
          <w:sz w:val="15"/>
          <w:szCs w:val="15"/>
          <w:u w:color="000000"/>
        </w:rPr>
        <w:tab/>
      </w:r>
      <w:bookmarkStart w:id="1049" w:name="TabStop_N_4_41_4"/>
      <w:bookmarkStart w:id="1050" w:name="N4_41_4"/>
      <w:r w:rsidRPr="00B123C8">
        <w:rPr>
          <w:rFonts w:hint="eastAsia"/>
          <w:sz w:val="15"/>
          <w:szCs w:val="15"/>
          <w:u w:color="000000"/>
        </w:rPr>
        <w:t>人民币元</w:t>
      </w:r>
      <w:bookmarkEnd w:id="1049"/>
      <w:bookmarkEnd w:id="1050"/>
    </w:p>
    <w:p w14:paraId="0A12F841" w14:textId="77777777" w:rsidR="00030305" w:rsidRPr="00B123C8" w:rsidRDefault="00030305" w:rsidP="00030305">
      <w:pPr>
        <w:tabs>
          <w:tab w:val="decimal" w:pos="4980"/>
          <w:tab w:val="right" w:pos="6970"/>
          <w:tab w:val="right" w:pos="8568"/>
          <w:tab w:val="right" w:pos="10166"/>
        </w:tabs>
        <w:snapToGrid w:val="0"/>
        <w:ind w:left="689"/>
        <w:rPr>
          <w:sz w:val="15"/>
          <w:szCs w:val="15"/>
          <w:u w:color="000000"/>
        </w:rPr>
      </w:pPr>
      <w:bookmarkStart w:id="1051" w:name="TabStop_N_4_42_0"/>
      <w:bookmarkStart w:id="1052" w:name="N4_42_0"/>
      <w:r w:rsidRPr="00B123C8">
        <w:rPr>
          <w:rFonts w:hint="eastAsia"/>
          <w:sz w:val="15"/>
          <w:szCs w:val="15"/>
          <w:u w:color="000000"/>
        </w:rPr>
        <w:t>按</w:t>
      </w:r>
      <w:r w:rsidRPr="00B123C8">
        <w:rPr>
          <w:rFonts w:hint="eastAsia"/>
          <w:sz w:val="15"/>
          <w:szCs w:val="15"/>
          <w:u w:color="000000"/>
        </w:rPr>
        <w:t>12</w:t>
      </w:r>
      <w:r w:rsidRPr="00B123C8">
        <w:rPr>
          <w:rFonts w:hint="eastAsia"/>
          <w:sz w:val="15"/>
          <w:szCs w:val="15"/>
          <w:u w:color="000000"/>
        </w:rPr>
        <w:t>个月的预期信用损失</w:t>
      </w:r>
      <w:bookmarkStart w:id="1053" w:name="TabStop_N_4_42_1"/>
      <w:bookmarkStart w:id="1054" w:name="N4_42_1"/>
      <w:bookmarkStart w:id="1055" w:name="TabStop_N_4_42_2"/>
      <w:bookmarkStart w:id="1056" w:name="N4_42_2"/>
      <w:bookmarkStart w:id="1057" w:name="TabStop_N_4_42_3"/>
      <w:bookmarkStart w:id="1058" w:name="N4_42_3"/>
      <w:bookmarkStart w:id="1059" w:name="TabStop_N_4_42_4"/>
      <w:bookmarkStart w:id="1060" w:name="N4_42_4"/>
      <w:bookmarkEnd w:id="1051"/>
      <w:bookmarkEnd w:id="1052"/>
      <w:bookmarkEnd w:id="1053"/>
      <w:bookmarkEnd w:id="1054"/>
      <w:bookmarkEnd w:id="1055"/>
      <w:bookmarkEnd w:id="1056"/>
      <w:bookmarkEnd w:id="1057"/>
      <w:bookmarkEnd w:id="1058"/>
      <w:bookmarkEnd w:id="1059"/>
      <w:bookmarkEnd w:id="1060"/>
      <w:r w:rsidRPr="00B123C8">
        <w:rPr>
          <w:rFonts w:hint="eastAsia"/>
          <w:sz w:val="15"/>
          <w:szCs w:val="15"/>
          <w:u w:color="000000"/>
        </w:rPr>
        <w:tab/>
      </w:r>
      <w:r w:rsidRPr="00B123C8">
        <w:rPr>
          <w:rFonts w:hint="eastAsia"/>
          <w:sz w:val="15"/>
          <w:szCs w:val="15"/>
          <w:u w:color="000000"/>
        </w:rPr>
        <w:tab/>
      </w:r>
      <w:r w:rsidRPr="00B123C8">
        <w:rPr>
          <w:rFonts w:hint="eastAsia"/>
          <w:sz w:val="15"/>
          <w:szCs w:val="15"/>
          <w:u w:color="000000"/>
        </w:rPr>
        <w:tab/>
      </w:r>
      <w:r w:rsidRPr="00B123C8">
        <w:rPr>
          <w:rFonts w:hint="eastAsia"/>
          <w:sz w:val="15"/>
          <w:szCs w:val="15"/>
          <w:u w:color="000000"/>
        </w:rPr>
        <w:tab/>
      </w:r>
    </w:p>
    <w:p w14:paraId="14CA8532" w14:textId="77777777" w:rsidR="00030305" w:rsidRPr="00B123C8" w:rsidRDefault="00030305" w:rsidP="00030305">
      <w:pPr>
        <w:tabs>
          <w:tab w:val="decimal" w:pos="4980"/>
          <w:tab w:val="right" w:pos="6970"/>
          <w:tab w:val="right" w:pos="8568"/>
          <w:tab w:val="right" w:pos="10166"/>
        </w:tabs>
        <w:snapToGrid w:val="0"/>
        <w:ind w:left="689"/>
        <w:rPr>
          <w:sz w:val="15"/>
          <w:szCs w:val="15"/>
          <w:u w:color="000000"/>
        </w:rPr>
      </w:pPr>
      <w:bookmarkStart w:id="1061" w:name="TabStop_N_4_43_0"/>
      <w:bookmarkStart w:id="1062" w:name="N4_43_0"/>
      <w:r w:rsidRPr="00B123C8">
        <w:rPr>
          <w:rFonts w:hint="eastAsia"/>
          <w:sz w:val="15"/>
          <w:szCs w:val="15"/>
          <w:u w:color="000000"/>
        </w:rPr>
        <w:t xml:space="preserve">  (</w:t>
      </w:r>
      <w:r w:rsidRPr="00B123C8">
        <w:rPr>
          <w:rFonts w:hint="eastAsia"/>
          <w:sz w:val="15"/>
          <w:szCs w:val="15"/>
          <w:u w:color="000000"/>
        </w:rPr>
        <w:t>信用风险未发生显著增加</w:t>
      </w:r>
      <w:r w:rsidRPr="00B123C8">
        <w:rPr>
          <w:rFonts w:hint="eastAsia"/>
          <w:sz w:val="15"/>
          <w:szCs w:val="15"/>
          <w:u w:color="000000"/>
        </w:rPr>
        <w:t>)</w:t>
      </w:r>
      <w:bookmarkEnd w:id="1061"/>
      <w:bookmarkEnd w:id="1062"/>
      <w:r w:rsidRPr="00B123C8">
        <w:rPr>
          <w:rFonts w:hint="eastAsia"/>
          <w:sz w:val="15"/>
          <w:szCs w:val="15"/>
          <w:u w:color="000000"/>
        </w:rPr>
        <w:tab/>
      </w:r>
      <w:bookmarkStart w:id="1063" w:name="TabStop_N_4_43_1"/>
      <w:bookmarkStart w:id="1064" w:name="N4_43_1"/>
      <w:r w:rsidRPr="00B123C8">
        <w:rPr>
          <w:rFonts w:hint="eastAsia"/>
          <w:sz w:val="15"/>
          <w:szCs w:val="15"/>
          <w:u w:color="000000"/>
        </w:rPr>
        <w:t>3.59</w:t>
      </w:r>
      <w:bookmarkEnd w:id="1063"/>
      <w:bookmarkEnd w:id="1064"/>
      <w:r w:rsidRPr="00B123C8">
        <w:rPr>
          <w:rFonts w:hint="eastAsia"/>
          <w:sz w:val="15"/>
          <w:szCs w:val="15"/>
          <w:u w:color="000000"/>
        </w:rPr>
        <w:tab/>
      </w:r>
      <w:bookmarkStart w:id="1065" w:name="TabStop_N_4_43_2"/>
      <w:bookmarkStart w:id="1066" w:name="N4_43_2"/>
      <w:r w:rsidRPr="00B123C8">
        <w:rPr>
          <w:rFonts w:hint="eastAsia"/>
          <w:sz w:val="15"/>
          <w:szCs w:val="15"/>
          <w:u w:color="000000"/>
        </w:rPr>
        <w:t>61,442,772</w:t>
      </w:r>
      <w:bookmarkEnd w:id="1065"/>
      <w:bookmarkEnd w:id="1066"/>
      <w:r w:rsidRPr="00B123C8">
        <w:rPr>
          <w:rFonts w:hint="eastAsia"/>
          <w:sz w:val="15"/>
          <w:szCs w:val="15"/>
          <w:u w:color="000000"/>
        </w:rPr>
        <w:tab/>
      </w:r>
      <w:bookmarkStart w:id="1067" w:name="TabStop_N_4_43_3"/>
      <w:bookmarkStart w:id="1068" w:name="N4_43_3"/>
      <w:r w:rsidRPr="00B123C8">
        <w:rPr>
          <w:rFonts w:hint="eastAsia"/>
          <w:sz w:val="15"/>
          <w:szCs w:val="15"/>
          <w:u w:color="000000"/>
        </w:rPr>
        <w:t>2,206,868</w:t>
      </w:r>
      <w:bookmarkEnd w:id="1067"/>
      <w:bookmarkEnd w:id="1068"/>
      <w:r w:rsidRPr="00B123C8">
        <w:rPr>
          <w:rFonts w:hint="eastAsia"/>
          <w:sz w:val="15"/>
          <w:szCs w:val="15"/>
          <w:u w:color="000000"/>
        </w:rPr>
        <w:tab/>
      </w:r>
      <w:bookmarkStart w:id="1069" w:name="TabStop_N_4_43_4"/>
      <w:bookmarkStart w:id="1070" w:name="N4_43_4"/>
      <w:r w:rsidRPr="00B123C8">
        <w:rPr>
          <w:rFonts w:hint="eastAsia"/>
          <w:sz w:val="15"/>
          <w:szCs w:val="15"/>
          <w:u w:color="000000"/>
        </w:rPr>
        <w:t>59,235,904</w:t>
      </w:r>
      <w:bookmarkEnd w:id="1069"/>
      <w:bookmarkEnd w:id="1070"/>
    </w:p>
    <w:p w14:paraId="38648FC1" w14:textId="77777777" w:rsidR="00030305" w:rsidRPr="00B123C8" w:rsidRDefault="00030305" w:rsidP="00030305">
      <w:pPr>
        <w:tabs>
          <w:tab w:val="decimal" w:pos="4980"/>
          <w:tab w:val="right" w:pos="6970"/>
          <w:tab w:val="right" w:pos="8568"/>
          <w:tab w:val="right" w:pos="10166"/>
        </w:tabs>
        <w:snapToGrid w:val="0"/>
        <w:ind w:left="689"/>
        <w:rPr>
          <w:sz w:val="15"/>
          <w:szCs w:val="15"/>
          <w:u w:color="000000"/>
        </w:rPr>
      </w:pPr>
      <w:bookmarkStart w:id="1071" w:name="TabStop_N_4_44_0"/>
      <w:bookmarkStart w:id="1072" w:name="N4_44_0"/>
      <w:r w:rsidRPr="00B123C8">
        <w:rPr>
          <w:rFonts w:hint="eastAsia"/>
          <w:sz w:val="15"/>
          <w:szCs w:val="15"/>
          <w:u w:color="000000"/>
        </w:rPr>
        <w:t>按全生命周期的预期信用损失</w:t>
      </w:r>
      <w:bookmarkStart w:id="1073" w:name="TabStop_N_4_44_1"/>
      <w:bookmarkStart w:id="1074" w:name="N4_44_1"/>
      <w:bookmarkStart w:id="1075" w:name="TabStop_N_4_44_2"/>
      <w:bookmarkStart w:id="1076" w:name="N4_44_2"/>
      <w:bookmarkStart w:id="1077" w:name="TabStop_N_4_44_3"/>
      <w:bookmarkStart w:id="1078" w:name="N4_44_3"/>
      <w:bookmarkStart w:id="1079" w:name="TabStop_N_4_44_4"/>
      <w:bookmarkStart w:id="1080" w:name="N4_44_4"/>
      <w:bookmarkEnd w:id="1071"/>
      <w:bookmarkEnd w:id="1072"/>
      <w:bookmarkEnd w:id="1073"/>
      <w:bookmarkEnd w:id="1074"/>
      <w:bookmarkEnd w:id="1075"/>
      <w:bookmarkEnd w:id="1076"/>
      <w:bookmarkEnd w:id="1077"/>
      <w:bookmarkEnd w:id="1078"/>
      <w:bookmarkEnd w:id="1079"/>
      <w:bookmarkEnd w:id="1080"/>
      <w:r w:rsidRPr="00B123C8">
        <w:rPr>
          <w:rFonts w:hint="eastAsia"/>
          <w:sz w:val="15"/>
          <w:szCs w:val="15"/>
          <w:u w:color="000000"/>
        </w:rPr>
        <w:tab/>
      </w:r>
      <w:r w:rsidRPr="00B123C8">
        <w:rPr>
          <w:rFonts w:hint="eastAsia"/>
          <w:sz w:val="15"/>
          <w:szCs w:val="15"/>
          <w:u w:color="000000"/>
        </w:rPr>
        <w:tab/>
      </w:r>
      <w:r w:rsidRPr="00B123C8">
        <w:rPr>
          <w:rFonts w:hint="eastAsia"/>
          <w:sz w:val="15"/>
          <w:szCs w:val="15"/>
          <w:u w:color="000000"/>
        </w:rPr>
        <w:tab/>
      </w:r>
      <w:r w:rsidRPr="00B123C8">
        <w:rPr>
          <w:rFonts w:hint="eastAsia"/>
          <w:sz w:val="15"/>
          <w:szCs w:val="15"/>
          <w:u w:color="000000"/>
        </w:rPr>
        <w:tab/>
      </w:r>
    </w:p>
    <w:p w14:paraId="04EBA89F" w14:textId="77777777" w:rsidR="00030305" w:rsidRPr="00B123C8" w:rsidRDefault="00030305" w:rsidP="00030305">
      <w:pPr>
        <w:tabs>
          <w:tab w:val="decimal" w:pos="4980"/>
          <w:tab w:val="right" w:pos="6970"/>
          <w:tab w:val="right" w:pos="8568"/>
          <w:tab w:val="right" w:pos="10166"/>
        </w:tabs>
        <w:snapToGrid w:val="0"/>
        <w:ind w:left="689"/>
        <w:rPr>
          <w:sz w:val="15"/>
          <w:szCs w:val="15"/>
          <w:u w:color="000000"/>
        </w:rPr>
      </w:pPr>
      <w:bookmarkStart w:id="1081" w:name="TabStop_N_4_45_0"/>
      <w:bookmarkStart w:id="1082" w:name="N4_45_0"/>
      <w:r w:rsidRPr="00B123C8">
        <w:rPr>
          <w:rFonts w:hint="eastAsia"/>
          <w:sz w:val="15"/>
          <w:szCs w:val="15"/>
          <w:u w:color="000000"/>
        </w:rPr>
        <w:t xml:space="preserve">  (</w:t>
      </w:r>
      <w:r w:rsidRPr="00B123C8">
        <w:rPr>
          <w:rFonts w:hint="eastAsia"/>
          <w:sz w:val="15"/>
          <w:szCs w:val="15"/>
          <w:u w:color="000000"/>
        </w:rPr>
        <w:t>信用风险显著增加但未发生减值</w:t>
      </w:r>
      <w:r w:rsidRPr="00B123C8">
        <w:rPr>
          <w:rFonts w:hint="eastAsia"/>
          <w:sz w:val="15"/>
          <w:szCs w:val="15"/>
          <w:u w:color="000000"/>
        </w:rPr>
        <w:t>)</w:t>
      </w:r>
      <w:bookmarkEnd w:id="1081"/>
      <w:bookmarkEnd w:id="1082"/>
      <w:r w:rsidRPr="00B123C8">
        <w:rPr>
          <w:rFonts w:hint="eastAsia"/>
          <w:sz w:val="15"/>
          <w:szCs w:val="15"/>
          <w:u w:color="000000"/>
        </w:rPr>
        <w:tab/>
      </w:r>
      <w:bookmarkStart w:id="1083" w:name="TabStop_N_4_45_1"/>
      <w:bookmarkStart w:id="1084" w:name="N4_45_1"/>
      <w:r w:rsidRPr="00B123C8">
        <w:rPr>
          <w:rFonts w:hint="eastAsia"/>
          <w:sz w:val="15"/>
          <w:szCs w:val="15"/>
          <w:u w:color="000000"/>
        </w:rPr>
        <w:t>89.07</w:t>
      </w:r>
      <w:bookmarkEnd w:id="1083"/>
      <w:bookmarkEnd w:id="1084"/>
      <w:r w:rsidRPr="00B123C8">
        <w:rPr>
          <w:rFonts w:hint="eastAsia"/>
          <w:sz w:val="15"/>
          <w:szCs w:val="15"/>
          <w:u w:color="000000"/>
        </w:rPr>
        <w:tab/>
      </w:r>
      <w:bookmarkStart w:id="1085" w:name="TabStop_N_4_45_2"/>
      <w:bookmarkStart w:id="1086" w:name="N4_45_2"/>
      <w:r w:rsidRPr="00B123C8">
        <w:rPr>
          <w:rFonts w:hint="eastAsia"/>
          <w:sz w:val="15"/>
          <w:szCs w:val="15"/>
          <w:u w:color="000000"/>
        </w:rPr>
        <w:t>1,949,221</w:t>
      </w:r>
      <w:bookmarkEnd w:id="1085"/>
      <w:bookmarkEnd w:id="1086"/>
      <w:r w:rsidRPr="00B123C8">
        <w:rPr>
          <w:rFonts w:hint="eastAsia"/>
          <w:sz w:val="15"/>
          <w:szCs w:val="15"/>
          <w:u w:color="000000"/>
        </w:rPr>
        <w:tab/>
      </w:r>
      <w:bookmarkStart w:id="1087" w:name="TabStop_N_4_45_3"/>
      <w:bookmarkStart w:id="1088" w:name="N4_45_3"/>
      <w:r w:rsidRPr="00B123C8">
        <w:rPr>
          <w:rFonts w:hint="eastAsia"/>
          <w:sz w:val="15"/>
          <w:szCs w:val="15"/>
          <w:u w:color="000000"/>
        </w:rPr>
        <w:t>1,736,240</w:t>
      </w:r>
      <w:bookmarkEnd w:id="1087"/>
      <w:bookmarkEnd w:id="1088"/>
      <w:r w:rsidRPr="00B123C8">
        <w:rPr>
          <w:rFonts w:hint="eastAsia"/>
          <w:sz w:val="15"/>
          <w:szCs w:val="15"/>
          <w:u w:color="000000"/>
        </w:rPr>
        <w:tab/>
      </w:r>
      <w:bookmarkStart w:id="1089" w:name="TabStop_N_4_45_4"/>
      <w:bookmarkStart w:id="1090" w:name="N4_45_4"/>
      <w:r w:rsidRPr="00B123C8">
        <w:rPr>
          <w:rFonts w:hint="eastAsia"/>
          <w:sz w:val="15"/>
          <w:szCs w:val="15"/>
          <w:u w:color="000000"/>
        </w:rPr>
        <w:t>212,981</w:t>
      </w:r>
      <w:bookmarkEnd w:id="1089"/>
      <w:bookmarkEnd w:id="1090"/>
    </w:p>
    <w:p w14:paraId="5FB09681" w14:textId="77777777" w:rsidR="00030305" w:rsidRPr="00B123C8" w:rsidRDefault="00030305" w:rsidP="00030305">
      <w:pPr>
        <w:tabs>
          <w:tab w:val="decimal" w:pos="4980"/>
          <w:tab w:val="right" w:pos="6970"/>
          <w:tab w:val="right" w:pos="8568"/>
          <w:tab w:val="right" w:pos="10166"/>
        </w:tabs>
        <w:snapToGrid w:val="0"/>
        <w:ind w:left="689"/>
        <w:rPr>
          <w:sz w:val="15"/>
          <w:szCs w:val="15"/>
          <w:u w:color="000000"/>
        </w:rPr>
      </w:pPr>
      <w:bookmarkStart w:id="1091" w:name="TabStop_N_4_46_0"/>
      <w:bookmarkStart w:id="1092" w:name="N4_46_0"/>
      <w:r w:rsidRPr="00B123C8">
        <w:rPr>
          <w:rFonts w:hint="eastAsia"/>
          <w:sz w:val="15"/>
          <w:szCs w:val="15"/>
          <w:u w:color="000000"/>
        </w:rPr>
        <w:t>按全生命周期的预期信用损失</w:t>
      </w:r>
      <w:bookmarkStart w:id="1093" w:name="TabStop_N_4_46_1"/>
      <w:bookmarkStart w:id="1094" w:name="N4_46_1"/>
      <w:bookmarkStart w:id="1095" w:name="TabStop_N_4_46_2"/>
      <w:bookmarkStart w:id="1096" w:name="N4_46_2"/>
      <w:bookmarkStart w:id="1097" w:name="TabStop_N_4_46_3"/>
      <w:bookmarkStart w:id="1098" w:name="N4_46_3"/>
      <w:bookmarkStart w:id="1099" w:name="TabStop_N_4_46_4"/>
      <w:bookmarkStart w:id="1100" w:name="N4_46_4"/>
      <w:bookmarkEnd w:id="1091"/>
      <w:bookmarkEnd w:id="1092"/>
      <w:bookmarkEnd w:id="1093"/>
      <w:bookmarkEnd w:id="1094"/>
      <w:bookmarkEnd w:id="1095"/>
      <w:bookmarkEnd w:id="1096"/>
      <w:bookmarkEnd w:id="1097"/>
      <w:bookmarkEnd w:id="1098"/>
      <w:bookmarkEnd w:id="1099"/>
      <w:bookmarkEnd w:id="1100"/>
      <w:r w:rsidRPr="00B123C8">
        <w:rPr>
          <w:rFonts w:hint="eastAsia"/>
          <w:sz w:val="15"/>
          <w:szCs w:val="15"/>
          <w:u w:color="000000"/>
        </w:rPr>
        <w:tab/>
      </w:r>
      <w:r w:rsidRPr="00B123C8">
        <w:rPr>
          <w:rFonts w:hint="eastAsia"/>
          <w:sz w:val="15"/>
          <w:szCs w:val="15"/>
          <w:u w:color="000000"/>
        </w:rPr>
        <w:tab/>
      </w:r>
      <w:r w:rsidRPr="00B123C8">
        <w:rPr>
          <w:rFonts w:hint="eastAsia"/>
          <w:sz w:val="15"/>
          <w:szCs w:val="15"/>
          <w:u w:color="000000"/>
        </w:rPr>
        <w:tab/>
      </w:r>
      <w:r w:rsidRPr="00B123C8">
        <w:rPr>
          <w:rFonts w:hint="eastAsia"/>
          <w:sz w:val="15"/>
          <w:szCs w:val="15"/>
          <w:u w:color="000000"/>
        </w:rPr>
        <w:tab/>
      </w:r>
    </w:p>
    <w:p w14:paraId="148ABC4A" w14:textId="77777777" w:rsidR="00030305" w:rsidRPr="00B123C8" w:rsidRDefault="00030305" w:rsidP="00030305">
      <w:pPr>
        <w:tabs>
          <w:tab w:val="decimal" w:pos="4980"/>
          <w:tab w:val="right" w:pos="6970"/>
          <w:tab w:val="right" w:pos="8568"/>
          <w:tab w:val="right" w:pos="9986"/>
        </w:tabs>
        <w:snapToGrid w:val="0"/>
        <w:ind w:left="689"/>
        <w:rPr>
          <w:sz w:val="15"/>
          <w:szCs w:val="15"/>
          <w:u w:color="000000"/>
        </w:rPr>
      </w:pPr>
      <w:bookmarkStart w:id="1101" w:name="TabStop_N_4_47_0"/>
      <w:bookmarkStart w:id="1102" w:name="N4_47_0"/>
      <w:r w:rsidRPr="00B123C8">
        <w:rPr>
          <w:rFonts w:hint="eastAsia"/>
          <w:sz w:val="15"/>
          <w:szCs w:val="15"/>
          <w:u w:color="000000"/>
        </w:rPr>
        <w:t xml:space="preserve">  (</w:t>
      </w:r>
      <w:r w:rsidRPr="00B123C8">
        <w:rPr>
          <w:rFonts w:hint="eastAsia"/>
          <w:sz w:val="15"/>
          <w:szCs w:val="15"/>
          <w:u w:color="000000"/>
        </w:rPr>
        <w:t>已发生信用减值</w:t>
      </w:r>
      <w:r w:rsidRPr="00B123C8">
        <w:rPr>
          <w:rFonts w:hint="eastAsia"/>
          <w:sz w:val="15"/>
          <w:szCs w:val="15"/>
          <w:u w:color="000000"/>
        </w:rPr>
        <w:t>)</w:t>
      </w:r>
      <w:bookmarkEnd w:id="1101"/>
      <w:bookmarkEnd w:id="1102"/>
      <w:r w:rsidRPr="00B123C8">
        <w:rPr>
          <w:rFonts w:hint="eastAsia"/>
          <w:sz w:val="15"/>
          <w:szCs w:val="15"/>
          <w:u w:color="000000"/>
        </w:rPr>
        <w:tab/>
      </w:r>
      <w:bookmarkStart w:id="1103" w:name="TabStop_N_4_47_1"/>
      <w:bookmarkStart w:id="1104" w:name="N4_47_1"/>
      <w:r w:rsidRPr="00B123C8">
        <w:rPr>
          <w:rFonts w:hint="eastAsia"/>
          <w:sz w:val="15"/>
          <w:szCs w:val="15"/>
          <w:u w:color="000000"/>
        </w:rPr>
        <w:t>100.00</w:t>
      </w:r>
      <w:bookmarkEnd w:id="1103"/>
      <w:bookmarkEnd w:id="1104"/>
      <w:r w:rsidRPr="00B123C8">
        <w:rPr>
          <w:rFonts w:hint="eastAsia"/>
          <w:sz w:val="15"/>
          <w:szCs w:val="15"/>
          <w:u w:color="000000"/>
        </w:rPr>
        <w:tab/>
      </w:r>
      <w:bookmarkStart w:id="1105" w:name="TabStop_N_4_47_2"/>
      <w:bookmarkStart w:id="1106" w:name="N4_47_2"/>
      <w:r w:rsidRPr="00B123C8">
        <w:rPr>
          <w:rFonts w:hint="eastAsia"/>
          <w:sz w:val="15"/>
          <w:szCs w:val="15"/>
          <w:u w:color="000000"/>
        </w:rPr>
        <w:t>111,646,311</w:t>
      </w:r>
      <w:bookmarkEnd w:id="1105"/>
      <w:bookmarkEnd w:id="1106"/>
      <w:r w:rsidRPr="00B123C8">
        <w:rPr>
          <w:rFonts w:hint="eastAsia"/>
          <w:sz w:val="15"/>
          <w:szCs w:val="15"/>
          <w:u w:color="000000"/>
        </w:rPr>
        <w:tab/>
      </w:r>
      <w:bookmarkStart w:id="1107" w:name="TabStop_N_4_47_3"/>
      <w:bookmarkStart w:id="1108" w:name="N4_47_3"/>
      <w:r w:rsidRPr="00B123C8">
        <w:rPr>
          <w:rFonts w:hint="eastAsia"/>
          <w:sz w:val="15"/>
          <w:szCs w:val="15"/>
          <w:u w:color="000000"/>
        </w:rPr>
        <w:t>111,646,311</w:t>
      </w:r>
      <w:bookmarkEnd w:id="1107"/>
      <w:bookmarkEnd w:id="1108"/>
      <w:r w:rsidRPr="00B123C8">
        <w:rPr>
          <w:rFonts w:hint="eastAsia"/>
          <w:sz w:val="15"/>
          <w:szCs w:val="15"/>
          <w:u w:color="000000"/>
        </w:rPr>
        <w:tab/>
      </w:r>
      <w:bookmarkStart w:id="1109" w:name="TabStop_N_4_47_4"/>
      <w:bookmarkStart w:id="1110" w:name="N4_47_4"/>
      <w:r w:rsidRPr="00B123C8">
        <w:rPr>
          <w:rFonts w:hint="eastAsia"/>
          <w:sz w:val="15"/>
          <w:szCs w:val="15"/>
          <w:u w:color="000000"/>
        </w:rPr>
        <w:t>-</w:t>
      </w:r>
      <w:bookmarkEnd w:id="1109"/>
      <w:bookmarkEnd w:id="1110"/>
    </w:p>
    <w:p w14:paraId="29662C2A" w14:textId="77777777" w:rsidR="00030305" w:rsidRPr="00B123C8" w:rsidRDefault="00030305" w:rsidP="00030305">
      <w:pPr>
        <w:tabs>
          <w:tab w:val="right" w:pos="5211"/>
          <w:tab w:val="right" w:pos="6970"/>
          <w:tab w:val="right" w:pos="8568"/>
          <w:tab w:val="right" w:pos="10166"/>
        </w:tabs>
        <w:snapToGrid w:val="0"/>
        <w:spacing w:after="140" w:line="25" w:lineRule="auto"/>
        <w:ind w:left="689"/>
        <w:rPr>
          <w:color w:val="FFFFFF"/>
          <w:sz w:val="15"/>
          <w:szCs w:val="15"/>
          <w:u w:val="single" w:color="000000"/>
        </w:rPr>
      </w:pPr>
      <w:bookmarkStart w:id="1111" w:name="TabStop_N_underline_4_47_0"/>
      <w:bookmarkStart w:id="1112" w:name="Nunderline_4_47_0"/>
      <w:bookmarkStart w:id="1113" w:name="TabStop_N_underline_4_47_1"/>
      <w:bookmarkStart w:id="1114" w:name="Nunderline_4_47_1"/>
      <w:bookmarkEnd w:id="1111"/>
      <w:bookmarkEnd w:id="1112"/>
      <w:bookmarkEnd w:id="1113"/>
      <w:bookmarkEnd w:id="1114"/>
      <w:r w:rsidRPr="00B123C8">
        <w:rPr>
          <w:color w:val="FFFFFF"/>
          <w:sz w:val="15"/>
          <w:szCs w:val="15"/>
          <w:u w:color="000000"/>
        </w:rPr>
        <w:tab/>
      </w:r>
      <w:r w:rsidRPr="00B123C8">
        <w:rPr>
          <w:color w:val="FFFFFF"/>
          <w:sz w:val="15"/>
          <w:szCs w:val="15"/>
          <w:u w:color="000000"/>
        </w:rPr>
        <w:tab/>
      </w:r>
      <w:bookmarkStart w:id="1115" w:name="TabStop_N_underline_4_47_2"/>
      <w:bookmarkStart w:id="1116" w:name="Nunderline_4_47_2"/>
      <w:r w:rsidRPr="00B123C8">
        <w:rPr>
          <w:color w:val="FFFFFF"/>
          <w:sz w:val="15"/>
          <w:szCs w:val="15"/>
          <w:u w:val="single" w:color="000000"/>
        </w:rPr>
        <w:t>__________</w:t>
      </w:r>
      <w:bookmarkEnd w:id="1115"/>
      <w:bookmarkEnd w:id="1116"/>
      <w:r w:rsidRPr="00B123C8">
        <w:rPr>
          <w:color w:val="FFFFFF"/>
          <w:sz w:val="15"/>
          <w:szCs w:val="15"/>
          <w:u w:color="000000"/>
        </w:rPr>
        <w:tab/>
      </w:r>
      <w:bookmarkStart w:id="1117" w:name="TabStop_N_underline_4_47_3"/>
      <w:bookmarkStart w:id="1118" w:name="Nunderline_4_47_3"/>
      <w:r w:rsidRPr="00B123C8">
        <w:rPr>
          <w:color w:val="FFFFFF"/>
          <w:sz w:val="15"/>
          <w:szCs w:val="15"/>
          <w:u w:val="single" w:color="000000"/>
        </w:rPr>
        <w:t>__________</w:t>
      </w:r>
      <w:bookmarkEnd w:id="1117"/>
      <w:bookmarkEnd w:id="1118"/>
      <w:r w:rsidRPr="00B123C8">
        <w:rPr>
          <w:color w:val="FFFFFF"/>
          <w:sz w:val="15"/>
          <w:szCs w:val="15"/>
          <w:u w:color="000000"/>
        </w:rPr>
        <w:tab/>
      </w:r>
      <w:bookmarkStart w:id="1119" w:name="TabStop_N_underline_4_47_4"/>
      <w:bookmarkStart w:id="1120" w:name="Nunderline_4_47_4"/>
      <w:r w:rsidRPr="00B123C8">
        <w:rPr>
          <w:color w:val="FFFFFF"/>
          <w:sz w:val="15"/>
          <w:szCs w:val="15"/>
          <w:u w:val="single" w:color="000000"/>
        </w:rPr>
        <w:t>_________</w:t>
      </w:r>
      <w:bookmarkEnd w:id="1119"/>
      <w:bookmarkEnd w:id="1120"/>
    </w:p>
    <w:p w14:paraId="4FB91376" w14:textId="77777777" w:rsidR="00030305" w:rsidRPr="00B123C8" w:rsidRDefault="00030305" w:rsidP="00030305">
      <w:pPr>
        <w:tabs>
          <w:tab w:val="decimal" w:pos="4980"/>
          <w:tab w:val="right" w:pos="6970"/>
          <w:tab w:val="right" w:pos="8568"/>
          <w:tab w:val="right" w:pos="10166"/>
        </w:tabs>
        <w:snapToGrid w:val="0"/>
        <w:ind w:left="689"/>
        <w:rPr>
          <w:sz w:val="15"/>
          <w:szCs w:val="15"/>
          <w:u w:color="000000"/>
        </w:rPr>
      </w:pPr>
      <w:bookmarkStart w:id="1121" w:name="TabStop_N_4_48_0"/>
      <w:bookmarkStart w:id="1122" w:name="N4_48_0"/>
      <w:r w:rsidRPr="00B123C8">
        <w:rPr>
          <w:rFonts w:hint="eastAsia"/>
          <w:sz w:val="15"/>
          <w:szCs w:val="15"/>
          <w:u w:color="000000"/>
        </w:rPr>
        <w:t>合计</w:t>
      </w:r>
      <w:bookmarkStart w:id="1123" w:name="TabStop_N_4_48_1"/>
      <w:bookmarkStart w:id="1124" w:name="N4_48_1"/>
      <w:bookmarkEnd w:id="1121"/>
      <w:bookmarkEnd w:id="1122"/>
      <w:bookmarkEnd w:id="1123"/>
      <w:bookmarkEnd w:id="1124"/>
      <w:r w:rsidRPr="00B123C8">
        <w:rPr>
          <w:rFonts w:hint="eastAsia"/>
          <w:sz w:val="15"/>
          <w:szCs w:val="15"/>
          <w:u w:color="000000"/>
        </w:rPr>
        <w:tab/>
      </w:r>
      <w:r w:rsidRPr="00B123C8">
        <w:rPr>
          <w:rFonts w:hint="eastAsia"/>
          <w:sz w:val="15"/>
          <w:szCs w:val="15"/>
          <w:u w:color="000000"/>
        </w:rPr>
        <w:tab/>
      </w:r>
      <w:bookmarkStart w:id="1125" w:name="TabStop_N_4_48_2"/>
      <w:bookmarkStart w:id="1126" w:name="N4_48_2"/>
      <w:r w:rsidRPr="00B123C8">
        <w:rPr>
          <w:rFonts w:hint="eastAsia"/>
          <w:sz w:val="15"/>
          <w:szCs w:val="15"/>
          <w:u w:color="000000"/>
        </w:rPr>
        <w:t>175,038,304</w:t>
      </w:r>
      <w:bookmarkEnd w:id="1125"/>
      <w:bookmarkEnd w:id="1126"/>
      <w:r w:rsidRPr="00B123C8">
        <w:rPr>
          <w:rFonts w:hint="eastAsia"/>
          <w:sz w:val="15"/>
          <w:szCs w:val="15"/>
          <w:u w:color="000000"/>
        </w:rPr>
        <w:tab/>
      </w:r>
      <w:bookmarkStart w:id="1127" w:name="TabStop_N_4_48_3"/>
      <w:bookmarkStart w:id="1128" w:name="N4_48_3"/>
      <w:r w:rsidRPr="00B123C8">
        <w:rPr>
          <w:rFonts w:hint="eastAsia"/>
          <w:sz w:val="15"/>
          <w:szCs w:val="15"/>
          <w:u w:color="000000"/>
        </w:rPr>
        <w:t>115,589,419</w:t>
      </w:r>
      <w:bookmarkEnd w:id="1127"/>
      <w:bookmarkEnd w:id="1128"/>
      <w:r w:rsidRPr="00B123C8">
        <w:rPr>
          <w:rFonts w:hint="eastAsia"/>
          <w:sz w:val="15"/>
          <w:szCs w:val="15"/>
          <w:u w:color="000000"/>
        </w:rPr>
        <w:tab/>
      </w:r>
      <w:bookmarkStart w:id="1129" w:name="TabStop_N_4_48_4"/>
      <w:bookmarkStart w:id="1130" w:name="N4_48_4"/>
      <w:r w:rsidRPr="00B123C8">
        <w:rPr>
          <w:rFonts w:hint="eastAsia"/>
          <w:sz w:val="15"/>
          <w:szCs w:val="15"/>
          <w:u w:color="000000"/>
        </w:rPr>
        <w:t>59,448,885</w:t>
      </w:r>
      <w:bookmarkEnd w:id="1129"/>
      <w:bookmarkEnd w:id="1130"/>
    </w:p>
    <w:p w14:paraId="0A2C654B" w14:textId="77777777" w:rsidR="00030305" w:rsidRPr="00B123C8" w:rsidRDefault="00030305" w:rsidP="00030305">
      <w:pPr>
        <w:tabs>
          <w:tab w:val="right" w:pos="5211"/>
          <w:tab w:val="right" w:pos="6970"/>
          <w:tab w:val="right" w:pos="8568"/>
          <w:tab w:val="right" w:pos="10166"/>
        </w:tabs>
        <w:snapToGrid w:val="0"/>
        <w:spacing w:after="140" w:line="25" w:lineRule="auto"/>
        <w:ind w:left="689"/>
        <w:rPr>
          <w:color w:val="FFFFFF"/>
          <w:sz w:val="15"/>
          <w:szCs w:val="15"/>
          <w:u w:val="double" w:color="000000"/>
        </w:rPr>
      </w:pPr>
      <w:bookmarkStart w:id="1131" w:name="TabStop_N_underline_4_48_0"/>
      <w:bookmarkStart w:id="1132" w:name="Nunderline_4_48_0"/>
      <w:bookmarkStart w:id="1133" w:name="TabStop_N_underline_4_48_1"/>
      <w:bookmarkStart w:id="1134" w:name="Nunderline_4_48_1"/>
      <w:bookmarkEnd w:id="1131"/>
      <w:bookmarkEnd w:id="1132"/>
      <w:bookmarkEnd w:id="1133"/>
      <w:bookmarkEnd w:id="1134"/>
      <w:r w:rsidRPr="00B123C8">
        <w:rPr>
          <w:color w:val="FFFFFF"/>
          <w:sz w:val="15"/>
          <w:szCs w:val="15"/>
          <w:u w:color="000000"/>
        </w:rPr>
        <w:tab/>
      </w:r>
      <w:r w:rsidRPr="00B123C8">
        <w:rPr>
          <w:color w:val="FFFFFF"/>
          <w:sz w:val="15"/>
          <w:szCs w:val="15"/>
          <w:u w:color="000000"/>
        </w:rPr>
        <w:tab/>
      </w:r>
      <w:bookmarkStart w:id="1135" w:name="TabStop_N_underline_4_48_2"/>
      <w:bookmarkStart w:id="1136" w:name="Nunderline_4_48_2"/>
      <w:r w:rsidRPr="00B123C8">
        <w:rPr>
          <w:color w:val="FFFFFF"/>
          <w:sz w:val="15"/>
          <w:szCs w:val="15"/>
          <w:u w:val="double" w:color="000000"/>
        </w:rPr>
        <w:t>__________</w:t>
      </w:r>
      <w:bookmarkEnd w:id="1135"/>
      <w:bookmarkEnd w:id="1136"/>
      <w:r w:rsidRPr="00B123C8">
        <w:rPr>
          <w:color w:val="FFFFFF"/>
          <w:sz w:val="15"/>
          <w:szCs w:val="15"/>
          <w:u w:color="000000"/>
        </w:rPr>
        <w:tab/>
      </w:r>
      <w:bookmarkStart w:id="1137" w:name="TabStop_N_underline_4_48_3"/>
      <w:bookmarkStart w:id="1138" w:name="Nunderline_4_48_3"/>
      <w:r w:rsidRPr="00B123C8">
        <w:rPr>
          <w:color w:val="FFFFFF"/>
          <w:sz w:val="15"/>
          <w:szCs w:val="15"/>
          <w:u w:val="double" w:color="000000"/>
        </w:rPr>
        <w:t>__________</w:t>
      </w:r>
      <w:bookmarkEnd w:id="1137"/>
      <w:bookmarkEnd w:id="1138"/>
      <w:r w:rsidRPr="00B123C8">
        <w:rPr>
          <w:color w:val="FFFFFF"/>
          <w:sz w:val="15"/>
          <w:szCs w:val="15"/>
          <w:u w:color="000000"/>
        </w:rPr>
        <w:tab/>
      </w:r>
      <w:bookmarkStart w:id="1139" w:name="TabStop_N_underline_4_48_4"/>
      <w:bookmarkStart w:id="1140" w:name="Nunderline_4_48_4"/>
      <w:r w:rsidRPr="00B123C8">
        <w:rPr>
          <w:color w:val="FFFFFF"/>
          <w:sz w:val="15"/>
          <w:szCs w:val="15"/>
          <w:u w:val="double" w:color="000000"/>
        </w:rPr>
        <w:t>_________</w:t>
      </w:r>
      <w:bookmarkEnd w:id="1139"/>
      <w:bookmarkEnd w:id="1140"/>
    </w:p>
    <w:p w14:paraId="6436B666" w14:textId="77777777" w:rsidR="00030305" w:rsidRDefault="00030305" w:rsidP="00030305">
      <w:pPr>
        <w:tabs>
          <w:tab w:val="right" w:pos="5211"/>
          <w:tab w:val="right" w:pos="6970"/>
          <w:tab w:val="right" w:pos="8568"/>
          <w:tab w:val="right" w:pos="10166"/>
        </w:tabs>
        <w:snapToGrid w:val="0"/>
        <w:ind w:left="689"/>
        <w:rPr>
          <w:u w:color="000000"/>
        </w:rPr>
      </w:pPr>
    </w:p>
    <w:p w14:paraId="22006430" w14:textId="77777777" w:rsidR="00030305" w:rsidRPr="005665FA" w:rsidRDefault="00030305" w:rsidP="00030305">
      <w:pPr>
        <w:tabs>
          <w:tab w:val="center" w:pos="6970"/>
        </w:tabs>
        <w:snapToGrid w:val="0"/>
        <w:ind w:left="689"/>
        <w:rPr>
          <w:sz w:val="14"/>
          <w:szCs w:val="14"/>
          <w:u w:color="000000"/>
        </w:rPr>
      </w:pPr>
      <w:bookmarkStart w:id="1141" w:name="TabStop_N_4_50_0"/>
      <w:bookmarkStart w:id="1142" w:name="N4_50_0"/>
      <w:bookmarkEnd w:id="1141"/>
      <w:bookmarkEnd w:id="1142"/>
      <w:r w:rsidRPr="005665FA">
        <w:rPr>
          <w:rFonts w:hint="eastAsia"/>
          <w:sz w:val="14"/>
          <w:szCs w:val="14"/>
          <w:u w:color="000000"/>
        </w:rPr>
        <w:tab/>
      </w:r>
      <w:bookmarkStart w:id="1143" w:name="TabStop_N_4_50_1"/>
      <w:bookmarkStart w:id="1144" w:name="N4_50_1"/>
      <w:r w:rsidRPr="005665FA">
        <w:rPr>
          <w:rFonts w:hint="eastAsia"/>
          <w:sz w:val="14"/>
          <w:szCs w:val="14"/>
          <w:u w:color="000000"/>
        </w:rPr>
        <w:t>2022</w:t>
      </w:r>
      <w:r w:rsidRPr="005665FA">
        <w:rPr>
          <w:rFonts w:hint="eastAsia"/>
          <w:sz w:val="14"/>
          <w:szCs w:val="14"/>
          <w:u w:color="000000"/>
        </w:rPr>
        <w:t>年</w:t>
      </w:r>
      <w:r w:rsidRPr="005665FA">
        <w:rPr>
          <w:rFonts w:hint="eastAsia"/>
          <w:sz w:val="14"/>
          <w:szCs w:val="14"/>
          <w:u w:color="000000"/>
        </w:rPr>
        <w:t>12</w:t>
      </w:r>
      <w:r w:rsidRPr="005665FA">
        <w:rPr>
          <w:rFonts w:hint="eastAsia"/>
          <w:sz w:val="14"/>
          <w:szCs w:val="14"/>
          <w:u w:color="000000"/>
        </w:rPr>
        <w:t>月</w:t>
      </w:r>
      <w:r w:rsidRPr="005665FA">
        <w:rPr>
          <w:rFonts w:hint="eastAsia"/>
          <w:sz w:val="14"/>
          <w:szCs w:val="14"/>
          <w:u w:color="000000"/>
        </w:rPr>
        <w:t>31</w:t>
      </w:r>
      <w:r w:rsidRPr="005665FA">
        <w:rPr>
          <w:rFonts w:hint="eastAsia"/>
          <w:sz w:val="14"/>
          <w:szCs w:val="14"/>
          <w:u w:color="000000"/>
        </w:rPr>
        <w:t>日</w:t>
      </w:r>
      <w:bookmarkEnd w:id="1143"/>
      <w:bookmarkEnd w:id="1144"/>
    </w:p>
    <w:p w14:paraId="041045F4" w14:textId="77777777" w:rsidR="00030305" w:rsidRPr="005665FA" w:rsidRDefault="00030305" w:rsidP="00030305">
      <w:pPr>
        <w:tabs>
          <w:tab w:val="center" w:pos="6970"/>
        </w:tabs>
        <w:snapToGrid w:val="0"/>
        <w:spacing w:after="140" w:line="25" w:lineRule="auto"/>
        <w:ind w:left="689"/>
        <w:rPr>
          <w:color w:val="FFFFFF"/>
          <w:sz w:val="14"/>
          <w:szCs w:val="14"/>
          <w:u w:val="single" w:color="000000"/>
        </w:rPr>
      </w:pPr>
      <w:bookmarkStart w:id="1145" w:name="TabStop_N_underline_4_50_0"/>
      <w:bookmarkStart w:id="1146" w:name="Nunderline_4_50_0"/>
      <w:bookmarkEnd w:id="1145"/>
      <w:bookmarkEnd w:id="1146"/>
      <w:r w:rsidRPr="005665FA">
        <w:rPr>
          <w:color w:val="FFFFFF"/>
          <w:sz w:val="14"/>
          <w:szCs w:val="14"/>
          <w:u w:color="000000"/>
        </w:rPr>
        <w:tab/>
      </w:r>
      <w:bookmarkStart w:id="1147" w:name="TabStop_N_underline_4_50_1"/>
      <w:bookmarkStart w:id="1148" w:name="Nunderline_4_50_1"/>
      <w:r w:rsidRPr="005665FA">
        <w:rPr>
          <w:color w:val="FFFFFF"/>
          <w:sz w:val="14"/>
          <w:szCs w:val="14"/>
          <w:u w:val="single" w:color="000000"/>
        </w:rPr>
        <w:t>______________________________________________________________</w:t>
      </w:r>
      <w:bookmarkEnd w:id="1147"/>
      <w:bookmarkEnd w:id="1148"/>
    </w:p>
    <w:p w14:paraId="7F58642C" w14:textId="77777777" w:rsidR="00030305" w:rsidRPr="005665FA" w:rsidRDefault="00030305" w:rsidP="00030305">
      <w:pPr>
        <w:tabs>
          <w:tab w:val="center" w:pos="4492"/>
          <w:tab w:val="center" w:pos="6090"/>
          <w:tab w:val="center" w:pos="7689"/>
          <w:tab w:val="center" w:pos="9287"/>
        </w:tabs>
        <w:snapToGrid w:val="0"/>
        <w:ind w:left="689"/>
        <w:rPr>
          <w:sz w:val="14"/>
          <w:szCs w:val="14"/>
          <w:u w:val="single" w:color="000000"/>
        </w:rPr>
      </w:pPr>
      <w:bookmarkStart w:id="1149" w:name="TabStop_N_4_51_0"/>
      <w:bookmarkStart w:id="1150" w:name="N4_51_0"/>
      <w:bookmarkEnd w:id="1149"/>
      <w:bookmarkEnd w:id="1150"/>
      <w:r w:rsidRPr="005665FA">
        <w:rPr>
          <w:rFonts w:hint="eastAsia"/>
          <w:sz w:val="14"/>
          <w:szCs w:val="14"/>
          <w:u w:color="000000"/>
        </w:rPr>
        <w:tab/>
      </w:r>
      <w:bookmarkStart w:id="1151" w:name="TabStop_N_4_51_1"/>
      <w:bookmarkStart w:id="1152" w:name="N4_51_1"/>
      <w:r w:rsidRPr="005665FA">
        <w:rPr>
          <w:rFonts w:hint="eastAsia"/>
          <w:sz w:val="14"/>
          <w:szCs w:val="14"/>
          <w:u w:val="single" w:color="000000"/>
        </w:rPr>
        <w:t>预期平均损失率</w:t>
      </w:r>
      <w:bookmarkEnd w:id="1151"/>
      <w:bookmarkEnd w:id="1152"/>
      <w:r w:rsidRPr="005665FA">
        <w:rPr>
          <w:rFonts w:hint="eastAsia"/>
          <w:sz w:val="14"/>
          <w:szCs w:val="14"/>
          <w:u w:color="000000"/>
        </w:rPr>
        <w:tab/>
      </w:r>
      <w:bookmarkStart w:id="1153" w:name="TabStop_N_4_51_2"/>
      <w:bookmarkStart w:id="1154" w:name="N4_51_2"/>
      <w:r w:rsidRPr="005665FA">
        <w:rPr>
          <w:rFonts w:hint="eastAsia"/>
          <w:sz w:val="14"/>
          <w:szCs w:val="14"/>
          <w:u w:val="single" w:color="000000"/>
        </w:rPr>
        <w:t>账面余额</w:t>
      </w:r>
      <w:bookmarkEnd w:id="1153"/>
      <w:bookmarkEnd w:id="1154"/>
      <w:r w:rsidRPr="005665FA">
        <w:rPr>
          <w:rFonts w:hint="eastAsia"/>
          <w:sz w:val="14"/>
          <w:szCs w:val="14"/>
          <w:u w:color="000000"/>
        </w:rPr>
        <w:tab/>
      </w:r>
      <w:bookmarkStart w:id="1155" w:name="TabStop_N_4_51_3"/>
      <w:bookmarkStart w:id="1156" w:name="N4_51_3"/>
      <w:r w:rsidRPr="005665FA">
        <w:rPr>
          <w:rFonts w:hint="eastAsia"/>
          <w:sz w:val="14"/>
          <w:szCs w:val="14"/>
          <w:u w:val="single" w:color="000000"/>
        </w:rPr>
        <w:t>损失准备</w:t>
      </w:r>
      <w:bookmarkEnd w:id="1155"/>
      <w:bookmarkEnd w:id="1156"/>
      <w:r w:rsidRPr="005665FA">
        <w:rPr>
          <w:rFonts w:hint="eastAsia"/>
          <w:sz w:val="14"/>
          <w:szCs w:val="14"/>
          <w:u w:color="000000"/>
        </w:rPr>
        <w:tab/>
      </w:r>
      <w:bookmarkStart w:id="1157" w:name="TabStop_N_4_51_4"/>
      <w:bookmarkStart w:id="1158" w:name="N4_51_4"/>
      <w:r w:rsidRPr="005665FA">
        <w:rPr>
          <w:rFonts w:hint="eastAsia"/>
          <w:sz w:val="14"/>
          <w:szCs w:val="14"/>
          <w:u w:val="single" w:color="000000"/>
        </w:rPr>
        <w:t>账面价值</w:t>
      </w:r>
      <w:bookmarkEnd w:id="1157"/>
      <w:bookmarkEnd w:id="1158"/>
    </w:p>
    <w:p w14:paraId="7D07F793" w14:textId="77777777" w:rsidR="00030305" w:rsidRPr="005665FA" w:rsidRDefault="00030305" w:rsidP="00030305">
      <w:pPr>
        <w:tabs>
          <w:tab w:val="center" w:pos="4492"/>
          <w:tab w:val="center" w:pos="6090"/>
          <w:tab w:val="center" w:pos="7689"/>
          <w:tab w:val="center" w:pos="9287"/>
        </w:tabs>
        <w:snapToGrid w:val="0"/>
        <w:ind w:left="689"/>
        <w:rPr>
          <w:sz w:val="14"/>
          <w:szCs w:val="14"/>
          <w:u w:color="000000"/>
        </w:rPr>
      </w:pPr>
      <w:bookmarkStart w:id="1159" w:name="TabStop_N_4_52_0"/>
      <w:bookmarkStart w:id="1160" w:name="N4_52_0"/>
      <w:bookmarkEnd w:id="1159"/>
      <w:bookmarkEnd w:id="1160"/>
      <w:r w:rsidRPr="005665FA">
        <w:rPr>
          <w:rFonts w:hint="eastAsia"/>
          <w:sz w:val="14"/>
          <w:szCs w:val="14"/>
          <w:u w:color="000000"/>
        </w:rPr>
        <w:tab/>
      </w:r>
      <w:bookmarkStart w:id="1161" w:name="TabStop_N_4_52_1"/>
      <w:bookmarkStart w:id="1162" w:name="N4_52_1"/>
      <w:r w:rsidRPr="005665FA">
        <w:rPr>
          <w:rFonts w:hint="eastAsia"/>
          <w:sz w:val="14"/>
          <w:szCs w:val="14"/>
          <w:u w:color="000000"/>
        </w:rPr>
        <w:t>%</w:t>
      </w:r>
      <w:bookmarkEnd w:id="1161"/>
      <w:bookmarkEnd w:id="1162"/>
      <w:r w:rsidRPr="005665FA">
        <w:rPr>
          <w:rFonts w:hint="eastAsia"/>
          <w:sz w:val="14"/>
          <w:szCs w:val="14"/>
          <w:u w:color="000000"/>
        </w:rPr>
        <w:tab/>
      </w:r>
      <w:bookmarkStart w:id="1163" w:name="TabStop_N_4_52_2"/>
      <w:bookmarkStart w:id="1164" w:name="N4_52_2"/>
      <w:r w:rsidRPr="005665FA">
        <w:rPr>
          <w:rFonts w:hint="eastAsia"/>
          <w:sz w:val="14"/>
          <w:szCs w:val="14"/>
          <w:u w:color="000000"/>
        </w:rPr>
        <w:t>人民币元</w:t>
      </w:r>
      <w:bookmarkEnd w:id="1163"/>
      <w:bookmarkEnd w:id="1164"/>
      <w:r w:rsidRPr="005665FA">
        <w:rPr>
          <w:rFonts w:hint="eastAsia"/>
          <w:sz w:val="14"/>
          <w:szCs w:val="14"/>
          <w:u w:color="000000"/>
        </w:rPr>
        <w:tab/>
      </w:r>
      <w:bookmarkStart w:id="1165" w:name="TabStop_N_4_52_3"/>
      <w:bookmarkStart w:id="1166" w:name="N4_52_3"/>
      <w:r w:rsidRPr="005665FA">
        <w:rPr>
          <w:rFonts w:hint="eastAsia"/>
          <w:sz w:val="14"/>
          <w:szCs w:val="14"/>
          <w:u w:color="000000"/>
        </w:rPr>
        <w:t>人民币元</w:t>
      </w:r>
      <w:bookmarkEnd w:id="1165"/>
      <w:bookmarkEnd w:id="1166"/>
      <w:r w:rsidRPr="005665FA">
        <w:rPr>
          <w:rFonts w:hint="eastAsia"/>
          <w:sz w:val="14"/>
          <w:szCs w:val="14"/>
          <w:u w:color="000000"/>
        </w:rPr>
        <w:tab/>
      </w:r>
      <w:bookmarkStart w:id="1167" w:name="TabStop_N_4_52_4"/>
      <w:bookmarkStart w:id="1168" w:name="N4_52_4"/>
      <w:r w:rsidRPr="005665FA">
        <w:rPr>
          <w:rFonts w:hint="eastAsia"/>
          <w:sz w:val="14"/>
          <w:szCs w:val="14"/>
          <w:u w:color="000000"/>
        </w:rPr>
        <w:t>人民币元</w:t>
      </w:r>
      <w:bookmarkEnd w:id="1167"/>
      <w:bookmarkEnd w:id="1168"/>
    </w:p>
    <w:p w14:paraId="35B1AB87" w14:textId="77777777" w:rsidR="00030305" w:rsidRPr="005665FA" w:rsidRDefault="00030305" w:rsidP="00030305">
      <w:pPr>
        <w:tabs>
          <w:tab w:val="decimal" w:pos="4980"/>
          <w:tab w:val="right" w:pos="6970"/>
          <w:tab w:val="right" w:pos="8568"/>
          <w:tab w:val="right" w:pos="10166"/>
        </w:tabs>
        <w:snapToGrid w:val="0"/>
        <w:ind w:left="689"/>
        <w:rPr>
          <w:sz w:val="14"/>
          <w:szCs w:val="14"/>
          <w:u w:color="000000"/>
        </w:rPr>
      </w:pPr>
      <w:bookmarkStart w:id="1169" w:name="TabStop_N_4_53_0"/>
      <w:bookmarkStart w:id="1170" w:name="N4_53_0"/>
      <w:r w:rsidRPr="005665FA">
        <w:rPr>
          <w:rFonts w:hint="eastAsia"/>
          <w:sz w:val="14"/>
          <w:szCs w:val="14"/>
          <w:u w:color="000000"/>
        </w:rPr>
        <w:t>按</w:t>
      </w:r>
      <w:r w:rsidRPr="005665FA">
        <w:rPr>
          <w:rFonts w:hint="eastAsia"/>
          <w:sz w:val="14"/>
          <w:szCs w:val="14"/>
          <w:u w:color="000000"/>
        </w:rPr>
        <w:t>12</w:t>
      </w:r>
      <w:r w:rsidRPr="005665FA">
        <w:rPr>
          <w:rFonts w:hint="eastAsia"/>
          <w:sz w:val="14"/>
          <w:szCs w:val="14"/>
          <w:u w:color="000000"/>
        </w:rPr>
        <w:t>个月的预期信用损失</w:t>
      </w:r>
      <w:bookmarkStart w:id="1171" w:name="TabStop_N_4_53_1"/>
      <w:bookmarkStart w:id="1172" w:name="N4_53_1"/>
      <w:bookmarkStart w:id="1173" w:name="TabStop_N_4_53_2"/>
      <w:bookmarkStart w:id="1174" w:name="N4_53_2"/>
      <w:bookmarkStart w:id="1175" w:name="TabStop_N_4_53_3"/>
      <w:bookmarkStart w:id="1176" w:name="N4_53_3"/>
      <w:bookmarkStart w:id="1177" w:name="TabStop_N_4_53_4"/>
      <w:bookmarkStart w:id="1178" w:name="N4_53_4"/>
      <w:bookmarkEnd w:id="1169"/>
      <w:bookmarkEnd w:id="1170"/>
      <w:bookmarkEnd w:id="1171"/>
      <w:bookmarkEnd w:id="1172"/>
      <w:bookmarkEnd w:id="1173"/>
      <w:bookmarkEnd w:id="1174"/>
      <w:bookmarkEnd w:id="1175"/>
      <w:bookmarkEnd w:id="1176"/>
      <w:bookmarkEnd w:id="1177"/>
      <w:bookmarkEnd w:id="1178"/>
      <w:r w:rsidRPr="005665FA">
        <w:rPr>
          <w:rFonts w:hint="eastAsia"/>
          <w:sz w:val="14"/>
          <w:szCs w:val="14"/>
          <w:u w:color="000000"/>
        </w:rPr>
        <w:tab/>
      </w:r>
      <w:r w:rsidRPr="005665FA">
        <w:rPr>
          <w:rFonts w:hint="eastAsia"/>
          <w:sz w:val="14"/>
          <w:szCs w:val="14"/>
          <w:u w:color="000000"/>
        </w:rPr>
        <w:tab/>
      </w:r>
      <w:r w:rsidRPr="005665FA">
        <w:rPr>
          <w:rFonts w:hint="eastAsia"/>
          <w:sz w:val="14"/>
          <w:szCs w:val="14"/>
          <w:u w:color="000000"/>
        </w:rPr>
        <w:tab/>
      </w:r>
      <w:r w:rsidRPr="005665FA">
        <w:rPr>
          <w:rFonts w:hint="eastAsia"/>
          <w:sz w:val="14"/>
          <w:szCs w:val="14"/>
          <w:u w:color="000000"/>
        </w:rPr>
        <w:tab/>
      </w:r>
    </w:p>
    <w:p w14:paraId="7C0E2DE2" w14:textId="77777777" w:rsidR="00030305" w:rsidRPr="005665FA" w:rsidRDefault="00030305" w:rsidP="00030305">
      <w:pPr>
        <w:tabs>
          <w:tab w:val="decimal" w:pos="4980"/>
          <w:tab w:val="right" w:pos="6970"/>
          <w:tab w:val="right" w:pos="8568"/>
          <w:tab w:val="right" w:pos="10166"/>
        </w:tabs>
        <w:snapToGrid w:val="0"/>
        <w:ind w:left="689"/>
        <w:rPr>
          <w:sz w:val="14"/>
          <w:szCs w:val="14"/>
          <w:u w:color="000000"/>
        </w:rPr>
      </w:pPr>
      <w:bookmarkStart w:id="1179" w:name="TabStop_N_4_54_0"/>
      <w:bookmarkStart w:id="1180" w:name="N4_54_0"/>
      <w:r w:rsidRPr="005665FA">
        <w:rPr>
          <w:rFonts w:hint="eastAsia"/>
          <w:sz w:val="14"/>
          <w:szCs w:val="14"/>
          <w:u w:color="000000"/>
        </w:rPr>
        <w:t xml:space="preserve">  (</w:t>
      </w:r>
      <w:r w:rsidRPr="005665FA">
        <w:rPr>
          <w:rFonts w:hint="eastAsia"/>
          <w:sz w:val="14"/>
          <w:szCs w:val="14"/>
          <w:u w:color="000000"/>
        </w:rPr>
        <w:t>信用风险未发生显著增加</w:t>
      </w:r>
      <w:r w:rsidRPr="005665FA">
        <w:rPr>
          <w:rFonts w:hint="eastAsia"/>
          <w:sz w:val="14"/>
          <w:szCs w:val="14"/>
          <w:u w:color="000000"/>
        </w:rPr>
        <w:t>)</w:t>
      </w:r>
      <w:bookmarkEnd w:id="1179"/>
      <w:bookmarkEnd w:id="1180"/>
      <w:r w:rsidRPr="005665FA">
        <w:rPr>
          <w:rFonts w:hint="eastAsia"/>
          <w:sz w:val="14"/>
          <w:szCs w:val="14"/>
          <w:u w:color="000000"/>
        </w:rPr>
        <w:tab/>
      </w:r>
      <w:bookmarkStart w:id="1181" w:name="TabStop_N_4_54_1"/>
      <w:bookmarkStart w:id="1182" w:name="N4_54_1"/>
      <w:r w:rsidRPr="005665FA">
        <w:rPr>
          <w:rFonts w:hint="eastAsia"/>
          <w:sz w:val="14"/>
          <w:szCs w:val="14"/>
          <w:u w:color="000000"/>
        </w:rPr>
        <w:t>4.18</w:t>
      </w:r>
      <w:bookmarkEnd w:id="1181"/>
      <w:bookmarkEnd w:id="1182"/>
      <w:r w:rsidRPr="005665FA">
        <w:rPr>
          <w:rFonts w:hint="eastAsia"/>
          <w:sz w:val="14"/>
          <w:szCs w:val="14"/>
          <w:u w:color="000000"/>
        </w:rPr>
        <w:tab/>
      </w:r>
      <w:bookmarkStart w:id="1183" w:name="TabStop_N_4_54_2"/>
      <w:bookmarkStart w:id="1184" w:name="N4_54_2"/>
      <w:r w:rsidRPr="005665FA">
        <w:rPr>
          <w:rFonts w:hint="eastAsia"/>
          <w:sz w:val="14"/>
          <w:szCs w:val="14"/>
          <w:u w:color="000000"/>
        </w:rPr>
        <w:t>119,406,973</w:t>
      </w:r>
      <w:bookmarkEnd w:id="1183"/>
      <w:bookmarkEnd w:id="1184"/>
      <w:r w:rsidRPr="005665FA">
        <w:rPr>
          <w:rFonts w:hint="eastAsia"/>
          <w:sz w:val="14"/>
          <w:szCs w:val="14"/>
          <w:u w:color="000000"/>
        </w:rPr>
        <w:tab/>
      </w:r>
      <w:bookmarkStart w:id="1185" w:name="TabStop_N_4_54_3"/>
      <w:bookmarkStart w:id="1186" w:name="N4_54_3"/>
      <w:r w:rsidRPr="005665FA">
        <w:rPr>
          <w:rFonts w:hint="eastAsia"/>
          <w:sz w:val="14"/>
          <w:szCs w:val="14"/>
          <w:u w:color="000000"/>
        </w:rPr>
        <w:t>4,992,320</w:t>
      </w:r>
      <w:bookmarkEnd w:id="1185"/>
      <w:bookmarkEnd w:id="1186"/>
      <w:r w:rsidRPr="005665FA">
        <w:rPr>
          <w:rFonts w:hint="eastAsia"/>
          <w:sz w:val="14"/>
          <w:szCs w:val="14"/>
          <w:u w:color="000000"/>
        </w:rPr>
        <w:tab/>
      </w:r>
      <w:bookmarkStart w:id="1187" w:name="TabStop_N_4_54_4"/>
      <w:bookmarkStart w:id="1188" w:name="N4_54_4"/>
      <w:r w:rsidRPr="005665FA">
        <w:rPr>
          <w:rFonts w:hint="eastAsia"/>
          <w:sz w:val="14"/>
          <w:szCs w:val="14"/>
          <w:u w:color="000000"/>
        </w:rPr>
        <w:t>114,414,653</w:t>
      </w:r>
      <w:bookmarkEnd w:id="1187"/>
      <w:bookmarkEnd w:id="1188"/>
    </w:p>
    <w:p w14:paraId="4703411F" w14:textId="77777777" w:rsidR="00030305" w:rsidRPr="005665FA" w:rsidRDefault="00030305" w:rsidP="00030305">
      <w:pPr>
        <w:tabs>
          <w:tab w:val="decimal" w:pos="4980"/>
          <w:tab w:val="right" w:pos="6970"/>
          <w:tab w:val="right" w:pos="8568"/>
          <w:tab w:val="right" w:pos="10166"/>
        </w:tabs>
        <w:snapToGrid w:val="0"/>
        <w:ind w:left="689"/>
        <w:rPr>
          <w:sz w:val="14"/>
          <w:szCs w:val="14"/>
          <w:u w:color="000000"/>
        </w:rPr>
      </w:pPr>
      <w:bookmarkStart w:id="1189" w:name="TabStop_N_4_55_0"/>
      <w:bookmarkStart w:id="1190" w:name="N4_55_0"/>
      <w:r w:rsidRPr="005665FA">
        <w:rPr>
          <w:rFonts w:hint="eastAsia"/>
          <w:sz w:val="14"/>
          <w:szCs w:val="14"/>
          <w:u w:color="000000"/>
        </w:rPr>
        <w:t>按全生命周期的预期信用损失</w:t>
      </w:r>
      <w:bookmarkStart w:id="1191" w:name="TabStop_N_4_55_1"/>
      <w:bookmarkStart w:id="1192" w:name="N4_55_1"/>
      <w:bookmarkStart w:id="1193" w:name="TabStop_N_4_55_2"/>
      <w:bookmarkStart w:id="1194" w:name="N4_55_2"/>
      <w:bookmarkStart w:id="1195" w:name="TabStop_N_4_55_3"/>
      <w:bookmarkStart w:id="1196" w:name="N4_55_3"/>
      <w:bookmarkStart w:id="1197" w:name="TabStop_N_4_55_4"/>
      <w:bookmarkStart w:id="1198" w:name="N4_55_4"/>
      <w:bookmarkEnd w:id="1189"/>
      <w:bookmarkEnd w:id="1190"/>
      <w:bookmarkEnd w:id="1191"/>
      <w:bookmarkEnd w:id="1192"/>
      <w:bookmarkEnd w:id="1193"/>
      <w:bookmarkEnd w:id="1194"/>
      <w:bookmarkEnd w:id="1195"/>
      <w:bookmarkEnd w:id="1196"/>
      <w:bookmarkEnd w:id="1197"/>
      <w:bookmarkEnd w:id="1198"/>
      <w:r w:rsidRPr="005665FA">
        <w:rPr>
          <w:rFonts w:hint="eastAsia"/>
          <w:sz w:val="14"/>
          <w:szCs w:val="14"/>
          <w:u w:color="000000"/>
        </w:rPr>
        <w:tab/>
      </w:r>
      <w:r w:rsidRPr="005665FA">
        <w:rPr>
          <w:rFonts w:hint="eastAsia"/>
          <w:sz w:val="14"/>
          <w:szCs w:val="14"/>
          <w:u w:color="000000"/>
        </w:rPr>
        <w:tab/>
      </w:r>
      <w:r w:rsidRPr="005665FA">
        <w:rPr>
          <w:rFonts w:hint="eastAsia"/>
          <w:sz w:val="14"/>
          <w:szCs w:val="14"/>
          <w:u w:color="000000"/>
        </w:rPr>
        <w:tab/>
      </w:r>
      <w:r w:rsidRPr="005665FA">
        <w:rPr>
          <w:rFonts w:hint="eastAsia"/>
          <w:sz w:val="14"/>
          <w:szCs w:val="14"/>
          <w:u w:color="000000"/>
        </w:rPr>
        <w:tab/>
      </w:r>
    </w:p>
    <w:p w14:paraId="62E60C37" w14:textId="77777777" w:rsidR="00030305" w:rsidRPr="005665FA" w:rsidRDefault="00030305" w:rsidP="00030305">
      <w:pPr>
        <w:tabs>
          <w:tab w:val="decimal" w:pos="4980"/>
          <w:tab w:val="right" w:pos="6970"/>
          <w:tab w:val="right" w:pos="8568"/>
          <w:tab w:val="right" w:pos="10166"/>
        </w:tabs>
        <w:snapToGrid w:val="0"/>
        <w:ind w:left="689"/>
        <w:rPr>
          <w:sz w:val="14"/>
          <w:szCs w:val="14"/>
          <w:u w:color="000000"/>
        </w:rPr>
      </w:pPr>
      <w:bookmarkStart w:id="1199" w:name="TabStop_N_4_56_0"/>
      <w:bookmarkStart w:id="1200" w:name="N4_56_0"/>
      <w:r w:rsidRPr="005665FA">
        <w:rPr>
          <w:rFonts w:hint="eastAsia"/>
          <w:sz w:val="14"/>
          <w:szCs w:val="14"/>
          <w:u w:color="000000"/>
        </w:rPr>
        <w:t xml:space="preserve">  (</w:t>
      </w:r>
      <w:r w:rsidRPr="005665FA">
        <w:rPr>
          <w:rFonts w:hint="eastAsia"/>
          <w:sz w:val="14"/>
          <w:szCs w:val="14"/>
          <w:u w:color="000000"/>
        </w:rPr>
        <w:t>信用风险显著增加但未发生减值</w:t>
      </w:r>
      <w:r w:rsidRPr="005665FA">
        <w:rPr>
          <w:rFonts w:hint="eastAsia"/>
          <w:sz w:val="14"/>
          <w:szCs w:val="14"/>
          <w:u w:color="000000"/>
        </w:rPr>
        <w:t>)</w:t>
      </w:r>
      <w:bookmarkEnd w:id="1199"/>
      <w:bookmarkEnd w:id="1200"/>
      <w:r w:rsidRPr="005665FA">
        <w:rPr>
          <w:rFonts w:hint="eastAsia"/>
          <w:sz w:val="14"/>
          <w:szCs w:val="14"/>
          <w:u w:color="000000"/>
        </w:rPr>
        <w:tab/>
      </w:r>
      <w:bookmarkStart w:id="1201" w:name="TabStop_N_4_56_1"/>
      <w:bookmarkStart w:id="1202" w:name="N4_56_1"/>
      <w:r w:rsidRPr="005665FA">
        <w:rPr>
          <w:rFonts w:hint="eastAsia"/>
          <w:sz w:val="14"/>
          <w:szCs w:val="14"/>
          <w:u w:color="000000"/>
        </w:rPr>
        <w:t>25.08</w:t>
      </w:r>
      <w:bookmarkEnd w:id="1201"/>
      <w:bookmarkEnd w:id="1202"/>
      <w:r w:rsidRPr="005665FA">
        <w:rPr>
          <w:rFonts w:hint="eastAsia"/>
          <w:sz w:val="14"/>
          <w:szCs w:val="14"/>
          <w:u w:color="000000"/>
        </w:rPr>
        <w:tab/>
      </w:r>
      <w:bookmarkStart w:id="1203" w:name="TabStop_N_4_56_2"/>
      <w:bookmarkStart w:id="1204" w:name="N4_56_2"/>
      <w:r w:rsidRPr="005665FA">
        <w:rPr>
          <w:rFonts w:hint="eastAsia"/>
          <w:sz w:val="14"/>
          <w:szCs w:val="14"/>
          <w:u w:color="000000"/>
        </w:rPr>
        <w:t>3,985,091</w:t>
      </w:r>
      <w:bookmarkEnd w:id="1203"/>
      <w:bookmarkEnd w:id="1204"/>
      <w:r w:rsidRPr="005665FA">
        <w:rPr>
          <w:rFonts w:hint="eastAsia"/>
          <w:sz w:val="14"/>
          <w:szCs w:val="14"/>
          <w:u w:color="000000"/>
        </w:rPr>
        <w:tab/>
      </w:r>
      <w:bookmarkStart w:id="1205" w:name="TabStop_N_4_56_3"/>
      <w:bookmarkStart w:id="1206" w:name="N4_56_3"/>
      <w:r w:rsidRPr="005665FA">
        <w:rPr>
          <w:rFonts w:hint="eastAsia"/>
          <w:sz w:val="14"/>
          <w:szCs w:val="14"/>
          <w:u w:color="000000"/>
        </w:rPr>
        <w:t>999,473</w:t>
      </w:r>
      <w:bookmarkEnd w:id="1205"/>
      <w:bookmarkEnd w:id="1206"/>
      <w:r w:rsidRPr="005665FA">
        <w:rPr>
          <w:rFonts w:hint="eastAsia"/>
          <w:sz w:val="14"/>
          <w:szCs w:val="14"/>
          <w:u w:color="000000"/>
        </w:rPr>
        <w:tab/>
      </w:r>
      <w:bookmarkStart w:id="1207" w:name="TabStop_N_4_56_4"/>
      <w:bookmarkStart w:id="1208" w:name="N4_56_4"/>
      <w:r w:rsidRPr="005665FA">
        <w:rPr>
          <w:rFonts w:hint="eastAsia"/>
          <w:sz w:val="14"/>
          <w:szCs w:val="14"/>
          <w:u w:color="000000"/>
        </w:rPr>
        <w:t>2,985,618</w:t>
      </w:r>
      <w:bookmarkEnd w:id="1207"/>
      <w:bookmarkEnd w:id="1208"/>
    </w:p>
    <w:p w14:paraId="2E6F7E89" w14:textId="77777777" w:rsidR="00030305" w:rsidRPr="005665FA" w:rsidRDefault="00030305" w:rsidP="00030305">
      <w:pPr>
        <w:tabs>
          <w:tab w:val="decimal" w:pos="4980"/>
          <w:tab w:val="right" w:pos="6970"/>
          <w:tab w:val="right" w:pos="8568"/>
          <w:tab w:val="right" w:pos="10166"/>
        </w:tabs>
        <w:snapToGrid w:val="0"/>
        <w:ind w:left="689"/>
        <w:rPr>
          <w:sz w:val="14"/>
          <w:szCs w:val="14"/>
          <w:u w:color="000000"/>
        </w:rPr>
      </w:pPr>
      <w:bookmarkStart w:id="1209" w:name="TabStop_N_4_57_0"/>
      <w:bookmarkStart w:id="1210" w:name="N4_57_0"/>
      <w:r w:rsidRPr="005665FA">
        <w:rPr>
          <w:rFonts w:hint="eastAsia"/>
          <w:sz w:val="14"/>
          <w:szCs w:val="14"/>
          <w:u w:color="000000"/>
        </w:rPr>
        <w:t>按全生命周期的预期信用损失</w:t>
      </w:r>
      <w:bookmarkStart w:id="1211" w:name="TabStop_N_4_57_1"/>
      <w:bookmarkStart w:id="1212" w:name="N4_57_1"/>
      <w:bookmarkStart w:id="1213" w:name="TabStop_N_4_57_2"/>
      <w:bookmarkStart w:id="1214" w:name="N4_57_2"/>
      <w:bookmarkStart w:id="1215" w:name="TabStop_N_4_57_3"/>
      <w:bookmarkStart w:id="1216" w:name="N4_57_3"/>
      <w:bookmarkStart w:id="1217" w:name="TabStop_N_4_57_4"/>
      <w:bookmarkStart w:id="1218" w:name="N4_57_4"/>
      <w:bookmarkEnd w:id="1209"/>
      <w:bookmarkEnd w:id="1210"/>
      <w:bookmarkEnd w:id="1211"/>
      <w:bookmarkEnd w:id="1212"/>
      <w:bookmarkEnd w:id="1213"/>
      <w:bookmarkEnd w:id="1214"/>
      <w:bookmarkEnd w:id="1215"/>
      <w:bookmarkEnd w:id="1216"/>
      <w:bookmarkEnd w:id="1217"/>
      <w:bookmarkEnd w:id="1218"/>
      <w:r w:rsidRPr="005665FA">
        <w:rPr>
          <w:rFonts w:hint="eastAsia"/>
          <w:sz w:val="14"/>
          <w:szCs w:val="14"/>
          <w:u w:color="000000"/>
        </w:rPr>
        <w:tab/>
      </w:r>
      <w:r w:rsidRPr="005665FA">
        <w:rPr>
          <w:rFonts w:hint="eastAsia"/>
          <w:sz w:val="14"/>
          <w:szCs w:val="14"/>
          <w:u w:color="000000"/>
        </w:rPr>
        <w:tab/>
      </w:r>
      <w:r w:rsidRPr="005665FA">
        <w:rPr>
          <w:rFonts w:hint="eastAsia"/>
          <w:sz w:val="14"/>
          <w:szCs w:val="14"/>
          <w:u w:color="000000"/>
        </w:rPr>
        <w:tab/>
      </w:r>
      <w:r w:rsidRPr="005665FA">
        <w:rPr>
          <w:rFonts w:hint="eastAsia"/>
          <w:sz w:val="14"/>
          <w:szCs w:val="14"/>
          <w:u w:color="000000"/>
        </w:rPr>
        <w:tab/>
      </w:r>
    </w:p>
    <w:p w14:paraId="06561E79" w14:textId="77777777" w:rsidR="00030305" w:rsidRPr="005665FA" w:rsidRDefault="00030305" w:rsidP="00030305">
      <w:pPr>
        <w:tabs>
          <w:tab w:val="decimal" w:pos="4980"/>
          <w:tab w:val="right" w:pos="6970"/>
          <w:tab w:val="right" w:pos="8568"/>
          <w:tab w:val="right" w:pos="9986"/>
        </w:tabs>
        <w:snapToGrid w:val="0"/>
        <w:ind w:left="689"/>
        <w:rPr>
          <w:sz w:val="14"/>
          <w:szCs w:val="14"/>
          <w:u w:color="000000"/>
        </w:rPr>
      </w:pPr>
      <w:bookmarkStart w:id="1219" w:name="TabStop_N_4_58_0"/>
      <w:bookmarkStart w:id="1220" w:name="N4_58_0"/>
      <w:r w:rsidRPr="005665FA">
        <w:rPr>
          <w:rFonts w:hint="eastAsia"/>
          <w:sz w:val="14"/>
          <w:szCs w:val="14"/>
          <w:u w:color="000000"/>
        </w:rPr>
        <w:t xml:space="preserve">  (</w:t>
      </w:r>
      <w:r w:rsidRPr="005665FA">
        <w:rPr>
          <w:rFonts w:hint="eastAsia"/>
          <w:sz w:val="14"/>
          <w:szCs w:val="14"/>
          <w:u w:color="000000"/>
        </w:rPr>
        <w:t>已发生信用减值</w:t>
      </w:r>
      <w:r w:rsidRPr="005665FA">
        <w:rPr>
          <w:rFonts w:hint="eastAsia"/>
          <w:sz w:val="14"/>
          <w:szCs w:val="14"/>
          <w:u w:color="000000"/>
        </w:rPr>
        <w:t>)</w:t>
      </w:r>
      <w:bookmarkEnd w:id="1219"/>
      <w:bookmarkEnd w:id="1220"/>
      <w:r w:rsidRPr="005665FA">
        <w:rPr>
          <w:rFonts w:hint="eastAsia"/>
          <w:sz w:val="14"/>
          <w:szCs w:val="14"/>
          <w:u w:color="000000"/>
        </w:rPr>
        <w:tab/>
      </w:r>
      <w:bookmarkStart w:id="1221" w:name="TabStop_N_4_58_1"/>
      <w:bookmarkStart w:id="1222" w:name="N4_58_1"/>
      <w:r w:rsidRPr="005665FA">
        <w:rPr>
          <w:rFonts w:hint="eastAsia"/>
          <w:sz w:val="14"/>
          <w:szCs w:val="14"/>
          <w:u w:color="000000"/>
        </w:rPr>
        <w:t>100.00</w:t>
      </w:r>
      <w:bookmarkEnd w:id="1221"/>
      <w:bookmarkEnd w:id="1222"/>
      <w:r w:rsidRPr="005665FA">
        <w:rPr>
          <w:rFonts w:hint="eastAsia"/>
          <w:sz w:val="14"/>
          <w:szCs w:val="14"/>
          <w:u w:color="000000"/>
        </w:rPr>
        <w:tab/>
      </w:r>
      <w:bookmarkStart w:id="1223" w:name="TabStop_N_4_58_2"/>
      <w:bookmarkStart w:id="1224" w:name="N4_58_2"/>
      <w:r w:rsidRPr="005665FA">
        <w:rPr>
          <w:rFonts w:hint="eastAsia"/>
          <w:sz w:val="14"/>
          <w:szCs w:val="14"/>
          <w:u w:color="000000"/>
        </w:rPr>
        <w:t>164,837,390</w:t>
      </w:r>
      <w:bookmarkEnd w:id="1223"/>
      <w:bookmarkEnd w:id="1224"/>
      <w:r w:rsidRPr="005665FA">
        <w:rPr>
          <w:rFonts w:hint="eastAsia"/>
          <w:sz w:val="14"/>
          <w:szCs w:val="14"/>
          <w:u w:color="000000"/>
        </w:rPr>
        <w:tab/>
      </w:r>
      <w:bookmarkStart w:id="1225" w:name="TabStop_N_4_58_3"/>
      <w:bookmarkStart w:id="1226" w:name="N4_58_3"/>
      <w:r w:rsidRPr="005665FA">
        <w:rPr>
          <w:rFonts w:hint="eastAsia"/>
          <w:sz w:val="14"/>
          <w:szCs w:val="14"/>
          <w:u w:color="000000"/>
        </w:rPr>
        <w:t>164,837,390</w:t>
      </w:r>
      <w:bookmarkEnd w:id="1225"/>
      <w:bookmarkEnd w:id="1226"/>
      <w:r w:rsidRPr="005665FA">
        <w:rPr>
          <w:rFonts w:hint="eastAsia"/>
          <w:sz w:val="14"/>
          <w:szCs w:val="14"/>
          <w:u w:color="000000"/>
        </w:rPr>
        <w:tab/>
      </w:r>
      <w:bookmarkStart w:id="1227" w:name="TabStop_N_4_58_4"/>
      <w:bookmarkStart w:id="1228" w:name="N4_58_4"/>
      <w:r w:rsidRPr="005665FA">
        <w:rPr>
          <w:rFonts w:hint="eastAsia"/>
          <w:sz w:val="14"/>
          <w:szCs w:val="14"/>
          <w:u w:color="000000"/>
        </w:rPr>
        <w:t>-</w:t>
      </w:r>
      <w:bookmarkEnd w:id="1227"/>
      <w:bookmarkEnd w:id="1228"/>
    </w:p>
    <w:p w14:paraId="30DBAD1F" w14:textId="77777777" w:rsidR="00030305" w:rsidRPr="005665FA" w:rsidRDefault="00030305" w:rsidP="00030305">
      <w:pPr>
        <w:tabs>
          <w:tab w:val="right" w:pos="5211"/>
          <w:tab w:val="right" w:pos="6970"/>
          <w:tab w:val="right" w:pos="8568"/>
          <w:tab w:val="right" w:pos="10166"/>
        </w:tabs>
        <w:snapToGrid w:val="0"/>
        <w:spacing w:after="140" w:line="25" w:lineRule="auto"/>
        <w:ind w:left="689"/>
        <w:rPr>
          <w:color w:val="FFFFFF"/>
          <w:sz w:val="14"/>
          <w:szCs w:val="14"/>
          <w:u w:val="single" w:color="000000"/>
        </w:rPr>
      </w:pPr>
      <w:bookmarkStart w:id="1229" w:name="TabStop_N_underline_4_58_0"/>
      <w:bookmarkStart w:id="1230" w:name="Nunderline_4_58_0"/>
      <w:bookmarkStart w:id="1231" w:name="TabStop_N_underline_4_58_1"/>
      <w:bookmarkStart w:id="1232" w:name="Nunderline_4_58_1"/>
      <w:bookmarkEnd w:id="1229"/>
      <w:bookmarkEnd w:id="1230"/>
      <w:bookmarkEnd w:id="1231"/>
      <w:bookmarkEnd w:id="1232"/>
      <w:r w:rsidRPr="005665FA">
        <w:rPr>
          <w:color w:val="FFFFFF"/>
          <w:sz w:val="14"/>
          <w:szCs w:val="14"/>
          <w:u w:color="000000"/>
        </w:rPr>
        <w:tab/>
      </w:r>
      <w:r w:rsidRPr="005665FA">
        <w:rPr>
          <w:color w:val="FFFFFF"/>
          <w:sz w:val="14"/>
          <w:szCs w:val="14"/>
          <w:u w:color="000000"/>
        </w:rPr>
        <w:tab/>
      </w:r>
      <w:bookmarkStart w:id="1233" w:name="TabStop_N_underline_4_58_2"/>
      <w:bookmarkStart w:id="1234" w:name="Nunderline_4_58_2"/>
      <w:r w:rsidRPr="005665FA">
        <w:rPr>
          <w:color w:val="FFFFFF"/>
          <w:sz w:val="14"/>
          <w:szCs w:val="14"/>
          <w:u w:val="single" w:color="000000"/>
        </w:rPr>
        <w:t>__________</w:t>
      </w:r>
      <w:bookmarkEnd w:id="1233"/>
      <w:bookmarkEnd w:id="1234"/>
      <w:r w:rsidRPr="005665FA">
        <w:rPr>
          <w:color w:val="FFFFFF"/>
          <w:sz w:val="14"/>
          <w:szCs w:val="14"/>
          <w:u w:color="000000"/>
        </w:rPr>
        <w:tab/>
      </w:r>
      <w:bookmarkStart w:id="1235" w:name="TabStop_N_underline_4_58_3"/>
      <w:bookmarkStart w:id="1236" w:name="Nunderline_4_58_3"/>
      <w:r w:rsidRPr="005665FA">
        <w:rPr>
          <w:color w:val="FFFFFF"/>
          <w:sz w:val="14"/>
          <w:szCs w:val="14"/>
          <w:u w:val="single" w:color="000000"/>
        </w:rPr>
        <w:t>__________</w:t>
      </w:r>
      <w:bookmarkEnd w:id="1235"/>
      <w:bookmarkEnd w:id="1236"/>
      <w:r w:rsidRPr="005665FA">
        <w:rPr>
          <w:color w:val="FFFFFF"/>
          <w:sz w:val="14"/>
          <w:szCs w:val="14"/>
          <w:u w:color="000000"/>
        </w:rPr>
        <w:tab/>
      </w:r>
      <w:bookmarkStart w:id="1237" w:name="TabStop_N_underline_4_58_4"/>
      <w:bookmarkStart w:id="1238" w:name="Nunderline_4_58_4"/>
      <w:r w:rsidRPr="005665FA">
        <w:rPr>
          <w:color w:val="FFFFFF"/>
          <w:sz w:val="14"/>
          <w:szCs w:val="14"/>
          <w:u w:val="single" w:color="000000"/>
        </w:rPr>
        <w:t>__________</w:t>
      </w:r>
      <w:bookmarkEnd w:id="1237"/>
      <w:bookmarkEnd w:id="1238"/>
    </w:p>
    <w:p w14:paraId="768D5BB2" w14:textId="77777777" w:rsidR="00030305" w:rsidRPr="005665FA" w:rsidRDefault="00030305" w:rsidP="00030305">
      <w:pPr>
        <w:tabs>
          <w:tab w:val="decimal" w:pos="4980"/>
          <w:tab w:val="right" w:pos="6970"/>
          <w:tab w:val="right" w:pos="8568"/>
          <w:tab w:val="right" w:pos="10166"/>
        </w:tabs>
        <w:snapToGrid w:val="0"/>
        <w:ind w:left="689"/>
        <w:rPr>
          <w:sz w:val="14"/>
          <w:szCs w:val="14"/>
          <w:u w:color="000000"/>
        </w:rPr>
      </w:pPr>
      <w:bookmarkStart w:id="1239" w:name="TabStop_N_4_59_0"/>
      <w:bookmarkStart w:id="1240" w:name="N4_59_0"/>
      <w:r w:rsidRPr="005665FA">
        <w:rPr>
          <w:rFonts w:hint="eastAsia"/>
          <w:sz w:val="14"/>
          <w:szCs w:val="14"/>
          <w:u w:color="000000"/>
        </w:rPr>
        <w:t>合计</w:t>
      </w:r>
      <w:bookmarkStart w:id="1241" w:name="TabStop_N_4_59_1"/>
      <w:bookmarkStart w:id="1242" w:name="N4_59_1"/>
      <w:bookmarkEnd w:id="1239"/>
      <w:bookmarkEnd w:id="1240"/>
      <w:bookmarkEnd w:id="1241"/>
      <w:bookmarkEnd w:id="1242"/>
      <w:r w:rsidRPr="005665FA">
        <w:rPr>
          <w:rFonts w:hint="eastAsia"/>
          <w:sz w:val="14"/>
          <w:szCs w:val="14"/>
          <w:u w:color="000000"/>
        </w:rPr>
        <w:tab/>
      </w:r>
      <w:r w:rsidRPr="005665FA">
        <w:rPr>
          <w:rFonts w:hint="eastAsia"/>
          <w:sz w:val="14"/>
          <w:szCs w:val="14"/>
          <w:u w:color="000000"/>
        </w:rPr>
        <w:tab/>
      </w:r>
      <w:bookmarkStart w:id="1243" w:name="TabStop_N_4_59_2"/>
      <w:bookmarkStart w:id="1244" w:name="N4_59_2"/>
      <w:r w:rsidRPr="005665FA">
        <w:rPr>
          <w:rFonts w:hint="eastAsia"/>
          <w:sz w:val="14"/>
          <w:szCs w:val="14"/>
          <w:u w:color="000000"/>
        </w:rPr>
        <w:t>288,229,454</w:t>
      </w:r>
      <w:bookmarkEnd w:id="1243"/>
      <w:bookmarkEnd w:id="1244"/>
      <w:r w:rsidRPr="005665FA">
        <w:rPr>
          <w:rFonts w:hint="eastAsia"/>
          <w:sz w:val="14"/>
          <w:szCs w:val="14"/>
          <w:u w:color="000000"/>
        </w:rPr>
        <w:tab/>
      </w:r>
      <w:bookmarkStart w:id="1245" w:name="TabStop_N_4_59_3"/>
      <w:bookmarkStart w:id="1246" w:name="N4_59_3"/>
      <w:r w:rsidRPr="005665FA">
        <w:rPr>
          <w:rFonts w:hint="eastAsia"/>
          <w:sz w:val="14"/>
          <w:szCs w:val="14"/>
          <w:u w:color="000000"/>
        </w:rPr>
        <w:t>170,829,183</w:t>
      </w:r>
      <w:bookmarkEnd w:id="1245"/>
      <w:bookmarkEnd w:id="1246"/>
      <w:r w:rsidRPr="005665FA">
        <w:rPr>
          <w:rFonts w:hint="eastAsia"/>
          <w:sz w:val="14"/>
          <w:szCs w:val="14"/>
          <w:u w:color="000000"/>
        </w:rPr>
        <w:tab/>
      </w:r>
      <w:bookmarkStart w:id="1247" w:name="TabStop_N_4_59_4"/>
      <w:bookmarkStart w:id="1248" w:name="N4_59_4"/>
      <w:r w:rsidRPr="005665FA">
        <w:rPr>
          <w:rFonts w:hint="eastAsia"/>
          <w:sz w:val="14"/>
          <w:szCs w:val="14"/>
          <w:u w:color="000000"/>
        </w:rPr>
        <w:t>117,400,271</w:t>
      </w:r>
      <w:bookmarkEnd w:id="1247"/>
      <w:bookmarkEnd w:id="1248"/>
    </w:p>
    <w:p w14:paraId="2803A8E9" w14:textId="77777777" w:rsidR="00030305" w:rsidRPr="005665FA" w:rsidRDefault="00030305" w:rsidP="00030305">
      <w:pPr>
        <w:tabs>
          <w:tab w:val="right" w:pos="5211"/>
          <w:tab w:val="right" w:pos="6970"/>
          <w:tab w:val="right" w:pos="8568"/>
          <w:tab w:val="right" w:pos="10166"/>
        </w:tabs>
        <w:snapToGrid w:val="0"/>
        <w:spacing w:after="140" w:line="25" w:lineRule="auto"/>
        <w:ind w:left="689"/>
        <w:rPr>
          <w:color w:val="FFFFFF"/>
          <w:sz w:val="14"/>
          <w:szCs w:val="14"/>
          <w:u w:val="double" w:color="000000"/>
        </w:rPr>
      </w:pPr>
      <w:bookmarkStart w:id="1249" w:name="TabStop_N_underline_4_59_0"/>
      <w:bookmarkStart w:id="1250" w:name="Nunderline_4_59_0"/>
      <w:bookmarkStart w:id="1251" w:name="TabStop_N_underline_4_59_1"/>
      <w:bookmarkStart w:id="1252" w:name="Nunderline_4_59_1"/>
      <w:bookmarkEnd w:id="1249"/>
      <w:bookmarkEnd w:id="1250"/>
      <w:bookmarkEnd w:id="1251"/>
      <w:bookmarkEnd w:id="1252"/>
      <w:r w:rsidRPr="005665FA">
        <w:rPr>
          <w:color w:val="FFFFFF"/>
          <w:sz w:val="14"/>
          <w:szCs w:val="14"/>
          <w:u w:color="000000"/>
        </w:rPr>
        <w:tab/>
      </w:r>
      <w:r w:rsidRPr="005665FA">
        <w:rPr>
          <w:color w:val="FFFFFF"/>
          <w:sz w:val="14"/>
          <w:szCs w:val="14"/>
          <w:u w:color="000000"/>
        </w:rPr>
        <w:tab/>
      </w:r>
      <w:bookmarkStart w:id="1253" w:name="TabStop_N_underline_4_59_2"/>
      <w:bookmarkStart w:id="1254" w:name="Nunderline_4_59_2"/>
      <w:r w:rsidRPr="005665FA">
        <w:rPr>
          <w:color w:val="FFFFFF"/>
          <w:sz w:val="14"/>
          <w:szCs w:val="14"/>
          <w:u w:val="double" w:color="000000"/>
        </w:rPr>
        <w:t>__________</w:t>
      </w:r>
      <w:bookmarkEnd w:id="1253"/>
      <w:bookmarkEnd w:id="1254"/>
      <w:r w:rsidRPr="005665FA">
        <w:rPr>
          <w:color w:val="FFFFFF"/>
          <w:sz w:val="14"/>
          <w:szCs w:val="14"/>
          <w:u w:color="000000"/>
        </w:rPr>
        <w:tab/>
      </w:r>
      <w:bookmarkStart w:id="1255" w:name="TabStop_N_underline_4_59_3"/>
      <w:bookmarkStart w:id="1256" w:name="Nunderline_4_59_3"/>
      <w:r w:rsidRPr="005665FA">
        <w:rPr>
          <w:color w:val="FFFFFF"/>
          <w:sz w:val="14"/>
          <w:szCs w:val="14"/>
          <w:u w:val="double" w:color="000000"/>
        </w:rPr>
        <w:t>__________</w:t>
      </w:r>
      <w:bookmarkEnd w:id="1255"/>
      <w:bookmarkEnd w:id="1256"/>
      <w:r w:rsidRPr="005665FA">
        <w:rPr>
          <w:color w:val="FFFFFF"/>
          <w:sz w:val="14"/>
          <w:szCs w:val="14"/>
          <w:u w:color="000000"/>
        </w:rPr>
        <w:tab/>
      </w:r>
      <w:bookmarkStart w:id="1257" w:name="TabStop_N_underline_4_59_4"/>
      <w:bookmarkStart w:id="1258" w:name="Nunderline_4_59_4"/>
      <w:r w:rsidRPr="005665FA">
        <w:rPr>
          <w:color w:val="FFFFFF"/>
          <w:sz w:val="14"/>
          <w:szCs w:val="14"/>
          <w:u w:val="double" w:color="000000"/>
        </w:rPr>
        <w:t>__________</w:t>
      </w:r>
      <w:bookmarkEnd w:id="1257"/>
      <w:bookmarkEnd w:id="1258"/>
    </w:p>
    <w:p w14:paraId="2F73C631" w14:textId="77777777" w:rsidR="00030305" w:rsidRDefault="00030305" w:rsidP="00030305">
      <w:pPr>
        <w:tabs>
          <w:tab w:val="right" w:pos="5211"/>
          <w:tab w:val="right" w:pos="6970"/>
          <w:tab w:val="right" w:pos="8568"/>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07870D96"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6320E76A" w14:textId="77777777" w:rsidR="00030305" w:rsidRDefault="00030305" w:rsidP="00030305">
      <w:pPr>
        <w:tabs>
          <w:tab w:val="left" w:pos="720"/>
        </w:tabs>
        <w:jc w:val="both"/>
        <w:rPr>
          <w:u w:color="000000"/>
        </w:rPr>
      </w:pPr>
    </w:p>
    <w:p w14:paraId="005AC8FE" w14:textId="77777777" w:rsidR="00030305" w:rsidRDefault="00030305" w:rsidP="00030305">
      <w:pPr>
        <w:tabs>
          <w:tab w:val="left" w:pos="720"/>
        </w:tabs>
        <w:ind w:left="720" w:hanging="720"/>
        <w:rPr>
          <w:u w:color="000000"/>
        </w:rPr>
      </w:pPr>
      <w:r w:rsidRPr="00030305">
        <w:rPr>
          <w:rFonts w:hint="eastAsia"/>
          <w:u w:color="000000"/>
        </w:rPr>
        <w:t>4.</w:t>
      </w:r>
      <w:r w:rsidRPr="00030305">
        <w:rPr>
          <w:rFonts w:hint="eastAsia"/>
          <w:u w:color="000000"/>
        </w:rPr>
        <w:tab/>
      </w:r>
      <w:r w:rsidRPr="00030305">
        <w:rPr>
          <w:rFonts w:hint="eastAsia"/>
          <w:u w:color="000000"/>
        </w:rPr>
        <w:t>发放贷款和垫款</w:t>
      </w:r>
      <w:r w:rsidRPr="00030305">
        <w:rPr>
          <w:rFonts w:hint="eastAsia"/>
          <w:u w:color="000000"/>
        </w:rPr>
        <w:t xml:space="preserve"> - </w:t>
      </w:r>
      <w:r w:rsidRPr="00030305">
        <w:rPr>
          <w:rFonts w:hint="eastAsia"/>
          <w:u w:color="000000"/>
        </w:rPr>
        <w:t>续</w:t>
      </w:r>
    </w:p>
    <w:p w14:paraId="35DD78F0" w14:textId="77777777" w:rsidR="00030305" w:rsidRDefault="00030305" w:rsidP="00030305">
      <w:pPr>
        <w:tabs>
          <w:tab w:val="left" w:pos="720"/>
        </w:tabs>
        <w:ind w:left="720" w:hanging="720"/>
        <w:rPr>
          <w:u w:color="000000"/>
        </w:rPr>
      </w:pPr>
    </w:p>
    <w:p w14:paraId="0C755FAA" w14:textId="77777777" w:rsidR="00030305" w:rsidRDefault="00030305" w:rsidP="00030305">
      <w:pPr>
        <w:tabs>
          <w:tab w:val="left" w:pos="720"/>
        </w:tabs>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发放贷款和垫款预期信用损失</w:t>
      </w:r>
      <w:r w:rsidRPr="00030305">
        <w:rPr>
          <w:rFonts w:hint="eastAsia"/>
          <w:u w:color="000000"/>
        </w:rPr>
        <w:t xml:space="preserve"> - </w:t>
      </w:r>
      <w:r w:rsidRPr="00030305">
        <w:rPr>
          <w:rFonts w:hint="eastAsia"/>
          <w:u w:color="000000"/>
        </w:rPr>
        <w:t>续</w:t>
      </w:r>
    </w:p>
    <w:p w14:paraId="0DE3C1C5" w14:textId="77777777" w:rsidR="00030305" w:rsidRDefault="00030305" w:rsidP="00030305">
      <w:pPr>
        <w:tabs>
          <w:tab w:val="left" w:pos="720"/>
        </w:tabs>
        <w:ind w:left="1440" w:hanging="720"/>
        <w:rPr>
          <w:u w:color="000000"/>
        </w:rPr>
      </w:pPr>
    </w:p>
    <w:p w14:paraId="758D6134" w14:textId="77777777" w:rsidR="00030305" w:rsidRDefault="00030305" w:rsidP="00030305">
      <w:pPr>
        <w:ind w:left="720"/>
        <w:jc w:val="both"/>
        <w:rPr>
          <w:u w:color="000000"/>
        </w:rPr>
      </w:pPr>
      <w:bookmarkStart w:id="1259" w:name="NN4_61"/>
      <w:r w:rsidRPr="00030305">
        <w:rPr>
          <w:rFonts w:hint="eastAsia"/>
          <w:u w:color="000000"/>
        </w:rPr>
        <w:t>2023</w:t>
      </w:r>
      <w:r w:rsidRPr="00030305">
        <w:rPr>
          <w:rFonts w:hint="eastAsia"/>
          <w:u w:color="000000"/>
        </w:rPr>
        <w:t>年及</w:t>
      </w:r>
      <w:r w:rsidRPr="00030305">
        <w:rPr>
          <w:rFonts w:hint="eastAsia"/>
          <w:u w:color="000000"/>
        </w:rPr>
        <w:t>2022</w:t>
      </w:r>
      <w:r w:rsidRPr="00030305">
        <w:rPr>
          <w:rFonts w:hint="eastAsia"/>
          <w:u w:color="000000"/>
        </w:rPr>
        <w:t>年的预期平均损失率基于历史实际信用损失率并考虑了当</w:t>
      </w:r>
      <w:proofErr w:type="gramStart"/>
      <w:r w:rsidRPr="00030305">
        <w:rPr>
          <w:rFonts w:hint="eastAsia"/>
          <w:u w:color="000000"/>
        </w:rPr>
        <w:t>前状况</w:t>
      </w:r>
      <w:proofErr w:type="gramEnd"/>
      <w:r w:rsidRPr="00030305">
        <w:rPr>
          <w:rFonts w:hint="eastAsia"/>
          <w:u w:color="000000"/>
        </w:rPr>
        <w:t>及未来经济状况的预测。本公司确定的预期信用损失评估，详见附注三、四和八。</w:t>
      </w:r>
    </w:p>
    <w:bookmarkEnd w:id="1259"/>
    <w:p w14:paraId="4BD70266" w14:textId="77777777" w:rsidR="00030305" w:rsidRPr="00030305" w:rsidRDefault="00030305" w:rsidP="00030305">
      <w:pPr>
        <w:rPr>
          <w:u w:color="000000"/>
        </w:rPr>
      </w:pPr>
    </w:p>
    <w:p w14:paraId="1283DC4C" w14:textId="77777777" w:rsidR="00030305" w:rsidRDefault="00030305" w:rsidP="00030305">
      <w:pPr>
        <w:pStyle w:val="1"/>
        <w:ind w:left="1440" w:hanging="720"/>
        <w:rPr>
          <w:u w:color="000000"/>
        </w:rPr>
      </w:pPr>
      <w:r w:rsidRPr="00030305">
        <w:rPr>
          <w:rFonts w:hint="eastAsia"/>
          <w:u w:color="000000"/>
        </w:rPr>
        <w:t>(4)</w:t>
      </w:r>
      <w:r w:rsidRPr="00030305">
        <w:rPr>
          <w:rFonts w:hint="eastAsia"/>
          <w:u w:color="000000"/>
        </w:rPr>
        <w:tab/>
      </w:r>
      <w:r w:rsidRPr="00030305">
        <w:rPr>
          <w:rFonts w:hint="eastAsia"/>
          <w:u w:color="000000"/>
        </w:rPr>
        <w:t>信用损失准备变动</w:t>
      </w:r>
    </w:p>
    <w:p w14:paraId="67A70FE5" w14:textId="77777777" w:rsidR="00030305" w:rsidRDefault="00030305" w:rsidP="00030305"/>
    <w:p w14:paraId="0F19BE8D" w14:textId="77777777" w:rsidR="00030305" w:rsidRPr="00DF5CDE" w:rsidRDefault="00030305" w:rsidP="00030305">
      <w:pPr>
        <w:tabs>
          <w:tab w:val="center" w:pos="4606"/>
          <w:tab w:val="center" w:pos="6320"/>
          <w:tab w:val="center" w:pos="8040"/>
          <w:tab w:val="center" w:pos="9507"/>
        </w:tabs>
        <w:ind w:left="689"/>
        <w:rPr>
          <w:sz w:val="13"/>
          <w:szCs w:val="13"/>
        </w:rPr>
      </w:pPr>
      <w:bookmarkStart w:id="1260" w:name="TabStop_N_4_65_0"/>
      <w:bookmarkStart w:id="1261" w:name="N4_65_0"/>
      <w:bookmarkEnd w:id="1260"/>
      <w:bookmarkEnd w:id="1261"/>
      <w:r w:rsidRPr="005665FA">
        <w:rPr>
          <w:rFonts w:hint="eastAsia"/>
          <w:sz w:val="12"/>
          <w:szCs w:val="12"/>
        </w:rPr>
        <w:tab/>
      </w:r>
      <w:bookmarkStart w:id="1262" w:name="TabStop_N_4_65_1"/>
      <w:bookmarkStart w:id="1263" w:name="N4_65_1"/>
      <w:r w:rsidRPr="00DF5CDE">
        <w:rPr>
          <w:rFonts w:hint="eastAsia"/>
          <w:sz w:val="13"/>
          <w:szCs w:val="13"/>
        </w:rPr>
        <w:t>按</w:t>
      </w:r>
      <w:r w:rsidRPr="00DF5CDE">
        <w:rPr>
          <w:rFonts w:hint="eastAsia"/>
          <w:sz w:val="13"/>
          <w:szCs w:val="13"/>
        </w:rPr>
        <w:t>12</w:t>
      </w:r>
      <w:r w:rsidRPr="00DF5CDE">
        <w:rPr>
          <w:rFonts w:hint="eastAsia"/>
          <w:sz w:val="13"/>
          <w:szCs w:val="13"/>
        </w:rPr>
        <w:t>个月的</w:t>
      </w:r>
      <w:bookmarkEnd w:id="1262"/>
      <w:bookmarkEnd w:id="1263"/>
      <w:r w:rsidRPr="00DF5CDE">
        <w:rPr>
          <w:rFonts w:hint="eastAsia"/>
          <w:sz w:val="13"/>
          <w:szCs w:val="13"/>
        </w:rPr>
        <w:tab/>
      </w:r>
      <w:bookmarkStart w:id="1264" w:name="TabStop_N_4_65_2"/>
      <w:bookmarkStart w:id="1265" w:name="N4_65_2"/>
      <w:r w:rsidRPr="00DF5CDE">
        <w:rPr>
          <w:rFonts w:hint="eastAsia"/>
          <w:sz w:val="13"/>
          <w:szCs w:val="13"/>
        </w:rPr>
        <w:t>按全生命周期的</w:t>
      </w:r>
      <w:bookmarkStart w:id="1266" w:name="TabStop_N_4_65_3"/>
      <w:bookmarkStart w:id="1267" w:name="N4_65_3"/>
      <w:bookmarkStart w:id="1268" w:name="TabStop_N_4_65_4"/>
      <w:bookmarkStart w:id="1269" w:name="N4_65_4"/>
      <w:bookmarkEnd w:id="1264"/>
      <w:bookmarkEnd w:id="1265"/>
      <w:bookmarkEnd w:id="1266"/>
      <w:bookmarkEnd w:id="1267"/>
      <w:bookmarkEnd w:id="1268"/>
      <w:bookmarkEnd w:id="1269"/>
      <w:r w:rsidRPr="00DF5CDE">
        <w:rPr>
          <w:rFonts w:hint="eastAsia"/>
          <w:sz w:val="13"/>
          <w:szCs w:val="13"/>
        </w:rPr>
        <w:tab/>
      </w:r>
      <w:r w:rsidRPr="00DF5CDE">
        <w:rPr>
          <w:rFonts w:hint="eastAsia"/>
          <w:sz w:val="13"/>
          <w:szCs w:val="13"/>
        </w:rPr>
        <w:tab/>
      </w:r>
    </w:p>
    <w:p w14:paraId="69AFF273" w14:textId="77777777" w:rsidR="00030305" w:rsidRPr="00DF5CDE" w:rsidRDefault="00030305" w:rsidP="00030305">
      <w:pPr>
        <w:tabs>
          <w:tab w:val="center" w:pos="4606"/>
          <w:tab w:val="center" w:pos="6320"/>
          <w:tab w:val="center" w:pos="8040"/>
          <w:tab w:val="center" w:pos="9507"/>
        </w:tabs>
        <w:snapToGrid w:val="0"/>
        <w:ind w:left="689"/>
        <w:rPr>
          <w:sz w:val="13"/>
          <w:szCs w:val="13"/>
        </w:rPr>
      </w:pPr>
      <w:bookmarkStart w:id="1270" w:name="TabStop_N_4_66_0"/>
      <w:bookmarkStart w:id="1271" w:name="N4_66_0"/>
      <w:bookmarkEnd w:id="1270"/>
      <w:bookmarkEnd w:id="1271"/>
      <w:r w:rsidRPr="00DF5CDE">
        <w:rPr>
          <w:rFonts w:hint="eastAsia"/>
          <w:sz w:val="13"/>
          <w:szCs w:val="13"/>
        </w:rPr>
        <w:tab/>
      </w:r>
      <w:bookmarkStart w:id="1272" w:name="TabStop_N_4_66_1"/>
      <w:bookmarkStart w:id="1273" w:name="N4_66_1"/>
      <w:r w:rsidRPr="00DF5CDE">
        <w:rPr>
          <w:rFonts w:hint="eastAsia"/>
          <w:sz w:val="13"/>
          <w:szCs w:val="13"/>
        </w:rPr>
        <w:t>预期信用损失评估</w:t>
      </w:r>
      <w:bookmarkEnd w:id="1272"/>
      <w:bookmarkEnd w:id="1273"/>
      <w:r w:rsidRPr="00DF5CDE">
        <w:rPr>
          <w:rFonts w:hint="eastAsia"/>
          <w:sz w:val="13"/>
          <w:szCs w:val="13"/>
        </w:rPr>
        <w:tab/>
      </w:r>
      <w:bookmarkStart w:id="1274" w:name="TabStop_N_4_66_2"/>
      <w:bookmarkStart w:id="1275" w:name="N4_66_2"/>
      <w:r w:rsidRPr="00DF5CDE">
        <w:rPr>
          <w:rFonts w:hint="eastAsia"/>
          <w:sz w:val="13"/>
          <w:szCs w:val="13"/>
        </w:rPr>
        <w:t>预期信用损失评估</w:t>
      </w:r>
      <w:bookmarkEnd w:id="1274"/>
      <w:bookmarkEnd w:id="1275"/>
      <w:r w:rsidRPr="00DF5CDE">
        <w:rPr>
          <w:rFonts w:hint="eastAsia"/>
          <w:sz w:val="13"/>
          <w:szCs w:val="13"/>
        </w:rPr>
        <w:tab/>
      </w:r>
      <w:bookmarkStart w:id="1276" w:name="TabStop_N_4_66_3"/>
      <w:bookmarkStart w:id="1277" w:name="N4_66_3"/>
      <w:r w:rsidRPr="00DF5CDE">
        <w:rPr>
          <w:rFonts w:hint="eastAsia"/>
          <w:sz w:val="13"/>
          <w:szCs w:val="13"/>
        </w:rPr>
        <w:t>按全生命周期的</w:t>
      </w:r>
      <w:bookmarkStart w:id="1278" w:name="TabStop_N_4_66_4"/>
      <w:bookmarkStart w:id="1279" w:name="N4_66_4"/>
      <w:bookmarkEnd w:id="1276"/>
      <w:bookmarkEnd w:id="1277"/>
      <w:bookmarkEnd w:id="1278"/>
      <w:bookmarkEnd w:id="1279"/>
      <w:r w:rsidRPr="00DF5CDE">
        <w:rPr>
          <w:rFonts w:hint="eastAsia"/>
          <w:sz w:val="13"/>
          <w:szCs w:val="13"/>
        </w:rPr>
        <w:tab/>
      </w:r>
    </w:p>
    <w:p w14:paraId="1DF50DB5" w14:textId="77777777" w:rsidR="00030305" w:rsidRPr="00DF5CDE" w:rsidRDefault="00030305" w:rsidP="00030305">
      <w:pPr>
        <w:tabs>
          <w:tab w:val="center" w:pos="4606"/>
          <w:tab w:val="center" w:pos="6320"/>
          <w:tab w:val="center" w:pos="8040"/>
          <w:tab w:val="center" w:pos="9507"/>
        </w:tabs>
        <w:snapToGrid w:val="0"/>
        <w:ind w:left="689"/>
        <w:rPr>
          <w:sz w:val="13"/>
          <w:szCs w:val="13"/>
        </w:rPr>
      </w:pPr>
      <w:bookmarkStart w:id="1280" w:name="TabStop_N_4_67_0"/>
      <w:bookmarkStart w:id="1281" w:name="N4_67_0"/>
      <w:bookmarkEnd w:id="1280"/>
      <w:bookmarkEnd w:id="1281"/>
      <w:r w:rsidRPr="00DF5CDE">
        <w:rPr>
          <w:rFonts w:hint="eastAsia"/>
          <w:sz w:val="13"/>
          <w:szCs w:val="13"/>
        </w:rPr>
        <w:tab/>
      </w:r>
      <w:bookmarkStart w:id="1282" w:name="TabStop_N_4_67_1"/>
      <w:bookmarkStart w:id="1283" w:name="N4_67_1"/>
      <w:r w:rsidRPr="00DF5CDE">
        <w:rPr>
          <w:rFonts w:hint="eastAsia"/>
          <w:sz w:val="13"/>
          <w:szCs w:val="13"/>
        </w:rPr>
        <w:t>(</w:t>
      </w:r>
      <w:r w:rsidRPr="00DF5CDE">
        <w:rPr>
          <w:rFonts w:hint="eastAsia"/>
          <w:sz w:val="13"/>
          <w:szCs w:val="13"/>
        </w:rPr>
        <w:t>信用风险</w:t>
      </w:r>
      <w:bookmarkEnd w:id="1282"/>
      <w:bookmarkEnd w:id="1283"/>
      <w:r w:rsidRPr="00DF5CDE">
        <w:rPr>
          <w:rFonts w:hint="eastAsia"/>
          <w:sz w:val="13"/>
          <w:szCs w:val="13"/>
        </w:rPr>
        <w:tab/>
      </w:r>
      <w:bookmarkStart w:id="1284" w:name="TabStop_N_4_67_2"/>
      <w:bookmarkStart w:id="1285" w:name="N4_67_2"/>
      <w:r w:rsidRPr="00DF5CDE">
        <w:rPr>
          <w:rFonts w:hint="eastAsia"/>
          <w:sz w:val="13"/>
          <w:szCs w:val="13"/>
        </w:rPr>
        <w:t>(</w:t>
      </w:r>
      <w:r w:rsidRPr="00DF5CDE">
        <w:rPr>
          <w:rFonts w:hint="eastAsia"/>
          <w:sz w:val="13"/>
          <w:szCs w:val="13"/>
        </w:rPr>
        <w:t>信用风险显著增加</w:t>
      </w:r>
      <w:bookmarkEnd w:id="1284"/>
      <w:bookmarkEnd w:id="1285"/>
      <w:r w:rsidRPr="00DF5CDE">
        <w:rPr>
          <w:rFonts w:hint="eastAsia"/>
          <w:sz w:val="13"/>
          <w:szCs w:val="13"/>
        </w:rPr>
        <w:tab/>
      </w:r>
      <w:bookmarkStart w:id="1286" w:name="TabStop_N_4_67_3"/>
      <w:bookmarkStart w:id="1287" w:name="N4_67_3"/>
      <w:r w:rsidRPr="00DF5CDE">
        <w:rPr>
          <w:rFonts w:hint="eastAsia"/>
          <w:sz w:val="13"/>
          <w:szCs w:val="13"/>
        </w:rPr>
        <w:t>预期信用损失评估</w:t>
      </w:r>
      <w:bookmarkStart w:id="1288" w:name="TabStop_N_4_67_4"/>
      <w:bookmarkStart w:id="1289" w:name="N4_67_4"/>
      <w:bookmarkEnd w:id="1286"/>
      <w:bookmarkEnd w:id="1287"/>
      <w:bookmarkEnd w:id="1288"/>
      <w:bookmarkEnd w:id="1289"/>
      <w:r w:rsidRPr="00DF5CDE">
        <w:rPr>
          <w:rFonts w:hint="eastAsia"/>
          <w:sz w:val="13"/>
          <w:szCs w:val="13"/>
        </w:rPr>
        <w:tab/>
      </w:r>
    </w:p>
    <w:p w14:paraId="5D1B89C1" w14:textId="77777777" w:rsidR="00030305" w:rsidRPr="00DF5CDE" w:rsidRDefault="00030305" w:rsidP="00030305">
      <w:pPr>
        <w:tabs>
          <w:tab w:val="center" w:pos="4606"/>
          <w:tab w:val="center" w:pos="6320"/>
          <w:tab w:val="center" w:pos="8040"/>
          <w:tab w:val="center" w:pos="9507"/>
        </w:tabs>
        <w:snapToGrid w:val="0"/>
        <w:ind w:left="689"/>
        <w:rPr>
          <w:sz w:val="13"/>
          <w:szCs w:val="13"/>
          <w:u w:val="single"/>
        </w:rPr>
      </w:pPr>
      <w:bookmarkStart w:id="1290" w:name="TabStop_N_4_68_0"/>
      <w:bookmarkStart w:id="1291" w:name="N4_68_0"/>
      <w:bookmarkEnd w:id="1290"/>
      <w:bookmarkEnd w:id="1291"/>
      <w:r w:rsidRPr="00DF5CDE">
        <w:rPr>
          <w:rFonts w:hint="eastAsia"/>
          <w:sz w:val="13"/>
          <w:szCs w:val="13"/>
        </w:rPr>
        <w:tab/>
      </w:r>
      <w:bookmarkStart w:id="1292" w:name="TabStop_N_4_68_1"/>
      <w:bookmarkStart w:id="1293" w:name="N4_68_1"/>
      <w:r w:rsidRPr="00DF5CDE">
        <w:rPr>
          <w:rFonts w:hint="eastAsia"/>
          <w:sz w:val="13"/>
          <w:szCs w:val="13"/>
          <w:u w:val="single"/>
        </w:rPr>
        <w:t>未发生显著增加</w:t>
      </w:r>
      <w:r w:rsidRPr="00DF5CDE">
        <w:rPr>
          <w:rFonts w:hint="eastAsia"/>
          <w:sz w:val="13"/>
          <w:szCs w:val="13"/>
          <w:u w:val="single"/>
        </w:rPr>
        <w:t>)</w:t>
      </w:r>
      <w:bookmarkEnd w:id="1292"/>
      <w:bookmarkEnd w:id="1293"/>
      <w:r w:rsidRPr="00DF5CDE">
        <w:rPr>
          <w:rFonts w:hint="eastAsia"/>
          <w:sz w:val="13"/>
          <w:szCs w:val="13"/>
        </w:rPr>
        <w:tab/>
      </w:r>
      <w:bookmarkStart w:id="1294" w:name="TabStop_N_4_68_2"/>
      <w:bookmarkStart w:id="1295" w:name="N4_68_2"/>
      <w:r w:rsidRPr="00DF5CDE">
        <w:rPr>
          <w:rFonts w:hint="eastAsia"/>
          <w:sz w:val="13"/>
          <w:szCs w:val="13"/>
          <w:u w:val="single"/>
        </w:rPr>
        <w:t>但未发生减值</w:t>
      </w:r>
      <w:r w:rsidRPr="00DF5CDE">
        <w:rPr>
          <w:rFonts w:hint="eastAsia"/>
          <w:sz w:val="13"/>
          <w:szCs w:val="13"/>
          <w:u w:val="single"/>
        </w:rPr>
        <w:t>)</w:t>
      </w:r>
      <w:bookmarkEnd w:id="1294"/>
      <w:bookmarkEnd w:id="1295"/>
      <w:r w:rsidRPr="00DF5CDE">
        <w:rPr>
          <w:rFonts w:hint="eastAsia"/>
          <w:sz w:val="13"/>
          <w:szCs w:val="13"/>
        </w:rPr>
        <w:tab/>
      </w:r>
      <w:bookmarkStart w:id="1296" w:name="TabStop_N_4_68_3"/>
      <w:bookmarkStart w:id="1297" w:name="N4_68_3"/>
      <w:r w:rsidRPr="00DF5CDE">
        <w:rPr>
          <w:rFonts w:hint="eastAsia"/>
          <w:sz w:val="13"/>
          <w:szCs w:val="13"/>
          <w:u w:val="single"/>
        </w:rPr>
        <w:t>(</w:t>
      </w:r>
      <w:r w:rsidRPr="00DF5CDE">
        <w:rPr>
          <w:rFonts w:hint="eastAsia"/>
          <w:sz w:val="13"/>
          <w:szCs w:val="13"/>
          <w:u w:val="single"/>
        </w:rPr>
        <w:t>已发生信用减值</w:t>
      </w:r>
      <w:r w:rsidRPr="00DF5CDE">
        <w:rPr>
          <w:rFonts w:hint="eastAsia"/>
          <w:sz w:val="13"/>
          <w:szCs w:val="13"/>
          <w:u w:val="single"/>
        </w:rPr>
        <w:t>)</w:t>
      </w:r>
      <w:bookmarkEnd w:id="1296"/>
      <w:bookmarkEnd w:id="1297"/>
      <w:r w:rsidRPr="00DF5CDE">
        <w:rPr>
          <w:rFonts w:hint="eastAsia"/>
          <w:sz w:val="13"/>
          <w:szCs w:val="13"/>
        </w:rPr>
        <w:tab/>
      </w:r>
      <w:bookmarkStart w:id="1298" w:name="TabStop_N_4_68_4"/>
      <w:bookmarkStart w:id="1299" w:name="N4_68_4"/>
      <w:r w:rsidRPr="00DF5CDE">
        <w:rPr>
          <w:rFonts w:hint="eastAsia"/>
          <w:sz w:val="13"/>
          <w:szCs w:val="13"/>
          <w:u w:val="single"/>
        </w:rPr>
        <w:t>合计</w:t>
      </w:r>
      <w:bookmarkEnd w:id="1298"/>
      <w:bookmarkEnd w:id="1299"/>
    </w:p>
    <w:p w14:paraId="0480A961" w14:textId="77777777" w:rsidR="00030305" w:rsidRPr="00DF5CDE" w:rsidRDefault="00030305" w:rsidP="00030305">
      <w:pPr>
        <w:tabs>
          <w:tab w:val="center" w:pos="4606"/>
          <w:tab w:val="center" w:pos="6320"/>
          <w:tab w:val="center" w:pos="8040"/>
          <w:tab w:val="center" w:pos="9507"/>
        </w:tabs>
        <w:snapToGrid w:val="0"/>
        <w:ind w:left="689"/>
        <w:rPr>
          <w:sz w:val="13"/>
          <w:szCs w:val="13"/>
        </w:rPr>
      </w:pPr>
      <w:bookmarkStart w:id="1300" w:name="TabStop_N_4_69_0"/>
      <w:bookmarkStart w:id="1301" w:name="N4_69_0"/>
      <w:bookmarkEnd w:id="1300"/>
      <w:bookmarkEnd w:id="1301"/>
      <w:r w:rsidRPr="00DF5CDE">
        <w:rPr>
          <w:rFonts w:hint="eastAsia"/>
          <w:sz w:val="13"/>
          <w:szCs w:val="13"/>
        </w:rPr>
        <w:tab/>
      </w:r>
      <w:bookmarkStart w:id="1302" w:name="TabStop_N_4_69_1"/>
      <w:bookmarkStart w:id="1303" w:name="N4_69_1"/>
      <w:r w:rsidRPr="00DF5CDE">
        <w:rPr>
          <w:rFonts w:hint="eastAsia"/>
          <w:sz w:val="13"/>
          <w:szCs w:val="13"/>
        </w:rPr>
        <w:t>人民币元</w:t>
      </w:r>
      <w:bookmarkEnd w:id="1302"/>
      <w:bookmarkEnd w:id="1303"/>
      <w:r w:rsidRPr="00DF5CDE">
        <w:rPr>
          <w:rFonts w:hint="eastAsia"/>
          <w:sz w:val="13"/>
          <w:szCs w:val="13"/>
        </w:rPr>
        <w:tab/>
      </w:r>
      <w:bookmarkStart w:id="1304" w:name="TabStop_N_4_69_2"/>
      <w:bookmarkStart w:id="1305" w:name="N4_69_2"/>
      <w:r w:rsidRPr="00DF5CDE">
        <w:rPr>
          <w:rFonts w:hint="eastAsia"/>
          <w:sz w:val="13"/>
          <w:szCs w:val="13"/>
        </w:rPr>
        <w:t>人民币元</w:t>
      </w:r>
      <w:bookmarkEnd w:id="1304"/>
      <w:bookmarkEnd w:id="1305"/>
      <w:r w:rsidRPr="00DF5CDE">
        <w:rPr>
          <w:rFonts w:hint="eastAsia"/>
          <w:sz w:val="13"/>
          <w:szCs w:val="13"/>
        </w:rPr>
        <w:tab/>
      </w:r>
      <w:bookmarkStart w:id="1306" w:name="TabStop_N_4_69_3"/>
      <w:bookmarkStart w:id="1307" w:name="N4_69_3"/>
      <w:r w:rsidRPr="00DF5CDE">
        <w:rPr>
          <w:rFonts w:hint="eastAsia"/>
          <w:sz w:val="13"/>
          <w:szCs w:val="13"/>
        </w:rPr>
        <w:t>人民币元</w:t>
      </w:r>
      <w:bookmarkEnd w:id="1306"/>
      <w:bookmarkEnd w:id="1307"/>
      <w:r w:rsidRPr="00DF5CDE">
        <w:rPr>
          <w:rFonts w:hint="eastAsia"/>
          <w:sz w:val="13"/>
          <w:szCs w:val="13"/>
        </w:rPr>
        <w:tab/>
      </w:r>
      <w:bookmarkStart w:id="1308" w:name="TabStop_N_4_69_4"/>
      <w:bookmarkStart w:id="1309" w:name="N4_69_4"/>
      <w:r w:rsidRPr="00DF5CDE">
        <w:rPr>
          <w:rFonts w:hint="eastAsia"/>
          <w:sz w:val="13"/>
          <w:szCs w:val="13"/>
        </w:rPr>
        <w:t>人民币元</w:t>
      </w:r>
      <w:bookmarkEnd w:id="1308"/>
      <w:bookmarkEnd w:id="1309"/>
    </w:p>
    <w:p w14:paraId="56EE8FCE" w14:textId="77777777" w:rsidR="00030305" w:rsidRPr="00DF5CDE" w:rsidRDefault="00030305" w:rsidP="00030305">
      <w:pPr>
        <w:tabs>
          <w:tab w:val="right" w:pos="5534"/>
          <w:tab w:val="right" w:pos="7280"/>
          <w:tab w:val="right" w:pos="8968"/>
          <w:tab w:val="right" w:pos="10166"/>
        </w:tabs>
        <w:snapToGrid w:val="0"/>
        <w:ind w:left="689"/>
        <w:rPr>
          <w:sz w:val="13"/>
          <w:szCs w:val="13"/>
        </w:rPr>
      </w:pPr>
      <w:bookmarkStart w:id="1310" w:name="TabStop_N_4_70_0"/>
      <w:bookmarkStart w:id="1311" w:name="N4_70_0"/>
      <w:bookmarkStart w:id="1312" w:name="TabStop_N_4_70_1"/>
      <w:bookmarkStart w:id="1313" w:name="N4_70_1"/>
      <w:bookmarkStart w:id="1314" w:name="TabStop_N_4_70_2"/>
      <w:bookmarkStart w:id="1315" w:name="N4_70_2"/>
      <w:bookmarkStart w:id="1316" w:name="TabStop_N_4_70_3"/>
      <w:bookmarkStart w:id="1317" w:name="N4_70_3"/>
      <w:bookmarkStart w:id="1318" w:name="TabStop_N_4_70_4"/>
      <w:bookmarkStart w:id="1319" w:name="N4_70_4"/>
      <w:bookmarkEnd w:id="1310"/>
      <w:bookmarkEnd w:id="1311"/>
      <w:bookmarkEnd w:id="1312"/>
      <w:bookmarkEnd w:id="1313"/>
      <w:bookmarkEnd w:id="1314"/>
      <w:bookmarkEnd w:id="1315"/>
      <w:bookmarkEnd w:id="1316"/>
      <w:bookmarkEnd w:id="1317"/>
      <w:bookmarkEnd w:id="1318"/>
      <w:bookmarkEnd w:id="1319"/>
      <w:r w:rsidRPr="00DF5CDE">
        <w:rPr>
          <w:sz w:val="13"/>
          <w:szCs w:val="13"/>
        </w:rPr>
        <w:tab/>
      </w:r>
      <w:r w:rsidRPr="00DF5CDE">
        <w:rPr>
          <w:sz w:val="13"/>
          <w:szCs w:val="13"/>
        </w:rPr>
        <w:tab/>
      </w:r>
      <w:r w:rsidRPr="00DF5CDE">
        <w:rPr>
          <w:sz w:val="13"/>
          <w:szCs w:val="13"/>
        </w:rPr>
        <w:tab/>
      </w:r>
      <w:r w:rsidRPr="00DF5CDE">
        <w:rPr>
          <w:sz w:val="13"/>
          <w:szCs w:val="13"/>
        </w:rPr>
        <w:tab/>
      </w:r>
    </w:p>
    <w:p w14:paraId="190FBA10" w14:textId="77777777" w:rsidR="00030305" w:rsidRPr="00DF5CDE" w:rsidRDefault="00030305" w:rsidP="00030305">
      <w:pPr>
        <w:tabs>
          <w:tab w:val="right" w:pos="5534"/>
          <w:tab w:val="right" w:pos="7280"/>
          <w:tab w:val="right" w:pos="8968"/>
          <w:tab w:val="right" w:pos="10166"/>
        </w:tabs>
        <w:snapToGrid w:val="0"/>
        <w:ind w:left="689"/>
        <w:rPr>
          <w:sz w:val="13"/>
          <w:szCs w:val="13"/>
        </w:rPr>
      </w:pPr>
      <w:bookmarkStart w:id="1320" w:name="TabStop_N_4_71_0"/>
      <w:bookmarkStart w:id="1321" w:name="N4_71_0"/>
      <w:r w:rsidRPr="00DF5CDE">
        <w:rPr>
          <w:rFonts w:hint="eastAsia"/>
          <w:sz w:val="13"/>
          <w:szCs w:val="13"/>
        </w:rPr>
        <w:t>2022</w:t>
      </w:r>
      <w:r w:rsidRPr="00DF5CDE">
        <w:rPr>
          <w:rFonts w:hint="eastAsia"/>
          <w:sz w:val="13"/>
          <w:szCs w:val="13"/>
        </w:rPr>
        <w:t>年</w:t>
      </w:r>
      <w:r w:rsidRPr="00DF5CDE">
        <w:rPr>
          <w:rFonts w:hint="eastAsia"/>
          <w:sz w:val="13"/>
          <w:szCs w:val="13"/>
        </w:rPr>
        <w:t>1</w:t>
      </w:r>
      <w:r w:rsidRPr="00DF5CDE">
        <w:rPr>
          <w:rFonts w:hint="eastAsia"/>
          <w:sz w:val="13"/>
          <w:szCs w:val="13"/>
        </w:rPr>
        <w:t>月</w:t>
      </w:r>
      <w:r w:rsidRPr="00DF5CDE">
        <w:rPr>
          <w:rFonts w:hint="eastAsia"/>
          <w:sz w:val="13"/>
          <w:szCs w:val="13"/>
        </w:rPr>
        <w:t>1</w:t>
      </w:r>
      <w:r w:rsidRPr="00DF5CDE">
        <w:rPr>
          <w:rFonts w:hint="eastAsia"/>
          <w:sz w:val="13"/>
          <w:szCs w:val="13"/>
        </w:rPr>
        <w:t>日余额</w:t>
      </w:r>
      <w:bookmarkEnd w:id="1320"/>
      <w:bookmarkEnd w:id="1321"/>
      <w:r w:rsidRPr="00DF5CDE">
        <w:rPr>
          <w:rFonts w:hint="eastAsia"/>
          <w:sz w:val="13"/>
          <w:szCs w:val="13"/>
        </w:rPr>
        <w:tab/>
      </w:r>
      <w:bookmarkStart w:id="1322" w:name="TabStop_N_4_71_1"/>
      <w:bookmarkStart w:id="1323" w:name="N4_71_1"/>
      <w:r w:rsidRPr="00DF5CDE">
        <w:rPr>
          <w:rFonts w:hint="eastAsia"/>
          <w:sz w:val="13"/>
          <w:szCs w:val="13"/>
        </w:rPr>
        <w:t>5,746,825</w:t>
      </w:r>
      <w:bookmarkEnd w:id="1322"/>
      <w:bookmarkEnd w:id="1323"/>
      <w:r w:rsidRPr="00DF5CDE">
        <w:rPr>
          <w:rFonts w:hint="eastAsia"/>
          <w:sz w:val="13"/>
          <w:szCs w:val="13"/>
        </w:rPr>
        <w:tab/>
      </w:r>
      <w:bookmarkStart w:id="1324" w:name="TabStop_N_4_71_2"/>
      <w:bookmarkStart w:id="1325" w:name="N4_71_2"/>
      <w:r w:rsidRPr="00DF5CDE">
        <w:rPr>
          <w:rFonts w:hint="eastAsia"/>
          <w:sz w:val="13"/>
          <w:szCs w:val="13"/>
        </w:rPr>
        <w:t>2,761,258</w:t>
      </w:r>
      <w:bookmarkEnd w:id="1324"/>
      <w:bookmarkEnd w:id="1325"/>
      <w:r w:rsidRPr="00DF5CDE">
        <w:rPr>
          <w:rFonts w:hint="eastAsia"/>
          <w:sz w:val="13"/>
          <w:szCs w:val="13"/>
        </w:rPr>
        <w:tab/>
      </w:r>
      <w:bookmarkStart w:id="1326" w:name="TabStop_N_4_71_3"/>
      <w:bookmarkStart w:id="1327" w:name="N4_71_3"/>
      <w:r w:rsidRPr="00DF5CDE">
        <w:rPr>
          <w:rFonts w:hint="eastAsia"/>
          <w:sz w:val="13"/>
          <w:szCs w:val="13"/>
        </w:rPr>
        <w:t>163,363,579</w:t>
      </w:r>
      <w:bookmarkEnd w:id="1326"/>
      <w:bookmarkEnd w:id="1327"/>
      <w:r w:rsidRPr="00DF5CDE">
        <w:rPr>
          <w:rFonts w:hint="eastAsia"/>
          <w:sz w:val="13"/>
          <w:szCs w:val="13"/>
        </w:rPr>
        <w:tab/>
      </w:r>
      <w:bookmarkStart w:id="1328" w:name="TabStop_N_4_71_4"/>
      <w:bookmarkStart w:id="1329" w:name="N4_71_4"/>
      <w:r w:rsidRPr="00DF5CDE">
        <w:rPr>
          <w:rFonts w:hint="eastAsia"/>
          <w:sz w:val="13"/>
          <w:szCs w:val="13"/>
        </w:rPr>
        <w:t>171,871,662</w:t>
      </w:r>
      <w:bookmarkEnd w:id="1328"/>
      <w:bookmarkEnd w:id="1329"/>
    </w:p>
    <w:p w14:paraId="0B61C4B1" w14:textId="77777777" w:rsidR="00030305" w:rsidRPr="00DF5CDE" w:rsidRDefault="00030305" w:rsidP="00030305">
      <w:pPr>
        <w:tabs>
          <w:tab w:val="right" w:pos="5534"/>
          <w:tab w:val="right" w:pos="7280"/>
          <w:tab w:val="right" w:pos="8968"/>
          <w:tab w:val="right" w:pos="10166"/>
        </w:tabs>
        <w:snapToGrid w:val="0"/>
        <w:ind w:left="689"/>
        <w:rPr>
          <w:sz w:val="13"/>
          <w:szCs w:val="13"/>
        </w:rPr>
      </w:pPr>
      <w:bookmarkStart w:id="1330" w:name="TabStop_N_4_72_0"/>
      <w:bookmarkStart w:id="1331" w:name="N4_72_0"/>
      <w:r w:rsidRPr="00DF5CDE">
        <w:rPr>
          <w:rFonts w:hint="eastAsia"/>
          <w:sz w:val="13"/>
          <w:szCs w:val="13"/>
        </w:rPr>
        <w:t>本年计提（转回）（附注六、</w:t>
      </w:r>
      <w:r w:rsidRPr="00DF5CDE">
        <w:rPr>
          <w:rFonts w:hint="eastAsia"/>
          <w:sz w:val="13"/>
          <w:szCs w:val="13"/>
        </w:rPr>
        <w:t>17</w:t>
      </w:r>
      <w:r w:rsidRPr="00DF5CDE">
        <w:rPr>
          <w:rFonts w:hint="eastAsia"/>
          <w:sz w:val="13"/>
          <w:szCs w:val="13"/>
        </w:rPr>
        <w:t>）</w:t>
      </w:r>
      <w:bookmarkEnd w:id="1330"/>
      <w:bookmarkEnd w:id="1331"/>
      <w:r w:rsidRPr="00DF5CDE">
        <w:rPr>
          <w:rFonts w:hint="eastAsia"/>
          <w:sz w:val="13"/>
          <w:szCs w:val="13"/>
        </w:rPr>
        <w:tab/>
      </w:r>
      <w:bookmarkStart w:id="1332" w:name="TabStop_N_4_72_1"/>
      <w:bookmarkStart w:id="1333" w:name="N4_72_1"/>
      <w:r w:rsidRPr="00DF5CDE">
        <w:rPr>
          <w:rFonts w:hint="eastAsia"/>
          <w:sz w:val="13"/>
          <w:szCs w:val="13"/>
        </w:rPr>
        <w:t>(754,505)</w:t>
      </w:r>
      <w:bookmarkEnd w:id="1332"/>
      <w:bookmarkEnd w:id="1333"/>
      <w:r w:rsidRPr="00DF5CDE">
        <w:rPr>
          <w:rFonts w:hint="eastAsia"/>
          <w:sz w:val="13"/>
          <w:szCs w:val="13"/>
        </w:rPr>
        <w:tab/>
      </w:r>
      <w:bookmarkStart w:id="1334" w:name="TabStop_N_4_72_2"/>
      <w:bookmarkStart w:id="1335" w:name="N4_72_2"/>
      <w:r w:rsidRPr="00DF5CDE">
        <w:rPr>
          <w:rFonts w:hint="eastAsia"/>
          <w:sz w:val="13"/>
          <w:szCs w:val="13"/>
        </w:rPr>
        <w:t>(1,761,785)</w:t>
      </w:r>
      <w:bookmarkEnd w:id="1334"/>
      <w:bookmarkEnd w:id="1335"/>
      <w:r w:rsidRPr="00DF5CDE">
        <w:rPr>
          <w:rFonts w:hint="eastAsia"/>
          <w:sz w:val="13"/>
          <w:szCs w:val="13"/>
        </w:rPr>
        <w:tab/>
      </w:r>
      <w:bookmarkStart w:id="1336" w:name="TabStop_N_4_72_3"/>
      <w:bookmarkStart w:id="1337" w:name="N4_72_3"/>
      <w:r w:rsidRPr="00DF5CDE">
        <w:rPr>
          <w:rFonts w:hint="eastAsia"/>
          <w:sz w:val="13"/>
          <w:szCs w:val="13"/>
        </w:rPr>
        <w:t>6,864,552</w:t>
      </w:r>
      <w:bookmarkEnd w:id="1336"/>
      <w:bookmarkEnd w:id="1337"/>
      <w:r w:rsidRPr="00DF5CDE">
        <w:rPr>
          <w:rFonts w:hint="eastAsia"/>
          <w:sz w:val="13"/>
          <w:szCs w:val="13"/>
        </w:rPr>
        <w:tab/>
      </w:r>
      <w:bookmarkStart w:id="1338" w:name="TabStop_N_4_72_4"/>
      <w:bookmarkStart w:id="1339" w:name="N4_72_4"/>
      <w:r w:rsidRPr="00DF5CDE">
        <w:rPr>
          <w:rFonts w:hint="eastAsia"/>
          <w:sz w:val="13"/>
          <w:szCs w:val="13"/>
        </w:rPr>
        <w:t>4,348,262</w:t>
      </w:r>
      <w:bookmarkEnd w:id="1338"/>
      <w:bookmarkEnd w:id="1339"/>
    </w:p>
    <w:p w14:paraId="40C37BB7" w14:textId="77777777" w:rsidR="00030305" w:rsidRPr="00DF5CDE" w:rsidRDefault="00030305" w:rsidP="00030305">
      <w:pPr>
        <w:tabs>
          <w:tab w:val="right" w:pos="5364"/>
          <w:tab w:val="right" w:pos="7110"/>
          <w:tab w:val="right" w:pos="8968"/>
          <w:tab w:val="right" w:pos="10166"/>
        </w:tabs>
        <w:snapToGrid w:val="0"/>
        <w:ind w:left="689"/>
        <w:rPr>
          <w:sz w:val="13"/>
          <w:szCs w:val="13"/>
        </w:rPr>
      </w:pPr>
      <w:bookmarkStart w:id="1340" w:name="TabStop_N_4_73_0"/>
      <w:bookmarkStart w:id="1341" w:name="N4_73_0"/>
      <w:r w:rsidRPr="00DF5CDE">
        <w:rPr>
          <w:rFonts w:hint="eastAsia"/>
          <w:sz w:val="13"/>
          <w:szCs w:val="13"/>
        </w:rPr>
        <w:t>本年核销</w:t>
      </w:r>
      <w:r w:rsidRPr="00DF5CDE">
        <w:rPr>
          <w:rFonts w:hint="eastAsia"/>
          <w:sz w:val="13"/>
          <w:szCs w:val="13"/>
        </w:rPr>
        <w:t>(</w:t>
      </w:r>
      <w:r w:rsidRPr="00DF5CDE">
        <w:rPr>
          <w:rFonts w:hint="eastAsia"/>
          <w:sz w:val="13"/>
          <w:szCs w:val="13"/>
        </w:rPr>
        <w:t>注</w:t>
      </w:r>
      <w:r w:rsidRPr="00DF5CDE">
        <w:rPr>
          <w:rFonts w:hint="eastAsia"/>
          <w:sz w:val="13"/>
          <w:szCs w:val="13"/>
        </w:rPr>
        <w:t>)</w:t>
      </w:r>
      <w:bookmarkEnd w:id="1340"/>
      <w:bookmarkEnd w:id="1341"/>
      <w:r w:rsidRPr="00DF5CDE">
        <w:rPr>
          <w:rFonts w:hint="eastAsia"/>
          <w:sz w:val="13"/>
          <w:szCs w:val="13"/>
        </w:rPr>
        <w:tab/>
      </w:r>
      <w:bookmarkStart w:id="1342" w:name="TabStop_N_4_73_1"/>
      <w:bookmarkStart w:id="1343" w:name="N4_73_1"/>
      <w:r w:rsidRPr="00DF5CDE">
        <w:rPr>
          <w:rFonts w:hint="eastAsia"/>
          <w:sz w:val="13"/>
          <w:szCs w:val="13"/>
        </w:rPr>
        <w:t>-</w:t>
      </w:r>
      <w:bookmarkEnd w:id="1342"/>
      <w:bookmarkEnd w:id="1343"/>
      <w:r w:rsidRPr="00DF5CDE">
        <w:rPr>
          <w:rFonts w:hint="eastAsia"/>
          <w:sz w:val="13"/>
          <w:szCs w:val="13"/>
        </w:rPr>
        <w:tab/>
      </w:r>
      <w:bookmarkStart w:id="1344" w:name="TabStop_N_4_73_2"/>
      <w:bookmarkStart w:id="1345" w:name="N4_73_2"/>
      <w:r w:rsidRPr="00DF5CDE">
        <w:rPr>
          <w:rFonts w:hint="eastAsia"/>
          <w:sz w:val="13"/>
          <w:szCs w:val="13"/>
        </w:rPr>
        <w:t>-</w:t>
      </w:r>
      <w:bookmarkEnd w:id="1344"/>
      <w:bookmarkEnd w:id="1345"/>
      <w:r w:rsidRPr="00DF5CDE">
        <w:rPr>
          <w:rFonts w:hint="eastAsia"/>
          <w:sz w:val="13"/>
          <w:szCs w:val="13"/>
        </w:rPr>
        <w:tab/>
      </w:r>
      <w:bookmarkStart w:id="1346" w:name="TabStop_N_4_73_3"/>
      <w:bookmarkStart w:id="1347" w:name="N4_73_3"/>
      <w:r w:rsidRPr="00DF5CDE">
        <w:rPr>
          <w:rFonts w:hint="eastAsia"/>
          <w:sz w:val="13"/>
          <w:szCs w:val="13"/>
        </w:rPr>
        <w:t>(5,434,074)</w:t>
      </w:r>
      <w:bookmarkEnd w:id="1346"/>
      <w:bookmarkEnd w:id="1347"/>
      <w:r w:rsidRPr="00DF5CDE">
        <w:rPr>
          <w:rFonts w:hint="eastAsia"/>
          <w:sz w:val="13"/>
          <w:szCs w:val="13"/>
        </w:rPr>
        <w:tab/>
      </w:r>
      <w:bookmarkStart w:id="1348" w:name="TabStop_N_4_73_4"/>
      <w:bookmarkStart w:id="1349" w:name="N4_73_4"/>
      <w:r w:rsidRPr="00DF5CDE">
        <w:rPr>
          <w:rFonts w:hint="eastAsia"/>
          <w:sz w:val="13"/>
          <w:szCs w:val="13"/>
        </w:rPr>
        <w:t>(5,434,074)</w:t>
      </w:r>
      <w:bookmarkEnd w:id="1348"/>
      <w:bookmarkEnd w:id="1349"/>
    </w:p>
    <w:p w14:paraId="266DE4E9" w14:textId="77777777" w:rsidR="00030305" w:rsidRPr="00DF5CDE" w:rsidRDefault="00030305" w:rsidP="00030305">
      <w:pPr>
        <w:tabs>
          <w:tab w:val="right" w:pos="5534"/>
          <w:tab w:val="right" w:pos="7280"/>
          <w:tab w:val="right" w:pos="8968"/>
          <w:tab w:val="right" w:pos="10166"/>
        </w:tabs>
        <w:snapToGrid w:val="0"/>
        <w:spacing w:after="140" w:line="25" w:lineRule="auto"/>
        <w:ind w:left="689"/>
        <w:rPr>
          <w:color w:val="FFFFFF"/>
          <w:sz w:val="13"/>
          <w:szCs w:val="13"/>
          <w:u w:val="single" w:color="000000"/>
        </w:rPr>
      </w:pPr>
      <w:bookmarkStart w:id="1350" w:name="TabStop_N_underline_4_73_0"/>
      <w:bookmarkStart w:id="1351" w:name="Nunderline_4_73_0"/>
      <w:bookmarkEnd w:id="1350"/>
      <w:bookmarkEnd w:id="1351"/>
      <w:r w:rsidRPr="00DF5CDE">
        <w:rPr>
          <w:color w:val="FFFFFF"/>
          <w:sz w:val="13"/>
          <w:szCs w:val="13"/>
          <w:u w:color="000000"/>
        </w:rPr>
        <w:tab/>
      </w:r>
      <w:bookmarkStart w:id="1352" w:name="TabStop_N_underline_4_73_1"/>
      <w:bookmarkStart w:id="1353" w:name="Nunderline_4_73_1"/>
      <w:r w:rsidRPr="00DF5CDE">
        <w:rPr>
          <w:color w:val="FFFFFF"/>
          <w:sz w:val="13"/>
          <w:szCs w:val="13"/>
          <w:u w:val="single" w:color="000000"/>
        </w:rPr>
        <w:t>_________</w:t>
      </w:r>
      <w:bookmarkEnd w:id="1352"/>
      <w:bookmarkEnd w:id="1353"/>
      <w:r w:rsidRPr="00DF5CDE">
        <w:rPr>
          <w:color w:val="FFFFFF"/>
          <w:sz w:val="13"/>
          <w:szCs w:val="13"/>
          <w:u w:color="000000"/>
        </w:rPr>
        <w:tab/>
      </w:r>
      <w:bookmarkStart w:id="1354" w:name="TabStop_N_underline_4_73_2"/>
      <w:bookmarkStart w:id="1355" w:name="Nunderline_4_73_2"/>
      <w:r w:rsidRPr="00DF5CDE">
        <w:rPr>
          <w:color w:val="FFFFFF"/>
          <w:sz w:val="13"/>
          <w:szCs w:val="13"/>
          <w:u w:val="single" w:color="000000"/>
        </w:rPr>
        <w:t>_________</w:t>
      </w:r>
      <w:bookmarkEnd w:id="1354"/>
      <w:bookmarkEnd w:id="1355"/>
      <w:r w:rsidRPr="00DF5CDE">
        <w:rPr>
          <w:color w:val="FFFFFF"/>
          <w:sz w:val="13"/>
          <w:szCs w:val="13"/>
          <w:u w:color="000000"/>
        </w:rPr>
        <w:tab/>
      </w:r>
      <w:bookmarkStart w:id="1356" w:name="TabStop_N_underline_4_73_3"/>
      <w:bookmarkStart w:id="1357" w:name="Nunderline_4_73_3"/>
      <w:r w:rsidRPr="00DF5CDE">
        <w:rPr>
          <w:color w:val="FFFFFF"/>
          <w:sz w:val="13"/>
          <w:szCs w:val="13"/>
          <w:u w:val="single" w:color="000000"/>
        </w:rPr>
        <w:t>___________</w:t>
      </w:r>
      <w:bookmarkEnd w:id="1356"/>
      <w:bookmarkEnd w:id="1357"/>
      <w:r w:rsidRPr="00DF5CDE">
        <w:rPr>
          <w:color w:val="FFFFFF"/>
          <w:sz w:val="13"/>
          <w:szCs w:val="13"/>
          <w:u w:color="000000"/>
        </w:rPr>
        <w:tab/>
      </w:r>
      <w:bookmarkStart w:id="1358" w:name="TabStop_N_underline_4_73_4"/>
      <w:bookmarkStart w:id="1359" w:name="Nunderline_4_73_4"/>
      <w:r w:rsidRPr="00DF5CDE">
        <w:rPr>
          <w:color w:val="FFFFFF"/>
          <w:sz w:val="13"/>
          <w:szCs w:val="13"/>
          <w:u w:val="single" w:color="000000"/>
        </w:rPr>
        <w:t>___________</w:t>
      </w:r>
      <w:bookmarkEnd w:id="1358"/>
      <w:bookmarkEnd w:id="1359"/>
    </w:p>
    <w:p w14:paraId="60F398C8" w14:textId="77777777" w:rsidR="00030305" w:rsidRPr="00DF5CDE" w:rsidRDefault="00030305" w:rsidP="00030305">
      <w:pPr>
        <w:tabs>
          <w:tab w:val="right" w:pos="5364"/>
          <w:tab w:val="right" w:pos="7110"/>
          <w:tab w:val="right" w:pos="8968"/>
          <w:tab w:val="right" w:pos="10166"/>
        </w:tabs>
        <w:snapToGrid w:val="0"/>
        <w:ind w:left="689"/>
        <w:rPr>
          <w:sz w:val="13"/>
          <w:szCs w:val="13"/>
          <w:u w:color="000000"/>
        </w:rPr>
      </w:pPr>
      <w:bookmarkStart w:id="1360" w:name="TabStop_N_4_74_0"/>
      <w:bookmarkStart w:id="1361" w:name="N4_74_0"/>
      <w:r w:rsidRPr="00DF5CDE">
        <w:rPr>
          <w:rFonts w:hint="eastAsia"/>
          <w:sz w:val="13"/>
          <w:szCs w:val="13"/>
          <w:u w:color="000000"/>
        </w:rPr>
        <w:t>收回原转销贷款和垫款转入</w:t>
      </w:r>
      <w:bookmarkEnd w:id="1360"/>
      <w:bookmarkEnd w:id="1361"/>
      <w:r w:rsidRPr="00DF5CDE">
        <w:rPr>
          <w:rFonts w:hint="eastAsia"/>
          <w:sz w:val="13"/>
          <w:szCs w:val="13"/>
          <w:u w:color="000000"/>
        </w:rPr>
        <w:tab/>
      </w:r>
      <w:bookmarkStart w:id="1362" w:name="TabStop_N_4_74_1"/>
      <w:bookmarkStart w:id="1363" w:name="N4_74_1"/>
      <w:r w:rsidRPr="00DF5CDE">
        <w:rPr>
          <w:rFonts w:hint="eastAsia"/>
          <w:sz w:val="13"/>
          <w:szCs w:val="13"/>
          <w:u w:color="000000"/>
        </w:rPr>
        <w:t>-</w:t>
      </w:r>
      <w:bookmarkEnd w:id="1362"/>
      <w:bookmarkEnd w:id="1363"/>
      <w:r w:rsidRPr="00DF5CDE">
        <w:rPr>
          <w:rFonts w:hint="eastAsia"/>
          <w:sz w:val="13"/>
          <w:szCs w:val="13"/>
          <w:u w:color="000000"/>
        </w:rPr>
        <w:tab/>
      </w:r>
      <w:bookmarkStart w:id="1364" w:name="TabStop_N_4_74_2"/>
      <w:bookmarkStart w:id="1365" w:name="N4_74_2"/>
      <w:r w:rsidRPr="00DF5CDE">
        <w:rPr>
          <w:rFonts w:hint="eastAsia"/>
          <w:sz w:val="13"/>
          <w:szCs w:val="13"/>
          <w:u w:color="000000"/>
        </w:rPr>
        <w:t>-</w:t>
      </w:r>
      <w:bookmarkEnd w:id="1364"/>
      <w:bookmarkEnd w:id="1365"/>
      <w:r w:rsidRPr="00DF5CDE">
        <w:rPr>
          <w:rFonts w:hint="eastAsia"/>
          <w:sz w:val="13"/>
          <w:szCs w:val="13"/>
          <w:u w:color="000000"/>
        </w:rPr>
        <w:tab/>
      </w:r>
      <w:bookmarkStart w:id="1366" w:name="TabStop_N_4_74_3"/>
      <w:bookmarkStart w:id="1367" w:name="N4_74_3"/>
      <w:r w:rsidRPr="00DF5CDE">
        <w:rPr>
          <w:rFonts w:hint="eastAsia"/>
          <w:sz w:val="13"/>
          <w:szCs w:val="13"/>
          <w:u w:color="000000"/>
        </w:rPr>
        <w:t>43,333</w:t>
      </w:r>
      <w:bookmarkEnd w:id="1366"/>
      <w:bookmarkEnd w:id="1367"/>
      <w:r w:rsidRPr="00DF5CDE">
        <w:rPr>
          <w:rFonts w:hint="eastAsia"/>
          <w:sz w:val="13"/>
          <w:szCs w:val="13"/>
          <w:u w:color="000000"/>
        </w:rPr>
        <w:tab/>
      </w:r>
      <w:bookmarkStart w:id="1368" w:name="TabStop_N_4_74_4"/>
      <w:bookmarkStart w:id="1369" w:name="N4_74_4"/>
      <w:r w:rsidRPr="00DF5CDE">
        <w:rPr>
          <w:rFonts w:hint="eastAsia"/>
          <w:sz w:val="13"/>
          <w:szCs w:val="13"/>
          <w:u w:color="000000"/>
        </w:rPr>
        <w:t>43,333</w:t>
      </w:r>
      <w:bookmarkEnd w:id="1368"/>
      <w:bookmarkEnd w:id="1369"/>
    </w:p>
    <w:p w14:paraId="7C391E33" w14:textId="77777777" w:rsidR="00030305" w:rsidRPr="00DF5CDE" w:rsidRDefault="00030305" w:rsidP="00030305">
      <w:pPr>
        <w:tabs>
          <w:tab w:val="right" w:pos="5534"/>
          <w:tab w:val="right" w:pos="7280"/>
          <w:tab w:val="right" w:pos="8968"/>
          <w:tab w:val="right" w:pos="10166"/>
        </w:tabs>
        <w:snapToGrid w:val="0"/>
        <w:spacing w:after="140" w:line="25" w:lineRule="auto"/>
        <w:ind w:left="689"/>
        <w:rPr>
          <w:color w:val="FFFFFF"/>
          <w:sz w:val="13"/>
          <w:szCs w:val="13"/>
          <w:u w:val="single" w:color="000000"/>
        </w:rPr>
      </w:pPr>
      <w:bookmarkStart w:id="1370" w:name="TabStop_N_underline_4_74_0"/>
      <w:bookmarkStart w:id="1371" w:name="Nunderline_4_74_0"/>
      <w:bookmarkEnd w:id="1370"/>
      <w:bookmarkEnd w:id="1371"/>
      <w:r w:rsidRPr="00DF5CDE">
        <w:rPr>
          <w:color w:val="FFFFFF"/>
          <w:sz w:val="13"/>
          <w:szCs w:val="13"/>
          <w:u w:color="000000"/>
        </w:rPr>
        <w:tab/>
      </w:r>
      <w:bookmarkStart w:id="1372" w:name="TabStop_N_underline_4_74_1"/>
      <w:bookmarkStart w:id="1373" w:name="Nunderline_4_74_1"/>
      <w:r w:rsidRPr="00DF5CDE">
        <w:rPr>
          <w:color w:val="FFFFFF"/>
          <w:sz w:val="13"/>
          <w:szCs w:val="13"/>
          <w:u w:val="single" w:color="000000"/>
        </w:rPr>
        <w:t>_________</w:t>
      </w:r>
      <w:bookmarkEnd w:id="1372"/>
      <w:bookmarkEnd w:id="1373"/>
      <w:r w:rsidRPr="00DF5CDE">
        <w:rPr>
          <w:color w:val="FFFFFF"/>
          <w:sz w:val="13"/>
          <w:szCs w:val="13"/>
          <w:u w:color="000000"/>
        </w:rPr>
        <w:tab/>
      </w:r>
      <w:bookmarkStart w:id="1374" w:name="TabStop_N_underline_4_74_2"/>
      <w:bookmarkStart w:id="1375" w:name="Nunderline_4_74_2"/>
      <w:r w:rsidRPr="00DF5CDE">
        <w:rPr>
          <w:color w:val="FFFFFF"/>
          <w:sz w:val="13"/>
          <w:szCs w:val="13"/>
          <w:u w:val="single" w:color="000000"/>
        </w:rPr>
        <w:t>_________</w:t>
      </w:r>
      <w:bookmarkEnd w:id="1374"/>
      <w:bookmarkEnd w:id="1375"/>
      <w:r w:rsidRPr="00DF5CDE">
        <w:rPr>
          <w:color w:val="FFFFFF"/>
          <w:sz w:val="13"/>
          <w:szCs w:val="13"/>
          <w:u w:color="000000"/>
        </w:rPr>
        <w:tab/>
      </w:r>
      <w:bookmarkStart w:id="1376" w:name="TabStop_N_underline_4_74_3"/>
      <w:bookmarkStart w:id="1377" w:name="Nunderline_4_74_3"/>
      <w:r w:rsidRPr="00DF5CDE">
        <w:rPr>
          <w:color w:val="FFFFFF"/>
          <w:sz w:val="13"/>
          <w:szCs w:val="13"/>
          <w:u w:val="single" w:color="000000"/>
        </w:rPr>
        <w:t>___________</w:t>
      </w:r>
      <w:bookmarkEnd w:id="1376"/>
      <w:bookmarkEnd w:id="1377"/>
      <w:r w:rsidRPr="00DF5CDE">
        <w:rPr>
          <w:color w:val="FFFFFF"/>
          <w:sz w:val="13"/>
          <w:szCs w:val="13"/>
          <w:u w:color="000000"/>
        </w:rPr>
        <w:tab/>
      </w:r>
      <w:bookmarkStart w:id="1378" w:name="TabStop_N_underline_4_74_4"/>
      <w:bookmarkStart w:id="1379" w:name="Nunderline_4_74_4"/>
      <w:r w:rsidRPr="00DF5CDE">
        <w:rPr>
          <w:color w:val="FFFFFF"/>
          <w:sz w:val="13"/>
          <w:szCs w:val="13"/>
          <w:u w:val="single" w:color="000000"/>
        </w:rPr>
        <w:t>___________</w:t>
      </w:r>
      <w:bookmarkEnd w:id="1378"/>
      <w:bookmarkEnd w:id="1379"/>
    </w:p>
    <w:p w14:paraId="364879CC" w14:textId="77777777" w:rsidR="00030305" w:rsidRPr="00DF5CDE" w:rsidRDefault="00030305" w:rsidP="00030305">
      <w:pPr>
        <w:tabs>
          <w:tab w:val="right" w:pos="5534"/>
          <w:tab w:val="right" w:pos="7280"/>
          <w:tab w:val="right" w:pos="8968"/>
          <w:tab w:val="right" w:pos="10166"/>
        </w:tabs>
        <w:snapToGrid w:val="0"/>
        <w:ind w:left="689"/>
        <w:rPr>
          <w:sz w:val="13"/>
          <w:szCs w:val="13"/>
          <w:u w:color="000000"/>
        </w:rPr>
      </w:pPr>
      <w:bookmarkStart w:id="1380" w:name="TabStop_N_4_75_0"/>
      <w:bookmarkStart w:id="1381" w:name="N4_75_0"/>
      <w:r w:rsidRPr="00DF5CDE">
        <w:rPr>
          <w:rFonts w:hint="eastAsia"/>
          <w:sz w:val="13"/>
          <w:szCs w:val="13"/>
          <w:u w:color="000000"/>
        </w:rPr>
        <w:t>2022</w:t>
      </w:r>
      <w:r w:rsidRPr="00DF5CDE">
        <w:rPr>
          <w:rFonts w:hint="eastAsia"/>
          <w:sz w:val="13"/>
          <w:szCs w:val="13"/>
          <w:u w:color="000000"/>
        </w:rPr>
        <w:t>年</w:t>
      </w:r>
      <w:r w:rsidRPr="00DF5CDE">
        <w:rPr>
          <w:rFonts w:hint="eastAsia"/>
          <w:sz w:val="13"/>
          <w:szCs w:val="13"/>
          <w:u w:color="000000"/>
        </w:rPr>
        <w:t>12</w:t>
      </w:r>
      <w:r w:rsidRPr="00DF5CDE">
        <w:rPr>
          <w:rFonts w:hint="eastAsia"/>
          <w:sz w:val="13"/>
          <w:szCs w:val="13"/>
          <w:u w:color="000000"/>
        </w:rPr>
        <w:t>月</w:t>
      </w:r>
      <w:r w:rsidRPr="00DF5CDE">
        <w:rPr>
          <w:rFonts w:hint="eastAsia"/>
          <w:sz w:val="13"/>
          <w:szCs w:val="13"/>
          <w:u w:color="000000"/>
        </w:rPr>
        <w:t>31</w:t>
      </w:r>
      <w:r w:rsidRPr="00DF5CDE">
        <w:rPr>
          <w:rFonts w:hint="eastAsia"/>
          <w:sz w:val="13"/>
          <w:szCs w:val="13"/>
          <w:u w:color="000000"/>
        </w:rPr>
        <w:t>日余额</w:t>
      </w:r>
      <w:bookmarkEnd w:id="1380"/>
      <w:bookmarkEnd w:id="1381"/>
      <w:r w:rsidRPr="00DF5CDE">
        <w:rPr>
          <w:rFonts w:hint="eastAsia"/>
          <w:sz w:val="13"/>
          <w:szCs w:val="13"/>
          <w:u w:color="000000"/>
        </w:rPr>
        <w:tab/>
      </w:r>
      <w:bookmarkStart w:id="1382" w:name="TabStop_N_4_75_1"/>
      <w:bookmarkStart w:id="1383" w:name="N4_75_1"/>
      <w:r w:rsidRPr="00DF5CDE">
        <w:rPr>
          <w:rFonts w:hint="eastAsia"/>
          <w:sz w:val="13"/>
          <w:szCs w:val="13"/>
          <w:u w:color="000000"/>
        </w:rPr>
        <w:t>4,992,320</w:t>
      </w:r>
      <w:bookmarkEnd w:id="1382"/>
      <w:bookmarkEnd w:id="1383"/>
      <w:r w:rsidRPr="00DF5CDE">
        <w:rPr>
          <w:rFonts w:hint="eastAsia"/>
          <w:sz w:val="13"/>
          <w:szCs w:val="13"/>
          <w:u w:color="000000"/>
        </w:rPr>
        <w:tab/>
      </w:r>
      <w:bookmarkStart w:id="1384" w:name="TabStop_N_4_75_2"/>
      <w:bookmarkStart w:id="1385" w:name="N4_75_2"/>
      <w:r w:rsidRPr="00DF5CDE">
        <w:rPr>
          <w:rFonts w:hint="eastAsia"/>
          <w:sz w:val="13"/>
          <w:szCs w:val="13"/>
          <w:u w:color="000000"/>
        </w:rPr>
        <w:t>999,473</w:t>
      </w:r>
      <w:bookmarkEnd w:id="1384"/>
      <w:bookmarkEnd w:id="1385"/>
      <w:r w:rsidRPr="00DF5CDE">
        <w:rPr>
          <w:rFonts w:hint="eastAsia"/>
          <w:sz w:val="13"/>
          <w:szCs w:val="13"/>
          <w:u w:color="000000"/>
        </w:rPr>
        <w:tab/>
      </w:r>
      <w:bookmarkStart w:id="1386" w:name="TabStop_N_4_75_3"/>
      <w:bookmarkStart w:id="1387" w:name="N4_75_3"/>
      <w:r w:rsidRPr="00DF5CDE">
        <w:rPr>
          <w:rFonts w:hint="eastAsia"/>
          <w:sz w:val="13"/>
          <w:szCs w:val="13"/>
          <w:u w:color="000000"/>
        </w:rPr>
        <w:t>164,837,390</w:t>
      </w:r>
      <w:bookmarkEnd w:id="1386"/>
      <w:bookmarkEnd w:id="1387"/>
      <w:r w:rsidRPr="00DF5CDE">
        <w:rPr>
          <w:rFonts w:hint="eastAsia"/>
          <w:sz w:val="13"/>
          <w:szCs w:val="13"/>
          <w:u w:color="000000"/>
        </w:rPr>
        <w:tab/>
      </w:r>
      <w:bookmarkStart w:id="1388" w:name="TabStop_N_4_75_4"/>
      <w:bookmarkStart w:id="1389" w:name="N4_75_4"/>
      <w:r w:rsidRPr="00DF5CDE">
        <w:rPr>
          <w:rFonts w:hint="eastAsia"/>
          <w:sz w:val="13"/>
          <w:szCs w:val="13"/>
          <w:u w:color="000000"/>
        </w:rPr>
        <w:t>170,829,183</w:t>
      </w:r>
      <w:bookmarkEnd w:id="1388"/>
      <w:bookmarkEnd w:id="1389"/>
    </w:p>
    <w:p w14:paraId="157556E9" w14:textId="77777777" w:rsidR="00030305" w:rsidRPr="00DF5CDE" w:rsidRDefault="00030305" w:rsidP="00030305">
      <w:pPr>
        <w:tabs>
          <w:tab w:val="right" w:pos="5534"/>
          <w:tab w:val="right" w:pos="7280"/>
          <w:tab w:val="right" w:pos="8968"/>
          <w:tab w:val="right" w:pos="10166"/>
        </w:tabs>
        <w:snapToGrid w:val="0"/>
        <w:spacing w:after="140" w:line="25" w:lineRule="auto"/>
        <w:ind w:left="689"/>
        <w:rPr>
          <w:color w:val="FFFFFF"/>
          <w:sz w:val="13"/>
          <w:szCs w:val="13"/>
          <w:u w:val="double" w:color="000000"/>
        </w:rPr>
      </w:pPr>
      <w:bookmarkStart w:id="1390" w:name="TabStop_N_underline_4_75_0"/>
      <w:bookmarkStart w:id="1391" w:name="Nunderline_4_75_0"/>
      <w:bookmarkEnd w:id="1390"/>
      <w:bookmarkEnd w:id="1391"/>
      <w:r w:rsidRPr="00DF5CDE">
        <w:rPr>
          <w:color w:val="FFFFFF"/>
          <w:sz w:val="13"/>
          <w:szCs w:val="13"/>
          <w:u w:color="000000"/>
        </w:rPr>
        <w:tab/>
      </w:r>
      <w:bookmarkStart w:id="1392" w:name="TabStop_N_underline_4_75_1"/>
      <w:bookmarkStart w:id="1393" w:name="Nunderline_4_75_1"/>
      <w:r w:rsidRPr="00DF5CDE">
        <w:rPr>
          <w:color w:val="FFFFFF"/>
          <w:sz w:val="13"/>
          <w:szCs w:val="13"/>
          <w:u w:val="double" w:color="000000"/>
        </w:rPr>
        <w:t>_________</w:t>
      </w:r>
      <w:bookmarkEnd w:id="1392"/>
      <w:bookmarkEnd w:id="1393"/>
      <w:r w:rsidRPr="00DF5CDE">
        <w:rPr>
          <w:color w:val="FFFFFF"/>
          <w:sz w:val="13"/>
          <w:szCs w:val="13"/>
          <w:u w:color="000000"/>
        </w:rPr>
        <w:tab/>
      </w:r>
      <w:bookmarkStart w:id="1394" w:name="TabStop_N_underline_4_75_2"/>
      <w:bookmarkStart w:id="1395" w:name="Nunderline_4_75_2"/>
      <w:r w:rsidRPr="00DF5CDE">
        <w:rPr>
          <w:color w:val="FFFFFF"/>
          <w:sz w:val="13"/>
          <w:szCs w:val="13"/>
          <w:u w:val="double" w:color="000000"/>
        </w:rPr>
        <w:t>_________</w:t>
      </w:r>
      <w:bookmarkEnd w:id="1394"/>
      <w:bookmarkEnd w:id="1395"/>
      <w:r w:rsidRPr="00DF5CDE">
        <w:rPr>
          <w:color w:val="FFFFFF"/>
          <w:sz w:val="13"/>
          <w:szCs w:val="13"/>
          <w:u w:color="000000"/>
        </w:rPr>
        <w:tab/>
      </w:r>
      <w:bookmarkStart w:id="1396" w:name="TabStop_N_underline_4_75_3"/>
      <w:bookmarkStart w:id="1397" w:name="Nunderline_4_75_3"/>
      <w:r w:rsidRPr="00DF5CDE">
        <w:rPr>
          <w:color w:val="FFFFFF"/>
          <w:sz w:val="13"/>
          <w:szCs w:val="13"/>
          <w:u w:val="double" w:color="000000"/>
        </w:rPr>
        <w:t>___________</w:t>
      </w:r>
      <w:bookmarkEnd w:id="1396"/>
      <w:bookmarkEnd w:id="1397"/>
      <w:r w:rsidRPr="00DF5CDE">
        <w:rPr>
          <w:color w:val="FFFFFF"/>
          <w:sz w:val="13"/>
          <w:szCs w:val="13"/>
          <w:u w:color="000000"/>
        </w:rPr>
        <w:tab/>
      </w:r>
      <w:bookmarkStart w:id="1398" w:name="TabStop_N_underline_4_75_4"/>
      <w:bookmarkStart w:id="1399" w:name="Nunderline_4_75_4"/>
      <w:r w:rsidRPr="00DF5CDE">
        <w:rPr>
          <w:color w:val="FFFFFF"/>
          <w:sz w:val="13"/>
          <w:szCs w:val="13"/>
          <w:u w:val="double" w:color="000000"/>
        </w:rPr>
        <w:t>___________</w:t>
      </w:r>
      <w:bookmarkEnd w:id="1398"/>
      <w:bookmarkEnd w:id="1399"/>
    </w:p>
    <w:p w14:paraId="5193ED47" w14:textId="77777777" w:rsidR="00030305" w:rsidRPr="00DF5CDE" w:rsidRDefault="00030305" w:rsidP="00030305">
      <w:pPr>
        <w:tabs>
          <w:tab w:val="right" w:pos="5534"/>
          <w:tab w:val="right" w:pos="7280"/>
          <w:tab w:val="right" w:pos="8968"/>
          <w:tab w:val="right" w:pos="10166"/>
        </w:tabs>
        <w:snapToGrid w:val="0"/>
        <w:ind w:left="689"/>
        <w:rPr>
          <w:sz w:val="13"/>
          <w:szCs w:val="13"/>
          <w:u w:color="000000"/>
        </w:rPr>
      </w:pPr>
      <w:bookmarkStart w:id="1400" w:name="TabStop_N_4_76_0"/>
      <w:bookmarkStart w:id="1401" w:name="N4_76_0"/>
      <w:r w:rsidRPr="00DF5CDE">
        <w:rPr>
          <w:rFonts w:hint="eastAsia"/>
          <w:sz w:val="13"/>
          <w:szCs w:val="13"/>
          <w:u w:color="000000"/>
        </w:rPr>
        <w:t>本年计提（转回）（附注六、</w:t>
      </w:r>
      <w:r w:rsidRPr="00DF5CDE">
        <w:rPr>
          <w:rFonts w:hint="eastAsia"/>
          <w:sz w:val="13"/>
          <w:szCs w:val="13"/>
          <w:u w:color="000000"/>
        </w:rPr>
        <w:t>17</w:t>
      </w:r>
      <w:r w:rsidRPr="00DF5CDE">
        <w:rPr>
          <w:rFonts w:hint="eastAsia"/>
          <w:sz w:val="13"/>
          <w:szCs w:val="13"/>
          <w:u w:color="000000"/>
        </w:rPr>
        <w:t>）</w:t>
      </w:r>
      <w:bookmarkEnd w:id="1400"/>
      <w:bookmarkEnd w:id="1401"/>
      <w:r w:rsidRPr="00DF5CDE">
        <w:rPr>
          <w:rFonts w:hint="eastAsia"/>
          <w:sz w:val="13"/>
          <w:szCs w:val="13"/>
          <w:u w:color="000000"/>
        </w:rPr>
        <w:tab/>
      </w:r>
      <w:bookmarkStart w:id="1402" w:name="TabStop_N_4_76_1"/>
      <w:bookmarkStart w:id="1403" w:name="N4_76_1"/>
      <w:r w:rsidRPr="00DF5CDE">
        <w:rPr>
          <w:rFonts w:hint="eastAsia"/>
          <w:sz w:val="13"/>
          <w:szCs w:val="13"/>
          <w:u w:color="000000"/>
        </w:rPr>
        <w:t>(2,785,452)</w:t>
      </w:r>
      <w:bookmarkEnd w:id="1402"/>
      <w:bookmarkEnd w:id="1403"/>
      <w:r w:rsidRPr="00DF5CDE">
        <w:rPr>
          <w:rFonts w:hint="eastAsia"/>
          <w:sz w:val="13"/>
          <w:szCs w:val="13"/>
          <w:u w:color="000000"/>
        </w:rPr>
        <w:tab/>
      </w:r>
      <w:bookmarkStart w:id="1404" w:name="TabStop_N_4_76_2"/>
      <w:bookmarkStart w:id="1405" w:name="N4_76_2"/>
      <w:r w:rsidRPr="00DF5CDE">
        <w:rPr>
          <w:rFonts w:hint="eastAsia"/>
          <w:sz w:val="13"/>
          <w:szCs w:val="13"/>
          <w:u w:color="000000"/>
        </w:rPr>
        <w:t>736,767</w:t>
      </w:r>
      <w:bookmarkEnd w:id="1404"/>
      <w:bookmarkEnd w:id="1405"/>
      <w:r w:rsidRPr="00DF5CDE">
        <w:rPr>
          <w:rFonts w:hint="eastAsia"/>
          <w:sz w:val="13"/>
          <w:szCs w:val="13"/>
          <w:u w:color="000000"/>
        </w:rPr>
        <w:tab/>
      </w:r>
      <w:bookmarkStart w:id="1406" w:name="TabStop_N_4_76_3"/>
      <w:bookmarkStart w:id="1407" w:name="N4_76_3"/>
      <w:r w:rsidRPr="00DF5CDE">
        <w:rPr>
          <w:rFonts w:hint="eastAsia"/>
          <w:sz w:val="13"/>
          <w:szCs w:val="13"/>
          <w:u w:color="000000"/>
        </w:rPr>
        <w:t>2,716,561</w:t>
      </w:r>
      <w:bookmarkEnd w:id="1406"/>
      <w:bookmarkEnd w:id="1407"/>
      <w:r w:rsidRPr="00DF5CDE">
        <w:rPr>
          <w:rFonts w:hint="eastAsia"/>
          <w:sz w:val="13"/>
          <w:szCs w:val="13"/>
          <w:u w:color="000000"/>
        </w:rPr>
        <w:tab/>
      </w:r>
      <w:bookmarkStart w:id="1408" w:name="TabStop_N_4_76_4"/>
      <w:bookmarkStart w:id="1409" w:name="N4_76_4"/>
      <w:r w:rsidRPr="00DF5CDE">
        <w:rPr>
          <w:rFonts w:hint="eastAsia"/>
          <w:sz w:val="13"/>
          <w:szCs w:val="13"/>
          <w:u w:color="000000"/>
        </w:rPr>
        <w:t>667,876</w:t>
      </w:r>
      <w:bookmarkEnd w:id="1408"/>
      <w:bookmarkEnd w:id="1409"/>
    </w:p>
    <w:p w14:paraId="3302A552" w14:textId="77777777" w:rsidR="00030305" w:rsidRPr="00DF5CDE" w:rsidRDefault="00030305" w:rsidP="00030305">
      <w:pPr>
        <w:tabs>
          <w:tab w:val="right" w:pos="5364"/>
          <w:tab w:val="right" w:pos="7110"/>
          <w:tab w:val="right" w:pos="8968"/>
          <w:tab w:val="right" w:pos="10166"/>
        </w:tabs>
        <w:snapToGrid w:val="0"/>
        <w:ind w:left="689"/>
        <w:rPr>
          <w:sz w:val="13"/>
          <w:szCs w:val="13"/>
          <w:u w:color="000000"/>
        </w:rPr>
      </w:pPr>
      <w:bookmarkStart w:id="1410" w:name="TabStop_N_4_77_0"/>
      <w:bookmarkStart w:id="1411" w:name="N4_77_0"/>
      <w:r w:rsidRPr="00DF5CDE">
        <w:rPr>
          <w:rFonts w:hint="eastAsia"/>
          <w:sz w:val="13"/>
          <w:szCs w:val="13"/>
          <w:u w:color="000000"/>
        </w:rPr>
        <w:t>本年核销</w:t>
      </w:r>
      <w:r w:rsidRPr="00DF5CDE">
        <w:rPr>
          <w:rFonts w:hint="eastAsia"/>
          <w:sz w:val="13"/>
          <w:szCs w:val="13"/>
          <w:u w:color="000000"/>
        </w:rPr>
        <w:t>(</w:t>
      </w:r>
      <w:r w:rsidRPr="00DF5CDE">
        <w:rPr>
          <w:rFonts w:hint="eastAsia"/>
          <w:sz w:val="13"/>
          <w:szCs w:val="13"/>
          <w:u w:color="000000"/>
        </w:rPr>
        <w:t>注</w:t>
      </w:r>
      <w:r w:rsidRPr="00DF5CDE">
        <w:rPr>
          <w:rFonts w:hint="eastAsia"/>
          <w:sz w:val="13"/>
          <w:szCs w:val="13"/>
          <w:u w:color="000000"/>
        </w:rPr>
        <w:t>)</w:t>
      </w:r>
      <w:bookmarkEnd w:id="1410"/>
      <w:bookmarkEnd w:id="1411"/>
      <w:r w:rsidRPr="00DF5CDE">
        <w:rPr>
          <w:rFonts w:hint="eastAsia"/>
          <w:sz w:val="13"/>
          <w:szCs w:val="13"/>
          <w:u w:color="000000"/>
        </w:rPr>
        <w:tab/>
      </w:r>
      <w:bookmarkStart w:id="1412" w:name="TabStop_N_4_77_1"/>
      <w:bookmarkStart w:id="1413" w:name="N4_77_1"/>
      <w:r w:rsidRPr="00DF5CDE">
        <w:rPr>
          <w:rFonts w:hint="eastAsia"/>
          <w:sz w:val="13"/>
          <w:szCs w:val="13"/>
          <w:u w:color="000000"/>
        </w:rPr>
        <w:t>-</w:t>
      </w:r>
      <w:bookmarkEnd w:id="1412"/>
      <w:bookmarkEnd w:id="1413"/>
      <w:r w:rsidRPr="00DF5CDE">
        <w:rPr>
          <w:rFonts w:hint="eastAsia"/>
          <w:sz w:val="13"/>
          <w:szCs w:val="13"/>
          <w:u w:color="000000"/>
        </w:rPr>
        <w:tab/>
      </w:r>
      <w:bookmarkStart w:id="1414" w:name="TabStop_N_4_77_2"/>
      <w:bookmarkStart w:id="1415" w:name="N4_77_2"/>
      <w:r w:rsidRPr="00DF5CDE">
        <w:rPr>
          <w:rFonts w:hint="eastAsia"/>
          <w:sz w:val="13"/>
          <w:szCs w:val="13"/>
          <w:u w:color="000000"/>
        </w:rPr>
        <w:t>-</w:t>
      </w:r>
      <w:bookmarkEnd w:id="1414"/>
      <w:bookmarkEnd w:id="1415"/>
      <w:r w:rsidRPr="00DF5CDE">
        <w:rPr>
          <w:rFonts w:hint="eastAsia"/>
          <w:sz w:val="13"/>
          <w:szCs w:val="13"/>
          <w:u w:color="000000"/>
        </w:rPr>
        <w:tab/>
      </w:r>
      <w:bookmarkStart w:id="1416" w:name="TabStop_N_4_77_3"/>
      <w:bookmarkStart w:id="1417" w:name="N4_77_3"/>
      <w:r w:rsidRPr="00DF5CDE">
        <w:rPr>
          <w:rFonts w:hint="eastAsia"/>
          <w:sz w:val="13"/>
          <w:szCs w:val="13"/>
          <w:u w:color="000000"/>
        </w:rPr>
        <w:t>(56,065,308)</w:t>
      </w:r>
      <w:bookmarkEnd w:id="1416"/>
      <w:bookmarkEnd w:id="1417"/>
      <w:r w:rsidRPr="00DF5CDE">
        <w:rPr>
          <w:rFonts w:hint="eastAsia"/>
          <w:sz w:val="13"/>
          <w:szCs w:val="13"/>
          <w:u w:color="000000"/>
        </w:rPr>
        <w:tab/>
      </w:r>
      <w:bookmarkStart w:id="1418" w:name="TabStop_N_4_77_4"/>
      <w:bookmarkStart w:id="1419" w:name="N4_77_4"/>
      <w:r w:rsidRPr="00DF5CDE">
        <w:rPr>
          <w:rFonts w:hint="eastAsia"/>
          <w:sz w:val="13"/>
          <w:szCs w:val="13"/>
          <w:u w:color="000000"/>
        </w:rPr>
        <w:t>(56,065,308)</w:t>
      </w:r>
      <w:bookmarkEnd w:id="1418"/>
      <w:bookmarkEnd w:id="1419"/>
    </w:p>
    <w:p w14:paraId="078CFD2E" w14:textId="77777777" w:rsidR="00030305" w:rsidRPr="00DF5CDE" w:rsidRDefault="00030305" w:rsidP="00030305">
      <w:pPr>
        <w:tabs>
          <w:tab w:val="right" w:pos="5534"/>
          <w:tab w:val="right" w:pos="7280"/>
          <w:tab w:val="right" w:pos="8968"/>
          <w:tab w:val="right" w:pos="10166"/>
        </w:tabs>
        <w:snapToGrid w:val="0"/>
        <w:spacing w:after="140" w:line="25" w:lineRule="auto"/>
        <w:ind w:left="689"/>
        <w:rPr>
          <w:color w:val="FFFFFF"/>
          <w:sz w:val="13"/>
          <w:szCs w:val="13"/>
          <w:u w:val="single" w:color="000000"/>
        </w:rPr>
      </w:pPr>
      <w:bookmarkStart w:id="1420" w:name="TabStop_N_underline_4_77_0"/>
      <w:bookmarkStart w:id="1421" w:name="Nunderline_4_77_0"/>
      <w:bookmarkEnd w:id="1420"/>
      <w:bookmarkEnd w:id="1421"/>
      <w:r w:rsidRPr="00DF5CDE">
        <w:rPr>
          <w:color w:val="FFFFFF"/>
          <w:sz w:val="13"/>
          <w:szCs w:val="13"/>
          <w:u w:color="000000"/>
        </w:rPr>
        <w:tab/>
      </w:r>
      <w:bookmarkStart w:id="1422" w:name="TabStop_N_underline_4_77_1"/>
      <w:bookmarkStart w:id="1423" w:name="Nunderline_4_77_1"/>
      <w:r w:rsidRPr="00DF5CDE">
        <w:rPr>
          <w:color w:val="FFFFFF"/>
          <w:sz w:val="13"/>
          <w:szCs w:val="13"/>
          <w:u w:val="single" w:color="000000"/>
        </w:rPr>
        <w:t>_________</w:t>
      </w:r>
      <w:bookmarkEnd w:id="1422"/>
      <w:bookmarkEnd w:id="1423"/>
      <w:r w:rsidRPr="00DF5CDE">
        <w:rPr>
          <w:color w:val="FFFFFF"/>
          <w:sz w:val="13"/>
          <w:szCs w:val="13"/>
          <w:u w:color="000000"/>
        </w:rPr>
        <w:tab/>
      </w:r>
      <w:bookmarkStart w:id="1424" w:name="TabStop_N_underline_4_77_2"/>
      <w:bookmarkStart w:id="1425" w:name="Nunderline_4_77_2"/>
      <w:r w:rsidRPr="00DF5CDE">
        <w:rPr>
          <w:color w:val="FFFFFF"/>
          <w:sz w:val="13"/>
          <w:szCs w:val="13"/>
          <w:u w:val="single" w:color="000000"/>
        </w:rPr>
        <w:t>_________</w:t>
      </w:r>
      <w:bookmarkEnd w:id="1424"/>
      <w:bookmarkEnd w:id="1425"/>
      <w:r w:rsidRPr="00DF5CDE">
        <w:rPr>
          <w:color w:val="FFFFFF"/>
          <w:sz w:val="13"/>
          <w:szCs w:val="13"/>
          <w:u w:color="000000"/>
        </w:rPr>
        <w:tab/>
      </w:r>
      <w:bookmarkStart w:id="1426" w:name="TabStop_N_underline_4_77_3"/>
      <w:bookmarkStart w:id="1427" w:name="Nunderline_4_77_3"/>
      <w:r w:rsidRPr="00DF5CDE">
        <w:rPr>
          <w:color w:val="FFFFFF"/>
          <w:sz w:val="13"/>
          <w:szCs w:val="13"/>
          <w:u w:val="single" w:color="000000"/>
        </w:rPr>
        <w:t>___________</w:t>
      </w:r>
      <w:bookmarkEnd w:id="1426"/>
      <w:bookmarkEnd w:id="1427"/>
      <w:r w:rsidRPr="00DF5CDE">
        <w:rPr>
          <w:color w:val="FFFFFF"/>
          <w:sz w:val="13"/>
          <w:szCs w:val="13"/>
          <w:u w:color="000000"/>
        </w:rPr>
        <w:tab/>
      </w:r>
      <w:bookmarkStart w:id="1428" w:name="TabStop_N_underline_4_77_4"/>
      <w:bookmarkStart w:id="1429" w:name="Nunderline_4_77_4"/>
      <w:r w:rsidRPr="00DF5CDE">
        <w:rPr>
          <w:color w:val="FFFFFF"/>
          <w:sz w:val="13"/>
          <w:szCs w:val="13"/>
          <w:u w:val="single" w:color="000000"/>
        </w:rPr>
        <w:t>___________</w:t>
      </w:r>
      <w:bookmarkEnd w:id="1428"/>
      <w:bookmarkEnd w:id="1429"/>
    </w:p>
    <w:p w14:paraId="46D97EA4" w14:textId="77777777" w:rsidR="00030305" w:rsidRPr="00DF5CDE" w:rsidRDefault="00030305" w:rsidP="00030305">
      <w:pPr>
        <w:tabs>
          <w:tab w:val="right" w:pos="5364"/>
          <w:tab w:val="right" w:pos="7110"/>
          <w:tab w:val="right" w:pos="8968"/>
          <w:tab w:val="right" w:pos="10166"/>
        </w:tabs>
        <w:snapToGrid w:val="0"/>
        <w:ind w:left="689"/>
        <w:rPr>
          <w:sz w:val="13"/>
          <w:szCs w:val="13"/>
          <w:u w:color="000000"/>
        </w:rPr>
      </w:pPr>
      <w:bookmarkStart w:id="1430" w:name="TabStop_N_4_78_0"/>
      <w:bookmarkStart w:id="1431" w:name="N4_78_0"/>
      <w:r w:rsidRPr="00DF5CDE">
        <w:rPr>
          <w:rFonts w:hint="eastAsia"/>
          <w:sz w:val="13"/>
          <w:szCs w:val="13"/>
          <w:u w:color="000000"/>
        </w:rPr>
        <w:t>收回原转销贷款和垫款转入</w:t>
      </w:r>
      <w:bookmarkEnd w:id="1430"/>
      <w:bookmarkEnd w:id="1431"/>
      <w:r w:rsidRPr="00DF5CDE">
        <w:rPr>
          <w:rFonts w:hint="eastAsia"/>
          <w:sz w:val="13"/>
          <w:szCs w:val="13"/>
          <w:u w:color="000000"/>
        </w:rPr>
        <w:tab/>
      </w:r>
      <w:bookmarkStart w:id="1432" w:name="TabStop_N_4_78_1"/>
      <w:bookmarkStart w:id="1433" w:name="N4_78_1"/>
      <w:r w:rsidRPr="00DF5CDE">
        <w:rPr>
          <w:rFonts w:hint="eastAsia"/>
          <w:sz w:val="13"/>
          <w:szCs w:val="13"/>
          <w:u w:color="000000"/>
        </w:rPr>
        <w:t>-</w:t>
      </w:r>
      <w:bookmarkEnd w:id="1432"/>
      <w:bookmarkEnd w:id="1433"/>
      <w:r w:rsidRPr="00DF5CDE">
        <w:rPr>
          <w:rFonts w:hint="eastAsia"/>
          <w:sz w:val="13"/>
          <w:szCs w:val="13"/>
          <w:u w:color="000000"/>
        </w:rPr>
        <w:tab/>
      </w:r>
      <w:bookmarkStart w:id="1434" w:name="TabStop_N_4_78_2"/>
      <w:bookmarkStart w:id="1435" w:name="N4_78_2"/>
      <w:r w:rsidRPr="00DF5CDE">
        <w:rPr>
          <w:rFonts w:hint="eastAsia"/>
          <w:sz w:val="13"/>
          <w:szCs w:val="13"/>
          <w:u w:color="000000"/>
        </w:rPr>
        <w:t>-</w:t>
      </w:r>
      <w:bookmarkEnd w:id="1434"/>
      <w:bookmarkEnd w:id="1435"/>
      <w:r w:rsidRPr="00DF5CDE">
        <w:rPr>
          <w:rFonts w:hint="eastAsia"/>
          <w:sz w:val="13"/>
          <w:szCs w:val="13"/>
          <w:u w:color="000000"/>
        </w:rPr>
        <w:tab/>
      </w:r>
      <w:bookmarkStart w:id="1436" w:name="TabStop_N_4_78_3"/>
      <w:bookmarkStart w:id="1437" w:name="N4_78_3"/>
      <w:r w:rsidRPr="00DF5CDE">
        <w:rPr>
          <w:rFonts w:hint="eastAsia"/>
          <w:sz w:val="13"/>
          <w:szCs w:val="13"/>
          <w:u w:color="000000"/>
        </w:rPr>
        <w:t>157,668</w:t>
      </w:r>
      <w:bookmarkEnd w:id="1436"/>
      <w:bookmarkEnd w:id="1437"/>
      <w:r w:rsidRPr="00DF5CDE">
        <w:rPr>
          <w:rFonts w:hint="eastAsia"/>
          <w:sz w:val="13"/>
          <w:szCs w:val="13"/>
          <w:u w:color="000000"/>
        </w:rPr>
        <w:tab/>
      </w:r>
      <w:bookmarkStart w:id="1438" w:name="TabStop_N_4_78_4"/>
      <w:bookmarkStart w:id="1439" w:name="N4_78_4"/>
      <w:r w:rsidRPr="00DF5CDE">
        <w:rPr>
          <w:rFonts w:hint="eastAsia"/>
          <w:sz w:val="13"/>
          <w:szCs w:val="13"/>
          <w:u w:color="000000"/>
        </w:rPr>
        <w:t>157,668</w:t>
      </w:r>
      <w:bookmarkEnd w:id="1438"/>
      <w:bookmarkEnd w:id="1439"/>
    </w:p>
    <w:p w14:paraId="20DC2482" w14:textId="77777777" w:rsidR="00030305" w:rsidRPr="00DF5CDE" w:rsidRDefault="00030305" w:rsidP="00030305">
      <w:pPr>
        <w:tabs>
          <w:tab w:val="right" w:pos="5534"/>
          <w:tab w:val="right" w:pos="7280"/>
          <w:tab w:val="right" w:pos="8968"/>
          <w:tab w:val="right" w:pos="10166"/>
        </w:tabs>
        <w:snapToGrid w:val="0"/>
        <w:spacing w:after="140" w:line="25" w:lineRule="auto"/>
        <w:ind w:left="689"/>
        <w:rPr>
          <w:color w:val="FFFFFF"/>
          <w:sz w:val="13"/>
          <w:szCs w:val="13"/>
          <w:u w:val="single" w:color="000000"/>
        </w:rPr>
      </w:pPr>
      <w:bookmarkStart w:id="1440" w:name="TabStop_N_underline_4_78_0"/>
      <w:bookmarkStart w:id="1441" w:name="Nunderline_4_78_0"/>
      <w:bookmarkEnd w:id="1440"/>
      <w:bookmarkEnd w:id="1441"/>
      <w:r w:rsidRPr="00DF5CDE">
        <w:rPr>
          <w:color w:val="FFFFFF"/>
          <w:sz w:val="13"/>
          <w:szCs w:val="13"/>
          <w:u w:color="000000"/>
        </w:rPr>
        <w:tab/>
      </w:r>
      <w:bookmarkStart w:id="1442" w:name="TabStop_N_underline_4_78_1"/>
      <w:bookmarkStart w:id="1443" w:name="Nunderline_4_78_1"/>
      <w:r w:rsidRPr="00DF5CDE">
        <w:rPr>
          <w:color w:val="FFFFFF"/>
          <w:sz w:val="13"/>
          <w:szCs w:val="13"/>
          <w:u w:val="single" w:color="000000"/>
        </w:rPr>
        <w:t>_________</w:t>
      </w:r>
      <w:bookmarkEnd w:id="1442"/>
      <w:bookmarkEnd w:id="1443"/>
      <w:r w:rsidRPr="00DF5CDE">
        <w:rPr>
          <w:color w:val="FFFFFF"/>
          <w:sz w:val="13"/>
          <w:szCs w:val="13"/>
          <w:u w:color="000000"/>
        </w:rPr>
        <w:tab/>
      </w:r>
      <w:bookmarkStart w:id="1444" w:name="TabStop_N_underline_4_78_2"/>
      <w:bookmarkStart w:id="1445" w:name="Nunderline_4_78_2"/>
      <w:r w:rsidRPr="00DF5CDE">
        <w:rPr>
          <w:color w:val="FFFFFF"/>
          <w:sz w:val="13"/>
          <w:szCs w:val="13"/>
          <w:u w:val="single" w:color="000000"/>
        </w:rPr>
        <w:t>_________</w:t>
      </w:r>
      <w:bookmarkEnd w:id="1444"/>
      <w:bookmarkEnd w:id="1445"/>
      <w:r w:rsidRPr="00DF5CDE">
        <w:rPr>
          <w:color w:val="FFFFFF"/>
          <w:sz w:val="13"/>
          <w:szCs w:val="13"/>
          <w:u w:color="000000"/>
        </w:rPr>
        <w:tab/>
      </w:r>
      <w:bookmarkStart w:id="1446" w:name="TabStop_N_underline_4_78_3"/>
      <w:bookmarkStart w:id="1447" w:name="Nunderline_4_78_3"/>
      <w:r w:rsidRPr="00DF5CDE">
        <w:rPr>
          <w:color w:val="FFFFFF"/>
          <w:sz w:val="13"/>
          <w:szCs w:val="13"/>
          <w:u w:val="single" w:color="000000"/>
        </w:rPr>
        <w:t>___________</w:t>
      </w:r>
      <w:bookmarkEnd w:id="1446"/>
      <w:bookmarkEnd w:id="1447"/>
      <w:r w:rsidRPr="00DF5CDE">
        <w:rPr>
          <w:color w:val="FFFFFF"/>
          <w:sz w:val="13"/>
          <w:szCs w:val="13"/>
          <w:u w:color="000000"/>
        </w:rPr>
        <w:tab/>
      </w:r>
      <w:bookmarkStart w:id="1448" w:name="TabStop_N_underline_4_78_4"/>
      <w:bookmarkStart w:id="1449" w:name="Nunderline_4_78_4"/>
      <w:r w:rsidRPr="00DF5CDE">
        <w:rPr>
          <w:color w:val="FFFFFF"/>
          <w:sz w:val="13"/>
          <w:szCs w:val="13"/>
          <w:u w:val="single" w:color="000000"/>
        </w:rPr>
        <w:t>___________</w:t>
      </w:r>
      <w:bookmarkEnd w:id="1448"/>
      <w:bookmarkEnd w:id="1449"/>
    </w:p>
    <w:p w14:paraId="38715B48" w14:textId="77777777" w:rsidR="00030305" w:rsidRPr="00DF5CDE" w:rsidRDefault="00030305" w:rsidP="00030305">
      <w:pPr>
        <w:tabs>
          <w:tab w:val="right" w:pos="5534"/>
          <w:tab w:val="right" w:pos="7280"/>
          <w:tab w:val="right" w:pos="8968"/>
          <w:tab w:val="right" w:pos="10166"/>
        </w:tabs>
        <w:snapToGrid w:val="0"/>
        <w:ind w:left="689"/>
        <w:rPr>
          <w:sz w:val="13"/>
          <w:szCs w:val="13"/>
          <w:u w:color="000000"/>
        </w:rPr>
      </w:pPr>
      <w:bookmarkStart w:id="1450" w:name="TabStop_N_4_79_0"/>
      <w:bookmarkStart w:id="1451" w:name="N4_79_0"/>
      <w:r w:rsidRPr="00DF5CDE">
        <w:rPr>
          <w:rFonts w:hint="eastAsia"/>
          <w:sz w:val="13"/>
          <w:szCs w:val="13"/>
          <w:u w:color="000000"/>
        </w:rPr>
        <w:t>2023</w:t>
      </w:r>
      <w:r w:rsidRPr="00DF5CDE">
        <w:rPr>
          <w:rFonts w:hint="eastAsia"/>
          <w:sz w:val="13"/>
          <w:szCs w:val="13"/>
          <w:u w:color="000000"/>
        </w:rPr>
        <w:t>年</w:t>
      </w:r>
      <w:r w:rsidRPr="00DF5CDE">
        <w:rPr>
          <w:rFonts w:hint="eastAsia"/>
          <w:sz w:val="13"/>
          <w:szCs w:val="13"/>
          <w:u w:color="000000"/>
        </w:rPr>
        <w:t>12</w:t>
      </w:r>
      <w:r w:rsidRPr="00DF5CDE">
        <w:rPr>
          <w:rFonts w:hint="eastAsia"/>
          <w:sz w:val="13"/>
          <w:szCs w:val="13"/>
          <w:u w:color="000000"/>
        </w:rPr>
        <w:t>月</w:t>
      </w:r>
      <w:r w:rsidRPr="00DF5CDE">
        <w:rPr>
          <w:rFonts w:hint="eastAsia"/>
          <w:sz w:val="13"/>
          <w:szCs w:val="13"/>
          <w:u w:color="000000"/>
        </w:rPr>
        <w:t>31</w:t>
      </w:r>
      <w:r w:rsidRPr="00DF5CDE">
        <w:rPr>
          <w:rFonts w:hint="eastAsia"/>
          <w:sz w:val="13"/>
          <w:szCs w:val="13"/>
          <w:u w:color="000000"/>
        </w:rPr>
        <w:t>日余额</w:t>
      </w:r>
      <w:bookmarkEnd w:id="1450"/>
      <w:bookmarkEnd w:id="1451"/>
      <w:r w:rsidRPr="00DF5CDE">
        <w:rPr>
          <w:rFonts w:hint="eastAsia"/>
          <w:sz w:val="13"/>
          <w:szCs w:val="13"/>
          <w:u w:color="000000"/>
        </w:rPr>
        <w:tab/>
      </w:r>
      <w:bookmarkStart w:id="1452" w:name="TabStop_N_4_79_1"/>
      <w:bookmarkStart w:id="1453" w:name="N4_79_1"/>
      <w:r w:rsidRPr="00DF5CDE">
        <w:rPr>
          <w:rFonts w:hint="eastAsia"/>
          <w:sz w:val="13"/>
          <w:szCs w:val="13"/>
          <w:u w:color="000000"/>
        </w:rPr>
        <w:t>2,206,868</w:t>
      </w:r>
      <w:bookmarkEnd w:id="1452"/>
      <w:bookmarkEnd w:id="1453"/>
      <w:r w:rsidRPr="00DF5CDE">
        <w:rPr>
          <w:rFonts w:hint="eastAsia"/>
          <w:sz w:val="13"/>
          <w:szCs w:val="13"/>
          <w:u w:color="000000"/>
        </w:rPr>
        <w:tab/>
      </w:r>
      <w:bookmarkStart w:id="1454" w:name="TabStop_N_4_79_2"/>
      <w:bookmarkStart w:id="1455" w:name="N4_79_2"/>
      <w:r w:rsidRPr="00DF5CDE">
        <w:rPr>
          <w:rFonts w:hint="eastAsia"/>
          <w:sz w:val="13"/>
          <w:szCs w:val="13"/>
          <w:u w:color="000000"/>
        </w:rPr>
        <w:t>1,736,240</w:t>
      </w:r>
      <w:bookmarkEnd w:id="1454"/>
      <w:bookmarkEnd w:id="1455"/>
      <w:r w:rsidRPr="00DF5CDE">
        <w:rPr>
          <w:rFonts w:hint="eastAsia"/>
          <w:sz w:val="13"/>
          <w:szCs w:val="13"/>
          <w:u w:color="000000"/>
        </w:rPr>
        <w:tab/>
      </w:r>
      <w:bookmarkStart w:id="1456" w:name="TabStop_N_4_79_3"/>
      <w:bookmarkStart w:id="1457" w:name="N4_79_3"/>
      <w:r w:rsidRPr="00DF5CDE">
        <w:rPr>
          <w:rFonts w:hint="eastAsia"/>
          <w:sz w:val="13"/>
          <w:szCs w:val="13"/>
          <w:u w:color="000000"/>
        </w:rPr>
        <w:t>111,646,311</w:t>
      </w:r>
      <w:bookmarkEnd w:id="1456"/>
      <w:bookmarkEnd w:id="1457"/>
      <w:r w:rsidRPr="00DF5CDE">
        <w:rPr>
          <w:rFonts w:hint="eastAsia"/>
          <w:sz w:val="13"/>
          <w:szCs w:val="13"/>
          <w:u w:color="000000"/>
        </w:rPr>
        <w:tab/>
      </w:r>
      <w:bookmarkStart w:id="1458" w:name="TabStop_N_4_79_4"/>
      <w:bookmarkStart w:id="1459" w:name="N4_79_4"/>
      <w:r w:rsidRPr="00DF5CDE">
        <w:rPr>
          <w:rFonts w:hint="eastAsia"/>
          <w:sz w:val="13"/>
          <w:szCs w:val="13"/>
          <w:u w:color="000000"/>
        </w:rPr>
        <w:t>115,589,419</w:t>
      </w:r>
      <w:bookmarkEnd w:id="1458"/>
      <w:bookmarkEnd w:id="1459"/>
    </w:p>
    <w:p w14:paraId="6FC79AA4" w14:textId="77777777" w:rsidR="00030305" w:rsidRPr="005665FA" w:rsidRDefault="00030305" w:rsidP="00030305">
      <w:pPr>
        <w:tabs>
          <w:tab w:val="right" w:pos="5534"/>
          <w:tab w:val="right" w:pos="7280"/>
          <w:tab w:val="right" w:pos="8968"/>
          <w:tab w:val="right" w:pos="10166"/>
        </w:tabs>
        <w:snapToGrid w:val="0"/>
        <w:spacing w:after="140" w:line="25" w:lineRule="auto"/>
        <w:ind w:left="689"/>
        <w:rPr>
          <w:color w:val="FFFFFF"/>
          <w:sz w:val="12"/>
          <w:szCs w:val="12"/>
          <w:u w:val="double" w:color="000000"/>
        </w:rPr>
      </w:pPr>
      <w:bookmarkStart w:id="1460" w:name="TabStop_N_underline_4_79_0"/>
      <w:bookmarkStart w:id="1461" w:name="Nunderline_4_79_0"/>
      <w:bookmarkEnd w:id="1460"/>
      <w:bookmarkEnd w:id="1461"/>
      <w:r w:rsidRPr="005665FA">
        <w:rPr>
          <w:color w:val="FFFFFF"/>
          <w:sz w:val="12"/>
          <w:szCs w:val="12"/>
          <w:u w:color="000000"/>
        </w:rPr>
        <w:tab/>
      </w:r>
      <w:bookmarkStart w:id="1462" w:name="TabStop_N_underline_4_79_1"/>
      <w:bookmarkStart w:id="1463" w:name="Nunderline_4_79_1"/>
      <w:r w:rsidRPr="005665FA">
        <w:rPr>
          <w:color w:val="FFFFFF"/>
          <w:sz w:val="12"/>
          <w:szCs w:val="12"/>
          <w:u w:val="double" w:color="000000"/>
        </w:rPr>
        <w:t>_________</w:t>
      </w:r>
      <w:bookmarkEnd w:id="1462"/>
      <w:bookmarkEnd w:id="1463"/>
      <w:r w:rsidRPr="005665FA">
        <w:rPr>
          <w:color w:val="FFFFFF"/>
          <w:sz w:val="12"/>
          <w:szCs w:val="12"/>
          <w:u w:color="000000"/>
        </w:rPr>
        <w:tab/>
      </w:r>
      <w:bookmarkStart w:id="1464" w:name="TabStop_N_underline_4_79_2"/>
      <w:bookmarkStart w:id="1465" w:name="Nunderline_4_79_2"/>
      <w:r w:rsidRPr="005665FA">
        <w:rPr>
          <w:color w:val="FFFFFF"/>
          <w:sz w:val="12"/>
          <w:szCs w:val="12"/>
          <w:u w:val="double" w:color="000000"/>
        </w:rPr>
        <w:t>_________</w:t>
      </w:r>
      <w:bookmarkEnd w:id="1464"/>
      <w:bookmarkEnd w:id="1465"/>
      <w:r w:rsidRPr="005665FA">
        <w:rPr>
          <w:color w:val="FFFFFF"/>
          <w:sz w:val="12"/>
          <w:szCs w:val="12"/>
          <w:u w:color="000000"/>
        </w:rPr>
        <w:tab/>
      </w:r>
      <w:bookmarkStart w:id="1466" w:name="TabStop_N_underline_4_79_3"/>
      <w:bookmarkStart w:id="1467" w:name="Nunderline_4_79_3"/>
      <w:r w:rsidRPr="005665FA">
        <w:rPr>
          <w:color w:val="FFFFFF"/>
          <w:sz w:val="12"/>
          <w:szCs w:val="12"/>
          <w:u w:val="double" w:color="000000"/>
        </w:rPr>
        <w:t>___________</w:t>
      </w:r>
      <w:bookmarkEnd w:id="1466"/>
      <w:bookmarkEnd w:id="1467"/>
      <w:r w:rsidRPr="005665FA">
        <w:rPr>
          <w:color w:val="FFFFFF"/>
          <w:sz w:val="12"/>
          <w:szCs w:val="12"/>
          <w:u w:color="000000"/>
        </w:rPr>
        <w:tab/>
      </w:r>
      <w:bookmarkStart w:id="1468" w:name="TabStop_N_underline_4_79_4"/>
      <w:bookmarkStart w:id="1469" w:name="Nunderline_4_79_4"/>
      <w:r w:rsidRPr="005665FA">
        <w:rPr>
          <w:color w:val="FFFFFF"/>
          <w:sz w:val="12"/>
          <w:szCs w:val="12"/>
          <w:u w:val="double" w:color="000000"/>
        </w:rPr>
        <w:t>___________</w:t>
      </w:r>
      <w:bookmarkEnd w:id="1468"/>
      <w:bookmarkEnd w:id="1469"/>
    </w:p>
    <w:p w14:paraId="57847C57" w14:textId="77777777" w:rsidR="00030305" w:rsidRDefault="00030305" w:rsidP="00030305">
      <w:pPr>
        <w:tabs>
          <w:tab w:val="right" w:pos="5534"/>
          <w:tab w:val="right" w:pos="7280"/>
          <w:tab w:val="right" w:pos="8968"/>
          <w:tab w:val="right" w:pos="10166"/>
        </w:tabs>
        <w:snapToGrid w:val="0"/>
        <w:ind w:left="689"/>
        <w:rPr>
          <w:u w:color="000000"/>
        </w:rPr>
      </w:pPr>
    </w:p>
    <w:p w14:paraId="10A2EBB4" w14:textId="77777777" w:rsidR="00030305" w:rsidRDefault="00030305" w:rsidP="00030305">
      <w:pPr>
        <w:ind w:left="1440" w:hanging="720"/>
        <w:jc w:val="both"/>
        <w:rPr>
          <w:u w:color="000000"/>
        </w:rPr>
      </w:pPr>
      <w:bookmarkStart w:id="1470" w:name="NN4_81"/>
      <w:r w:rsidRPr="00030305">
        <w:rPr>
          <w:rFonts w:hint="eastAsia"/>
          <w:u w:color="000000"/>
        </w:rPr>
        <w:t>注：</w:t>
      </w:r>
      <w:r w:rsidRPr="00030305">
        <w:rPr>
          <w:rFonts w:hint="eastAsia"/>
          <w:u w:color="000000"/>
        </w:rPr>
        <w:tab/>
        <w:t>2023</w:t>
      </w:r>
      <w:r w:rsidRPr="00030305">
        <w:rPr>
          <w:rFonts w:hint="eastAsia"/>
          <w:u w:color="000000"/>
        </w:rPr>
        <w:t>年度核销金额中包含本公司向第三方不良资产管理公司转让本公司持有的逾期超过三年、已发生信用减值并全额确认预期信用损失的发放贷款及垫款共计人民币</w:t>
      </w:r>
      <w:r w:rsidRPr="00030305">
        <w:rPr>
          <w:rFonts w:hint="eastAsia"/>
          <w:u w:color="000000"/>
        </w:rPr>
        <w:t>1,402,625</w:t>
      </w:r>
      <w:r w:rsidRPr="00030305">
        <w:rPr>
          <w:rFonts w:hint="eastAsia"/>
          <w:u w:color="000000"/>
        </w:rPr>
        <w:t>元</w:t>
      </w:r>
      <w:r w:rsidRPr="00030305">
        <w:rPr>
          <w:rFonts w:hint="eastAsia"/>
          <w:u w:color="000000"/>
        </w:rPr>
        <w:t>(2022</w:t>
      </w:r>
      <w:r w:rsidRPr="00030305">
        <w:rPr>
          <w:rFonts w:hint="eastAsia"/>
          <w:u w:color="000000"/>
        </w:rPr>
        <w:t>年：人民币</w:t>
      </w:r>
      <w:r w:rsidRPr="00030305">
        <w:rPr>
          <w:rFonts w:hint="eastAsia"/>
          <w:u w:color="000000"/>
        </w:rPr>
        <w:t>0</w:t>
      </w:r>
      <w:r w:rsidRPr="00030305">
        <w:rPr>
          <w:rFonts w:hint="eastAsia"/>
          <w:u w:color="000000"/>
        </w:rPr>
        <w:t>元</w:t>
      </w:r>
      <w:r w:rsidRPr="00030305">
        <w:rPr>
          <w:rFonts w:hint="eastAsia"/>
          <w:u w:color="000000"/>
        </w:rPr>
        <w:t>)</w:t>
      </w:r>
      <w:r w:rsidRPr="00030305">
        <w:rPr>
          <w:rFonts w:hint="eastAsia"/>
          <w:u w:color="000000"/>
        </w:rPr>
        <w:t>。该转让所取得的对价人民币</w:t>
      </w:r>
      <w:r w:rsidRPr="00030305">
        <w:rPr>
          <w:rFonts w:hint="eastAsia"/>
          <w:u w:color="000000"/>
        </w:rPr>
        <w:t>1,402,625</w:t>
      </w:r>
      <w:r w:rsidRPr="00030305">
        <w:rPr>
          <w:rFonts w:hint="eastAsia"/>
          <w:u w:color="000000"/>
        </w:rPr>
        <w:t>元</w:t>
      </w:r>
      <w:r w:rsidRPr="00030305">
        <w:rPr>
          <w:rFonts w:hint="eastAsia"/>
          <w:u w:color="000000"/>
        </w:rPr>
        <w:t>(2022</w:t>
      </w:r>
      <w:r w:rsidRPr="00030305">
        <w:rPr>
          <w:rFonts w:hint="eastAsia"/>
          <w:u w:color="000000"/>
        </w:rPr>
        <w:t>年：人民币</w:t>
      </w:r>
      <w:r w:rsidRPr="00030305">
        <w:rPr>
          <w:rFonts w:hint="eastAsia"/>
          <w:u w:color="000000"/>
        </w:rPr>
        <w:t>0</w:t>
      </w:r>
      <w:r w:rsidRPr="00030305">
        <w:rPr>
          <w:rFonts w:hint="eastAsia"/>
          <w:u w:color="000000"/>
        </w:rPr>
        <w:t>元</w:t>
      </w:r>
      <w:r w:rsidRPr="00030305">
        <w:rPr>
          <w:rFonts w:hint="eastAsia"/>
          <w:u w:color="000000"/>
        </w:rPr>
        <w:t>)</w:t>
      </w:r>
      <w:r w:rsidRPr="00030305">
        <w:rPr>
          <w:rFonts w:hint="eastAsia"/>
          <w:u w:color="000000"/>
        </w:rPr>
        <w:t>计入贷款处置收益。</w:t>
      </w:r>
    </w:p>
    <w:p w14:paraId="5539008D" w14:textId="77777777" w:rsidR="00030305" w:rsidRDefault="00030305" w:rsidP="00030305">
      <w:pPr>
        <w:rPr>
          <w:u w:color="000000"/>
        </w:rPr>
        <w:sectPr w:rsidR="00030305" w:rsidSect="00030305">
          <w:pgSz w:w="11907" w:h="16839"/>
          <w:pgMar w:top="864" w:right="720" w:bottom="432" w:left="1008" w:header="864" w:footer="432" w:gutter="0"/>
          <w:pgNumType w:fmt="numberInDash"/>
          <w:cols w:space="708"/>
          <w:docGrid w:linePitch="360"/>
        </w:sectPr>
      </w:pPr>
      <w:bookmarkStart w:id="1471" w:name="sheetend4"/>
      <w:bookmarkEnd w:id="1470"/>
      <w:bookmarkEnd w:id="1471"/>
    </w:p>
    <w:p w14:paraId="06D708DA"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027B4EB1" w14:textId="77777777" w:rsidR="00030305" w:rsidRDefault="00030305" w:rsidP="00030305">
      <w:pPr>
        <w:tabs>
          <w:tab w:val="left" w:pos="720"/>
        </w:tabs>
        <w:jc w:val="both"/>
        <w:rPr>
          <w:u w:color="000000"/>
        </w:rPr>
      </w:pPr>
      <w:bookmarkStart w:id="1472" w:name="sheetend5"/>
      <w:bookmarkStart w:id="1473" w:name="sheetend6"/>
      <w:bookmarkEnd w:id="1472"/>
      <w:bookmarkEnd w:id="1473"/>
    </w:p>
    <w:p w14:paraId="4F869851" w14:textId="77777777" w:rsidR="00030305" w:rsidRDefault="00030305" w:rsidP="00030305">
      <w:pPr>
        <w:pStyle w:val="1"/>
        <w:ind w:left="720" w:hanging="720"/>
        <w:rPr>
          <w:u w:color="000000"/>
        </w:rPr>
      </w:pPr>
      <w:bookmarkStart w:id="1474" w:name="sheetstart5"/>
      <w:bookmarkEnd w:id="1474"/>
      <w:r w:rsidRPr="00030305">
        <w:rPr>
          <w:rFonts w:hint="eastAsia"/>
          <w:u w:color="000000"/>
        </w:rPr>
        <w:t>5.</w:t>
      </w:r>
      <w:r w:rsidRPr="00030305">
        <w:rPr>
          <w:rFonts w:hint="eastAsia"/>
          <w:u w:color="000000"/>
        </w:rPr>
        <w:tab/>
      </w:r>
      <w:r w:rsidRPr="00030305">
        <w:rPr>
          <w:rFonts w:hint="eastAsia"/>
          <w:u w:color="000000"/>
        </w:rPr>
        <w:t>固定资产</w:t>
      </w:r>
    </w:p>
    <w:p w14:paraId="798E4839" w14:textId="77777777" w:rsidR="00030305" w:rsidRDefault="00030305" w:rsidP="00030305"/>
    <w:p w14:paraId="627599A8" w14:textId="77777777" w:rsidR="00030305" w:rsidRDefault="00030305" w:rsidP="00030305">
      <w:pPr>
        <w:ind w:left="720"/>
        <w:jc w:val="both"/>
      </w:pPr>
      <w:bookmarkStart w:id="1475" w:name="NN5_0"/>
      <w:r w:rsidRPr="00030305">
        <w:rPr>
          <w:rFonts w:hint="eastAsia"/>
        </w:rPr>
        <w:t>固定资产本年度变动情况如下：</w:t>
      </w:r>
    </w:p>
    <w:bookmarkEnd w:id="1475"/>
    <w:p w14:paraId="5494B20C" w14:textId="77777777" w:rsidR="00030305" w:rsidRPr="00030305" w:rsidRDefault="00030305" w:rsidP="00030305"/>
    <w:p w14:paraId="677F6567" w14:textId="77777777" w:rsidR="00030305" w:rsidRPr="00DF5CDE" w:rsidRDefault="00030305" w:rsidP="00030305">
      <w:pPr>
        <w:tabs>
          <w:tab w:val="center" w:pos="5283"/>
          <w:tab w:val="center" w:pos="7198"/>
          <w:tab w:val="center" w:pos="9113"/>
        </w:tabs>
        <w:ind w:left="689"/>
        <w:rPr>
          <w:sz w:val="12"/>
          <w:szCs w:val="12"/>
          <w:u w:val="single"/>
        </w:rPr>
      </w:pPr>
      <w:bookmarkStart w:id="1476" w:name="TabStop_N_5_2_0"/>
      <w:bookmarkStart w:id="1477" w:name="N5_2_0"/>
      <w:bookmarkEnd w:id="1476"/>
      <w:bookmarkEnd w:id="1477"/>
      <w:r w:rsidRPr="00DF5CDE">
        <w:rPr>
          <w:rFonts w:hint="eastAsia"/>
          <w:sz w:val="12"/>
          <w:szCs w:val="12"/>
        </w:rPr>
        <w:tab/>
      </w:r>
      <w:bookmarkStart w:id="1478" w:name="TabStop_N_5_2_1"/>
      <w:bookmarkStart w:id="1479" w:name="N5_2_1"/>
      <w:r w:rsidRPr="00DF5CDE">
        <w:rPr>
          <w:rFonts w:hint="eastAsia"/>
          <w:sz w:val="12"/>
          <w:szCs w:val="12"/>
          <w:u w:val="single"/>
        </w:rPr>
        <w:t>电子设备</w:t>
      </w:r>
      <w:bookmarkEnd w:id="1478"/>
      <w:bookmarkEnd w:id="1479"/>
      <w:r w:rsidRPr="00DF5CDE">
        <w:rPr>
          <w:rFonts w:hint="eastAsia"/>
          <w:sz w:val="12"/>
          <w:szCs w:val="12"/>
        </w:rPr>
        <w:tab/>
      </w:r>
      <w:bookmarkStart w:id="1480" w:name="TabStop_N_5_2_2"/>
      <w:bookmarkStart w:id="1481" w:name="N5_2_2"/>
      <w:r w:rsidRPr="00DF5CDE">
        <w:rPr>
          <w:rFonts w:hint="eastAsia"/>
          <w:sz w:val="12"/>
          <w:szCs w:val="12"/>
          <w:u w:val="single"/>
        </w:rPr>
        <w:t>办公家具</w:t>
      </w:r>
      <w:bookmarkEnd w:id="1480"/>
      <w:bookmarkEnd w:id="1481"/>
      <w:r w:rsidRPr="00DF5CDE">
        <w:rPr>
          <w:rFonts w:hint="eastAsia"/>
          <w:sz w:val="12"/>
          <w:szCs w:val="12"/>
        </w:rPr>
        <w:tab/>
      </w:r>
      <w:bookmarkStart w:id="1482" w:name="TabStop_N_5_2_3"/>
      <w:bookmarkStart w:id="1483" w:name="N5_2_3"/>
      <w:r w:rsidRPr="00DF5CDE">
        <w:rPr>
          <w:rFonts w:hint="eastAsia"/>
          <w:sz w:val="12"/>
          <w:szCs w:val="12"/>
          <w:u w:val="single"/>
        </w:rPr>
        <w:t>合计</w:t>
      </w:r>
      <w:bookmarkEnd w:id="1482"/>
      <w:bookmarkEnd w:id="1483"/>
    </w:p>
    <w:p w14:paraId="1D62019A" w14:textId="77777777" w:rsidR="00030305" w:rsidRPr="00DF5CDE" w:rsidRDefault="00030305" w:rsidP="00030305">
      <w:pPr>
        <w:tabs>
          <w:tab w:val="center" w:pos="5283"/>
          <w:tab w:val="center" w:pos="7198"/>
          <w:tab w:val="center" w:pos="9113"/>
        </w:tabs>
        <w:snapToGrid w:val="0"/>
        <w:ind w:left="689"/>
        <w:rPr>
          <w:sz w:val="12"/>
          <w:szCs w:val="12"/>
        </w:rPr>
      </w:pPr>
      <w:bookmarkStart w:id="1484" w:name="TabStop_N_5_3_0"/>
      <w:bookmarkStart w:id="1485" w:name="N5_3_0"/>
      <w:bookmarkEnd w:id="1484"/>
      <w:bookmarkEnd w:id="1485"/>
      <w:r w:rsidRPr="00DF5CDE">
        <w:rPr>
          <w:rFonts w:hint="eastAsia"/>
          <w:sz w:val="12"/>
          <w:szCs w:val="12"/>
        </w:rPr>
        <w:tab/>
      </w:r>
      <w:bookmarkStart w:id="1486" w:name="TabStop_N_5_3_1"/>
      <w:bookmarkStart w:id="1487" w:name="N5_3_1"/>
      <w:r w:rsidRPr="00DF5CDE">
        <w:rPr>
          <w:rFonts w:hint="eastAsia"/>
          <w:sz w:val="12"/>
          <w:szCs w:val="12"/>
        </w:rPr>
        <w:t>人民币元</w:t>
      </w:r>
      <w:bookmarkEnd w:id="1486"/>
      <w:bookmarkEnd w:id="1487"/>
      <w:r w:rsidRPr="00DF5CDE">
        <w:rPr>
          <w:rFonts w:hint="eastAsia"/>
          <w:sz w:val="12"/>
          <w:szCs w:val="12"/>
        </w:rPr>
        <w:tab/>
      </w:r>
      <w:bookmarkStart w:id="1488" w:name="TabStop_N_5_3_2"/>
      <w:bookmarkStart w:id="1489" w:name="N5_3_2"/>
      <w:r w:rsidRPr="00DF5CDE">
        <w:rPr>
          <w:rFonts w:hint="eastAsia"/>
          <w:sz w:val="12"/>
          <w:szCs w:val="12"/>
        </w:rPr>
        <w:t>人民币元</w:t>
      </w:r>
      <w:bookmarkEnd w:id="1488"/>
      <w:bookmarkEnd w:id="1489"/>
      <w:r w:rsidRPr="00DF5CDE">
        <w:rPr>
          <w:rFonts w:hint="eastAsia"/>
          <w:sz w:val="12"/>
          <w:szCs w:val="12"/>
        </w:rPr>
        <w:tab/>
      </w:r>
      <w:bookmarkStart w:id="1490" w:name="TabStop_N_5_3_3"/>
      <w:bookmarkStart w:id="1491" w:name="N5_3_3"/>
      <w:r w:rsidRPr="00DF5CDE">
        <w:rPr>
          <w:rFonts w:hint="eastAsia"/>
          <w:sz w:val="12"/>
          <w:szCs w:val="12"/>
        </w:rPr>
        <w:t>人民币元</w:t>
      </w:r>
      <w:bookmarkEnd w:id="1490"/>
      <w:bookmarkEnd w:id="1491"/>
    </w:p>
    <w:p w14:paraId="53E43AF9" w14:textId="77777777" w:rsidR="00030305" w:rsidRPr="00DF5CDE" w:rsidRDefault="00030305" w:rsidP="00030305">
      <w:pPr>
        <w:tabs>
          <w:tab w:val="right" w:pos="6336"/>
          <w:tab w:val="right" w:pos="8251"/>
          <w:tab w:val="right" w:pos="10166"/>
        </w:tabs>
        <w:snapToGrid w:val="0"/>
        <w:ind w:left="689"/>
        <w:rPr>
          <w:sz w:val="12"/>
          <w:szCs w:val="12"/>
        </w:rPr>
      </w:pPr>
      <w:bookmarkStart w:id="1492" w:name="TabStop_N_5_4_0"/>
      <w:bookmarkStart w:id="1493" w:name="N5_4_0"/>
      <w:r w:rsidRPr="00DF5CDE">
        <w:rPr>
          <w:rFonts w:hint="eastAsia"/>
          <w:sz w:val="12"/>
          <w:szCs w:val="12"/>
          <w:u w:val="single"/>
        </w:rPr>
        <w:t>原值</w:t>
      </w:r>
      <w:bookmarkStart w:id="1494" w:name="TabStop_N_5_4_1"/>
      <w:bookmarkStart w:id="1495" w:name="N5_4_1"/>
      <w:bookmarkStart w:id="1496" w:name="TabStop_N_5_4_2"/>
      <w:bookmarkStart w:id="1497" w:name="N5_4_2"/>
      <w:bookmarkStart w:id="1498" w:name="TabStop_N_5_4_3"/>
      <w:bookmarkStart w:id="1499" w:name="N5_4_3"/>
      <w:bookmarkEnd w:id="1492"/>
      <w:bookmarkEnd w:id="1493"/>
      <w:bookmarkEnd w:id="1494"/>
      <w:bookmarkEnd w:id="1495"/>
      <w:bookmarkEnd w:id="1496"/>
      <w:bookmarkEnd w:id="1497"/>
      <w:bookmarkEnd w:id="1498"/>
      <w:bookmarkEnd w:id="1499"/>
      <w:r w:rsidRPr="00DF5CDE">
        <w:rPr>
          <w:rFonts w:hint="eastAsia"/>
          <w:sz w:val="12"/>
          <w:szCs w:val="12"/>
        </w:rPr>
        <w:tab/>
      </w:r>
      <w:r w:rsidRPr="00DF5CDE">
        <w:rPr>
          <w:rFonts w:hint="eastAsia"/>
          <w:sz w:val="12"/>
          <w:szCs w:val="12"/>
        </w:rPr>
        <w:tab/>
      </w:r>
      <w:r w:rsidRPr="00DF5CDE">
        <w:rPr>
          <w:rFonts w:hint="eastAsia"/>
          <w:sz w:val="12"/>
          <w:szCs w:val="12"/>
        </w:rPr>
        <w:tab/>
      </w:r>
    </w:p>
    <w:p w14:paraId="75B74DFA" w14:textId="77777777" w:rsidR="00030305" w:rsidRPr="00DF5CDE" w:rsidRDefault="00030305" w:rsidP="00030305">
      <w:pPr>
        <w:tabs>
          <w:tab w:val="right" w:pos="6336"/>
          <w:tab w:val="right" w:pos="8251"/>
          <w:tab w:val="right" w:pos="10166"/>
        </w:tabs>
        <w:snapToGrid w:val="0"/>
        <w:ind w:left="689"/>
        <w:rPr>
          <w:sz w:val="12"/>
          <w:szCs w:val="12"/>
        </w:rPr>
      </w:pPr>
      <w:bookmarkStart w:id="1500" w:name="TabStop_N_5_5_0"/>
      <w:bookmarkStart w:id="1501" w:name="N5_5_0"/>
      <w:r w:rsidRPr="00DF5CDE">
        <w:rPr>
          <w:rFonts w:hint="eastAsia"/>
          <w:sz w:val="12"/>
          <w:szCs w:val="12"/>
        </w:rPr>
        <w:t>2023</w:t>
      </w:r>
      <w:r w:rsidRPr="00DF5CDE">
        <w:rPr>
          <w:rFonts w:hint="eastAsia"/>
          <w:sz w:val="12"/>
          <w:szCs w:val="12"/>
        </w:rPr>
        <w:t>年</w:t>
      </w:r>
      <w:r w:rsidRPr="00DF5CDE">
        <w:rPr>
          <w:rFonts w:hint="eastAsia"/>
          <w:sz w:val="12"/>
          <w:szCs w:val="12"/>
        </w:rPr>
        <w:t>1</w:t>
      </w:r>
      <w:r w:rsidRPr="00DF5CDE">
        <w:rPr>
          <w:rFonts w:hint="eastAsia"/>
          <w:sz w:val="12"/>
          <w:szCs w:val="12"/>
        </w:rPr>
        <w:t>月</w:t>
      </w:r>
      <w:r w:rsidRPr="00DF5CDE">
        <w:rPr>
          <w:rFonts w:hint="eastAsia"/>
          <w:sz w:val="12"/>
          <w:szCs w:val="12"/>
        </w:rPr>
        <w:t>1</w:t>
      </w:r>
      <w:r w:rsidRPr="00DF5CDE">
        <w:rPr>
          <w:rFonts w:hint="eastAsia"/>
          <w:sz w:val="12"/>
          <w:szCs w:val="12"/>
        </w:rPr>
        <w:t>日</w:t>
      </w:r>
      <w:bookmarkEnd w:id="1500"/>
      <w:bookmarkEnd w:id="1501"/>
      <w:r w:rsidRPr="00DF5CDE">
        <w:rPr>
          <w:rFonts w:hint="eastAsia"/>
          <w:sz w:val="12"/>
          <w:szCs w:val="12"/>
        </w:rPr>
        <w:tab/>
      </w:r>
      <w:bookmarkStart w:id="1502" w:name="TabStop_N_5_5_1"/>
      <w:bookmarkStart w:id="1503" w:name="N5_5_1"/>
      <w:r w:rsidRPr="00DF5CDE">
        <w:rPr>
          <w:rFonts w:hint="eastAsia"/>
          <w:sz w:val="12"/>
          <w:szCs w:val="12"/>
        </w:rPr>
        <w:t>785,148</w:t>
      </w:r>
      <w:bookmarkEnd w:id="1502"/>
      <w:bookmarkEnd w:id="1503"/>
      <w:r w:rsidRPr="00DF5CDE">
        <w:rPr>
          <w:rFonts w:hint="eastAsia"/>
          <w:sz w:val="12"/>
          <w:szCs w:val="12"/>
        </w:rPr>
        <w:tab/>
      </w:r>
      <w:bookmarkStart w:id="1504" w:name="TabStop_N_5_5_2"/>
      <w:bookmarkStart w:id="1505" w:name="N5_5_2"/>
      <w:r w:rsidRPr="00DF5CDE">
        <w:rPr>
          <w:rFonts w:hint="eastAsia"/>
          <w:sz w:val="12"/>
          <w:szCs w:val="12"/>
        </w:rPr>
        <w:t>504,613</w:t>
      </w:r>
      <w:bookmarkEnd w:id="1504"/>
      <w:bookmarkEnd w:id="1505"/>
      <w:r w:rsidRPr="00DF5CDE">
        <w:rPr>
          <w:rFonts w:hint="eastAsia"/>
          <w:sz w:val="12"/>
          <w:szCs w:val="12"/>
        </w:rPr>
        <w:tab/>
      </w:r>
      <w:bookmarkStart w:id="1506" w:name="TabStop_N_5_5_3"/>
      <w:bookmarkStart w:id="1507" w:name="N5_5_3"/>
      <w:r w:rsidRPr="00DF5CDE">
        <w:rPr>
          <w:rFonts w:hint="eastAsia"/>
          <w:sz w:val="12"/>
          <w:szCs w:val="12"/>
        </w:rPr>
        <w:t>1,289,761</w:t>
      </w:r>
      <w:bookmarkEnd w:id="1506"/>
      <w:bookmarkEnd w:id="1507"/>
    </w:p>
    <w:p w14:paraId="143762C3" w14:textId="77777777" w:rsidR="00030305" w:rsidRPr="00DF5CDE" w:rsidRDefault="00030305" w:rsidP="00030305">
      <w:pPr>
        <w:tabs>
          <w:tab w:val="right" w:pos="6336"/>
          <w:tab w:val="right" w:pos="8011"/>
          <w:tab w:val="right" w:pos="10166"/>
        </w:tabs>
        <w:snapToGrid w:val="0"/>
        <w:ind w:left="689"/>
        <w:rPr>
          <w:sz w:val="12"/>
          <w:szCs w:val="12"/>
        </w:rPr>
      </w:pPr>
      <w:bookmarkStart w:id="1508" w:name="TabStop_N_5_6_0"/>
      <w:bookmarkStart w:id="1509" w:name="N5_6_0"/>
      <w:r w:rsidRPr="00DF5CDE">
        <w:rPr>
          <w:rFonts w:hint="eastAsia"/>
          <w:sz w:val="12"/>
          <w:szCs w:val="12"/>
        </w:rPr>
        <w:t>本年购置</w:t>
      </w:r>
      <w:bookmarkEnd w:id="1508"/>
      <w:bookmarkEnd w:id="1509"/>
      <w:r w:rsidRPr="00DF5CDE">
        <w:rPr>
          <w:rFonts w:hint="eastAsia"/>
          <w:sz w:val="12"/>
          <w:szCs w:val="12"/>
        </w:rPr>
        <w:tab/>
      </w:r>
      <w:bookmarkStart w:id="1510" w:name="TabStop_N_5_6_1"/>
      <w:bookmarkStart w:id="1511" w:name="N5_6_1"/>
      <w:r w:rsidRPr="00DF5CDE">
        <w:rPr>
          <w:rFonts w:hint="eastAsia"/>
          <w:sz w:val="12"/>
          <w:szCs w:val="12"/>
        </w:rPr>
        <w:t>67,433</w:t>
      </w:r>
      <w:bookmarkEnd w:id="1510"/>
      <w:bookmarkEnd w:id="1511"/>
      <w:r w:rsidRPr="00DF5CDE">
        <w:rPr>
          <w:rFonts w:hint="eastAsia"/>
          <w:sz w:val="12"/>
          <w:szCs w:val="12"/>
        </w:rPr>
        <w:tab/>
      </w:r>
      <w:bookmarkStart w:id="1512" w:name="TabStop_N_5_6_2"/>
      <w:bookmarkStart w:id="1513" w:name="N5_6_2"/>
      <w:r w:rsidRPr="00DF5CDE">
        <w:rPr>
          <w:rFonts w:hint="eastAsia"/>
          <w:sz w:val="12"/>
          <w:szCs w:val="12"/>
        </w:rPr>
        <w:t>-</w:t>
      </w:r>
      <w:bookmarkEnd w:id="1512"/>
      <w:bookmarkEnd w:id="1513"/>
      <w:r w:rsidRPr="00DF5CDE">
        <w:rPr>
          <w:rFonts w:hint="eastAsia"/>
          <w:sz w:val="12"/>
          <w:szCs w:val="12"/>
        </w:rPr>
        <w:tab/>
      </w:r>
      <w:bookmarkStart w:id="1514" w:name="TabStop_N_5_6_3"/>
      <w:bookmarkStart w:id="1515" w:name="N5_6_3"/>
      <w:r w:rsidRPr="00DF5CDE">
        <w:rPr>
          <w:rFonts w:hint="eastAsia"/>
          <w:sz w:val="12"/>
          <w:szCs w:val="12"/>
        </w:rPr>
        <w:t>67,433</w:t>
      </w:r>
      <w:bookmarkEnd w:id="1514"/>
      <w:bookmarkEnd w:id="1515"/>
    </w:p>
    <w:p w14:paraId="2BD49EE5" w14:textId="77777777" w:rsidR="00030305" w:rsidRPr="00DF5CDE" w:rsidRDefault="00030305" w:rsidP="00030305">
      <w:pPr>
        <w:tabs>
          <w:tab w:val="right" w:pos="6336"/>
          <w:tab w:val="right" w:pos="8251"/>
          <w:tab w:val="right" w:pos="10166"/>
        </w:tabs>
        <w:snapToGrid w:val="0"/>
        <w:ind w:left="689"/>
        <w:rPr>
          <w:sz w:val="12"/>
          <w:szCs w:val="12"/>
        </w:rPr>
      </w:pPr>
      <w:bookmarkStart w:id="1516" w:name="TabStop_N_5_7_0"/>
      <w:bookmarkStart w:id="1517" w:name="N5_7_0"/>
      <w:r w:rsidRPr="00DF5CDE">
        <w:rPr>
          <w:rFonts w:hint="eastAsia"/>
          <w:sz w:val="12"/>
          <w:szCs w:val="12"/>
        </w:rPr>
        <w:t>本年减少</w:t>
      </w:r>
      <w:bookmarkEnd w:id="1516"/>
      <w:bookmarkEnd w:id="1517"/>
      <w:r w:rsidRPr="00DF5CDE">
        <w:rPr>
          <w:rFonts w:hint="eastAsia"/>
          <w:sz w:val="12"/>
          <w:szCs w:val="12"/>
        </w:rPr>
        <w:tab/>
      </w:r>
      <w:bookmarkStart w:id="1518" w:name="TabStop_N_5_7_1"/>
      <w:bookmarkStart w:id="1519" w:name="N5_7_1"/>
      <w:r w:rsidRPr="00DF5CDE">
        <w:rPr>
          <w:rFonts w:hint="eastAsia"/>
          <w:sz w:val="12"/>
          <w:szCs w:val="12"/>
        </w:rPr>
        <w:t>(221,920)</w:t>
      </w:r>
      <w:bookmarkEnd w:id="1518"/>
      <w:bookmarkEnd w:id="1519"/>
      <w:r w:rsidRPr="00DF5CDE">
        <w:rPr>
          <w:rFonts w:hint="eastAsia"/>
          <w:sz w:val="12"/>
          <w:szCs w:val="12"/>
        </w:rPr>
        <w:tab/>
      </w:r>
      <w:bookmarkStart w:id="1520" w:name="TabStop_N_5_7_2"/>
      <w:bookmarkStart w:id="1521" w:name="N5_7_2"/>
      <w:r w:rsidRPr="00DF5CDE">
        <w:rPr>
          <w:rFonts w:hint="eastAsia"/>
          <w:sz w:val="12"/>
          <w:szCs w:val="12"/>
        </w:rPr>
        <w:t>(30,140)</w:t>
      </w:r>
      <w:bookmarkEnd w:id="1520"/>
      <w:bookmarkEnd w:id="1521"/>
      <w:r w:rsidRPr="00DF5CDE">
        <w:rPr>
          <w:rFonts w:hint="eastAsia"/>
          <w:sz w:val="12"/>
          <w:szCs w:val="12"/>
        </w:rPr>
        <w:tab/>
      </w:r>
      <w:bookmarkStart w:id="1522" w:name="TabStop_N_5_7_3"/>
      <w:bookmarkStart w:id="1523" w:name="N5_7_3"/>
      <w:r w:rsidRPr="00DF5CDE">
        <w:rPr>
          <w:rFonts w:hint="eastAsia"/>
          <w:sz w:val="12"/>
          <w:szCs w:val="12"/>
        </w:rPr>
        <w:t>(252,060)</w:t>
      </w:r>
      <w:bookmarkEnd w:id="1522"/>
      <w:bookmarkEnd w:id="1523"/>
    </w:p>
    <w:p w14:paraId="16E078AE" w14:textId="77777777" w:rsidR="00030305" w:rsidRPr="00DF5CDE" w:rsidRDefault="00030305" w:rsidP="00030305">
      <w:pPr>
        <w:tabs>
          <w:tab w:val="right" w:pos="6336"/>
          <w:tab w:val="right" w:pos="8251"/>
          <w:tab w:val="right" w:pos="10166"/>
        </w:tabs>
        <w:snapToGrid w:val="0"/>
        <w:spacing w:after="140" w:line="25" w:lineRule="auto"/>
        <w:ind w:left="689"/>
        <w:rPr>
          <w:color w:val="FFFFFF"/>
          <w:sz w:val="12"/>
          <w:szCs w:val="12"/>
          <w:u w:val="single" w:color="000000"/>
        </w:rPr>
      </w:pPr>
      <w:bookmarkStart w:id="1524" w:name="TabStop_N_underline_5_7_0"/>
      <w:bookmarkStart w:id="1525" w:name="Nunderline_5_7_0"/>
      <w:bookmarkEnd w:id="1524"/>
      <w:bookmarkEnd w:id="1525"/>
      <w:r w:rsidRPr="00DF5CDE">
        <w:rPr>
          <w:color w:val="FFFFFF"/>
          <w:sz w:val="12"/>
          <w:szCs w:val="12"/>
          <w:u w:color="000000"/>
        </w:rPr>
        <w:tab/>
      </w:r>
      <w:bookmarkStart w:id="1526" w:name="TabStop_N_underline_5_7_1"/>
      <w:bookmarkStart w:id="1527" w:name="Nunderline_5_7_1"/>
      <w:r w:rsidRPr="00DF5CDE">
        <w:rPr>
          <w:color w:val="FFFFFF"/>
          <w:sz w:val="12"/>
          <w:szCs w:val="12"/>
          <w:u w:val="single" w:color="000000"/>
        </w:rPr>
        <w:t>________</w:t>
      </w:r>
      <w:bookmarkEnd w:id="1526"/>
      <w:bookmarkEnd w:id="1527"/>
      <w:r w:rsidRPr="00DF5CDE">
        <w:rPr>
          <w:color w:val="FFFFFF"/>
          <w:sz w:val="12"/>
          <w:szCs w:val="12"/>
          <w:u w:color="000000"/>
        </w:rPr>
        <w:tab/>
      </w:r>
      <w:bookmarkStart w:id="1528" w:name="TabStop_N_underline_5_7_2"/>
      <w:bookmarkStart w:id="1529" w:name="Nunderline_5_7_2"/>
      <w:r w:rsidRPr="00DF5CDE">
        <w:rPr>
          <w:color w:val="FFFFFF"/>
          <w:sz w:val="12"/>
          <w:szCs w:val="12"/>
          <w:u w:val="single" w:color="000000"/>
        </w:rPr>
        <w:t>________</w:t>
      </w:r>
      <w:bookmarkEnd w:id="1528"/>
      <w:bookmarkEnd w:id="1529"/>
      <w:r w:rsidRPr="00DF5CDE">
        <w:rPr>
          <w:color w:val="FFFFFF"/>
          <w:sz w:val="12"/>
          <w:szCs w:val="12"/>
          <w:u w:color="000000"/>
        </w:rPr>
        <w:tab/>
      </w:r>
      <w:bookmarkStart w:id="1530" w:name="TabStop_N_underline_5_7_3"/>
      <w:bookmarkStart w:id="1531" w:name="Nunderline_5_7_3"/>
      <w:r w:rsidRPr="00DF5CDE">
        <w:rPr>
          <w:color w:val="FFFFFF"/>
          <w:sz w:val="12"/>
          <w:szCs w:val="12"/>
          <w:u w:val="single" w:color="000000"/>
        </w:rPr>
        <w:t>________</w:t>
      </w:r>
      <w:bookmarkEnd w:id="1530"/>
      <w:bookmarkEnd w:id="1531"/>
    </w:p>
    <w:p w14:paraId="3C827B9C" w14:textId="77777777" w:rsidR="00030305" w:rsidRPr="00DF5CDE" w:rsidRDefault="00030305" w:rsidP="00030305">
      <w:pPr>
        <w:tabs>
          <w:tab w:val="right" w:pos="6336"/>
          <w:tab w:val="right" w:pos="8251"/>
          <w:tab w:val="right" w:pos="10166"/>
        </w:tabs>
        <w:snapToGrid w:val="0"/>
        <w:ind w:left="689"/>
        <w:rPr>
          <w:sz w:val="12"/>
          <w:szCs w:val="12"/>
          <w:u w:color="000000"/>
        </w:rPr>
      </w:pPr>
      <w:bookmarkStart w:id="1532" w:name="TabStop_N_5_8_0"/>
      <w:bookmarkStart w:id="1533" w:name="N5_8_0"/>
      <w:r w:rsidRPr="00DF5CDE">
        <w:rPr>
          <w:rFonts w:hint="eastAsia"/>
          <w:sz w:val="12"/>
          <w:szCs w:val="12"/>
          <w:u w:color="000000"/>
        </w:rPr>
        <w:t>2023</w:t>
      </w:r>
      <w:r w:rsidRPr="00DF5CDE">
        <w:rPr>
          <w:rFonts w:hint="eastAsia"/>
          <w:sz w:val="12"/>
          <w:szCs w:val="12"/>
          <w:u w:color="000000"/>
        </w:rPr>
        <w:t>年</w:t>
      </w:r>
      <w:r w:rsidRPr="00DF5CDE">
        <w:rPr>
          <w:rFonts w:hint="eastAsia"/>
          <w:sz w:val="12"/>
          <w:szCs w:val="12"/>
          <w:u w:color="000000"/>
        </w:rPr>
        <w:t>12</w:t>
      </w:r>
      <w:r w:rsidRPr="00DF5CDE">
        <w:rPr>
          <w:rFonts w:hint="eastAsia"/>
          <w:sz w:val="12"/>
          <w:szCs w:val="12"/>
          <w:u w:color="000000"/>
        </w:rPr>
        <w:t>月</w:t>
      </w:r>
      <w:r w:rsidRPr="00DF5CDE">
        <w:rPr>
          <w:rFonts w:hint="eastAsia"/>
          <w:sz w:val="12"/>
          <w:szCs w:val="12"/>
          <w:u w:color="000000"/>
        </w:rPr>
        <w:t>31</w:t>
      </w:r>
      <w:r w:rsidRPr="00DF5CDE">
        <w:rPr>
          <w:rFonts w:hint="eastAsia"/>
          <w:sz w:val="12"/>
          <w:szCs w:val="12"/>
          <w:u w:color="000000"/>
        </w:rPr>
        <w:t>日</w:t>
      </w:r>
      <w:bookmarkEnd w:id="1532"/>
      <w:bookmarkEnd w:id="1533"/>
      <w:r w:rsidRPr="00DF5CDE">
        <w:rPr>
          <w:rFonts w:hint="eastAsia"/>
          <w:sz w:val="12"/>
          <w:szCs w:val="12"/>
          <w:u w:color="000000"/>
        </w:rPr>
        <w:tab/>
      </w:r>
      <w:bookmarkStart w:id="1534" w:name="TabStop_N_5_8_1"/>
      <w:bookmarkStart w:id="1535" w:name="N5_8_1"/>
      <w:r w:rsidRPr="00DF5CDE">
        <w:rPr>
          <w:rFonts w:hint="eastAsia"/>
          <w:sz w:val="12"/>
          <w:szCs w:val="12"/>
          <w:u w:color="000000"/>
        </w:rPr>
        <w:t>630,661</w:t>
      </w:r>
      <w:bookmarkEnd w:id="1534"/>
      <w:bookmarkEnd w:id="1535"/>
      <w:r w:rsidRPr="00DF5CDE">
        <w:rPr>
          <w:rFonts w:hint="eastAsia"/>
          <w:sz w:val="12"/>
          <w:szCs w:val="12"/>
          <w:u w:color="000000"/>
        </w:rPr>
        <w:tab/>
      </w:r>
      <w:bookmarkStart w:id="1536" w:name="TabStop_N_5_8_2"/>
      <w:bookmarkStart w:id="1537" w:name="N5_8_2"/>
      <w:r w:rsidRPr="00DF5CDE">
        <w:rPr>
          <w:rFonts w:hint="eastAsia"/>
          <w:sz w:val="12"/>
          <w:szCs w:val="12"/>
          <w:u w:color="000000"/>
        </w:rPr>
        <w:t>474,473</w:t>
      </w:r>
      <w:bookmarkEnd w:id="1536"/>
      <w:bookmarkEnd w:id="1537"/>
      <w:r w:rsidRPr="00DF5CDE">
        <w:rPr>
          <w:rFonts w:hint="eastAsia"/>
          <w:sz w:val="12"/>
          <w:szCs w:val="12"/>
          <w:u w:color="000000"/>
        </w:rPr>
        <w:tab/>
      </w:r>
      <w:bookmarkStart w:id="1538" w:name="TabStop_N_5_8_3"/>
      <w:bookmarkStart w:id="1539" w:name="N5_8_3"/>
      <w:r w:rsidRPr="00DF5CDE">
        <w:rPr>
          <w:rFonts w:hint="eastAsia"/>
          <w:sz w:val="12"/>
          <w:szCs w:val="12"/>
          <w:u w:color="000000"/>
        </w:rPr>
        <w:t>1,105,134</w:t>
      </w:r>
      <w:bookmarkEnd w:id="1538"/>
      <w:bookmarkEnd w:id="1539"/>
    </w:p>
    <w:p w14:paraId="74CCE5B0" w14:textId="77777777" w:rsidR="00030305" w:rsidRPr="00DF5CDE" w:rsidRDefault="00030305" w:rsidP="00030305">
      <w:pPr>
        <w:tabs>
          <w:tab w:val="right" w:pos="6336"/>
          <w:tab w:val="right" w:pos="8251"/>
          <w:tab w:val="right" w:pos="10166"/>
        </w:tabs>
        <w:snapToGrid w:val="0"/>
        <w:spacing w:after="140" w:line="25" w:lineRule="auto"/>
        <w:ind w:left="689"/>
        <w:rPr>
          <w:color w:val="FFFFFF"/>
          <w:sz w:val="12"/>
          <w:szCs w:val="12"/>
          <w:u w:val="single" w:color="000000"/>
        </w:rPr>
      </w:pPr>
      <w:bookmarkStart w:id="1540" w:name="TabStop_N_underline_5_8_0"/>
      <w:bookmarkStart w:id="1541" w:name="Nunderline_5_8_0"/>
      <w:bookmarkEnd w:id="1540"/>
      <w:bookmarkEnd w:id="1541"/>
      <w:r w:rsidRPr="00DF5CDE">
        <w:rPr>
          <w:color w:val="FFFFFF"/>
          <w:sz w:val="12"/>
          <w:szCs w:val="12"/>
          <w:u w:color="000000"/>
        </w:rPr>
        <w:tab/>
      </w:r>
      <w:bookmarkStart w:id="1542" w:name="TabStop_N_underline_5_8_1"/>
      <w:bookmarkStart w:id="1543" w:name="Nunderline_5_8_1"/>
      <w:r w:rsidRPr="00DF5CDE">
        <w:rPr>
          <w:color w:val="FFFFFF"/>
          <w:sz w:val="12"/>
          <w:szCs w:val="12"/>
          <w:u w:val="single" w:color="000000"/>
        </w:rPr>
        <w:t>________</w:t>
      </w:r>
      <w:bookmarkEnd w:id="1542"/>
      <w:bookmarkEnd w:id="1543"/>
      <w:r w:rsidRPr="00DF5CDE">
        <w:rPr>
          <w:color w:val="FFFFFF"/>
          <w:sz w:val="12"/>
          <w:szCs w:val="12"/>
          <w:u w:color="000000"/>
        </w:rPr>
        <w:tab/>
      </w:r>
      <w:bookmarkStart w:id="1544" w:name="TabStop_N_underline_5_8_2"/>
      <w:bookmarkStart w:id="1545" w:name="Nunderline_5_8_2"/>
      <w:r w:rsidRPr="00DF5CDE">
        <w:rPr>
          <w:color w:val="FFFFFF"/>
          <w:sz w:val="12"/>
          <w:szCs w:val="12"/>
          <w:u w:val="single" w:color="000000"/>
        </w:rPr>
        <w:t>________</w:t>
      </w:r>
      <w:bookmarkEnd w:id="1544"/>
      <w:bookmarkEnd w:id="1545"/>
      <w:r w:rsidRPr="00DF5CDE">
        <w:rPr>
          <w:color w:val="FFFFFF"/>
          <w:sz w:val="12"/>
          <w:szCs w:val="12"/>
          <w:u w:color="000000"/>
        </w:rPr>
        <w:tab/>
      </w:r>
      <w:bookmarkStart w:id="1546" w:name="TabStop_N_underline_5_8_3"/>
      <w:bookmarkStart w:id="1547" w:name="Nunderline_5_8_3"/>
      <w:r w:rsidRPr="00DF5CDE">
        <w:rPr>
          <w:color w:val="FFFFFF"/>
          <w:sz w:val="12"/>
          <w:szCs w:val="12"/>
          <w:u w:val="single" w:color="000000"/>
        </w:rPr>
        <w:t>________</w:t>
      </w:r>
      <w:bookmarkEnd w:id="1546"/>
      <w:bookmarkEnd w:id="1547"/>
    </w:p>
    <w:p w14:paraId="73947EDB" w14:textId="77777777" w:rsidR="00030305" w:rsidRPr="00DF5CDE" w:rsidRDefault="00030305" w:rsidP="00030305">
      <w:pPr>
        <w:tabs>
          <w:tab w:val="right" w:pos="6336"/>
          <w:tab w:val="right" w:pos="8251"/>
          <w:tab w:val="right" w:pos="10166"/>
        </w:tabs>
        <w:snapToGrid w:val="0"/>
        <w:ind w:left="689"/>
        <w:rPr>
          <w:sz w:val="12"/>
          <w:szCs w:val="12"/>
          <w:u w:color="000000"/>
        </w:rPr>
      </w:pPr>
      <w:bookmarkStart w:id="1548" w:name="TabStop_N_5_9_0"/>
      <w:bookmarkStart w:id="1549" w:name="N5_9_0"/>
      <w:r w:rsidRPr="00DF5CDE">
        <w:rPr>
          <w:rFonts w:hint="eastAsia"/>
          <w:sz w:val="12"/>
          <w:szCs w:val="12"/>
          <w:u w:val="single" w:color="000000"/>
        </w:rPr>
        <w:t>累计折旧</w:t>
      </w:r>
      <w:bookmarkStart w:id="1550" w:name="TabStop_N_5_9_1"/>
      <w:bookmarkStart w:id="1551" w:name="N5_9_1"/>
      <w:bookmarkStart w:id="1552" w:name="TabStop_N_5_9_2"/>
      <w:bookmarkStart w:id="1553" w:name="N5_9_2"/>
      <w:bookmarkStart w:id="1554" w:name="TabStop_N_5_9_3"/>
      <w:bookmarkStart w:id="1555" w:name="N5_9_3"/>
      <w:bookmarkEnd w:id="1548"/>
      <w:bookmarkEnd w:id="1549"/>
      <w:bookmarkEnd w:id="1550"/>
      <w:bookmarkEnd w:id="1551"/>
      <w:bookmarkEnd w:id="1552"/>
      <w:bookmarkEnd w:id="1553"/>
      <w:bookmarkEnd w:id="1554"/>
      <w:bookmarkEnd w:id="1555"/>
      <w:r w:rsidRPr="00DF5CDE">
        <w:rPr>
          <w:rFonts w:hint="eastAsia"/>
          <w:sz w:val="12"/>
          <w:szCs w:val="12"/>
          <w:u w:color="000000"/>
        </w:rPr>
        <w:tab/>
      </w:r>
      <w:r w:rsidRPr="00DF5CDE">
        <w:rPr>
          <w:rFonts w:hint="eastAsia"/>
          <w:sz w:val="12"/>
          <w:szCs w:val="12"/>
          <w:u w:color="000000"/>
        </w:rPr>
        <w:tab/>
      </w:r>
      <w:r w:rsidRPr="00DF5CDE">
        <w:rPr>
          <w:rFonts w:hint="eastAsia"/>
          <w:sz w:val="12"/>
          <w:szCs w:val="12"/>
          <w:u w:color="000000"/>
        </w:rPr>
        <w:tab/>
      </w:r>
    </w:p>
    <w:p w14:paraId="22D38362" w14:textId="77777777" w:rsidR="00030305" w:rsidRPr="00DF5CDE" w:rsidRDefault="00030305" w:rsidP="00030305">
      <w:pPr>
        <w:tabs>
          <w:tab w:val="right" w:pos="6336"/>
          <w:tab w:val="right" w:pos="8251"/>
          <w:tab w:val="right" w:pos="10166"/>
        </w:tabs>
        <w:snapToGrid w:val="0"/>
        <w:ind w:left="689"/>
        <w:rPr>
          <w:sz w:val="12"/>
          <w:szCs w:val="12"/>
          <w:u w:color="000000"/>
        </w:rPr>
      </w:pPr>
      <w:bookmarkStart w:id="1556" w:name="TabStop_N_5_10_0"/>
      <w:bookmarkStart w:id="1557" w:name="N5_10_0"/>
      <w:r w:rsidRPr="00DF5CDE">
        <w:rPr>
          <w:rFonts w:hint="eastAsia"/>
          <w:sz w:val="12"/>
          <w:szCs w:val="12"/>
          <w:u w:color="000000"/>
        </w:rPr>
        <w:t>2023</w:t>
      </w:r>
      <w:r w:rsidRPr="00DF5CDE">
        <w:rPr>
          <w:rFonts w:hint="eastAsia"/>
          <w:sz w:val="12"/>
          <w:szCs w:val="12"/>
          <w:u w:color="000000"/>
        </w:rPr>
        <w:t>年</w:t>
      </w:r>
      <w:r w:rsidRPr="00DF5CDE">
        <w:rPr>
          <w:rFonts w:hint="eastAsia"/>
          <w:sz w:val="12"/>
          <w:szCs w:val="12"/>
          <w:u w:color="000000"/>
        </w:rPr>
        <w:t>1</w:t>
      </w:r>
      <w:r w:rsidRPr="00DF5CDE">
        <w:rPr>
          <w:rFonts w:hint="eastAsia"/>
          <w:sz w:val="12"/>
          <w:szCs w:val="12"/>
          <w:u w:color="000000"/>
        </w:rPr>
        <w:t>月</w:t>
      </w:r>
      <w:r w:rsidRPr="00DF5CDE">
        <w:rPr>
          <w:rFonts w:hint="eastAsia"/>
          <w:sz w:val="12"/>
          <w:szCs w:val="12"/>
          <w:u w:color="000000"/>
        </w:rPr>
        <w:t>1</w:t>
      </w:r>
      <w:r w:rsidRPr="00DF5CDE">
        <w:rPr>
          <w:rFonts w:hint="eastAsia"/>
          <w:sz w:val="12"/>
          <w:szCs w:val="12"/>
          <w:u w:color="000000"/>
        </w:rPr>
        <w:t>日</w:t>
      </w:r>
      <w:bookmarkEnd w:id="1556"/>
      <w:bookmarkEnd w:id="1557"/>
      <w:r w:rsidRPr="00DF5CDE">
        <w:rPr>
          <w:rFonts w:hint="eastAsia"/>
          <w:sz w:val="12"/>
          <w:szCs w:val="12"/>
          <w:u w:color="000000"/>
        </w:rPr>
        <w:tab/>
      </w:r>
      <w:bookmarkStart w:id="1558" w:name="TabStop_N_5_10_1"/>
      <w:bookmarkStart w:id="1559" w:name="N5_10_1"/>
      <w:r w:rsidRPr="00DF5CDE">
        <w:rPr>
          <w:rFonts w:hint="eastAsia"/>
          <w:sz w:val="12"/>
          <w:szCs w:val="12"/>
          <w:u w:color="000000"/>
        </w:rPr>
        <w:t>630,038</w:t>
      </w:r>
      <w:bookmarkEnd w:id="1558"/>
      <w:bookmarkEnd w:id="1559"/>
      <w:r w:rsidRPr="00DF5CDE">
        <w:rPr>
          <w:rFonts w:hint="eastAsia"/>
          <w:sz w:val="12"/>
          <w:szCs w:val="12"/>
          <w:u w:color="000000"/>
        </w:rPr>
        <w:tab/>
      </w:r>
      <w:bookmarkStart w:id="1560" w:name="TabStop_N_5_10_2"/>
      <w:bookmarkStart w:id="1561" w:name="N5_10_2"/>
      <w:r w:rsidRPr="00DF5CDE">
        <w:rPr>
          <w:rFonts w:hint="eastAsia"/>
          <w:sz w:val="12"/>
          <w:szCs w:val="12"/>
          <w:u w:color="000000"/>
        </w:rPr>
        <w:t>432,096</w:t>
      </w:r>
      <w:bookmarkEnd w:id="1560"/>
      <w:bookmarkEnd w:id="1561"/>
      <w:r w:rsidRPr="00DF5CDE">
        <w:rPr>
          <w:rFonts w:hint="eastAsia"/>
          <w:sz w:val="12"/>
          <w:szCs w:val="12"/>
          <w:u w:color="000000"/>
        </w:rPr>
        <w:tab/>
      </w:r>
      <w:bookmarkStart w:id="1562" w:name="TabStop_N_5_10_3"/>
      <w:bookmarkStart w:id="1563" w:name="N5_10_3"/>
      <w:r w:rsidRPr="00DF5CDE">
        <w:rPr>
          <w:rFonts w:hint="eastAsia"/>
          <w:sz w:val="12"/>
          <w:szCs w:val="12"/>
          <w:u w:color="000000"/>
        </w:rPr>
        <w:t>1,062,134</w:t>
      </w:r>
      <w:bookmarkEnd w:id="1562"/>
      <w:bookmarkEnd w:id="1563"/>
    </w:p>
    <w:p w14:paraId="276408C4" w14:textId="77777777" w:rsidR="00030305" w:rsidRPr="00DF5CDE" w:rsidRDefault="00030305" w:rsidP="00030305">
      <w:pPr>
        <w:tabs>
          <w:tab w:val="right" w:pos="6336"/>
          <w:tab w:val="right" w:pos="8251"/>
          <w:tab w:val="right" w:pos="10166"/>
        </w:tabs>
        <w:snapToGrid w:val="0"/>
        <w:ind w:left="689"/>
        <w:rPr>
          <w:sz w:val="12"/>
          <w:szCs w:val="12"/>
          <w:u w:color="000000"/>
        </w:rPr>
      </w:pPr>
      <w:bookmarkStart w:id="1564" w:name="TabStop_N_5_11_0"/>
      <w:bookmarkStart w:id="1565" w:name="N5_11_0"/>
      <w:r w:rsidRPr="00DF5CDE">
        <w:rPr>
          <w:rFonts w:hint="eastAsia"/>
          <w:sz w:val="12"/>
          <w:szCs w:val="12"/>
          <w:u w:color="000000"/>
        </w:rPr>
        <w:t>本年计提额</w:t>
      </w:r>
      <w:bookmarkEnd w:id="1564"/>
      <w:bookmarkEnd w:id="1565"/>
      <w:r w:rsidRPr="00DF5CDE">
        <w:rPr>
          <w:rFonts w:hint="eastAsia"/>
          <w:sz w:val="12"/>
          <w:szCs w:val="12"/>
          <w:u w:color="000000"/>
        </w:rPr>
        <w:tab/>
      </w:r>
      <w:bookmarkStart w:id="1566" w:name="TabStop_N_5_11_1"/>
      <w:bookmarkStart w:id="1567" w:name="N5_11_1"/>
      <w:r w:rsidRPr="00DF5CDE">
        <w:rPr>
          <w:rFonts w:hint="eastAsia"/>
          <w:sz w:val="12"/>
          <w:szCs w:val="12"/>
          <w:u w:color="000000"/>
        </w:rPr>
        <w:t>27,605</w:t>
      </w:r>
      <w:bookmarkEnd w:id="1566"/>
      <w:bookmarkEnd w:id="1567"/>
      <w:r w:rsidRPr="00DF5CDE">
        <w:rPr>
          <w:rFonts w:hint="eastAsia"/>
          <w:sz w:val="12"/>
          <w:szCs w:val="12"/>
          <w:u w:color="000000"/>
        </w:rPr>
        <w:tab/>
      </w:r>
      <w:bookmarkStart w:id="1568" w:name="TabStop_N_5_11_2"/>
      <w:bookmarkStart w:id="1569" w:name="N5_11_2"/>
      <w:r w:rsidRPr="00DF5CDE">
        <w:rPr>
          <w:rFonts w:hint="eastAsia"/>
          <w:sz w:val="12"/>
          <w:szCs w:val="12"/>
          <w:u w:color="000000"/>
        </w:rPr>
        <w:t>4,892</w:t>
      </w:r>
      <w:bookmarkEnd w:id="1568"/>
      <w:bookmarkEnd w:id="1569"/>
      <w:r w:rsidRPr="00DF5CDE">
        <w:rPr>
          <w:rFonts w:hint="eastAsia"/>
          <w:sz w:val="12"/>
          <w:szCs w:val="12"/>
          <w:u w:color="000000"/>
        </w:rPr>
        <w:tab/>
      </w:r>
      <w:bookmarkStart w:id="1570" w:name="TabStop_N_5_11_3"/>
      <w:bookmarkStart w:id="1571" w:name="N5_11_3"/>
      <w:r w:rsidRPr="00DF5CDE">
        <w:rPr>
          <w:rFonts w:hint="eastAsia"/>
          <w:sz w:val="12"/>
          <w:szCs w:val="12"/>
          <w:u w:color="000000"/>
        </w:rPr>
        <w:t>32,497</w:t>
      </w:r>
      <w:bookmarkEnd w:id="1570"/>
      <w:bookmarkEnd w:id="1571"/>
    </w:p>
    <w:p w14:paraId="43B10997" w14:textId="77777777" w:rsidR="00030305" w:rsidRPr="00DF5CDE" w:rsidRDefault="00030305" w:rsidP="00030305">
      <w:pPr>
        <w:tabs>
          <w:tab w:val="right" w:pos="6336"/>
          <w:tab w:val="right" w:pos="8251"/>
          <w:tab w:val="right" w:pos="10166"/>
        </w:tabs>
        <w:snapToGrid w:val="0"/>
        <w:ind w:left="689"/>
        <w:rPr>
          <w:sz w:val="12"/>
          <w:szCs w:val="12"/>
          <w:u w:color="000000"/>
        </w:rPr>
      </w:pPr>
      <w:bookmarkStart w:id="1572" w:name="TabStop_N_5_12_0"/>
      <w:bookmarkStart w:id="1573" w:name="N5_12_0"/>
      <w:r w:rsidRPr="00DF5CDE">
        <w:rPr>
          <w:rFonts w:hint="eastAsia"/>
          <w:sz w:val="12"/>
          <w:szCs w:val="12"/>
          <w:u w:color="000000"/>
        </w:rPr>
        <w:t>本年减少额</w:t>
      </w:r>
      <w:bookmarkEnd w:id="1572"/>
      <w:bookmarkEnd w:id="1573"/>
      <w:r w:rsidRPr="00DF5CDE">
        <w:rPr>
          <w:rFonts w:hint="eastAsia"/>
          <w:sz w:val="12"/>
          <w:szCs w:val="12"/>
          <w:u w:color="000000"/>
        </w:rPr>
        <w:tab/>
      </w:r>
      <w:bookmarkStart w:id="1574" w:name="TabStop_N_5_12_1"/>
      <w:bookmarkStart w:id="1575" w:name="N5_12_1"/>
      <w:r w:rsidRPr="00DF5CDE">
        <w:rPr>
          <w:rFonts w:hint="eastAsia"/>
          <w:sz w:val="12"/>
          <w:szCs w:val="12"/>
          <w:u w:color="000000"/>
        </w:rPr>
        <w:t>(199,728)</w:t>
      </w:r>
      <w:bookmarkEnd w:id="1574"/>
      <w:bookmarkEnd w:id="1575"/>
      <w:r w:rsidRPr="00DF5CDE">
        <w:rPr>
          <w:rFonts w:hint="eastAsia"/>
          <w:sz w:val="12"/>
          <w:szCs w:val="12"/>
          <w:u w:color="000000"/>
        </w:rPr>
        <w:tab/>
      </w:r>
      <w:bookmarkStart w:id="1576" w:name="TabStop_N_5_12_2"/>
      <w:bookmarkStart w:id="1577" w:name="N5_12_2"/>
      <w:r w:rsidRPr="00DF5CDE">
        <w:rPr>
          <w:rFonts w:hint="eastAsia"/>
          <w:sz w:val="12"/>
          <w:szCs w:val="12"/>
          <w:u w:color="000000"/>
        </w:rPr>
        <w:t>(22,966)</w:t>
      </w:r>
      <w:bookmarkEnd w:id="1576"/>
      <w:bookmarkEnd w:id="1577"/>
      <w:r w:rsidRPr="00DF5CDE">
        <w:rPr>
          <w:rFonts w:hint="eastAsia"/>
          <w:sz w:val="12"/>
          <w:szCs w:val="12"/>
          <w:u w:color="000000"/>
        </w:rPr>
        <w:tab/>
      </w:r>
      <w:bookmarkStart w:id="1578" w:name="TabStop_N_5_12_3"/>
      <w:bookmarkStart w:id="1579" w:name="N5_12_3"/>
      <w:r w:rsidRPr="00DF5CDE">
        <w:rPr>
          <w:rFonts w:hint="eastAsia"/>
          <w:sz w:val="12"/>
          <w:szCs w:val="12"/>
          <w:u w:color="000000"/>
        </w:rPr>
        <w:t>(222,694)</w:t>
      </w:r>
      <w:bookmarkEnd w:id="1578"/>
      <w:bookmarkEnd w:id="1579"/>
    </w:p>
    <w:p w14:paraId="79C9BD25" w14:textId="77777777" w:rsidR="00030305" w:rsidRPr="00DF5CDE" w:rsidRDefault="00030305" w:rsidP="00030305">
      <w:pPr>
        <w:tabs>
          <w:tab w:val="right" w:pos="6336"/>
          <w:tab w:val="right" w:pos="8251"/>
          <w:tab w:val="right" w:pos="10166"/>
        </w:tabs>
        <w:snapToGrid w:val="0"/>
        <w:spacing w:after="140" w:line="25" w:lineRule="auto"/>
        <w:ind w:left="689"/>
        <w:rPr>
          <w:color w:val="FFFFFF"/>
          <w:sz w:val="12"/>
          <w:szCs w:val="12"/>
          <w:u w:val="single" w:color="000000"/>
        </w:rPr>
      </w:pPr>
      <w:bookmarkStart w:id="1580" w:name="TabStop_N_underline_5_12_0"/>
      <w:bookmarkStart w:id="1581" w:name="Nunderline_5_12_0"/>
      <w:bookmarkEnd w:id="1580"/>
      <w:bookmarkEnd w:id="1581"/>
      <w:r w:rsidRPr="00DF5CDE">
        <w:rPr>
          <w:color w:val="FFFFFF"/>
          <w:sz w:val="12"/>
          <w:szCs w:val="12"/>
          <w:u w:color="000000"/>
        </w:rPr>
        <w:tab/>
      </w:r>
      <w:bookmarkStart w:id="1582" w:name="TabStop_N_underline_5_12_1"/>
      <w:bookmarkStart w:id="1583" w:name="Nunderline_5_12_1"/>
      <w:r w:rsidRPr="00DF5CDE">
        <w:rPr>
          <w:color w:val="FFFFFF"/>
          <w:sz w:val="12"/>
          <w:szCs w:val="12"/>
          <w:u w:val="single" w:color="000000"/>
        </w:rPr>
        <w:t>________</w:t>
      </w:r>
      <w:bookmarkEnd w:id="1582"/>
      <w:bookmarkEnd w:id="1583"/>
      <w:r w:rsidRPr="00DF5CDE">
        <w:rPr>
          <w:color w:val="FFFFFF"/>
          <w:sz w:val="12"/>
          <w:szCs w:val="12"/>
          <w:u w:color="000000"/>
        </w:rPr>
        <w:tab/>
      </w:r>
      <w:bookmarkStart w:id="1584" w:name="TabStop_N_underline_5_12_2"/>
      <w:bookmarkStart w:id="1585" w:name="Nunderline_5_12_2"/>
      <w:r w:rsidRPr="00DF5CDE">
        <w:rPr>
          <w:color w:val="FFFFFF"/>
          <w:sz w:val="12"/>
          <w:szCs w:val="12"/>
          <w:u w:val="single" w:color="000000"/>
        </w:rPr>
        <w:t>________</w:t>
      </w:r>
      <w:bookmarkEnd w:id="1584"/>
      <w:bookmarkEnd w:id="1585"/>
      <w:r w:rsidRPr="00DF5CDE">
        <w:rPr>
          <w:color w:val="FFFFFF"/>
          <w:sz w:val="12"/>
          <w:szCs w:val="12"/>
          <w:u w:color="000000"/>
        </w:rPr>
        <w:tab/>
      </w:r>
      <w:bookmarkStart w:id="1586" w:name="TabStop_N_underline_5_12_3"/>
      <w:bookmarkStart w:id="1587" w:name="Nunderline_5_12_3"/>
      <w:r w:rsidRPr="00DF5CDE">
        <w:rPr>
          <w:color w:val="FFFFFF"/>
          <w:sz w:val="12"/>
          <w:szCs w:val="12"/>
          <w:u w:val="single" w:color="000000"/>
        </w:rPr>
        <w:t>________</w:t>
      </w:r>
      <w:bookmarkEnd w:id="1586"/>
      <w:bookmarkEnd w:id="1587"/>
    </w:p>
    <w:p w14:paraId="4B6A25BC" w14:textId="77777777" w:rsidR="00030305" w:rsidRPr="00DF5CDE" w:rsidRDefault="00030305" w:rsidP="00030305">
      <w:pPr>
        <w:tabs>
          <w:tab w:val="right" w:pos="6336"/>
          <w:tab w:val="right" w:pos="8251"/>
          <w:tab w:val="right" w:pos="10166"/>
        </w:tabs>
        <w:snapToGrid w:val="0"/>
        <w:ind w:left="689"/>
        <w:rPr>
          <w:sz w:val="12"/>
          <w:szCs w:val="12"/>
          <w:u w:color="000000"/>
        </w:rPr>
      </w:pPr>
      <w:bookmarkStart w:id="1588" w:name="TabStop_N_5_13_0"/>
      <w:bookmarkStart w:id="1589" w:name="N5_13_0"/>
      <w:r w:rsidRPr="00DF5CDE">
        <w:rPr>
          <w:rFonts w:hint="eastAsia"/>
          <w:sz w:val="12"/>
          <w:szCs w:val="12"/>
          <w:u w:color="000000"/>
        </w:rPr>
        <w:t>2023</w:t>
      </w:r>
      <w:r w:rsidRPr="00DF5CDE">
        <w:rPr>
          <w:rFonts w:hint="eastAsia"/>
          <w:sz w:val="12"/>
          <w:szCs w:val="12"/>
          <w:u w:color="000000"/>
        </w:rPr>
        <w:t>年</w:t>
      </w:r>
      <w:r w:rsidRPr="00DF5CDE">
        <w:rPr>
          <w:rFonts w:hint="eastAsia"/>
          <w:sz w:val="12"/>
          <w:szCs w:val="12"/>
          <w:u w:color="000000"/>
        </w:rPr>
        <w:t>12</w:t>
      </w:r>
      <w:r w:rsidRPr="00DF5CDE">
        <w:rPr>
          <w:rFonts w:hint="eastAsia"/>
          <w:sz w:val="12"/>
          <w:szCs w:val="12"/>
          <w:u w:color="000000"/>
        </w:rPr>
        <w:t>月</w:t>
      </w:r>
      <w:r w:rsidRPr="00DF5CDE">
        <w:rPr>
          <w:rFonts w:hint="eastAsia"/>
          <w:sz w:val="12"/>
          <w:szCs w:val="12"/>
          <w:u w:color="000000"/>
        </w:rPr>
        <w:t>31</w:t>
      </w:r>
      <w:r w:rsidRPr="00DF5CDE">
        <w:rPr>
          <w:rFonts w:hint="eastAsia"/>
          <w:sz w:val="12"/>
          <w:szCs w:val="12"/>
          <w:u w:color="000000"/>
        </w:rPr>
        <w:t>日</w:t>
      </w:r>
      <w:bookmarkEnd w:id="1588"/>
      <w:bookmarkEnd w:id="1589"/>
      <w:r w:rsidRPr="00DF5CDE">
        <w:rPr>
          <w:rFonts w:hint="eastAsia"/>
          <w:sz w:val="12"/>
          <w:szCs w:val="12"/>
          <w:u w:color="000000"/>
        </w:rPr>
        <w:tab/>
      </w:r>
      <w:bookmarkStart w:id="1590" w:name="TabStop_N_5_13_1"/>
      <w:bookmarkStart w:id="1591" w:name="N5_13_1"/>
      <w:r w:rsidRPr="00DF5CDE">
        <w:rPr>
          <w:rFonts w:hint="eastAsia"/>
          <w:sz w:val="12"/>
          <w:szCs w:val="12"/>
          <w:u w:color="000000"/>
        </w:rPr>
        <w:t>457,915</w:t>
      </w:r>
      <w:bookmarkEnd w:id="1590"/>
      <w:bookmarkEnd w:id="1591"/>
      <w:r w:rsidRPr="00DF5CDE">
        <w:rPr>
          <w:rFonts w:hint="eastAsia"/>
          <w:sz w:val="12"/>
          <w:szCs w:val="12"/>
          <w:u w:color="000000"/>
        </w:rPr>
        <w:tab/>
      </w:r>
      <w:bookmarkStart w:id="1592" w:name="TabStop_N_5_13_2"/>
      <w:bookmarkStart w:id="1593" w:name="N5_13_2"/>
      <w:r w:rsidRPr="00DF5CDE">
        <w:rPr>
          <w:rFonts w:hint="eastAsia"/>
          <w:sz w:val="12"/>
          <w:szCs w:val="12"/>
          <w:u w:color="000000"/>
        </w:rPr>
        <w:t>414,022</w:t>
      </w:r>
      <w:bookmarkEnd w:id="1592"/>
      <w:bookmarkEnd w:id="1593"/>
      <w:r w:rsidRPr="00DF5CDE">
        <w:rPr>
          <w:rFonts w:hint="eastAsia"/>
          <w:sz w:val="12"/>
          <w:szCs w:val="12"/>
          <w:u w:color="000000"/>
        </w:rPr>
        <w:tab/>
      </w:r>
      <w:bookmarkStart w:id="1594" w:name="TabStop_N_5_13_3"/>
      <w:bookmarkStart w:id="1595" w:name="N5_13_3"/>
      <w:r w:rsidRPr="00DF5CDE">
        <w:rPr>
          <w:rFonts w:hint="eastAsia"/>
          <w:sz w:val="12"/>
          <w:szCs w:val="12"/>
          <w:u w:color="000000"/>
        </w:rPr>
        <w:t>871,937</w:t>
      </w:r>
      <w:bookmarkEnd w:id="1594"/>
      <w:bookmarkEnd w:id="1595"/>
    </w:p>
    <w:p w14:paraId="42366959" w14:textId="77777777" w:rsidR="00030305" w:rsidRPr="00DF5CDE" w:rsidRDefault="00030305" w:rsidP="00030305">
      <w:pPr>
        <w:tabs>
          <w:tab w:val="right" w:pos="6336"/>
          <w:tab w:val="right" w:pos="8251"/>
          <w:tab w:val="right" w:pos="10166"/>
        </w:tabs>
        <w:snapToGrid w:val="0"/>
        <w:spacing w:after="140" w:line="25" w:lineRule="auto"/>
        <w:ind w:left="689"/>
        <w:rPr>
          <w:color w:val="FFFFFF"/>
          <w:sz w:val="12"/>
          <w:szCs w:val="12"/>
          <w:u w:val="single" w:color="000000"/>
        </w:rPr>
      </w:pPr>
      <w:bookmarkStart w:id="1596" w:name="TabStop_N_underline_5_13_0"/>
      <w:bookmarkStart w:id="1597" w:name="Nunderline_5_13_0"/>
      <w:bookmarkEnd w:id="1596"/>
      <w:bookmarkEnd w:id="1597"/>
      <w:r w:rsidRPr="00DF5CDE">
        <w:rPr>
          <w:color w:val="FFFFFF"/>
          <w:sz w:val="12"/>
          <w:szCs w:val="12"/>
          <w:u w:color="000000"/>
        </w:rPr>
        <w:tab/>
      </w:r>
      <w:bookmarkStart w:id="1598" w:name="TabStop_N_underline_5_13_1"/>
      <w:bookmarkStart w:id="1599" w:name="Nunderline_5_13_1"/>
      <w:r w:rsidRPr="00DF5CDE">
        <w:rPr>
          <w:color w:val="FFFFFF"/>
          <w:sz w:val="12"/>
          <w:szCs w:val="12"/>
          <w:u w:val="single" w:color="000000"/>
        </w:rPr>
        <w:t>________</w:t>
      </w:r>
      <w:bookmarkEnd w:id="1598"/>
      <w:bookmarkEnd w:id="1599"/>
      <w:r w:rsidRPr="00DF5CDE">
        <w:rPr>
          <w:color w:val="FFFFFF"/>
          <w:sz w:val="12"/>
          <w:szCs w:val="12"/>
          <w:u w:color="000000"/>
        </w:rPr>
        <w:tab/>
      </w:r>
      <w:bookmarkStart w:id="1600" w:name="TabStop_N_underline_5_13_2"/>
      <w:bookmarkStart w:id="1601" w:name="Nunderline_5_13_2"/>
      <w:r w:rsidRPr="00DF5CDE">
        <w:rPr>
          <w:color w:val="FFFFFF"/>
          <w:sz w:val="12"/>
          <w:szCs w:val="12"/>
          <w:u w:val="single" w:color="000000"/>
        </w:rPr>
        <w:t>________</w:t>
      </w:r>
      <w:bookmarkEnd w:id="1600"/>
      <w:bookmarkEnd w:id="1601"/>
      <w:r w:rsidRPr="00DF5CDE">
        <w:rPr>
          <w:color w:val="FFFFFF"/>
          <w:sz w:val="12"/>
          <w:szCs w:val="12"/>
          <w:u w:color="000000"/>
        </w:rPr>
        <w:tab/>
      </w:r>
      <w:bookmarkStart w:id="1602" w:name="TabStop_N_underline_5_13_3"/>
      <w:bookmarkStart w:id="1603" w:name="Nunderline_5_13_3"/>
      <w:r w:rsidRPr="00DF5CDE">
        <w:rPr>
          <w:color w:val="FFFFFF"/>
          <w:sz w:val="12"/>
          <w:szCs w:val="12"/>
          <w:u w:val="single" w:color="000000"/>
        </w:rPr>
        <w:t>________</w:t>
      </w:r>
      <w:bookmarkEnd w:id="1602"/>
      <w:bookmarkEnd w:id="1603"/>
    </w:p>
    <w:p w14:paraId="3C74632F" w14:textId="77777777" w:rsidR="00030305" w:rsidRPr="00DF5CDE" w:rsidRDefault="00030305" w:rsidP="00030305">
      <w:pPr>
        <w:tabs>
          <w:tab w:val="right" w:pos="6336"/>
          <w:tab w:val="right" w:pos="8251"/>
          <w:tab w:val="right" w:pos="10166"/>
        </w:tabs>
        <w:snapToGrid w:val="0"/>
        <w:ind w:left="689"/>
        <w:rPr>
          <w:sz w:val="12"/>
          <w:szCs w:val="12"/>
          <w:u w:color="000000"/>
        </w:rPr>
      </w:pPr>
      <w:bookmarkStart w:id="1604" w:name="TabStop_N_5_14_0"/>
      <w:bookmarkStart w:id="1605" w:name="N5_14_0"/>
      <w:r w:rsidRPr="00DF5CDE">
        <w:rPr>
          <w:rFonts w:hint="eastAsia"/>
          <w:sz w:val="12"/>
          <w:szCs w:val="12"/>
          <w:u w:val="single" w:color="000000"/>
        </w:rPr>
        <w:t>净值</w:t>
      </w:r>
      <w:bookmarkStart w:id="1606" w:name="TabStop_N_5_14_1"/>
      <w:bookmarkStart w:id="1607" w:name="N5_14_1"/>
      <w:bookmarkStart w:id="1608" w:name="TabStop_N_5_14_2"/>
      <w:bookmarkStart w:id="1609" w:name="N5_14_2"/>
      <w:bookmarkStart w:id="1610" w:name="TabStop_N_5_14_3"/>
      <w:bookmarkStart w:id="1611" w:name="N5_14_3"/>
      <w:bookmarkEnd w:id="1604"/>
      <w:bookmarkEnd w:id="1605"/>
      <w:bookmarkEnd w:id="1606"/>
      <w:bookmarkEnd w:id="1607"/>
      <w:bookmarkEnd w:id="1608"/>
      <w:bookmarkEnd w:id="1609"/>
      <w:bookmarkEnd w:id="1610"/>
      <w:bookmarkEnd w:id="1611"/>
      <w:r w:rsidRPr="00DF5CDE">
        <w:rPr>
          <w:rFonts w:hint="eastAsia"/>
          <w:sz w:val="12"/>
          <w:szCs w:val="12"/>
          <w:u w:color="000000"/>
        </w:rPr>
        <w:tab/>
      </w:r>
      <w:r w:rsidRPr="00DF5CDE">
        <w:rPr>
          <w:rFonts w:hint="eastAsia"/>
          <w:sz w:val="12"/>
          <w:szCs w:val="12"/>
          <w:u w:color="000000"/>
        </w:rPr>
        <w:tab/>
      </w:r>
      <w:r w:rsidRPr="00DF5CDE">
        <w:rPr>
          <w:rFonts w:hint="eastAsia"/>
          <w:sz w:val="12"/>
          <w:szCs w:val="12"/>
          <w:u w:color="000000"/>
        </w:rPr>
        <w:tab/>
      </w:r>
    </w:p>
    <w:p w14:paraId="580DD279" w14:textId="77777777" w:rsidR="00030305" w:rsidRPr="00DF5CDE" w:rsidRDefault="00030305" w:rsidP="00030305">
      <w:pPr>
        <w:tabs>
          <w:tab w:val="right" w:pos="6336"/>
          <w:tab w:val="right" w:pos="8251"/>
          <w:tab w:val="right" w:pos="10166"/>
        </w:tabs>
        <w:snapToGrid w:val="0"/>
        <w:ind w:left="689"/>
        <w:rPr>
          <w:sz w:val="12"/>
          <w:szCs w:val="12"/>
          <w:u w:color="000000"/>
        </w:rPr>
      </w:pPr>
      <w:bookmarkStart w:id="1612" w:name="TabStop_N_5_15_0"/>
      <w:bookmarkStart w:id="1613" w:name="N5_15_0"/>
      <w:r w:rsidRPr="00DF5CDE">
        <w:rPr>
          <w:rFonts w:hint="eastAsia"/>
          <w:sz w:val="12"/>
          <w:szCs w:val="12"/>
          <w:u w:color="000000"/>
        </w:rPr>
        <w:t>2023</w:t>
      </w:r>
      <w:r w:rsidRPr="00DF5CDE">
        <w:rPr>
          <w:rFonts w:hint="eastAsia"/>
          <w:sz w:val="12"/>
          <w:szCs w:val="12"/>
          <w:u w:color="000000"/>
        </w:rPr>
        <w:t>年</w:t>
      </w:r>
      <w:r w:rsidRPr="00DF5CDE">
        <w:rPr>
          <w:rFonts w:hint="eastAsia"/>
          <w:sz w:val="12"/>
          <w:szCs w:val="12"/>
          <w:u w:color="000000"/>
        </w:rPr>
        <w:t>1</w:t>
      </w:r>
      <w:r w:rsidRPr="00DF5CDE">
        <w:rPr>
          <w:rFonts w:hint="eastAsia"/>
          <w:sz w:val="12"/>
          <w:szCs w:val="12"/>
          <w:u w:color="000000"/>
        </w:rPr>
        <w:t>月</w:t>
      </w:r>
      <w:r w:rsidRPr="00DF5CDE">
        <w:rPr>
          <w:rFonts w:hint="eastAsia"/>
          <w:sz w:val="12"/>
          <w:szCs w:val="12"/>
          <w:u w:color="000000"/>
        </w:rPr>
        <w:t>1</w:t>
      </w:r>
      <w:r w:rsidRPr="00DF5CDE">
        <w:rPr>
          <w:rFonts w:hint="eastAsia"/>
          <w:sz w:val="12"/>
          <w:szCs w:val="12"/>
          <w:u w:color="000000"/>
        </w:rPr>
        <w:t>日</w:t>
      </w:r>
      <w:bookmarkEnd w:id="1612"/>
      <w:bookmarkEnd w:id="1613"/>
      <w:r w:rsidRPr="00DF5CDE">
        <w:rPr>
          <w:rFonts w:hint="eastAsia"/>
          <w:sz w:val="12"/>
          <w:szCs w:val="12"/>
          <w:u w:color="000000"/>
        </w:rPr>
        <w:tab/>
      </w:r>
      <w:bookmarkStart w:id="1614" w:name="TabStop_N_5_15_1"/>
      <w:bookmarkStart w:id="1615" w:name="N5_15_1"/>
      <w:r w:rsidRPr="00DF5CDE">
        <w:rPr>
          <w:rFonts w:hint="eastAsia"/>
          <w:sz w:val="12"/>
          <w:szCs w:val="12"/>
          <w:u w:color="000000"/>
        </w:rPr>
        <w:t>155,110</w:t>
      </w:r>
      <w:bookmarkEnd w:id="1614"/>
      <w:bookmarkEnd w:id="1615"/>
      <w:r w:rsidRPr="00DF5CDE">
        <w:rPr>
          <w:rFonts w:hint="eastAsia"/>
          <w:sz w:val="12"/>
          <w:szCs w:val="12"/>
          <w:u w:color="000000"/>
        </w:rPr>
        <w:tab/>
      </w:r>
      <w:bookmarkStart w:id="1616" w:name="TabStop_N_5_15_2"/>
      <w:bookmarkStart w:id="1617" w:name="N5_15_2"/>
      <w:r w:rsidRPr="00DF5CDE">
        <w:rPr>
          <w:rFonts w:hint="eastAsia"/>
          <w:sz w:val="12"/>
          <w:szCs w:val="12"/>
          <w:u w:color="000000"/>
        </w:rPr>
        <w:t>72,517</w:t>
      </w:r>
      <w:bookmarkEnd w:id="1616"/>
      <w:bookmarkEnd w:id="1617"/>
      <w:r w:rsidRPr="00DF5CDE">
        <w:rPr>
          <w:rFonts w:hint="eastAsia"/>
          <w:sz w:val="12"/>
          <w:szCs w:val="12"/>
          <w:u w:color="000000"/>
        </w:rPr>
        <w:tab/>
      </w:r>
      <w:bookmarkStart w:id="1618" w:name="TabStop_N_5_15_3"/>
      <w:bookmarkStart w:id="1619" w:name="N5_15_3"/>
      <w:r w:rsidRPr="00DF5CDE">
        <w:rPr>
          <w:rFonts w:hint="eastAsia"/>
          <w:sz w:val="12"/>
          <w:szCs w:val="12"/>
          <w:u w:color="000000"/>
        </w:rPr>
        <w:t>227,627</w:t>
      </w:r>
      <w:bookmarkEnd w:id="1618"/>
      <w:bookmarkEnd w:id="1619"/>
    </w:p>
    <w:p w14:paraId="255041FA" w14:textId="77777777" w:rsidR="00030305" w:rsidRPr="00DF5CDE" w:rsidRDefault="00030305" w:rsidP="00030305">
      <w:pPr>
        <w:tabs>
          <w:tab w:val="right" w:pos="6336"/>
          <w:tab w:val="right" w:pos="8251"/>
          <w:tab w:val="right" w:pos="10166"/>
        </w:tabs>
        <w:snapToGrid w:val="0"/>
        <w:spacing w:after="140" w:line="25" w:lineRule="auto"/>
        <w:ind w:left="689"/>
        <w:rPr>
          <w:color w:val="FFFFFF"/>
          <w:sz w:val="12"/>
          <w:szCs w:val="12"/>
          <w:u w:val="double" w:color="000000"/>
        </w:rPr>
      </w:pPr>
      <w:bookmarkStart w:id="1620" w:name="TabStop_N_underline_5_15_0"/>
      <w:bookmarkStart w:id="1621" w:name="Nunderline_5_15_0"/>
      <w:bookmarkEnd w:id="1620"/>
      <w:bookmarkEnd w:id="1621"/>
      <w:r w:rsidRPr="00DF5CDE">
        <w:rPr>
          <w:color w:val="FFFFFF"/>
          <w:sz w:val="12"/>
          <w:szCs w:val="12"/>
          <w:u w:color="000000"/>
        </w:rPr>
        <w:tab/>
      </w:r>
      <w:bookmarkStart w:id="1622" w:name="TabStop_N_underline_5_15_1"/>
      <w:bookmarkStart w:id="1623" w:name="Nunderline_5_15_1"/>
      <w:r w:rsidRPr="00DF5CDE">
        <w:rPr>
          <w:color w:val="FFFFFF"/>
          <w:sz w:val="12"/>
          <w:szCs w:val="12"/>
          <w:u w:val="double" w:color="000000"/>
        </w:rPr>
        <w:t>________</w:t>
      </w:r>
      <w:bookmarkEnd w:id="1622"/>
      <w:bookmarkEnd w:id="1623"/>
      <w:r w:rsidRPr="00DF5CDE">
        <w:rPr>
          <w:color w:val="FFFFFF"/>
          <w:sz w:val="12"/>
          <w:szCs w:val="12"/>
          <w:u w:color="000000"/>
        </w:rPr>
        <w:tab/>
      </w:r>
      <w:bookmarkStart w:id="1624" w:name="TabStop_N_underline_5_15_2"/>
      <w:bookmarkStart w:id="1625" w:name="Nunderline_5_15_2"/>
      <w:r w:rsidRPr="00DF5CDE">
        <w:rPr>
          <w:color w:val="FFFFFF"/>
          <w:sz w:val="12"/>
          <w:szCs w:val="12"/>
          <w:u w:val="double" w:color="000000"/>
        </w:rPr>
        <w:t>________</w:t>
      </w:r>
      <w:bookmarkEnd w:id="1624"/>
      <w:bookmarkEnd w:id="1625"/>
      <w:r w:rsidRPr="00DF5CDE">
        <w:rPr>
          <w:color w:val="FFFFFF"/>
          <w:sz w:val="12"/>
          <w:szCs w:val="12"/>
          <w:u w:color="000000"/>
        </w:rPr>
        <w:tab/>
      </w:r>
      <w:bookmarkStart w:id="1626" w:name="TabStop_N_underline_5_15_3"/>
      <w:bookmarkStart w:id="1627" w:name="Nunderline_5_15_3"/>
      <w:r w:rsidRPr="00DF5CDE">
        <w:rPr>
          <w:color w:val="FFFFFF"/>
          <w:sz w:val="12"/>
          <w:szCs w:val="12"/>
          <w:u w:val="double" w:color="000000"/>
        </w:rPr>
        <w:t>________</w:t>
      </w:r>
      <w:bookmarkEnd w:id="1626"/>
      <w:bookmarkEnd w:id="1627"/>
    </w:p>
    <w:p w14:paraId="12FFDB61" w14:textId="77777777" w:rsidR="00030305" w:rsidRPr="00DF5CDE" w:rsidRDefault="00030305" w:rsidP="00030305">
      <w:pPr>
        <w:tabs>
          <w:tab w:val="right" w:pos="6336"/>
          <w:tab w:val="right" w:pos="8251"/>
          <w:tab w:val="right" w:pos="10166"/>
        </w:tabs>
        <w:snapToGrid w:val="0"/>
        <w:ind w:left="689"/>
        <w:rPr>
          <w:sz w:val="12"/>
          <w:szCs w:val="12"/>
          <w:u w:color="000000"/>
        </w:rPr>
      </w:pPr>
      <w:bookmarkStart w:id="1628" w:name="TabStop_N_5_16_0"/>
      <w:bookmarkStart w:id="1629" w:name="N5_16_0"/>
      <w:r w:rsidRPr="00DF5CDE">
        <w:rPr>
          <w:rFonts w:hint="eastAsia"/>
          <w:sz w:val="12"/>
          <w:szCs w:val="12"/>
          <w:u w:color="000000"/>
        </w:rPr>
        <w:t>2023</w:t>
      </w:r>
      <w:r w:rsidRPr="00DF5CDE">
        <w:rPr>
          <w:rFonts w:hint="eastAsia"/>
          <w:sz w:val="12"/>
          <w:szCs w:val="12"/>
          <w:u w:color="000000"/>
        </w:rPr>
        <w:t>年</w:t>
      </w:r>
      <w:r w:rsidRPr="00DF5CDE">
        <w:rPr>
          <w:rFonts w:hint="eastAsia"/>
          <w:sz w:val="12"/>
          <w:szCs w:val="12"/>
          <w:u w:color="000000"/>
        </w:rPr>
        <w:t>12</w:t>
      </w:r>
      <w:r w:rsidRPr="00DF5CDE">
        <w:rPr>
          <w:rFonts w:hint="eastAsia"/>
          <w:sz w:val="12"/>
          <w:szCs w:val="12"/>
          <w:u w:color="000000"/>
        </w:rPr>
        <w:t>月</w:t>
      </w:r>
      <w:r w:rsidRPr="00DF5CDE">
        <w:rPr>
          <w:rFonts w:hint="eastAsia"/>
          <w:sz w:val="12"/>
          <w:szCs w:val="12"/>
          <w:u w:color="000000"/>
        </w:rPr>
        <w:t>31</w:t>
      </w:r>
      <w:r w:rsidRPr="00DF5CDE">
        <w:rPr>
          <w:rFonts w:hint="eastAsia"/>
          <w:sz w:val="12"/>
          <w:szCs w:val="12"/>
          <w:u w:color="000000"/>
        </w:rPr>
        <w:t>日</w:t>
      </w:r>
      <w:bookmarkEnd w:id="1628"/>
      <w:bookmarkEnd w:id="1629"/>
      <w:r w:rsidRPr="00DF5CDE">
        <w:rPr>
          <w:rFonts w:hint="eastAsia"/>
          <w:sz w:val="12"/>
          <w:szCs w:val="12"/>
          <w:u w:color="000000"/>
        </w:rPr>
        <w:tab/>
      </w:r>
      <w:bookmarkStart w:id="1630" w:name="TabStop_N_5_16_1"/>
      <w:bookmarkStart w:id="1631" w:name="N5_16_1"/>
      <w:r w:rsidRPr="00DF5CDE">
        <w:rPr>
          <w:rFonts w:hint="eastAsia"/>
          <w:sz w:val="12"/>
          <w:szCs w:val="12"/>
          <w:u w:color="000000"/>
        </w:rPr>
        <w:t>172,746</w:t>
      </w:r>
      <w:bookmarkEnd w:id="1630"/>
      <w:bookmarkEnd w:id="1631"/>
      <w:r w:rsidRPr="00DF5CDE">
        <w:rPr>
          <w:rFonts w:hint="eastAsia"/>
          <w:sz w:val="12"/>
          <w:szCs w:val="12"/>
          <w:u w:color="000000"/>
        </w:rPr>
        <w:tab/>
      </w:r>
      <w:bookmarkStart w:id="1632" w:name="TabStop_N_5_16_2"/>
      <w:bookmarkStart w:id="1633" w:name="N5_16_2"/>
      <w:r w:rsidRPr="00DF5CDE">
        <w:rPr>
          <w:rFonts w:hint="eastAsia"/>
          <w:sz w:val="12"/>
          <w:szCs w:val="12"/>
          <w:u w:color="000000"/>
        </w:rPr>
        <w:t>60,451</w:t>
      </w:r>
      <w:bookmarkEnd w:id="1632"/>
      <w:bookmarkEnd w:id="1633"/>
      <w:r w:rsidRPr="00DF5CDE">
        <w:rPr>
          <w:rFonts w:hint="eastAsia"/>
          <w:sz w:val="12"/>
          <w:szCs w:val="12"/>
          <w:u w:color="000000"/>
        </w:rPr>
        <w:tab/>
      </w:r>
      <w:bookmarkStart w:id="1634" w:name="TabStop_N_5_16_3"/>
      <w:bookmarkStart w:id="1635" w:name="N5_16_3"/>
      <w:r w:rsidRPr="00DF5CDE">
        <w:rPr>
          <w:rFonts w:hint="eastAsia"/>
          <w:sz w:val="12"/>
          <w:szCs w:val="12"/>
          <w:u w:color="000000"/>
        </w:rPr>
        <w:t>233,197</w:t>
      </w:r>
      <w:bookmarkEnd w:id="1634"/>
      <w:bookmarkEnd w:id="1635"/>
    </w:p>
    <w:p w14:paraId="7C8FDD9E" w14:textId="77777777" w:rsidR="00030305" w:rsidRPr="00DF5CDE" w:rsidRDefault="00030305" w:rsidP="00030305">
      <w:pPr>
        <w:tabs>
          <w:tab w:val="right" w:pos="6336"/>
          <w:tab w:val="right" w:pos="8251"/>
          <w:tab w:val="right" w:pos="10166"/>
        </w:tabs>
        <w:snapToGrid w:val="0"/>
        <w:spacing w:after="140" w:line="25" w:lineRule="auto"/>
        <w:ind w:left="689"/>
        <w:rPr>
          <w:color w:val="FFFFFF"/>
          <w:sz w:val="12"/>
          <w:szCs w:val="12"/>
          <w:u w:val="double" w:color="000000"/>
        </w:rPr>
      </w:pPr>
      <w:bookmarkStart w:id="1636" w:name="TabStop_N_underline_5_16_0"/>
      <w:bookmarkStart w:id="1637" w:name="Nunderline_5_16_0"/>
      <w:bookmarkEnd w:id="1636"/>
      <w:bookmarkEnd w:id="1637"/>
      <w:r w:rsidRPr="00DF5CDE">
        <w:rPr>
          <w:color w:val="FFFFFF"/>
          <w:sz w:val="12"/>
          <w:szCs w:val="12"/>
          <w:u w:color="000000"/>
        </w:rPr>
        <w:tab/>
      </w:r>
      <w:bookmarkStart w:id="1638" w:name="TabStop_N_underline_5_16_1"/>
      <w:bookmarkStart w:id="1639" w:name="Nunderline_5_16_1"/>
      <w:r w:rsidRPr="00DF5CDE">
        <w:rPr>
          <w:color w:val="FFFFFF"/>
          <w:sz w:val="12"/>
          <w:szCs w:val="12"/>
          <w:u w:val="double" w:color="000000"/>
        </w:rPr>
        <w:t>________</w:t>
      </w:r>
      <w:bookmarkEnd w:id="1638"/>
      <w:bookmarkEnd w:id="1639"/>
      <w:r w:rsidRPr="00DF5CDE">
        <w:rPr>
          <w:color w:val="FFFFFF"/>
          <w:sz w:val="12"/>
          <w:szCs w:val="12"/>
          <w:u w:color="000000"/>
        </w:rPr>
        <w:tab/>
      </w:r>
      <w:bookmarkStart w:id="1640" w:name="TabStop_N_underline_5_16_2"/>
      <w:bookmarkStart w:id="1641" w:name="Nunderline_5_16_2"/>
      <w:r w:rsidRPr="00DF5CDE">
        <w:rPr>
          <w:color w:val="FFFFFF"/>
          <w:sz w:val="12"/>
          <w:szCs w:val="12"/>
          <w:u w:val="double" w:color="000000"/>
        </w:rPr>
        <w:t>________</w:t>
      </w:r>
      <w:bookmarkEnd w:id="1640"/>
      <w:bookmarkEnd w:id="1641"/>
      <w:r w:rsidRPr="00DF5CDE">
        <w:rPr>
          <w:color w:val="FFFFFF"/>
          <w:sz w:val="12"/>
          <w:szCs w:val="12"/>
          <w:u w:color="000000"/>
        </w:rPr>
        <w:tab/>
      </w:r>
      <w:bookmarkStart w:id="1642" w:name="TabStop_N_underline_5_16_3"/>
      <w:bookmarkStart w:id="1643" w:name="Nunderline_5_16_3"/>
      <w:r w:rsidRPr="00DF5CDE">
        <w:rPr>
          <w:color w:val="FFFFFF"/>
          <w:sz w:val="12"/>
          <w:szCs w:val="12"/>
          <w:u w:val="double" w:color="000000"/>
        </w:rPr>
        <w:t>________</w:t>
      </w:r>
      <w:bookmarkEnd w:id="1642"/>
      <w:bookmarkEnd w:id="1643"/>
    </w:p>
    <w:p w14:paraId="3635FE3F" w14:textId="77777777" w:rsidR="00030305" w:rsidRDefault="00030305" w:rsidP="00030305">
      <w:pPr>
        <w:tabs>
          <w:tab w:val="right" w:pos="6336"/>
          <w:tab w:val="right" w:pos="8251"/>
          <w:tab w:val="right" w:pos="10166"/>
        </w:tabs>
        <w:snapToGrid w:val="0"/>
        <w:ind w:left="689"/>
        <w:rPr>
          <w:u w:color="000000"/>
        </w:rPr>
      </w:pPr>
      <w:bookmarkStart w:id="1644" w:name="sheetstart6"/>
      <w:bookmarkEnd w:id="1644"/>
    </w:p>
    <w:p w14:paraId="50677680" w14:textId="77777777" w:rsidR="00030305" w:rsidRDefault="00030305" w:rsidP="00030305">
      <w:pPr>
        <w:pStyle w:val="1"/>
        <w:ind w:left="720" w:hanging="720"/>
        <w:rPr>
          <w:u w:color="000000"/>
        </w:rPr>
      </w:pPr>
      <w:r w:rsidRPr="00030305">
        <w:rPr>
          <w:rFonts w:hint="eastAsia"/>
          <w:u w:color="000000"/>
        </w:rPr>
        <w:t>6.</w:t>
      </w:r>
      <w:r w:rsidRPr="00030305">
        <w:rPr>
          <w:rFonts w:hint="eastAsia"/>
          <w:u w:color="000000"/>
        </w:rPr>
        <w:tab/>
      </w:r>
      <w:r w:rsidRPr="00030305">
        <w:rPr>
          <w:rFonts w:hint="eastAsia"/>
          <w:u w:color="000000"/>
        </w:rPr>
        <w:t>长期待摊费用</w:t>
      </w:r>
    </w:p>
    <w:p w14:paraId="2C39EE82" w14:textId="77777777" w:rsidR="00030305" w:rsidRPr="00595A9A" w:rsidRDefault="00030305" w:rsidP="00030305">
      <w:pPr>
        <w:rPr>
          <w:sz w:val="11"/>
          <w:szCs w:val="11"/>
        </w:rPr>
      </w:pPr>
    </w:p>
    <w:p w14:paraId="457FBB2E" w14:textId="77777777" w:rsidR="00030305" w:rsidRPr="00595A9A" w:rsidRDefault="00030305" w:rsidP="00030305">
      <w:pPr>
        <w:tabs>
          <w:tab w:val="center" w:pos="6439"/>
          <w:tab w:val="center" w:pos="8844"/>
        </w:tabs>
        <w:ind w:left="689"/>
        <w:rPr>
          <w:sz w:val="11"/>
          <w:szCs w:val="11"/>
        </w:rPr>
      </w:pPr>
      <w:bookmarkStart w:id="1645" w:name="TabStop_N_6_1_0"/>
      <w:bookmarkStart w:id="1646" w:name="N6_1_0"/>
      <w:bookmarkEnd w:id="1645"/>
      <w:bookmarkEnd w:id="1646"/>
      <w:r w:rsidRPr="00595A9A">
        <w:rPr>
          <w:rFonts w:hint="eastAsia"/>
          <w:sz w:val="11"/>
          <w:szCs w:val="11"/>
        </w:rPr>
        <w:tab/>
      </w:r>
      <w:bookmarkStart w:id="1647" w:name="TabStop_N_6_1_1"/>
      <w:bookmarkStart w:id="1648" w:name="N6_1_1"/>
      <w:r w:rsidRPr="00595A9A">
        <w:rPr>
          <w:rFonts w:hint="eastAsia"/>
          <w:sz w:val="11"/>
          <w:szCs w:val="11"/>
        </w:rPr>
        <w:t>2023</w:t>
      </w:r>
      <w:r w:rsidRPr="00595A9A">
        <w:rPr>
          <w:rFonts w:hint="eastAsia"/>
          <w:sz w:val="11"/>
          <w:szCs w:val="11"/>
        </w:rPr>
        <w:t>年</w:t>
      </w:r>
      <w:bookmarkEnd w:id="1647"/>
      <w:bookmarkEnd w:id="1648"/>
      <w:r w:rsidRPr="00595A9A">
        <w:rPr>
          <w:rFonts w:hint="eastAsia"/>
          <w:sz w:val="11"/>
          <w:szCs w:val="11"/>
        </w:rPr>
        <w:tab/>
      </w:r>
      <w:bookmarkStart w:id="1649" w:name="TabStop_N_6_1_2"/>
      <w:bookmarkStart w:id="1650" w:name="N6_1_2"/>
      <w:r w:rsidRPr="00595A9A">
        <w:rPr>
          <w:rFonts w:hint="eastAsia"/>
          <w:sz w:val="11"/>
          <w:szCs w:val="11"/>
        </w:rPr>
        <w:t>2022</w:t>
      </w:r>
      <w:r w:rsidRPr="00595A9A">
        <w:rPr>
          <w:rFonts w:hint="eastAsia"/>
          <w:sz w:val="11"/>
          <w:szCs w:val="11"/>
        </w:rPr>
        <w:t>年</w:t>
      </w:r>
      <w:bookmarkEnd w:id="1649"/>
      <w:bookmarkEnd w:id="1650"/>
    </w:p>
    <w:p w14:paraId="503CB844" w14:textId="77777777" w:rsidR="00030305" w:rsidRPr="00595A9A" w:rsidRDefault="00030305" w:rsidP="00030305">
      <w:pPr>
        <w:tabs>
          <w:tab w:val="center" w:pos="6439"/>
          <w:tab w:val="center" w:pos="8844"/>
        </w:tabs>
        <w:snapToGrid w:val="0"/>
        <w:ind w:left="689"/>
        <w:rPr>
          <w:sz w:val="11"/>
          <w:szCs w:val="11"/>
          <w:u w:val="single"/>
        </w:rPr>
      </w:pPr>
      <w:bookmarkStart w:id="1651" w:name="TabStop_N_6_2_0"/>
      <w:bookmarkStart w:id="1652" w:name="N6_2_0"/>
      <w:bookmarkEnd w:id="1651"/>
      <w:bookmarkEnd w:id="1652"/>
      <w:r w:rsidRPr="00595A9A">
        <w:rPr>
          <w:rFonts w:hint="eastAsia"/>
          <w:sz w:val="11"/>
          <w:szCs w:val="11"/>
        </w:rPr>
        <w:tab/>
      </w:r>
      <w:bookmarkStart w:id="1653" w:name="TabStop_N_6_2_1"/>
      <w:bookmarkStart w:id="1654" w:name="N6_2_1"/>
      <w:r w:rsidRPr="00595A9A">
        <w:rPr>
          <w:rFonts w:hint="eastAsia"/>
          <w:sz w:val="11"/>
          <w:szCs w:val="11"/>
          <w:u w:val="single"/>
        </w:rPr>
        <w:t>12</w:t>
      </w:r>
      <w:r w:rsidRPr="00595A9A">
        <w:rPr>
          <w:rFonts w:hint="eastAsia"/>
          <w:sz w:val="11"/>
          <w:szCs w:val="11"/>
          <w:u w:val="single"/>
        </w:rPr>
        <w:t>月</w:t>
      </w:r>
      <w:r w:rsidRPr="00595A9A">
        <w:rPr>
          <w:rFonts w:hint="eastAsia"/>
          <w:sz w:val="11"/>
          <w:szCs w:val="11"/>
          <w:u w:val="single"/>
        </w:rPr>
        <w:t>31</w:t>
      </w:r>
      <w:r w:rsidRPr="00595A9A">
        <w:rPr>
          <w:rFonts w:hint="eastAsia"/>
          <w:sz w:val="11"/>
          <w:szCs w:val="11"/>
          <w:u w:val="single"/>
        </w:rPr>
        <w:t>日</w:t>
      </w:r>
      <w:bookmarkEnd w:id="1653"/>
      <w:bookmarkEnd w:id="1654"/>
      <w:r w:rsidRPr="00595A9A">
        <w:rPr>
          <w:rFonts w:hint="eastAsia"/>
          <w:sz w:val="11"/>
          <w:szCs w:val="11"/>
        </w:rPr>
        <w:tab/>
      </w:r>
      <w:bookmarkStart w:id="1655" w:name="TabStop_N_6_2_2"/>
      <w:bookmarkStart w:id="1656" w:name="N6_2_2"/>
      <w:r w:rsidRPr="00595A9A">
        <w:rPr>
          <w:rFonts w:hint="eastAsia"/>
          <w:sz w:val="11"/>
          <w:szCs w:val="11"/>
          <w:u w:val="single"/>
        </w:rPr>
        <w:t>12</w:t>
      </w:r>
      <w:r w:rsidRPr="00595A9A">
        <w:rPr>
          <w:rFonts w:hint="eastAsia"/>
          <w:sz w:val="11"/>
          <w:szCs w:val="11"/>
          <w:u w:val="single"/>
        </w:rPr>
        <w:t>月</w:t>
      </w:r>
      <w:r w:rsidRPr="00595A9A">
        <w:rPr>
          <w:rFonts w:hint="eastAsia"/>
          <w:sz w:val="11"/>
          <w:szCs w:val="11"/>
          <w:u w:val="single"/>
        </w:rPr>
        <w:t>31</w:t>
      </w:r>
      <w:r w:rsidRPr="00595A9A">
        <w:rPr>
          <w:rFonts w:hint="eastAsia"/>
          <w:sz w:val="11"/>
          <w:szCs w:val="11"/>
          <w:u w:val="single"/>
        </w:rPr>
        <w:t>日</w:t>
      </w:r>
      <w:bookmarkEnd w:id="1655"/>
      <w:bookmarkEnd w:id="1656"/>
    </w:p>
    <w:p w14:paraId="4475D967" w14:textId="77777777" w:rsidR="00030305" w:rsidRPr="00595A9A" w:rsidRDefault="00030305" w:rsidP="00030305">
      <w:pPr>
        <w:tabs>
          <w:tab w:val="center" w:pos="6439"/>
          <w:tab w:val="center" w:pos="8844"/>
        </w:tabs>
        <w:snapToGrid w:val="0"/>
        <w:ind w:left="689"/>
        <w:rPr>
          <w:sz w:val="11"/>
          <w:szCs w:val="11"/>
        </w:rPr>
      </w:pPr>
      <w:bookmarkStart w:id="1657" w:name="TabStop_N_6_3_0"/>
      <w:bookmarkStart w:id="1658" w:name="N6_3_0"/>
      <w:bookmarkEnd w:id="1657"/>
      <w:bookmarkEnd w:id="1658"/>
      <w:r w:rsidRPr="00595A9A">
        <w:rPr>
          <w:rFonts w:hint="eastAsia"/>
          <w:sz w:val="11"/>
          <w:szCs w:val="11"/>
        </w:rPr>
        <w:tab/>
      </w:r>
      <w:bookmarkStart w:id="1659" w:name="TabStop_N_6_3_1"/>
      <w:bookmarkStart w:id="1660" w:name="N6_3_1"/>
      <w:r w:rsidRPr="00595A9A">
        <w:rPr>
          <w:rFonts w:hint="eastAsia"/>
          <w:sz w:val="11"/>
          <w:szCs w:val="11"/>
        </w:rPr>
        <w:t>人民币元</w:t>
      </w:r>
      <w:bookmarkEnd w:id="1659"/>
      <w:bookmarkEnd w:id="1660"/>
      <w:r w:rsidRPr="00595A9A">
        <w:rPr>
          <w:rFonts w:hint="eastAsia"/>
          <w:sz w:val="11"/>
          <w:szCs w:val="11"/>
        </w:rPr>
        <w:tab/>
      </w:r>
      <w:bookmarkStart w:id="1661" w:name="TabStop_N_6_3_2"/>
      <w:bookmarkStart w:id="1662" w:name="N6_3_2"/>
      <w:r w:rsidRPr="00595A9A">
        <w:rPr>
          <w:rFonts w:hint="eastAsia"/>
          <w:sz w:val="11"/>
          <w:szCs w:val="11"/>
        </w:rPr>
        <w:t>人民币元</w:t>
      </w:r>
      <w:bookmarkEnd w:id="1661"/>
      <w:bookmarkEnd w:id="1662"/>
    </w:p>
    <w:p w14:paraId="78220FF1" w14:textId="77777777" w:rsidR="00030305" w:rsidRPr="00595A9A" w:rsidRDefault="00030305" w:rsidP="00030305">
      <w:pPr>
        <w:tabs>
          <w:tab w:val="right" w:pos="7762"/>
          <w:tab w:val="right" w:pos="10166"/>
        </w:tabs>
        <w:snapToGrid w:val="0"/>
        <w:ind w:left="689"/>
        <w:rPr>
          <w:sz w:val="11"/>
          <w:szCs w:val="11"/>
        </w:rPr>
      </w:pPr>
      <w:bookmarkStart w:id="1663" w:name="TabStop_N_6_4_0"/>
      <w:bookmarkStart w:id="1664" w:name="N6_4_0"/>
      <w:bookmarkStart w:id="1665" w:name="TabStop_N_6_4_1"/>
      <w:bookmarkStart w:id="1666" w:name="N6_4_1"/>
      <w:bookmarkStart w:id="1667" w:name="TabStop_N_6_4_2"/>
      <w:bookmarkStart w:id="1668" w:name="N6_4_2"/>
      <w:bookmarkEnd w:id="1663"/>
      <w:bookmarkEnd w:id="1664"/>
      <w:bookmarkEnd w:id="1665"/>
      <w:bookmarkEnd w:id="1666"/>
      <w:bookmarkEnd w:id="1667"/>
      <w:bookmarkEnd w:id="1668"/>
      <w:r w:rsidRPr="00595A9A">
        <w:rPr>
          <w:sz w:val="11"/>
          <w:szCs w:val="11"/>
        </w:rPr>
        <w:tab/>
      </w:r>
      <w:r w:rsidRPr="00595A9A">
        <w:rPr>
          <w:sz w:val="11"/>
          <w:szCs w:val="11"/>
        </w:rPr>
        <w:tab/>
      </w:r>
    </w:p>
    <w:p w14:paraId="4DCA9459" w14:textId="77777777" w:rsidR="00030305" w:rsidRPr="00595A9A" w:rsidRDefault="00030305" w:rsidP="00030305">
      <w:pPr>
        <w:tabs>
          <w:tab w:val="right" w:pos="7522"/>
          <w:tab w:val="right" w:pos="10166"/>
        </w:tabs>
        <w:snapToGrid w:val="0"/>
        <w:ind w:left="689"/>
        <w:rPr>
          <w:sz w:val="11"/>
          <w:szCs w:val="11"/>
        </w:rPr>
      </w:pPr>
      <w:bookmarkStart w:id="1669" w:name="TabStop_N_6_5_0"/>
      <w:bookmarkStart w:id="1670" w:name="N6_5_0"/>
      <w:r w:rsidRPr="00595A9A">
        <w:rPr>
          <w:rFonts w:hint="eastAsia"/>
          <w:sz w:val="11"/>
          <w:szCs w:val="11"/>
        </w:rPr>
        <w:t>经营租入固定资产改良支出</w:t>
      </w:r>
      <w:bookmarkEnd w:id="1669"/>
      <w:bookmarkEnd w:id="1670"/>
      <w:r w:rsidRPr="00595A9A">
        <w:rPr>
          <w:rFonts w:hint="eastAsia"/>
          <w:sz w:val="11"/>
          <w:szCs w:val="11"/>
        </w:rPr>
        <w:tab/>
      </w:r>
      <w:bookmarkStart w:id="1671" w:name="TabStop_N_6_5_1"/>
      <w:bookmarkStart w:id="1672" w:name="N6_5_1"/>
      <w:r w:rsidRPr="00595A9A">
        <w:rPr>
          <w:rFonts w:hint="eastAsia"/>
          <w:sz w:val="11"/>
          <w:szCs w:val="11"/>
        </w:rPr>
        <w:t>-</w:t>
      </w:r>
      <w:bookmarkEnd w:id="1671"/>
      <w:bookmarkEnd w:id="1672"/>
      <w:r w:rsidRPr="00595A9A">
        <w:rPr>
          <w:rFonts w:hint="eastAsia"/>
          <w:sz w:val="11"/>
          <w:szCs w:val="11"/>
        </w:rPr>
        <w:tab/>
      </w:r>
      <w:bookmarkStart w:id="1673" w:name="TabStop_N_6_5_2"/>
      <w:bookmarkStart w:id="1674" w:name="N6_5_2"/>
      <w:r w:rsidRPr="00595A9A">
        <w:rPr>
          <w:rFonts w:hint="eastAsia"/>
          <w:sz w:val="11"/>
          <w:szCs w:val="11"/>
        </w:rPr>
        <w:t>154,941</w:t>
      </w:r>
      <w:bookmarkEnd w:id="1673"/>
      <w:bookmarkEnd w:id="1674"/>
    </w:p>
    <w:p w14:paraId="6FAA07A6" w14:textId="77777777" w:rsidR="00030305" w:rsidRPr="00595A9A" w:rsidRDefault="00030305" w:rsidP="00030305">
      <w:pPr>
        <w:tabs>
          <w:tab w:val="right" w:pos="7762"/>
          <w:tab w:val="right" w:pos="10166"/>
        </w:tabs>
        <w:snapToGrid w:val="0"/>
        <w:spacing w:after="140" w:line="25" w:lineRule="auto"/>
        <w:ind w:left="689"/>
        <w:rPr>
          <w:color w:val="FFFFFF"/>
          <w:sz w:val="11"/>
          <w:szCs w:val="11"/>
          <w:u w:val="double" w:color="000000"/>
        </w:rPr>
      </w:pPr>
      <w:bookmarkStart w:id="1675" w:name="TabStop_N_underline_6_5_0"/>
      <w:bookmarkStart w:id="1676" w:name="Nunderline_6_5_0"/>
      <w:bookmarkEnd w:id="1675"/>
      <w:bookmarkEnd w:id="1676"/>
      <w:r w:rsidRPr="00595A9A">
        <w:rPr>
          <w:color w:val="FFFFFF"/>
          <w:sz w:val="11"/>
          <w:szCs w:val="11"/>
          <w:u w:color="000000"/>
        </w:rPr>
        <w:tab/>
      </w:r>
      <w:bookmarkStart w:id="1677" w:name="TabStop_N_underline_6_5_1"/>
      <w:bookmarkStart w:id="1678" w:name="Nunderline_6_5_1"/>
      <w:r w:rsidRPr="00595A9A">
        <w:rPr>
          <w:color w:val="FFFFFF"/>
          <w:sz w:val="11"/>
          <w:szCs w:val="11"/>
          <w:u w:val="double" w:color="000000"/>
        </w:rPr>
        <w:t>_________</w:t>
      </w:r>
      <w:bookmarkEnd w:id="1677"/>
      <w:bookmarkEnd w:id="1678"/>
      <w:r w:rsidRPr="00595A9A">
        <w:rPr>
          <w:color w:val="FFFFFF"/>
          <w:sz w:val="11"/>
          <w:szCs w:val="11"/>
          <w:u w:color="000000"/>
        </w:rPr>
        <w:tab/>
      </w:r>
      <w:bookmarkStart w:id="1679" w:name="TabStop_N_underline_6_5_2"/>
      <w:bookmarkStart w:id="1680" w:name="Nunderline_6_5_2"/>
      <w:r w:rsidRPr="00595A9A">
        <w:rPr>
          <w:color w:val="FFFFFF"/>
          <w:sz w:val="11"/>
          <w:szCs w:val="11"/>
          <w:u w:val="double" w:color="000000"/>
        </w:rPr>
        <w:t>_______</w:t>
      </w:r>
      <w:bookmarkEnd w:id="1679"/>
      <w:bookmarkEnd w:id="1680"/>
    </w:p>
    <w:p w14:paraId="68F46C08"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bookmarkStart w:id="1681" w:name="sheetstart7"/>
      <w:bookmarkEnd w:id="1681"/>
    </w:p>
    <w:p w14:paraId="03E14B26"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750C94EB" w14:textId="77777777" w:rsidR="00030305" w:rsidRDefault="00030305" w:rsidP="00030305">
      <w:pPr>
        <w:tabs>
          <w:tab w:val="left" w:pos="720"/>
        </w:tabs>
        <w:jc w:val="both"/>
        <w:rPr>
          <w:u w:color="000000"/>
        </w:rPr>
      </w:pPr>
    </w:p>
    <w:p w14:paraId="7EB9EA56" w14:textId="77777777" w:rsidR="00030305" w:rsidRDefault="00030305" w:rsidP="00030305">
      <w:pPr>
        <w:pStyle w:val="1"/>
        <w:ind w:left="720" w:hanging="720"/>
        <w:rPr>
          <w:u w:color="000000"/>
        </w:rPr>
      </w:pPr>
      <w:r w:rsidRPr="00030305">
        <w:rPr>
          <w:rFonts w:hint="eastAsia"/>
          <w:u w:color="000000"/>
        </w:rPr>
        <w:t>7.</w:t>
      </w:r>
      <w:r w:rsidRPr="00030305">
        <w:rPr>
          <w:rFonts w:hint="eastAsia"/>
          <w:u w:color="000000"/>
        </w:rPr>
        <w:tab/>
      </w:r>
      <w:r w:rsidRPr="00030305">
        <w:rPr>
          <w:rFonts w:hint="eastAsia"/>
          <w:u w:color="000000"/>
        </w:rPr>
        <w:t>递延所得税资产</w:t>
      </w:r>
    </w:p>
    <w:p w14:paraId="3D5FE5E5" w14:textId="77777777" w:rsidR="00030305" w:rsidRDefault="00030305" w:rsidP="00030305"/>
    <w:p w14:paraId="23035763"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递延所得税资产和递延所得税负债</w:t>
      </w:r>
      <w:proofErr w:type="gramStart"/>
      <w:r w:rsidRPr="00030305">
        <w:rPr>
          <w:rFonts w:hint="eastAsia"/>
        </w:rPr>
        <w:t>互抵前明细</w:t>
      </w:r>
      <w:proofErr w:type="gramEnd"/>
    </w:p>
    <w:p w14:paraId="523C3898" w14:textId="77777777" w:rsidR="00030305" w:rsidRPr="003D6E15" w:rsidRDefault="00030305" w:rsidP="00030305">
      <w:pPr>
        <w:rPr>
          <w:sz w:val="10"/>
          <w:szCs w:val="10"/>
        </w:rPr>
      </w:pPr>
    </w:p>
    <w:p w14:paraId="6B5411EF" w14:textId="77777777" w:rsidR="00030305" w:rsidRPr="003D6E15" w:rsidRDefault="00030305" w:rsidP="00030305">
      <w:pPr>
        <w:tabs>
          <w:tab w:val="center" w:pos="5371"/>
          <w:tab w:val="center" w:pos="8568"/>
        </w:tabs>
        <w:ind w:left="689"/>
        <w:rPr>
          <w:sz w:val="10"/>
          <w:szCs w:val="10"/>
        </w:rPr>
      </w:pPr>
      <w:bookmarkStart w:id="1682" w:name="TabStop_N_7_2_0"/>
      <w:bookmarkStart w:id="1683" w:name="N7_2_0"/>
      <w:bookmarkEnd w:id="1682"/>
      <w:bookmarkEnd w:id="1683"/>
      <w:r w:rsidRPr="003D6E15">
        <w:rPr>
          <w:rFonts w:hint="eastAsia"/>
          <w:sz w:val="10"/>
          <w:szCs w:val="10"/>
        </w:rPr>
        <w:tab/>
      </w:r>
      <w:bookmarkStart w:id="1684" w:name="TabStop_N_7_2_1"/>
      <w:bookmarkStart w:id="1685" w:name="N7_2_1"/>
      <w:r w:rsidRPr="003D6E15">
        <w:rPr>
          <w:rFonts w:hint="eastAsia"/>
          <w:sz w:val="10"/>
          <w:szCs w:val="10"/>
        </w:rPr>
        <w:t>可抵扣暂时性差异</w:t>
      </w:r>
      <w:bookmarkStart w:id="1686" w:name="TabStop_N_7_2_3"/>
      <w:bookmarkStart w:id="1687" w:name="N7_2_3"/>
      <w:bookmarkEnd w:id="1684"/>
      <w:bookmarkEnd w:id="1685"/>
      <w:bookmarkEnd w:id="1686"/>
      <w:bookmarkEnd w:id="1687"/>
      <w:r w:rsidRPr="003D6E15">
        <w:rPr>
          <w:rFonts w:hint="eastAsia"/>
          <w:sz w:val="10"/>
          <w:szCs w:val="10"/>
        </w:rPr>
        <w:tab/>
      </w:r>
    </w:p>
    <w:p w14:paraId="1340DB30" w14:textId="77777777" w:rsidR="00030305" w:rsidRPr="003D6E15" w:rsidRDefault="00030305" w:rsidP="00030305">
      <w:pPr>
        <w:tabs>
          <w:tab w:val="center" w:pos="5371"/>
          <w:tab w:val="center" w:pos="8568"/>
        </w:tabs>
        <w:snapToGrid w:val="0"/>
        <w:ind w:left="689"/>
        <w:rPr>
          <w:sz w:val="10"/>
          <w:szCs w:val="10"/>
        </w:rPr>
      </w:pPr>
      <w:bookmarkStart w:id="1688" w:name="TabStop_N_7_3_0"/>
      <w:bookmarkStart w:id="1689" w:name="N7_3_0"/>
      <w:bookmarkEnd w:id="1688"/>
      <w:bookmarkEnd w:id="1689"/>
      <w:r w:rsidRPr="003D6E15">
        <w:rPr>
          <w:rFonts w:hint="eastAsia"/>
          <w:sz w:val="10"/>
          <w:szCs w:val="10"/>
        </w:rPr>
        <w:tab/>
      </w:r>
      <w:bookmarkStart w:id="1690" w:name="TabStop_N_7_3_1"/>
      <w:bookmarkStart w:id="1691" w:name="N7_3_1"/>
      <w:r w:rsidRPr="003D6E15">
        <w:rPr>
          <w:rFonts w:hint="eastAsia"/>
          <w:sz w:val="10"/>
          <w:szCs w:val="10"/>
        </w:rPr>
        <w:t>及可抵扣亏损</w:t>
      </w:r>
      <w:bookmarkEnd w:id="1690"/>
      <w:bookmarkEnd w:id="1691"/>
      <w:r w:rsidRPr="003D6E15">
        <w:rPr>
          <w:rFonts w:hint="eastAsia"/>
          <w:sz w:val="10"/>
          <w:szCs w:val="10"/>
        </w:rPr>
        <w:tab/>
      </w:r>
      <w:bookmarkStart w:id="1692" w:name="TabStop_N_7_3_3"/>
      <w:bookmarkStart w:id="1693" w:name="N7_3_3"/>
      <w:r w:rsidRPr="003D6E15">
        <w:rPr>
          <w:rFonts w:hint="eastAsia"/>
          <w:sz w:val="10"/>
          <w:szCs w:val="10"/>
        </w:rPr>
        <w:t>递延所得税资产</w:t>
      </w:r>
      <w:bookmarkEnd w:id="1692"/>
      <w:bookmarkEnd w:id="1693"/>
    </w:p>
    <w:p w14:paraId="3A258080" w14:textId="77777777" w:rsidR="00030305" w:rsidRPr="003D6E15" w:rsidRDefault="00030305" w:rsidP="00030305">
      <w:pPr>
        <w:tabs>
          <w:tab w:val="center" w:pos="5371"/>
          <w:tab w:val="center" w:pos="8568"/>
        </w:tabs>
        <w:snapToGrid w:val="0"/>
        <w:spacing w:after="140" w:line="25" w:lineRule="auto"/>
        <w:ind w:left="689"/>
        <w:rPr>
          <w:color w:val="FFFFFF"/>
          <w:sz w:val="10"/>
          <w:szCs w:val="10"/>
          <w:u w:val="single" w:color="000000"/>
        </w:rPr>
      </w:pPr>
      <w:bookmarkStart w:id="1694" w:name="TabStop_N_underline_7_3_0"/>
      <w:bookmarkStart w:id="1695" w:name="Nunderline_7_3_0"/>
      <w:bookmarkEnd w:id="1694"/>
      <w:bookmarkEnd w:id="1695"/>
      <w:r w:rsidRPr="003D6E15">
        <w:rPr>
          <w:color w:val="FFFFFF"/>
          <w:sz w:val="10"/>
          <w:szCs w:val="10"/>
          <w:u w:color="000000"/>
        </w:rPr>
        <w:tab/>
      </w:r>
      <w:bookmarkStart w:id="1696" w:name="TabStop_N_underline_7_3_1"/>
      <w:bookmarkStart w:id="1697" w:name="Nunderline_7_3_1"/>
      <w:r w:rsidRPr="003D6E15">
        <w:rPr>
          <w:color w:val="FFFFFF"/>
          <w:sz w:val="10"/>
          <w:szCs w:val="10"/>
          <w:u w:val="single" w:color="000000"/>
        </w:rPr>
        <w:t>________________________</w:t>
      </w:r>
      <w:bookmarkEnd w:id="1696"/>
      <w:bookmarkEnd w:id="1697"/>
      <w:r w:rsidRPr="003D6E15">
        <w:rPr>
          <w:color w:val="FFFFFF"/>
          <w:sz w:val="10"/>
          <w:szCs w:val="10"/>
          <w:u w:color="000000"/>
        </w:rPr>
        <w:tab/>
      </w:r>
      <w:bookmarkStart w:id="1698" w:name="TabStop_N_underline_7_3_3"/>
      <w:bookmarkStart w:id="1699" w:name="Nunderline_7_3_3"/>
      <w:r w:rsidRPr="003D6E15">
        <w:rPr>
          <w:color w:val="FFFFFF"/>
          <w:sz w:val="10"/>
          <w:szCs w:val="10"/>
          <w:u w:val="single" w:color="000000"/>
        </w:rPr>
        <w:t>________________________</w:t>
      </w:r>
      <w:bookmarkEnd w:id="1698"/>
      <w:bookmarkEnd w:id="1699"/>
    </w:p>
    <w:p w14:paraId="4BBF93F4" w14:textId="77777777" w:rsidR="00030305" w:rsidRPr="003D6E15" w:rsidRDefault="00030305" w:rsidP="00030305">
      <w:pPr>
        <w:tabs>
          <w:tab w:val="center" w:pos="4492"/>
          <w:tab w:val="center" w:pos="6090"/>
          <w:tab w:val="center" w:pos="7689"/>
          <w:tab w:val="center" w:pos="9287"/>
        </w:tabs>
        <w:snapToGrid w:val="0"/>
        <w:ind w:left="689"/>
        <w:rPr>
          <w:sz w:val="10"/>
          <w:szCs w:val="10"/>
          <w:u w:color="000000"/>
        </w:rPr>
      </w:pPr>
      <w:bookmarkStart w:id="1700" w:name="TabStop_N_7_4_0"/>
      <w:bookmarkStart w:id="1701" w:name="N7_4_0"/>
      <w:bookmarkEnd w:id="1700"/>
      <w:bookmarkEnd w:id="1701"/>
      <w:r w:rsidRPr="003D6E15">
        <w:rPr>
          <w:rFonts w:hint="eastAsia"/>
          <w:sz w:val="10"/>
          <w:szCs w:val="10"/>
          <w:u w:color="000000"/>
        </w:rPr>
        <w:tab/>
      </w:r>
      <w:bookmarkStart w:id="1702" w:name="TabStop_N_7_4_1"/>
      <w:bookmarkStart w:id="1703" w:name="N7_4_1"/>
      <w:r w:rsidRPr="003D6E15">
        <w:rPr>
          <w:rFonts w:hint="eastAsia"/>
          <w:sz w:val="10"/>
          <w:szCs w:val="10"/>
          <w:u w:color="000000"/>
        </w:rPr>
        <w:t>2023</w:t>
      </w:r>
      <w:r w:rsidRPr="003D6E15">
        <w:rPr>
          <w:rFonts w:hint="eastAsia"/>
          <w:sz w:val="10"/>
          <w:szCs w:val="10"/>
          <w:u w:color="000000"/>
        </w:rPr>
        <w:t>年</w:t>
      </w:r>
      <w:bookmarkEnd w:id="1702"/>
      <w:bookmarkEnd w:id="1703"/>
      <w:r w:rsidRPr="003D6E15">
        <w:rPr>
          <w:rFonts w:hint="eastAsia"/>
          <w:sz w:val="10"/>
          <w:szCs w:val="10"/>
          <w:u w:color="000000"/>
        </w:rPr>
        <w:tab/>
      </w:r>
      <w:bookmarkStart w:id="1704" w:name="TabStop_N_7_4_2"/>
      <w:bookmarkStart w:id="1705" w:name="N7_4_2"/>
      <w:r w:rsidRPr="003D6E15">
        <w:rPr>
          <w:rFonts w:hint="eastAsia"/>
          <w:sz w:val="10"/>
          <w:szCs w:val="10"/>
          <w:u w:color="000000"/>
        </w:rPr>
        <w:t>2022</w:t>
      </w:r>
      <w:r w:rsidRPr="003D6E15">
        <w:rPr>
          <w:rFonts w:hint="eastAsia"/>
          <w:sz w:val="10"/>
          <w:szCs w:val="10"/>
          <w:u w:color="000000"/>
        </w:rPr>
        <w:t>年</w:t>
      </w:r>
      <w:bookmarkEnd w:id="1704"/>
      <w:bookmarkEnd w:id="1705"/>
      <w:r w:rsidRPr="003D6E15">
        <w:rPr>
          <w:rFonts w:hint="eastAsia"/>
          <w:sz w:val="10"/>
          <w:szCs w:val="10"/>
          <w:u w:color="000000"/>
        </w:rPr>
        <w:tab/>
      </w:r>
      <w:bookmarkStart w:id="1706" w:name="TabStop_N_7_4_3"/>
      <w:bookmarkStart w:id="1707" w:name="N7_4_3"/>
      <w:r w:rsidRPr="003D6E15">
        <w:rPr>
          <w:rFonts w:hint="eastAsia"/>
          <w:sz w:val="10"/>
          <w:szCs w:val="10"/>
          <w:u w:color="000000"/>
        </w:rPr>
        <w:t>2023</w:t>
      </w:r>
      <w:r w:rsidRPr="003D6E15">
        <w:rPr>
          <w:rFonts w:hint="eastAsia"/>
          <w:sz w:val="10"/>
          <w:szCs w:val="10"/>
          <w:u w:color="000000"/>
        </w:rPr>
        <w:t>年</w:t>
      </w:r>
      <w:bookmarkEnd w:id="1706"/>
      <w:bookmarkEnd w:id="1707"/>
      <w:r w:rsidRPr="003D6E15">
        <w:rPr>
          <w:rFonts w:hint="eastAsia"/>
          <w:sz w:val="10"/>
          <w:szCs w:val="10"/>
          <w:u w:color="000000"/>
        </w:rPr>
        <w:tab/>
      </w:r>
      <w:bookmarkStart w:id="1708" w:name="TabStop_N_7_4_4"/>
      <w:bookmarkStart w:id="1709" w:name="N7_4_4"/>
      <w:r w:rsidRPr="003D6E15">
        <w:rPr>
          <w:rFonts w:hint="eastAsia"/>
          <w:sz w:val="10"/>
          <w:szCs w:val="10"/>
          <w:u w:color="000000"/>
        </w:rPr>
        <w:t>2022</w:t>
      </w:r>
      <w:r w:rsidRPr="003D6E15">
        <w:rPr>
          <w:rFonts w:hint="eastAsia"/>
          <w:sz w:val="10"/>
          <w:szCs w:val="10"/>
          <w:u w:color="000000"/>
        </w:rPr>
        <w:t>年</w:t>
      </w:r>
      <w:bookmarkEnd w:id="1708"/>
      <w:bookmarkEnd w:id="1709"/>
    </w:p>
    <w:p w14:paraId="0F9BCF3C" w14:textId="77777777" w:rsidR="00030305" w:rsidRPr="003D6E15" w:rsidRDefault="00030305" w:rsidP="00030305">
      <w:pPr>
        <w:tabs>
          <w:tab w:val="center" w:pos="4492"/>
          <w:tab w:val="center" w:pos="6090"/>
          <w:tab w:val="center" w:pos="7689"/>
          <w:tab w:val="center" w:pos="9287"/>
        </w:tabs>
        <w:snapToGrid w:val="0"/>
        <w:ind w:left="689"/>
        <w:rPr>
          <w:sz w:val="10"/>
          <w:szCs w:val="10"/>
          <w:u w:val="single" w:color="000000"/>
        </w:rPr>
      </w:pPr>
      <w:bookmarkStart w:id="1710" w:name="TabStop_N_7_5_0"/>
      <w:bookmarkStart w:id="1711" w:name="N7_5_0"/>
      <w:bookmarkEnd w:id="1710"/>
      <w:bookmarkEnd w:id="1711"/>
      <w:r w:rsidRPr="003D6E15">
        <w:rPr>
          <w:rFonts w:hint="eastAsia"/>
          <w:sz w:val="10"/>
          <w:szCs w:val="10"/>
          <w:u w:color="000000"/>
        </w:rPr>
        <w:tab/>
      </w:r>
      <w:bookmarkStart w:id="1712" w:name="TabStop_N_7_5_1"/>
      <w:bookmarkStart w:id="1713" w:name="N7_5_1"/>
      <w:proofErr w:type="gramStart"/>
      <w:r w:rsidRPr="003D6E15">
        <w:rPr>
          <w:rFonts w:hint="eastAsia"/>
          <w:sz w:val="10"/>
          <w:szCs w:val="10"/>
          <w:u w:val="single" w:color="000000"/>
        </w:rPr>
        <w:t>12</w:t>
      </w:r>
      <w:r w:rsidRPr="003D6E15">
        <w:rPr>
          <w:rFonts w:hint="eastAsia"/>
          <w:sz w:val="10"/>
          <w:szCs w:val="10"/>
          <w:u w:val="single" w:color="000000"/>
        </w:rPr>
        <w:t>月</w:t>
      </w:r>
      <w:r w:rsidRPr="003D6E15">
        <w:rPr>
          <w:rFonts w:hint="eastAsia"/>
          <w:sz w:val="10"/>
          <w:szCs w:val="10"/>
          <w:u w:val="single" w:color="000000"/>
        </w:rPr>
        <w:t>31</w:t>
      </w:r>
      <w:r w:rsidRPr="003D6E15">
        <w:rPr>
          <w:rFonts w:hint="eastAsia"/>
          <w:sz w:val="10"/>
          <w:szCs w:val="10"/>
          <w:u w:val="single" w:color="000000"/>
        </w:rPr>
        <w:t>日</w:t>
      </w:r>
      <w:bookmarkEnd w:id="1712"/>
      <w:bookmarkEnd w:id="1713"/>
      <w:r w:rsidRPr="003D6E15">
        <w:rPr>
          <w:rFonts w:hint="eastAsia"/>
          <w:sz w:val="10"/>
          <w:szCs w:val="10"/>
          <w:u w:color="000000"/>
        </w:rPr>
        <w:tab/>
      </w:r>
      <w:bookmarkStart w:id="1714" w:name="TabStop_N_7_5_2"/>
      <w:bookmarkStart w:id="1715" w:name="N7_5_2"/>
      <w:r w:rsidRPr="003D6E15">
        <w:rPr>
          <w:rFonts w:hint="eastAsia"/>
          <w:sz w:val="10"/>
          <w:szCs w:val="10"/>
          <w:u w:val="single" w:color="000000"/>
        </w:rPr>
        <w:t>12</w:t>
      </w:r>
      <w:r w:rsidRPr="003D6E15">
        <w:rPr>
          <w:rFonts w:hint="eastAsia"/>
          <w:sz w:val="10"/>
          <w:szCs w:val="10"/>
          <w:u w:val="single" w:color="000000"/>
        </w:rPr>
        <w:t>月</w:t>
      </w:r>
      <w:r w:rsidRPr="003D6E15">
        <w:rPr>
          <w:rFonts w:hint="eastAsia"/>
          <w:sz w:val="10"/>
          <w:szCs w:val="10"/>
          <w:u w:val="single" w:color="000000"/>
        </w:rPr>
        <w:t>31</w:t>
      </w:r>
      <w:r w:rsidRPr="003D6E15">
        <w:rPr>
          <w:rFonts w:hint="eastAsia"/>
          <w:sz w:val="10"/>
          <w:szCs w:val="10"/>
          <w:u w:val="single" w:color="000000"/>
        </w:rPr>
        <w:t>日</w:t>
      </w:r>
      <w:bookmarkEnd w:id="1714"/>
      <w:bookmarkEnd w:id="1715"/>
      <w:r w:rsidRPr="003D6E15">
        <w:rPr>
          <w:rFonts w:hint="eastAsia"/>
          <w:sz w:val="10"/>
          <w:szCs w:val="10"/>
          <w:u w:color="000000"/>
        </w:rPr>
        <w:tab/>
      </w:r>
      <w:bookmarkStart w:id="1716" w:name="TabStop_N_7_5_3"/>
      <w:bookmarkStart w:id="1717" w:name="N7_5_3"/>
      <w:proofErr w:type="gramEnd"/>
      <w:r w:rsidRPr="003D6E15">
        <w:rPr>
          <w:rFonts w:hint="eastAsia"/>
          <w:sz w:val="10"/>
          <w:szCs w:val="10"/>
          <w:u w:val="single" w:color="000000"/>
        </w:rPr>
        <w:t>12</w:t>
      </w:r>
      <w:r w:rsidRPr="003D6E15">
        <w:rPr>
          <w:rFonts w:hint="eastAsia"/>
          <w:sz w:val="10"/>
          <w:szCs w:val="10"/>
          <w:u w:val="single" w:color="000000"/>
        </w:rPr>
        <w:t>月</w:t>
      </w:r>
      <w:r w:rsidRPr="003D6E15">
        <w:rPr>
          <w:rFonts w:hint="eastAsia"/>
          <w:sz w:val="10"/>
          <w:szCs w:val="10"/>
          <w:u w:val="single" w:color="000000"/>
        </w:rPr>
        <w:t>31</w:t>
      </w:r>
      <w:r w:rsidRPr="003D6E15">
        <w:rPr>
          <w:rFonts w:hint="eastAsia"/>
          <w:sz w:val="10"/>
          <w:szCs w:val="10"/>
          <w:u w:val="single" w:color="000000"/>
        </w:rPr>
        <w:t>日</w:t>
      </w:r>
      <w:bookmarkEnd w:id="1716"/>
      <w:bookmarkEnd w:id="1717"/>
      <w:r w:rsidRPr="003D6E15">
        <w:rPr>
          <w:rFonts w:hint="eastAsia"/>
          <w:sz w:val="10"/>
          <w:szCs w:val="10"/>
          <w:u w:color="000000"/>
        </w:rPr>
        <w:tab/>
      </w:r>
      <w:bookmarkStart w:id="1718" w:name="TabStop_N_7_5_4"/>
      <w:bookmarkStart w:id="1719" w:name="N7_5_4"/>
      <w:r w:rsidRPr="003D6E15">
        <w:rPr>
          <w:rFonts w:hint="eastAsia"/>
          <w:sz w:val="10"/>
          <w:szCs w:val="10"/>
          <w:u w:val="single" w:color="000000"/>
        </w:rPr>
        <w:t>12</w:t>
      </w:r>
      <w:r w:rsidRPr="003D6E15">
        <w:rPr>
          <w:rFonts w:hint="eastAsia"/>
          <w:sz w:val="10"/>
          <w:szCs w:val="10"/>
          <w:u w:val="single" w:color="000000"/>
        </w:rPr>
        <w:t>月</w:t>
      </w:r>
      <w:r w:rsidRPr="003D6E15">
        <w:rPr>
          <w:rFonts w:hint="eastAsia"/>
          <w:sz w:val="10"/>
          <w:szCs w:val="10"/>
          <w:u w:val="single" w:color="000000"/>
        </w:rPr>
        <w:t>31</w:t>
      </w:r>
      <w:r w:rsidRPr="003D6E15">
        <w:rPr>
          <w:rFonts w:hint="eastAsia"/>
          <w:sz w:val="10"/>
          <w:szCs w:val="10"/>
          <w:u w:val="single" w:color="000000"/>
        </w:rPr>
        <w:t>日</w:t>
      </w:r>
      <w:bookmarkEnd w:id="1718"/>
      <w:bookmarkEnd w:id="1719"/>
    </w:p>
    <w:p w14:paraId="6769F13C" w14:textId="77777777" w:rsidR="00030305" w:rsidRPr="003D6E15" w:rsidRDefault="00030305" w:rsidP="00030305">
      <w:pPr>
        <w:tabs>
          <w:tab w:val="center" w:pos="4492"/>
          <w:tab w:val="center" w:pos="6090"/>
          <w:tab w:val="center" w:pos="7689"/>
          <w:tab w:val="center" w:pos="9287"/>
        </w:tabs>
        <w:snapToGrid w:val="0"/>
        <w:ind w:left="689"/>
        <w:rPr>
          <w:sz w:val="10"/>
          <w:szCs w:val="10"/>
          <w:u w:color="000000"/>
        </w:rPr>
      </w:pPr>
      <w:bookmarkStart w:id="1720" w:name="TabStop_N_7_6_0"/>
      <w:bookmarkStart w:id="1721" w:name="N7_6_0"/>
      <w:bookmarkEnd w:id="1720"/>
      <w:bookmarkEnd w:id="1721"/>
      <w:r w:rsidRPr="003D6E15">
        <w:rPr>
          <w:rFonts w:hint="eastAsia"/>
          <w:sz w:val="10"/>
          <w:szCs w:val="10"/>
          <w:u w:color="000000"/>
        </w:rPr>
        <w:tab/>
      </w:r>
      <w:bookmarkStart w:id="1722" w:name="TabStop_N_7_6_1"/>
      <w:bookmarkStart w:id="1723" w:name="N7_6_1"/>
      <w:r w:rsidRPr="003D6E15">
        <w:rPr>
          <w:rFonts w:hint="eastAsia"/>
          <w:sz w:val="10"/>
          <w:szCs w:val="10"/>
          <w:u w:color="000000"/>
        </w:rPr>
        <w:t>人民币元</w:t>
      </w:r>
      <w:bookmarkEnd w:id="1722"/>
      <w:bookmarkEnd w:id="1723"/>
      <w:r w:rsidRPr="003D6E15">
        <w:rPr>
          <w:rFonts w:hint="eastAsia"/>
          <w:sz w:val="10"/>
          <w:szCs w:val="10"/>
          <w:u w:color="000000"/>
        </w:rPr>
        <w:tab/>
      </w:r>
      <w:bookmarkStart w:id="1724" w:name="TabStop_N_7_6_2"/>
      <w:bookmarkStart w:id="1725" w:name="N7_6_2"/>
      <w:r w:rsidRPr="003D6E15">
        <w:rPr>
          <w:rFonts w:hint="eastAsia"/>
          <w:sz w:val="10"/>
          <w:szCs w:val="10"/>
          <w:u w:color="000000"/>
        </w:rPr>
        <w:t>人民币元</w:t>
      </w:r>
      <w:bookmarkEnd w:id="1724"/>
      <w:bookmarkEnd w:id="1725"/>
      <w:r w:rsidRPr="003D6E15">
        <w:rPr>
          <w:rFonts w:hint="eastAsia"/>
          <w:sz w:val="10"/>
          <w:szCs w:val="10"/>
          <w:u w:color="000000"/>
        </w:rPr>
        <w:tab/>
      </w:r>
      <w:bookmarkStart w:id="1726" w:name="TabStop_N_7_6_3"/>
      <w:bookmarkStart w:id="1727" w:name="N7_6_3"/>
      <w:r w:rsidRPr="003D6E15">
        <w:rPr>
          <w:rFonts w:hint="eastAsia"/>
          <w:sz w:val="10"/>
          <w:szCs w:val="10"/>
          <w:u w:color="000000"/>
        </w:rPr>
        <w:t>人民币元</w:t>
      </w:r>
      <w:bookmarkEnd w:id="1726"/>
      <w:bookmarkEnd w:id="1727"/>
      <w:r w:rsidRPr="003D6E15">
        <w:rPr>
          <w:rFonts w:hint="eastAsia"/>
          <w:sz w:val="10"/>
          <w:szCs w:val="10"/>
          <w:u w:color="000000"/>
        </w:rPr>
        <w:tab/>
      </w:r>
      <w:bookmarkStart w:id="1728" w:name="TabStop_N_7_6_4"/>
      <w:bookmarkStart w:id="1729" w:name="N7_6_4"/>
      <w:r w:rsidRPr="003D6E15">
        <w:rPr>
          <w:rFonts w:hint="eastAsia"/>
          <w:sz w:val="10"/>
          <w:szCs w:val="10"/>
          <w:u w:color="000000"/>
        </w:rPr>
        <w:t>人民币元</w:t>
      </w:r>
      <w:bookmarkEnd w:id="1728"/>
      <w:bookmarkEnd w:id="1729"/>
    </w:p>
    <w:p w14:paraId="66586CBA" w14:textId="77777777" w:rsidR="00030305" w:rsidRPr="003D6E15" w:rsidRDefault="00030305" w:rsidP="00030305">
      <w:pPr>
        <w:tabs>
          <w:tab w:val="right" w:pos="5371"/>
          <w:tab w:val="right" w:pos="6970"/>
          <w:tab w:val="right" w:pos="8568"/>
          <w:tab w:val="right" w:pos="10166"/>
        </w:tabs>
        <w:snapToGrid w:val="0"/>
        <w:ind w:left="689"/>
        <w:rPr>
          <w:sz w:val="10"/>
          <w:szCs w:val="10"/>
          <w:u w:color="000000"/>
        </w:rPr>
      </w:pPr>
      <w:bookmarkStart w:id="1730" w:name="TabStop_N_7_7_0"/>
      <w:bookmarkStart w:id="1731" w:name="N7_7_0"/>
      <w:proofErr w:type="gramStart"/>
      <w:r w:rsidRPr="003D6E15">
        <w:rPr>
          <w:rFonts w:hint="eastAsia"/>
          <w:sz w:val="10"/>
          <w:szCs w:val="10"/>
          <w:u w:color="000000"/>
        </w:rPr>
        <w:t>不</w:t>
      </w:r>
      <w:proofErr w:type="gramEnd"/>
      <w:r w:rsidRPr="003D6E15">
        <w:rPr>
          <w:rFonts w:hint="eastAsia"/>
          <w:sz w:val="10"/>
          <w:szCs w:val="10"/>
          <w:u w:color="000000"/>
        </w:rPr>
        <w:t>准予当年税前扣除的</w:t>
      </w:r>
      <w:bookmarkStart w:id="1732" w:name="TabStop_N_7_7_1"/>
      <w:bookmarkStart w:id="1733" w:name="N7_7_1"/>
      <w:bookmarkStart w:id="1734" w:name="TabStop_N_7_7_2"/>
      <w:bookmarkStart w:id="1735" w:name="N7_7_2"/>
      <w:bookmarkStart w:id="1736" w:name="TabStop_N_7_7_3"/>
      <w:bookmarkStart w:id="1737" w:name="N7_7_3"/>
      <w:bookmarkStart w:id="1738" w:name="TabStop_N_7_7_4"/>
      <w:bookmarkStart w:id="1739" w:name="N7_7_4"/>
      <w:bookmarkEnd w:id="1730"/>
      <w:bookmarkEnd w:id="1731"/>
      <w:bookmarkEnd w:id="1732"/>
      <w:bookmarkEnd w:id="1733"/>
      <w:bookmarkEnd w:id="1734"/>
      <w:bookmarkEnd w:id="1735"/>
      <w:bookmarkEnd w:id="1736"/>
      <w:bookmarkEnd w:id="1737"/>
      <w:bookmarkEnd w:id="1738"/>
      <w:bookmarkEnd w:id="1739"/>
      <w:r w:rsidRPr="003D6E15">
        <w:rPr>
          <w:rFonts w:hint="eastAsia"/>
          <w:sz w:val="10"/>
          <w:szCs w:val="10"/>
          <w:u w:color="000000"/>
        </w:rPr>
        <w:tab/>
      </w:r>
      <w:r w:rsidRPr="003D6E15">
        <w:rPr>
          <w:rFonts w:hint="eastAsia"/>
          <w:sz w:val="10"/>
          <w:szCs w:val="10"/>
          <w:u w:color="000000"/>
        </w:rPr>
        <w:tab/>
      </w:r>
      <w:r w:rsidRPr="003D6E15">
        <w:rPr>
          <w:rFonts w:hint="eastAsia"/>
          <w:sz w:val="10"/>
          <w:szCs w:val="10"/>
          <w:u w:color="000000"/>
        </w:rPr>
        <w:tab/>
      </w:r>
      <w:r w:rsidRPr="003D6E15">
        <w:rPr>
          <w:rFonts w:hint="eastAsia"/>
          <w:sz w:val="10"/>
          <w:szCs w:val="10"/>
          <w:u w:color="000000"/>
        </w:rPr>
        <w:tab/>
      </w:r>
    </w:p>
    <w:p w14:paraId="695004EB" w14:textId="77777777" w:rsidR="00030305" w:rsidRPr="003D6E15" w:rsidRDefault="00030305" w:rsidP="00030305">
      <w:pPr>
        <w:tabs>
          <w:tab w:val="right" w:pos="5371"/>
          <w:tab w:val="right" w:pos="6970"/>
          <w:tab w:val="right" w:pos="8568"/>
          <w:tab w:val="right" w:pos="10166"/>
        </w:tabs>
        <w:snapToGrid w:val="0"/>
        <w:ind w:left="689"/>
        <w:rPr>
          <w:sz w:val="10"/>
          <w:szCs w:val="10"/>
          <w:u w:color="000000"/>
        </w:rPr>
      </w:pPr>
      <w:bookmarkStart w:id="1740" w:name="TabStop_N_7_8_0"/>
      <w:bookmarkStart w:id="1741" w:name="N7_8_0"/>
      <w:r w:rsidRPr="003D6E15">
        <w:rPr>
          <w:rFonts w:hint="eastAsia"/>
          <w:sz w:val="10"/>
          <w:szCs w:val="10"/>
          <w:u w:color="000000"/>
        </w:rPr>
        <w:t xml:space="preserve">  </w:t>
      </w:r>
      <w:r w:rsidRPr="003D6E15">
        <w:rPr>
          <w:rFonts w:hint="eastAsia"/>
          <w:sz w:val="10"/>
          <w:szCs w:val="10"/>
          <w:u w:color="000000"/>
        </w:rPr>
        <w:t>贷款损失准备金</w:t>
      </w:r>
      <w:bookmarkEnd w:id="1740"/>
      <w:bookmarkEnd w:id="1741"/>
      <w:r w:rsidRPr="003D6E15">
        <w:rPr>
          <w:rFonts w:hint="eastAsia"/>
          <w:sz w:val="10"/>
          <w:szCs w:val="10"/>
          <w:u w:color="000000"/>
        </w:rPr>
        <w:tab/>
      </w:r>
      <w:bookmarkStart w:id="1742" w:name="TabStop_N_7_8_1"/>
      <w:bookmarkStart w:id="1743" w:name="N7_8_1"/>
      <w:r w:rsidRPr="003D6E15">
        <w:rPr>
          <w:rFonts w:hint="eastAsia"/>
          <w:sz w:val="10"/>
          <w:szCs w:val="10"/>
          <w:u w:color="000000"/>
        </w:rPr>
        <w:t>98,393,169</w:t>
      </w:r>
      <w:bookmarkEnd w:id="1742"/>
      <w:bookmarkEnd w:id="1743"/>
      <w:r w:rsidRPr="003D6E15">
        <w:rPr>
          <w:rFonts w:hint="eastAsia"/>
          <w:sz w:val="10"/>
          <w:szCs w:val="10"/>
          <w:u w:color="000000"/>
        </w:rPr>
        <w:tab/>
      </w:r>
      <w:bookmarkStart w:id="1744" w:name="TabStop_N_7_8_2"/>
      <w:bookmarkStart w:id="1745" w:name="N7_8_2"/>
      <w:r w:rsidRPr="003D6E15">
        <w:rPr>
          <w:rFonts w:hint="eastAsia"/>
          <w:sz w:val="10"/>
          <w:szCs w:val="10"/>
          <w:u w:color="000000"/>
        </w:rPr>
        <w:t>153,487,818</w:t>
      </w:r>
      <w:bookmarkEnd w:id="1744"/>
      <w:bookmarkEnd w:id="1745"/>
      <w:r w:rsidRPr="003D6E15">
        <w:rPr>
          <w:rFonts w:hint="eastAsia"/>
          <w:sz w:val="10"/>
          <w:szCs w:val="10"/>
          <w:u w:color="000000"/>
        </w:rPr>
        <w:tab/>
      </w:r>
      <w:bookmarkStart w:id="1746" w:name="TabStop_N_7_8_3"/>
      <w:bookmarkStart w:id="1747" w:name="N7_8_3"/>
      <w:r w:rsidRPr="003D6E15">
        <w:rPr>
          <w:rFonts w:hint="eastAsia"/>
          <w:sz w:val="10"/>
          <w:szCs w:val="10"/>
          <w:u w:color="000000"/>
        </w:rPr>
        <w:t>24,598,292</w:t>
      </w:r>
      <w:bookmarkEnd w:id="1746"/>
      <w:bookmarkEnd w:id="1747"/>
      <w:r w:rsidRPr="003D6E15">
        <w:rPr>
          <w:rFonts w:hint="eastAsia"/>
          <w:sz w:val="10"/>
          <w:szCs w:val="10"/>
          <w:u w:color="000000"/>
        </w:rPr>
        <w:tab/>
      </w:r>
      <w:bookmarkStart w:id="1748" w:name="TabStop_N_7_8_4"/>
      <w:bookmarkStart w:id="1749" w:name="N7_8_4"/>
      <w:r w:rsidRPr="003D6E15">
        <w:rPr>
          <w:rFonts w:hint="eastAsia"/>
          <w:sz w:val="10"/>
          <w:szCs w:val="10"/>
          <w:u w:color="000000"/>
        </w:rPr>
        <w:t>38,371,955</w:t>
      </w:r>
      <w:bookmarkEnd w:id="1748"/>
      <w:bookmarkEnd w:id="1749"/>
    </w:p>
    <w:p w14:paraId="3DD9940C" w14:textId="77777777" w:rsidR="00030305" w:rsidRPr="003D6E15" w:rsidRDefault="00030305" w:rsidP="00030305">
      <w:pPr>
        <w:tabs>
          <w:tab w:val="right" w:pos="5371"/>
          <w:tab w:val="right" w:pos="6730"/>
          <w:tab w:val="right" w:pos="8568"/>
          <w:tab w:val="right" w:pos="9926"/>
        </w:tabs>
        <w:snapToGrid w:val="0"/>
        <w:ind w:left="689"/>
        <w:rPr>
          <w:sz w:val="10"/>
          <w:szCs w:val="10"/>
          <w:u w:color="000000"/>
        </w:rPr>
      </w:pPr>
      <w:bookmarkStart w:id="1750" w:name="TabStop_N_7_9_0"/>
      <w:bookmarkStart w:id="1751" w:name="N7_9_0"/>
      <w:r w:rsidRPr="003D6E15">
        <w:rPr>
          <w:rFonts w:hint="eastAsia"/>
          <w:sz w:val="10"/>
          <w:szCs w:val="10"/>
          <w:u w:color="000000"/>
        </w:rPr>
        <w:t>坏账转销待抵扣所得额</w:t>
      </w:r>
      <w:bookmarkStart w:id="1752" w:name="TabStop_N_7_9_1"/>
      <w:bookmarkStart w:id="1753" w:name="N7_9_1"/>
      <w:bookmarkEnd w:id="1750"/>
      <w:bookmarkEnd w:id="1751"/>
      <w:bookmarkEnd w:id="1752"/>
      <w:bookmarkEnd w:id="1753"/>
      <w:r w:rsidRPr="003D6E15">
        <w:rPr>
          <w:rFonts w:hint="eastAsia"/>
          <w:sz w:val="10"/>
          <w:szCs w:val="10"/>
          <w:u w:color="000000"/>
        </w:rPr>
        <w:tab/>
      </w:r>
      <w:r w:rsidRPr="003D6E15">
        <w:rPr>
          <w:rFonts w:hint="eastAsia"/>
          <w:sz w:val="10"/>
          <w:szCs w:val="10"/>
          <w:u w:color="000000"/>
        </w:rPr>
        <w:tab/>
      </w:r>
      <w:bookmarkStart w:id="1754" w:name="TabStop_N_7_9_2"/>
      <w:bookmarkStart w:id="1755" w:name="N7_9_2"/>
      <w:r w:rsidRPr="003D6E15">
        <w:rPr>
          <w:rFonts w:hint="eastAsia"/>
          <w:sz w:val="10"/>
          <w:szCs w:val="10"/>
          <w:u w:color="000000"/>
        </w:rPr>
        <w:t>-</w:t>
      </w:r>
      <w:bookmarkStart w:id="1756" w:name="TabStop_N_7_9_3"/>
      <w:bookmarkStart w:id="1757" w:name="N7_9_3"/>
      <w:bookmarkEnd w:id="1754"/>
      <w:bookmarkEnd w:id="1755"/>
      <w:bookmarkEnd w:id="1756"/>
      <w:bookmarkEnd w:id="1757"/>
      <w:r w:rsidRPr="003D6E15">
        <w:rPr>
          <w:rFonts w:hint="eastAsia"/>
          <w:sz w:val="10"/>
          <w:szCs w:val="10"/>
          <w:u w:color="000000"/>
        </w:rPr>
        <w:tab/>
      </w:r>
      <w:r w:rsidRPr="003D6E15">
        <w:rPr>
          <w:rFonts w:hint="eastAsia"/>
          <w:sz w:val="10"/>
          <w:szCs w:val="10"/>
          <w:u w:color="000000"/>
        </w:rPr>
        <w:tab/>
      </w:r>
      <w:bookmarkStart w:id="1758" w:name="TabStop_N_7_9_4"/>
      <w:bookmarkStart w:id="1759" w:name="N7_9_4"/>
      <w:r w:rsidRPr="003D6E15">
        <w:rPr>
          <w:rFonts w:hint="eastAsia"/>
          <w:sz w:val="10"/>
          <w:szCs w:val="10"/>
          <w:u w:color="000000"/>
        </w:rPr>
        <w:t>-</w:t>
      </w:r>
      <w:bookmarkEnd w:id="1758"/>
      <w:bookmarkEnd w:id="1759"/>
    </w:p>
    <w:p w14:paraId="5F1160AE" w14:textId="77777777" w:rsidR="00030305" w:rsidRPr="003D6E15" w:rsidRDefault="00030305" w:rsidP="00030305">
      <w:pPr>
        <w:tabs>
          <w:tab w:val="right" w:pos="5371"/>
          <w:tab w:val="right" w:pos="6970"/>
          <w:tab w:val="right" w:pos="8568"/>
          <w:tab w:val="right" w:pos="10166"/>
        </w:tabs>
        <w:snapToGrid w:val="0"/>
        <w:spacing w:after="140" w:line="25" w:lineRule="auto"/>
        <w:ind w:left="689"/>
        <w:rPr>
          <w:color w:val="FFFFFF"/>
          <w:sz w:val="10"/>
          <w:szCs w:val="10"/>
          <w:u w:val="single" w:color="000000"/>
        </w:rPr>
      </w:pPr>
      <w:bookmarkStart w:id="1760" w:name="TabStop_N_underline_7_9_0"/>
      <w:bookmarkStart w:id="1761" w:name="Nunderline_7_9_0"/>
      <w:bookmarkEnd w:id="1760"/>
      <w:bookmarkEnd w:id="1761"/>
      <w:r w:rsidRPr="003D6E15">
        <w:rPr>
          <w:color w:val="FFFFFF"/>
          <w:sz w:val="10"/>
          <w:szCs w:val="10"/>
          <w:u w:color="000000"/>
        </w:rPr>
        <w:tab/>
      </w:r>
      <w:bookmarkStart w:id="1762" w:name="TabStop_N_underline_7_9_1"/>
      <w:bookmarkStart w:id="1763" w:name="Nunderline_7_9_1"/>
      <w:r w:rsidRPr="003D6E15">
        <w:rPr>
          <w:color w:val="FFFFFF"/>
          <w:sz w:val="10"/>
          <w:szCs w:val="10"/>
          <w:u w:val="single" w:color="000000"/>
        </w:rPr>
        <w:t>_________</w:t>
      </w:r>
      <w:bookmarkEnd w:id="1762"/>
      <w:bookmarkEnd w:id="1763"/>
      <w:r w:rsidRPr="003D6E15">
        <w:rPr>
          <w:color w:val="FFFFFF"/>
          <w:sz w:val="10"/>
          <w:szCs w:val="10"/>
          <w:u w:color="000000"/>
        </w:rPr>
        <w:tab/>
      </w:r>
      <w:bookmarkStart w:id="1764" w:name="TabStop_N_underline_7_9_2"/>
      <w:bookmarkStart w:id="1765" w:name="Nunderline_7_9_2"/>
      <w:r w:rsidRPr="003D6E15">
        <w:rPr>
          <w:color w:val="FFFFFF"/>
          <w:sz w:val="10"/>
          <w:szCs w:val="10"/>
          <w:u w:val="single" w:color="000000"/>
        </w:rPr>
        <w:t>__________</w:t>
      </w:r>
      <w:bookmarkEnd w:id="1764"/>
      <w:bookmarkEnd w:id="1765"/>
      <w:r w:rsidRPr="003D6E15">
        <w:rPr>
          <w:color w:val="FFFFFF"/>
          <w:sz w:val="10"/>
          <w:szCs w:val="10"/>
          <w:u w:color="000000"/>
        </w:rPr>
        <w:tab/>
      </w:r>
      <w:bookmarkStart w:id="1766" w:name="TabStop_N_underline_7_9_3"/>
      <w:bookmarkStart w:id="1767" w:name="Nunderline_7_9_3"/>
      <w:r w:rsidRPr="003D6E15">
        <w:rPr>
          <w:color w:val="FFFFFF"/>
          <w:sz w:val="10"/>
          <w:szCs w:val="10"/>
          <w:u w:val="single" w:color="000000"/>
        </w:rPr>
        <w:t>_________</w:t>
      </w:r>
      <w:bookmarkEnd w:id="1766"/>
      <w:bookmarkEnd w:id="1767"/>
      <w:r w:rsidRPr="003D6E15">
        <w:rPr>
          <w:color w:val="FFFFFF"/>
          <w:sz w:val="10"/>
          <w:szCs w:val="10"/>
          <w:u w:color="000000"/>
        </w:rPr>
        <w:tab/>
      </w:r>
      <w:bookmarkStart w:id="1768" w:name="TabStop_N_underline_7_9_4"/>
      <w:bookmarkStart w:id="1769" w:name="Nunderline_7_9_4"/>
      <w:r w:rsidRPr="003D6E15">
        <w:rPr>
          <w:color w:val="FFFFFF"/>
          <w:sz w:val="10"/>
          <w:szCs w:val="10"/>
          <w:u w:val="single" w:color="000000"/>
        </w:rPr>
        <w:t>_________</w:t>
      </w:r>
      <w:bookmarkEnd w:id="1768"/>
      <w:bookmarkEnd w:id="1769"/>
    </w:p>
    <w:p w14:paraId="38B6E8A0" w14:textId="77777777" w:rsidR="00030305" w:rsidRPr="003D6E15" w:rsidRDefault="00030305" w:rsidP="00030305">
      <w:pPr>
        <w:tabs>
          <w:tab w:val="right" w:pos="5371"/>
          <w:tab w:val="right" w:pos="6970"/>
          <w:tab w:val="right" w:pos="8568"/>
          <w:tab w:val="right" w:pos="10166"/>
        </w:tabs>
        <w:snapToGrid w:val="0"/>
        <w:ind w:left="689"/>
        <w:rPr>
          <w:sz w:val="10"/>
          <w:szCs w:val="10"/>
          <w:u w:color="000000"/>
        </w:rPr>
      </w:pPr>
      <w:bookmarkStart w:id="1770" w:name="TabStop_N_7_10_0"/>
      <w:bookmarkStart w:id="1771" w:name="N7_10_0"/>
      <w:r w:rsidRPr="003D6E15">
        <w:rPr>
          <w:rFonts w:hint="eastAsia"/>
          <w:sz w:val="10"/>
          <w:szCs w:val="10"/>
          <w:u w:color="000000"/>
        </w:rPr>
        <w:t>合计</w:t>
      </w:r>
      <w:bookmarkEnd w:id="1770"/>
      <w:bookmarkEnd w:id="1771"/>
      <w:r w:rsidRPr="003D6E15">
        <w:rPr>
          <w:rFonts w:hint="eastAsia"/>
          <w:sz w:val="10"/>
          <w:szCs w:val="10"/>
          <w:u w:color="000000"/>
        </w:rPr>
        <w:tab/>
      </w:r>
      <w:bookmarkStart w:id="1772" w:name="TabStop_N_7_10_1"/>
      <w:bookmarkStart w:id="1773" w:name="N7_10_1"/>
      <w:r w:rsidRPr="003D6E15">
        <w:rPr>
          <w:rFonts w:hint="eastAsia"/>
          <w:sz w:val="10"/>
          <w:szCs w:val="10"/>
          <w:u w:color="000000"/>
        </w:rPr>
        <w:t>98,393,169</w:t>
      </w:r>
      <w:bookmarkEnd w:id="1772"/>
      <w:bookmarkEnd w:id="1773"/>
      <w:r w:rsidRPr="003D6E15">
        <w:rPr>
          <w:rFonts w:hint="eastAsia"/>
          <w:sz w:val="10"/>
          <w:szCs w:val="10"/>
          <w:u w:color="000000"/>
        </w:rPr>
        <w:tab/>
      </w:r>
      <w:bookmarkStart w:id="1774" w:name="TabStop_N_7_10_2"/>
      <w:bookmarkStart w:id="1775" w:name="N7_10_2"/>
      <w:r w:rsidRPr="003D6E15">
        <w:rPr>
          <w:rFonts w:hint="eastAsia"/>
          <w:sz w:val="10"/>
          <w:szCs w:val="10"/>
          <w:u w:color="000000"/>
        </w:rPr>
        <w:t>153,487,818</w:t>
      </w:r>
      <w:bookmarkEnd w:id="1774"/>
      <w:bookmarkEnd w:id="1775"/>
      <w:r w:rsidRPr="003D6E15">
        <w:rPr>
          <w:rFonts w:hint="eastAsia"/>
          <w:sz w:val="10"/>
          <w:szCs w:val="10"/>
          <w:u w:color="000000"/>
        </w:rPr>
        <w:tab/>
      </w:r>
      <w:bookmarkStart w:id="1776" w:name="TabStop_N_7_10_3"/>
      <w:bookmarkStart w:id="1777" w:name="N7_10_3"/>
      <w:r w:rsidRPr="003D6E15">
        <w:rPr>
          <w:rFonts w:hint="eastAsia"/>
          <w:sz w:val="10"/>
          <w:szCs w:val="10"/>
          <w:u w:color="000000"/>
        </w:rPr>
        <w:t>24,598,292</w:t>
      </w:r>
      <w:bookmarkEnd w:id="1776"/>
      <w:bookmarkEnd w:id="1777"/>
      <w:r w:rsidRPr="003D6E15">
        <w:rPr>
          <w:rFonts w:hint="eastAsia"/>
          <w:sz w:val="10"/>
          <w:szCs w:val="10"/>
          <w:u w:color="000000"/>
        </w:rPr>
        <w:tab/>
      </w:r>
      <w:bookmarkStart w:id="1778" w:name="TabStop_N_7_10_4"/>
      <w:bookmarkStart w:id="1779" w:name="N7_10_4"/>
      <w:r w:rsidRPr="003D6E15">
        <w:rPr>
          <w:rFonts w:hint="eastAsia"/>
          <w:sz w:val="10"/>
          <w:szCs w:val="10"/>
          <w:u w:color="000000"/>
        </w:rPr>
        <w:t>38,371,955</w:t>
      </w:r>
      <w:bookmarkEnd w:id="1778"/>
      <w:bookmarkEnd w:id="1779"/>
    </w:p>
    <w:p w14:paraId="5C070DCD" w14:textId="77777777" w:rsidR="00030305" w:rsidRPr="003D6E15" w:rsidRDefault="00030305" w:rsidP="00030305">
      <w:pPr>
        <w:tabs>
          <w:tab w:val="right" w:pos="5371"/>
          <w:tab w:val="right" w:pos="6970"/>
          <w:tab w:val="right" w:pos="8568"/>
          <w:tab w:val="right" w:pos="10166"/>
        </w:tabs>
        <w:snapToGrid w:val="0"/>
        <w:spacing w:after="140" w:line="25" w:lineRule="auto"/>
        <w:ind w:left="689"/>
        <w:rPr>
          <w:color w:val="FFFFFF"/>
          <w:sz w:val="10"/>
          <w:szCs w:val="10"/>
          <w:u w:val="double" w:color="000000"/>
        </w:rPr>
      </w:pPr>
      <w:bookmarkStart w:id="1780" w:name="TabStop_N_underline_7_10_0"/>
      <w:bookmarkStart w:id="1781" w:name="Nunderline_7_10_0"/>
      <w:bookmarkEnd w:id="1780"/>
      <w:bookmarkEnd w:id="1781"/>
      <w:r w:rsidRPr="003D6E15">
        <w:rPr>
          <w:color w:val="FFFFFF"/>
          <w:sz w:val="10"/>
          <w:szCs w:val="10"/>
          <w:u w:color="000000"/>
        </w:rPr>
        <w:tab/>
      </w:r>
      <w:bookmarkStart w:id="1782" w:name="TabStop_N_underline_7_10_1"/>
      <w:bookmarkStart w:id="1783" w:name="Nunderline_7_10_1"/>
      <w:r w:rsidRPr="003D6E15">
        <w:rPr>
          <w:color w:val="FFFFFF"/>
          <w:sz w:val="10"/>
          <w:szCs w:val="10"/>
          <w:u w:val="double" w:color="000000"/>
        </w:rPr>
        <w:t>_________</w:t>
      </w:r>
      <w:bookmarkEnd w:id="1782"/>
      <w:bookmarkEnd w:id="1783"/>
      <w:r w:rsidRPr="003D6E15">
        <w:rPr>
          <w:color w:val="FFFFFF"/>
          <w:sz w:val="10"/>
          <w:szCs w:val="10"/>
          <w:u w:color="000000"/>
        </w:rPr>
        <w:tab/>
      </w:r>
      <w:bookmarkStart w:id="1784" w:name="TabStop_N_underline_7_10_2"/>
      <w:bookmarkStart w:id="1785" w:name="Nunderline_7_10_2"/>
      <w:r w:rsidRPr="003D6E15">
        <w:rPr>
          <w:color w:val="FFFFFF"/>
          <w:sz w:val="10"/>
          <w:szCs w:val="10"/>
          <w:u w:val="double" w:color="000000"/>
        </w:rPr>
        <w:t>__________</w:t>
      </w:r>
      <w:bookmarkEnd w:id="1784"/>
      <w:bookmarkEnd w:id="1785"/>
      <w:r w:rsidRPr="003D6E15">
        <w:rPr>
          <w:color w:val="FFFFFF"/>
          <w:sz w:val="10"/>
          <w:szCs w:val="10"/>
          <w:u w:color="000000"/>
        </w:rPr>
        <w:tab/>
      </w:r>
      <w:bookmarkStart w:id="1786" w:name="TabStop_N_underline_7_10_3"/>
      <w:bookmarkStart w:id="1787" w:name="Nunderline_7_10_3"/>
      <w:r w:rsidRPr="003D6E15">
        <w:rPr>
          <w:color w:val="FFFFFF"/>
          <w:sz w:val="10"/>
          <w:szCs w:val="10"/>
          <w:u w:val="double" w:color="000000"/>
        </w:rPr>
        <w:t>_________</w:t>
      </w:r>
      <w:bookmarkEnd w:id="1786"/>
      <w:bookmarkEnd w:id="1787"/>
      <w:r w:rsidRPr="003D6E15">
        <w:rPr>
          <w:color w:val="FFFFFF"/>
          <w:sz w:val="10"/>
          <w:szCs w:val="10"/>
          <w:u w:color="000000"/>
        </w:rPr>
        <w:tab/>
      </w:r>
      <w:bookmarkStart w:id="1788" w:name="TabStop_N_underline_7_10_4"/>
      <w:bookmarkStart w:id="1789" w:name="Nunderline_7_10_4"/>
      <w:r w:rsidRPr="003D6E15">
        <w:rPr>
          <w:color w:val="FFFFFF"/>
          <w:sz w:val="10"/>
          <w:szCs w:val="10"/>
          <w:u w:val="double" w:color="000000"/>
        </w:rPr>
        <w:t>_________</w:t>
      </w:r>
      <w:bookmarkEnd w:id="1788"/>
      <w:bookmarkEnd w:id="1789"/>
    </w:p>
    <w:p w14:paraId="15A95CD9" w14:textId="77777777" w:rsidR="00030305" w:rsidRPr="003D6E15" w:rsidRDefault="00030305" w:rsidP="00030305">
      <w:pPr>
        <w:tabs>
          <w:tab w:val="right" w:pos="5371"/>
          <w:tab w:val="right" w:pos="6970"/>
          <w:tab w:val="right" w:pos="8568"/>
          <w:tab w:val="right" w:pos="10166"/>
        </w:tabs>
        <w:snapToGrid w:val="0"/>
        <w:ind w:left="689"/>
        <w:rPr>
          <w:sz w:val="10"/>
          <w:szCs w:val="10"/>
          <w:u w:color="000000"/>
        </w:rPr>
      </w:pPr>
    </w:p>
    <w:p w14:paraId="1D5BAF79" w14:textId="77777777" w:rsidR="00030305" w:rsidRPr="00A83435" w:rsidRDefault="00030305" w:rsidP="00030305">
      <w:pPr>
        <w:tabs>
          <w:tab w:val="center" w:pos="5371"/>
          <w:tab w:val="center" w:pos="8568"/>
        </w:tabs>
        <w:snapToGrid w:val="0"/>
        <w:ind w:left="689"/>
        <w:rPr>
          <w:sz w:val="9"/>
          <w:szCs w:val="9"/>
          <w:u w:color="000000"/>
        </w:rPr>
      </w:pPr>
      <w:bookmarkStart w:id="1790" w:name="TabStop_N_7_12_0"/>
      <w:bookmarkStart w:id="1791" w:name="N7_12_0"/>
      <w:bookmarkEnd w:id="1790"/>
      <w:bookmarkEnd w:id="1791"/>
      <w:r w:rsidRPr="00A83435">
        <w:rPr>
          <w:rFonts w:hint="eastAsia"/>
          <w:sz w:val="9"/>
          <w:szCs w:val="9"/>
          <w:u w:color="000000"/>
        </w:rPr>
        <w:tab/>
      </w:r>
      <w:bookmarkStart w:id="1792" w:name="TabStop_N_7_12_1"/>
      <w:bookmarkStart w:id="1793" w:name="N7_12_1"/>
      <w:r w:rsidRPr="00A83435">
        <w:rPr>
          <w:rFonts w:hint="eastAsia"/>
          <w:sz w:val="9"/>
          <w:szCs w:val="9"/>
          <w:u w:color="000000"/>
        </w:rPr>
        <w:t>应纳税暂时性差异</w:t>
      </w:r>
      <w:bookmarkEnd w:id="1792"/>
      <w:bookmarkEnd w:id="1793"/>
      <w:r w:rsidRPr="00A83435">
        <w:rPr>
          <w:rFonts w:hint="eastAsia"/>
          <w:sz w:val="9"/>
          <w:szCs w:val="9"/>
          <w:u w:color="000000"/>
        </w:rPr>
        <w:tab/>
      </w:r>
      <w:bookmarkStart w:id="1794" w:name="TabStop_N_7_12_3"/>
      <w:bookmarkStart w:id="1795" w:name="N7_12_3"/>
      <w:r w:rsidRPr="00A83435">
        <w:rPr>
          <w:rFonts w:hint="eastAsia"/>
          <w:sz w:val="9"/>
          <w:szCs w:val="9"/>
          <w:u w:color="000000"/>
        </w:rPr>
        <w:t>递延所得税负债</w:t>
      </w:r>
      <w:bookmarkEnd w:id="1794"/>
      <w:bookmarkEnd w:id="1795"/>
    </w:p>
    <w:p w14:paraId="6167891A" w14:textId="77777777" w:rsidR="00030305" w:rsidRPr="00A83435" w:rsidRDefault="00030305" w:rsidP="00030305">
      <w:pPr>
        <w:tabs>
          <w:tab w:val="center" w:pos="5371"/>
          <w:tab w:val="center" w:pos="8568"/>
        </w:tabs>
        <w:snapToGrid w:val="0"/>
        <w:spacing w:after="140" w:line="25" w:lineRule="auto"/>
        <w:ind w:left="689"/>
        <w:rPr>
          <w:color w:val="FFFFFF"/>
          <w:sz w:val="9"/>
          <w:szCs w:val="9"/>
          <w:u w:val="single" w:color="000000"/>
        </w:rPr>
      </w:pPr>
      <w:bookmarkStart w:id="1796" w:name="TabStop_N_underline_7_12_0"/>
      <w:bookmarkStart w:id="1797" w:name="Nunderline_7_12_0"/>
      <w:bookmarkEnd w:id="1796"/>
      <w:bookmarkEnd w:id="1797"/>
      <w:r w:rsidRPr="00A83435">
        <w:rPr>
          <w:color w:val="FFFFFF"/>
          <w:sz w:val="9"/>
          <w:szCs w:val="9"/>
          <w:u w:color="000000"/>
        </w:rPr>
        <w:tab/>
      </w:r>
      <w:bookmarkStart w:id="1798" w:name="TabStop_N_underline_7_12_1"/>
      <w:bookmarkStart w:id="1799" w:name="Nunderline_7_12_1"/>
      <w:r w:rsidRPr="00A83435">
        <w:rPr>
          <w:color w:val="FFFFFF"/>
          <w:sz w:val="9"/>
          <w:szCs w:val="9"/>
          <w:u w:val="single" w:color="000000"/>
        </w:rPr>
        <w:t>_________________________</w:t>
      </w:r>
      <w:bookmarkEnd w:id="1798"/>
      <w:bookmarkEnd w:id="1799"/>
      <w:r w:rsidRPr="00A83435">
        <w:rPr>
          <w:color w:val="FFFFFF"/>
          <w:sz w:val="9"/>
          <w:szCs w:val="9"/>
          <w:u w:color="000000"/>
        </w:rPr>
        <w:tab/>
      </w:r>
      <w:bookmarkStart w:id="1800" w:name="TabStop_N_underline_7_12_3"/>
      <w:bookmarkStart w:id="1801" w:name="Nunderline_7_12_3"/>
      <w:r w:rsidRPr="00A83435">
        <w:rPr>
          <w:color w:val="FFFFFF"/>
          <w:sz w:val="9"/>
          <w:szCs w:val="9"/>
          <w:u w:val="single" w:color="000000"/>
        </w:rPr>
        <w:t>_________________________</w:t>
      </w:r>
      <w:bookmarkEnd w:id="1800"/>
      <w:bookmarkEnd w:id="1801"/>
    </w:p>
    <w:p w14:paraId="5C03839C" w14:textId="77777777" w:rsidR="00030305" w:rsidRPr="00A83435" w:rsidRDefault="00030305" w:rsidP="00030305">
      <w:pPr>
        <w:tabs>
          <w:tab w:val="center" w:pos="4492"/>
          <w:tab w:val="center" w:pos="6090"/>
          <w:tab w:val="center" w:pos="7689"/>
          <w:tab w:val="center" w:pos="9287"/>
        </w:tabs>
        <w:snapToGrid w:val="0"/>
        <w:ind w:left="689"/>
        <w:rPr>
          <w:sz w:val="9"/>
          <w:szCs w:val="9"/>
          <w:u w:color="000000"/>
        </w:rPr>
      </w:pPr>
      <w:bookmarkStart w:id="1802" w:name="TabStop_N_7_13_0"/>
      <w:bookmarkStart w:id="1803" w:name="N7_13_0"/>
      <w:bookmarkEnd w:id="1802"/>
      <w:bookmarkEnd w:id="1803"/>
      <w:r w:rsidRPr="00A83435">
        <w:rPr>
          <w:rFonts w:hint="eastAsia"/>
          <w:sz w:val="9"/>
          <w:szCs w:val="9"/>
          <w:u w:color="000000"/>
        </w:rPr>
        <w:tab/>
      </w:r>
      <w:bookmarkStart w:id="1804" w:name="TabStop_N_7_13_1"/>
      <w:bookmarkStart w:id="1805" w:name="N7_13_1"/>
      <w:r w:rsidRPr="00A83435">
        <w:rPr>
          <w:rFonts w:hint="eastAsia"/>
          <w:sz w:val="9"/>
          <w:szCs w:val="9"/>
          <w:u w:color="000000"/>
        </w:rPr>
        <w:t>2023</w:t>
      </w:r>
      <w:r w:rsidRPr="00A83435">
        <w:rPr>
          <w:rFonts w:hint="eastAsia"/>
          <w:sz w:val="9"/>
          <w:szCs w:val="9"/>
          <w:u w:color="000000"/>
        </w:rPr>
        <w:t>年</w:t>
      </w:r>
      <w:bookmarkEnd w:id="1804"/>
      <w:bookmarkEnd w:id="1805"/>
      <w:r w:rsidRPr="00A83435">
        <w:rPr>
          <w:rFonts w:hint="eastAsia"/>
          <w:sz w:val="9"/>
          <w:szCs w:val="9"/>
          <w:u w:color="000000"/>
        </w:rPr>
        <w:tab/>
      </w:r>
      <w:bookmarkStart w:id="1806" w:name="TabStop_N_7_13_2"/>
      <w:bookmarkStart w:id="1807" w:name="N7_13_2"/>
      <w:r w:rsidRPr="00A83435">
        <w:rPr>
          <w:rFonts w:hint="eastAsia"/>
          <w:sz w:val="9"/>
          <w:szCs w:val="9"/>
          <w:u w:color="000000"/>
        </w:rPr>
        <w:t>2022</w:t>
      </w:r>
      <w:r w:rsidRPr="00A83435">
        <w:rPr>
          <w:rFonts w:hint="eastAsia"/>
          <w:sz w:val="9"/>
          <w:szCs w:val="9"/>
          <w:u w:color="000000"/>
        </w:rPr>
        <w:t>年</w:t>
      </w:r>
      <w:bookmarkEnd w:id="1806"/>
      <w:bookmarkEnd w:id="1807"/>
      <w:r w:rsidRPr="00A83435">
        <w:rPr>
          <w:rFonts w:hint="eastAsia"/>
          <w:sz w:val="9"/>
          <w:szCs w:val="9"/>
          <w:u w:color="000000"/>
        </w:rPr>
        <w:tab/>
      </w:r>
      <w:bookmarkStart w:id="1808" w:name="TabStop_N_7_13_3"/>
      <w:bookmarkStart w:id="1809" w:name="N7_13_3"/>
      <w:r w:rsidRPr="00A83435">
        <w:rPr>
          <w:rFonts w:hint="eastAsia"/>
          <w:sz w:val="9"/>
          <w:szCs w:val="9"/>
          <w:u w:color="000000"/>
        </w:rPr>
        <w:t>2023</w:t>
      </w:r>
      <w:r w:rsidRPr="00A83435">
        <w:rPr>
          <w:rFonts w:hint="eastAsia"/>
          <w:sz w:val="9"/>
          <w:szCs w:val="9"/>
          <w:u w:color="000000"/>
        </w:rPr>
        <w:t>年</w:t>
      </w:r>
      <w:bookmarkEnd w:id="1808"/>
      <w:bookmarkEnd w:id="1809"/>
      <w:r w:rsidRPr="00A83435">
        <w:rPr>
          <w:rFonts w:hint="eastAsia"/>
          <w:sz w:val="9"/>
          <w:szCs w:val="9"/>
          <w:u w:color="000000"/>
        </w:rPr>
        <w:tab/>
      </w:r>
      <w:bookmarkStart w:id="1810" w:name="TabStop_N_7_13_4"/>
      <w:bookmarkStart w:id="1811" w:name="N7_13_4"/>
      <w:r w:rsidRPr="00A83435">
        <w:rPr>
          <w:rFonts w:hint="eastAsia"/>
          <w:sz w:val="9"/>
          <w:szCs w:val="9"/>
          <w:u w:color="000000"/>
        </w:rPr>
        <w:t>2022</w:t>
      </w:r>
      <w:r w:rsidRPr="00A83435">
        <w:rPr>
          <w:rFonts w:hint="eastAsia"/>
          <w:sz w:val="9"/>
          <w:szCs w:val="9"/>
          <w:u w:color="000000"/>
        </w:rPr>
        <w:t>年</w:t>
      </w:r>
      <w:bookmarkEnd w:id="1810"/>
      <w:bookmarkEnd w:id="1811"/>
    </w:p>
    <w:p w14:paraId="0DDCD75C" w14:textId="77777777" w:rsidR="00030305" w:rsidRPr="00A83435" w:rsidRDefault="00030305" w:rsidP="00030305">
      <w:pPr>
        <w:tabs>
          <w:tab w:val="center" w:pos="4492"/>
          <w:tab w:val="center" w:pos="6090"/>
          <w:tab w:val="center" w:pos="7689"/>
          <w:tab w:val="center" w:pos="9287"/>
        </w:tabs>
        <w:snapToGrid w:val="0"/>
        <w:ind w:left="689"/>
        <w:rPr>
          <w:sz w:val="9"/>
          <w:szCs w:val="9"/>
          <w:u w:val="single" w:color="000000"/>
        </w:rPr>
      </w:pPr>
      <w:bookmarkStart w:id="1812" w:name="TabStop_N_7_14_0"/>
      <w:bookmarkStart w:id="1813" w:name="N7_14_0"/>
      <w:bookmarkEnd w:id="1812"/>
      <w:bookmarkEnd w:id="1813"/>
      <w:r w:rsidRPr="00A83435">
        <w:rPr>
          <w:rFonts w:hint="eastAsia"/>
          <w:sz w:val="9"/>
          <w:szCs w:val="9"/>
          <w:u w:color="000000"/>
        </w:rPr>
        <w:tab/>
      </w:r>
      <w:bookmarkStart w:id="1814" w:name="TabStop_N_7_14_1"/>
      <w:bookmarkStart w:id="1815" w:name="N7_14_1"/>
      <w:proofErr w:type="gramStart"/>
      <w:r w:rsidRPr="00A83435">
        <w:rPr>
          <w:rFonts w:hint="eastAsia"/>
          <w:sz w:val="9"/>
          <w:szCs w:val="9"/>
          <w:u w:val="single" w:color="000000"/>
        </w:rPr>
        <w:t>12</w:t>
      </w:r>
      <w:r w:rsidRPr="00A83435">
        <w:rPr>
          <w:rFonts w:hint="eastAsia"/>
          <w:sz w:val="9"/>
          <w:szCs w:val="9"/>
          <w:u w:val="single" w:color="000000"/>
        </w:rPr>
        <w:t>月</w:t>
      </w:r>
      <w:r w:rsidRPr="00A83435">
        <w:rPr>
          <w:rFonts w:hint="eastAsia"/>
          <w:sz w:val="9"/>
          <w:szCs w:val="9"/>
          <w:u w:val="single" w:color="000000"/>
        </w:rPr>
        <w:t>31</w:t>
      </w:r>
      <w:r w:rsidRPr="00A83435">
        <w:rPr>
          <w:rFonts w:hint="eastAsia"/>
          <w:sz w:val="9"/>
          <w:szCs w:val="9"/>
          <w:u w:val="single" w:color="000000"/>
        </w:rPr>
        <w:t>日</w:t>
      </w:r>
      <w:bookmarkEnd w:id="1814"/>
      <w:bookmarkEnd w:id="1815"/>
      <w:r w:rsidRPr="00A83435">
        <w:rPr>
          <w:rFonts w:hint="eastAsia"/>
          <w:sz w:val="9"/>
          <w:szCs w:val="9"/>
          <w:u w:color="000000"/>
        </w:rPr>
        <w:tab/>
      </w:r>
      <w:bookmarkStart w:id="1816" w:name="TabStop_N_7_14_2"/>
      <w:bookmarkStart w:id="1817" w:name="N7_14_2"/>
      <w:r w:rsidRPr="00A83435">
        <w:rPr>
          <w:rFonts w:hint="eastAsia"/>
          <w:sz w:val="9"/>
          <w:szCs w:val="9"/>
          <w:u w:val="single" w:color="000000"/>
        </w:rPr>
        <w:t>12</w:t>
      </w:r>
      <w:r w:rsidRPr="00A83435">
        <w:rPr>
          <w:rFonts w:hint="eastAsia"/>
          <w:sz w:val="9"/>
          <w:szCs w:val="9"/>
          <w:u w:val="single" w:color="000000"/>
        </w:rPr>
        <w:t>月</w:t>
      </w:r>
      <w:r w:rsidRPr="00A83435">
        <w:rPr>
          <w:rFonts w:hint="eastAsia"/>
          <w:sz w:val="9"/>
          <w:szCs w:val="9"/>
          <w:u w:val="single" w:color="000000"/>
        </w:rPr>
        <w:t>31</w:t>
      </w:r>
      <w:r w:rsidRPr="00A83435">
        <w:rPr>
          <w:rFonts w:hint="eastAsia"/>
          <w:sz w:val="9"/>
          <w:szCs w:val="9"/>
          <w:u w:val="single" w:color="000000"/>
        </w:rPr>
        <w:t>日</w:t>
      </w:r>
      <w:bookmarkEnd w:id="1816"/>
      <w:bookmarkEnd w:id="1817"/>
      <w:r w:rsidRPr="00A83435">
        <w:rPr>
          <w:rFonts w:hint="eastAsia"/>
          <w:sz w:val="9"/>
          <w:szCs w:val="9"/>
          <w:u w:color="000000"/>
        </w:rPr>
        <w:tab/>
      </w:r>
      <w:bookmarkStart w:id="1818" w:name="TabStop_N_7_14_3"/>
      <w:bookmarkStart w:id="1819" w:name="N7_14_3"/>
      <w:proofErr w:type="gramEnd"/>
      <w:r w:rsidRPr="00A83435">
        <w:rPr>
          <w:rFonts w:hint="eastAsia"/>
          <w:sz w:val="9"/>
          <w:szCs w:val="9"/>
          <w:u w:val="single" w:color="000000"/>
        </w:rPr>
        <w:t>12</w:t>
      </w:r>
      <w:r w:rsidRPr="00A83435">
        <w:rPr>
          <w:rFonts w:hint="eastAsia"/>
          <w:sz w:val="9"/>
          <w:szCs w:val="9"/>
          <w:u w:val="single" w:color="000000"/>
        </w:rPr>
        <w:t>月</w:t>
      </w:r>
      <w:r w:rsidRPr="00A83435">
        <w:rPr>
          <w:rFonts w:hint="eastAsia"/>
          <w:sz w:val="9"/>
          <w:szCs w:val="9"/>
          <w:u w:val="single" w:color="000000"/>
        </w:rPr>
        <w:t>31</w:t>
      </w:r>
      <w:r w:rsidRPr="00A83435">
        <w:rPr>
          <w:rFonts w:hint="eastAsia"/>
          <w:sz w:val="9"/>
          <w:szCs w:val="9"/>
          <w:u w:val="single" w:color="000000"/>
        </w:rPr>
        <w:t>日</w:t>
      </w:r>
      <w:bookmarkEnd w:id="1818"/>
      <w:bookmarkEnd w:id="1819"/>
      <w:r w:rsidRPr="00A83435">
        <w:rPr>
          <w:rFonts w:hint="eastAsia"/>
          <w:sz w:val="9"/>
          <w:szCs w:val="9"/>
          <w:u w:color="000000"/>
        </w:rPr>
        <w:tab/>
      </w:r>
      <w:bookmarkStart w:id="1820" w:name="TabStop_N_7_14_4"/>
      <w:bookmarkStart w:id="1821" w:name="N7_14_4"/>
      <w:r w:rsidRPr="00A83435">
        <w:rPr>
          <w:rFonts w:hint="eastAsia"/>
          <w:sz w:val="9"/>
          <w:szCs w:val="9"/>
          <w:u w:val="single" w:color="000000"/>
        </w:rPr>
        <w:t>12</w:t>
      </w:r>
      <w:r w:rsidRPr="00A83435">
        <w:rPr>
          <w:rFonts w:hint="eastAsia"/>
          <w:sz w:val="9"/>
          <w:szCs w:val="9"/>
          <w:u w:val="single" w:color="000000"/>
        </w:rPr>
        <w:t>月</w:t>
      </w:r>
      <w:r w:rsidRPr="00A83435">
        <w:rPr>
          <w:rFonts w:hint="eastAsia"/>
          <w:sz w:val="9"/>
          <w:szCs w:val="9"/>
          <w:u w:val="single" w:color="000000"/>
        </w:rPr>
        <w:t>31</w:t>
      </w:r>
      <w:r w:rsidRPr="00A83435">
        <w:rPr>
          <w:rFonts w:hint="eastAsia"/>
          <w:sz w:val="9"/>
          <w:szCs w:val="9"/>
          <w:u w:val="single" w:color="000000"/>
        </w:rPr>
        <w:t>日</w:t>
      </w:r>
      <w:bookmarkEnd w:id="1820"/>
      <w:bookmarkEnd w:id="1821"/>
    </w:p>
    <w:p w14:paraId="6C3E962C" w14:textId="77777777" w:rsidR="00030305" w:rsidRPr="00A83435" w:rsidRDefault="00030305" w:rsidP="00030305">
      <w:pPr>
        <w:tabs>
          <w:tab w:val="center" w:pos="4492"/>
          <w:tab w:val="center" w:pos="6090"/>
          <w:tab w:val="center" w:pos="7689"/>
          <w:tab w:val="center" w:pos="9287"/>
        </w:tabs>
        <w:snapToGrid w:val="0"/>
        <w:ind w:left="689"/>
        <w:rPr>
          <w:sz w:val="9"/>
          <w:szCs w:val="9"/>
          <w:u w:color="000000"/>
        </w:rPr>
      </w:pPr>
      <w:bookmarkStart w:id="1822" w:name="TabStop_N_7_15_0"/>
      <w:bookmarkStart w:id="1823" w:name="N7_15_0"/>
      <w:bookmarkEnd w:id="1822"/>
      <w:bookmarkEnd w:id="1823"/>
      <w:r w:rsidRPr="00A83435">
        <w:rPr>
          <w:rFonts w:hint="eastAsia"/>
          <w:sz w:val="9"/>
          <w:szCs w:val="9"/>
          <w:u w:color="000000"/>
        </w:rPr>
        <w:tab/>
      </w:r>
      <w:bookmarkStart w:id="1824" w:name="TabStop_N_7_15_1"/>
      <w:bookmarkStart w:id="1825" w:name="N7_15_1"/>
      <w:r w:rsidRPr="00A83435">
        <w:rPr>
          <w:rFonts w:hint="eastAsia"/>
          <w:sz w:val="9"/>
          <w:szCs w:val="9"/>
          <w:u w:color="000000"/>
        </w:rPr>
        <w:t>人民币元</w:t>
      </w:r>
      <w:bookmarkEnd w:id="1824"/>
      <w:bookmarkEnd w:id="1825"/>
      <w:r w:rsidRPr="00A83435">
        <w:rPr>
          <w:rFonts w:hint="eastAsia"/>
          <w:sz w:val="9"/>
          <w:szCs w:val="9"/>
          <w:u w:color="000000"/>
        </w:rPr>
        <w:tab/>
      </w:r>
      <w:bookmarkStart w:id="1826" w:name="TabStop_N_7_15_2"/>
      <w:bookmarkStart w:id="1827" w:name="N7_15_2"/>
      <w:r w:rsidRPr="00A83435">
        <w:rPr>
          <w:rFonts w:hint="eastAsia"/>
          <w:sz w:val="9"/>
          <w:szCs w:val="9"/>
          <w:u w:color="000000"/>
        </w:rPr>
        <w:t>人民币元</w:t>
      </w:r>
      <w:bookmarkEnd w:id="1826"/>
      <w:bookmarkEnd w:id="1827"/>
      <w:r w:rsidRPr="00A83435">
        <w:rPr>
          <w:rFonts w:hint="eastAsia"/>
          <w:sz w:val="9"/>
          <w:szCs w:val="9"/>
          <w:u w:color="000000"/>
        </w:rPr>
        <w:tab/>
      </w:r>
      <w:bookmarkStart w:id="1828" w:name="TabStop_N_7_15_3"/>
      <w:bookmarkStart w:id="1829" w:name="N7_15_3"/>
      <w:r w:rsidRPr="00A83435">
        <w:rPr>
          <w:rFonts w:hint="eastAsia"/>
          <w:sz w:val="9"/>
          <w:szCs w:val="9"/>
          <w:u w:color="000000"/>
        </w:rPr>
        <w:t>人民币元</w:t>
      </w:r>
      <w:bookmarkEnd w:id="1828"/>
      <w:bookmarkEnd w:id="1829"/>
      <w:r w:rsidRPr="00A83435">
        <w:rPr>
          <w:rFonts w:hint="eastAsia"/>
          <w:sz w:val="9"/>
          <w:szCs w:val="9"/>
          <w:u w:color="000000"/>
        </w:rPr>
        <w:tab/>
      </w:r>
      <w:bookmarkStart w:id="1830" w:name="TabStop_N_7_15_4"/>
      <w:bookmarkStart w:id="1831" w:name="N7_15_4"/>
      <w:r w:rsidRPr="00A83435">
        <w:rPr>
          <w:rFonts w:hint="eastAsia"/>
          <w:sz w:val="9"/>
          <w:szCs w:val="9"/>
          <w:u w:color="000000"/>
        </w:rPr>
        <w:t>人民币元</w:t>
      </w:r>
      <w:bookmarkEnd w:id="1830"/>
      <w:bookmarkEnd w:id="1831"/>
    </w:p>
    <w:p w14:paraId="38140734" w14:textId="77777777" w:rsidR="00030305" w:rsidRPr="00A83435" w:rsidRDefault="00030305" w:rsidP="00030305">
      <w:pPr>
        <w:tabs>
          <w:tab w:val="right" w:pos="5371"/>
          <w:tab w:val="right" w:pos="6970"/>
          <w:tab w:val="right" w:pos="8568"/>
          <w:tab w:val="right" w:pos="10166"/>
        </w:tabs>
        <w:snapToGrid w:val="0"/>
        <w:ind w:left="689"/>
        <w:rPr>
          <w:sz w:val="9"/>
          <w:szCs w:val="9"/>
          <w:u w:color="000000"/>
        </w:rPr>
      </w:pPr>
      <w:bookmarkStart w:id="1832" w:name="TabStop_N_7_16_0"/>
      <w:bookmarkStart w:id="1833" w:name="N7_16_0"/>
      <w:r w:rsidRPr="00A83435">
        <w:rPr>
          <w:rFonts w:hint="eastAsia"/>
          <w:sz w:val="9"/>
          <w:szCs w:val="9"/>
          <w:u w:color="000000"/>
        </w:rPr>
        <w:t>按实际利率法调整确认的</w:t>
      </w:r>
      <w:bookmarkStart w:id="1834" w:name="TabStop_N_7_16_1"/>
      <w:bookmarkStart w:id="1835" w:name="N7_16_1"/>
      <w:bookmarkStart w:id="1836" w:name="TabStop_N_7_16_2"/>
      <w:bookmarkStart w:id="1837" w:name="N7_16_2"/>
      <w:bookmarkStart w:id="1838" w:name="TabStop_N_7_16_3"/>
      <w:bookmarkStart w:id="1839" w:name="N7_16_3"/>
      <w:bookmarkStart w:id="1840" w:name="TabStop_N_7_16_4"/>
      <w:bookmarkStart w:id="1841" w:name="N7_16_4"/>
      <w:bookmarkEnd w:id="1832"/>
      <w:bookmarkEnd w:id="1833"/>
      <w:bookmarkEnd w:id="1834"/>
      <w:bookmarkEnd w:id="1835"/>
      <w:bookmarkEnd w:id="1836"/>
      <w:bookmarkEnd w:id="1837"/>
      <w:bookmarkEnd w:id="1838"/>
      <w:bookmarkEnd w:id="1839"/>
      <w:bookmarkEnd w:id="1840"/>
      <w:bookmarkEnd w:id="1841"/>
      <w:r w:rsidRPr="00A83435">
        <w:rPr>
          <w:rFonts w:hint="eastAsia"/>
          <w:sz w:val="9"/>
          <w:szCs w:val="9"/>
          <w:u w:color="000000"/>
        </w:rPr>
        <w:tab/>
      </w:r>
      <w:r w:rsidRPr="00A83435">
        <w:rPr>
          <w:rFonts w:hint="eastAsia"/>
          <w:sz w:val="9"/>
          <w:szCs w:val="9"/>
          <w:u w:color="000000"/>
        </w:rPr>
        <w:tab/>
      </w:r>
      <w:r w:rsidRPr="00A83435">
        <w:rPr>
          <w:rFonts w:hint="eastAsia"/>
          <w:sz w:val="9"/>
          <w:szCs w:val="9"/>
          <w:u w:color="000000"/>
        </w:rPr>
        <w:tab/>
      </w:r>
      <w:r w:rsidRPr="00A83435">
        <w:rPr>
          <w:rFonts w:hint="eastAsia"/>
          <w:sz w:val="9"/>
          <w:szCs w:val="9"/>
          <w:u w:color="000000"/>
        </w:rPr>
        <w:tab/>
      </w:r>
    </w:p>
    <w:p w14:paraId="73651B0C" w14:textId="77777777" w:rsidR="00030305" w:rsidRPr="00A83435" w:rsidRDefault="00030305" w:rsidP="00030305">
      <w:pPr>
        <w:tabs>
          <w:tab w:val="right" w:pos="5371"/>
          <w:tab w:val="right" w:pos="6970"/>
          <w:tab w:val="right" w:pos="8568"/>
          <w:tab w:val="right" w:pos="10166"/>
        </w:tabs>
        <w:snapToGrid w:val="0"/>
        <w:ind w:left="689"/>
        <w:rPr>
          <w:sz w:val="9"/>
          <w:szCs w:val="9"/>
          <w:u w:color="000000"/>
        </w:rPr>
      </w:pPr>
      <w:bookmarkStart w:id="1842" w:name="TabStop_N_7_17_0"/>
      <w:bookmarkStart w:id="1843" w:name="N7_17_0"/>
      <w:r w:rsidRPr="00A83435">
        <w:rPr>
          <w:rFonts w:hint="eastAsia"/>
          <w:sz w:val="9"/>
          <w:szCs w:val="9"/>
          <w:u w:color="000000"/>
        </w:rPr>
        <w:t xml:space="preserve">  </w:t>
      </w:r>
      <w:r w:rsidRPr="00A83435">
        <w:rPr>
          <w:rFonts w:hint="eastAsia"/>
          <w:sz w:val="9"/>
          <w:szCs w:val="9"/>
          <w:u w:color="000000"/>
        </w:rPr>
        <w:t>利息收入</w:t>
      </w:r>
      <w:bookmarkEnd w:id="1842"/>
      <w:bookmarkEnd w:id="1843"/>
      <w:r w:rsidRPr="00A83435">
        <w:rPr>
          <w:rFonts w:hint="eastAsia"/>
          <w:sz w:val="9"/>
          <w:szCs w:val="9"/>
          <w:u w:color="000000"/>
        </w:rPr>
        <w:tab/>
      </w:r>
      <w:bookmarkStart w:id="1844" w:name="TabStop_N_7_17_1"/>
      <w:bookmarkStart w:id="1845" w:name="N7_17_1"/>
      <w:r w:rsidRPr="00A83435">
        <w:rPr>
          <w:rFonts w:hint="eastAsia"/>
          <w:sz w:val="9"/>
          <w:szCs w:val="9"/>
          <w:u w:color="000000"/>
        </w:rPr>
        <w:t>6,852,334</w:t>
      </w:r>
      <w:bookmarkEnd w:id="1844"/>
      <w:bookmarkEnd w:id="1845"/>
      <w:r w:rsidRPr="00A83435">
        <w:rPr>
          <w:rFonts w:hint="eastAsia"/>
          <w:sz w:val="9"/>
          <w:szCs w:val="9"/>
          <w:u w:color="000000"/>
        </w:rPr>
        <w:tab/>
      </w:r>
      <w:bookmarkStart w:id="1846" w:name="TabStop_N_7_17_2"/>
      <w:bookmarkStart w:id="1847" w:name="N7_17_2"/>
      <w:r w:rsidRPr="00A83435">
        <w:rPr>
          <w:rFonts w:hint="eastAsia"/>
          <w:sz w:val="9"/>
          <w:szCs w:val="9"/>
          <w:u w:color="000000"/>
        </w:rPr>
        <w:t>11,229,705</w:t>
      </w:r>
      <w:bookmarkEnd w:id="1846"/>
      <w:bookmarkEnd w:id="1847"/>
      <w:r w:rsidRPr="00A83435">
        <w:rPr>
          <w:rFonts w:hint="eastAsia"/>
          <w:sz w:val="9"/>
          <w:szCs w:val="9"/>
          <w:u w:color="000000"/>
        </w:rPr>
        <w:tab/>
      </w:r>
      <w:bookmarkStart w:id="1848" w:name="TabStop_N_7_17_3"/>
      <w:bookmarkStart w:id="1849" w:name="N7_17_3"/>
      <w:r w:rsidRPr="00A83435">
        <w:rPr>
          <w:rFonts w:hint="eastAsia"/>
          <w:sz w:val="9"/>
          <w:szCs w:val="9"/>
          <w:u w:color="000000"/>
        </w:rPr>
        <w:t>1,713,084</w:t>
      </w:r>
      <w:bookmarkEnd w:id="1848"/>
      <w:bookmarkEnd w:id="1849"/>
      <w:r w:rsidRPr="00A83435">
        <w:rPr>
          <w:rFonts w:hint="eastAsia"/>
          <w:sz w:val="9"/>
          <w:szCs w:val="9"/>
          <w:u w:color="000000"/>
        </w:rPr>
        <w:tab/>
      </w:r>
      <w:bookmarkStart w:id="1850" w:name="TabStop_N_7_17_4"/>
      <w:bookmarkStart w:id="1851" w:name="N7_17_4"/>
      <w:r w:rsidRPr="00A83435">
        <w:rPr>
          <w:rFonts w:hint="eastAsia"/>
          <w:sz w:val="9"/>
          <w:szCs w:val="9"/>
          <w:u w:color="000000"/>
        </w:rPr>
        <w:t>2,807,426</w:t>
      </w:r>
      <w:bookmarkEnd w:id="1850"/>
      <w:bookmarkEnd w:id="1851"/>
    </w:p>
    <w:p w14:paraId="08CB8E4E" w14:textId="77777777" w:rsidR="00030305" w:rsidRPr="00A83435" w:rsidRDefault="00030305" w:rsidP="00030305">
      <w:pPr>
        <w:tabs>
          <w:tab w:val="right" w:pos="5371"/>
          <w:tab w:val="right" w:pos="6970"/>
          <w:tab w:val="right" w:pos="8568"/>
          <w:tab w:val="right" w:pos="10166"/>
        </w:tabs>
        <w:snapToGrid w:val="0"/>
        <w:ind w:left="689"/>
        <w:rPr>
          <w:sz w:val="9"/>
          <w:szCs w:val="9"/>
          <w:u w:color="000000"/>
        </w:rPr>
      </w:pPr>
      <w:bookmarkStart w:id="1852" w:name="TabStop_N_7_18_0"/>
      <w:bookmarkStart w:id="1853" w:name="N7_18_0"/>
      <w:r w:rsidRPr="00A83435">
        <w:rPr>
          <w:rFonts w:hint="eastAsia"/>
          <w:sz w:val="9"/>
          <w:szCs w:val="9"/>
          <w:u w:color="000000"/>
        </w:rPr>
        <w:t>计提未逾期贷款的利息收入</w:t>
      </w:r>
      <w:bookmarkEnd w:id="1852"/>
      <w:bookmarkEnd w:id="1853"/>
      <w:r w:rsidRPr="00A83435">
        <w:rPr>
          <w:rFonts w:hint="eastAsia"/>
          <w:sz w:val="9"/>
          <w:szCs w:val="9"/>
          <w:u w:color="000000"/>
        </w:rPr>
        <w:tab/>
      </w:r>
      <w:bookmarkStart w:id="1854" w:name="TabStop_N_7_18_1"/>
      <w:bookmarkStart w:id="1855" w:name="N7_18_1"/>
      <w:r w:rsidRPr="00A83435">
        <w:rPr>
          <w:rFonts w:hint="eastAsia"/>
          <w:sz w:val="9"/>
          <w:szCs w:val="9"/>
          <w:u w:color="000000"/>
        </w:rPr>
        <w:t>705,625</w:t>
      </w:r>
      <w:bookmarkEnd w:id="1854"/>
      <w:bookmarkEnd w:id="1855"/>
      <w:r w:rsidRPr="00A83435">
        <w:rPr>
          <w:rFonts w:hint="eastAsia"/>
          <w:sz w:val="9"/>
          <w:szCs w:val="9"/>
          <w:u w:color="000000"/>
        </w:rPr>
        <w:tab/>
      </w:r>
      <w:bookmarkStart w:id="1856" w:name="TabStop_N_7_18_2"/>
      <w:bookmarkStart w:id="1857" w:name="N7_18_2"/>
      <w:r w:rsidRPr="00A83435">
        <w:rPr>
          <w:rFonts w:hint="eastAsia"/>
          <w:sz w:val="9"/>
          <w:szCs w:val="9"/>
          <w:u w:color="000000"/>
        </w:rPr>
        <w:t>1,504,135</w:t>
      </w:r>
      <w:bookmarkEnd w:id="1856"/>
      <w:bookmarkEnd w:id="1857"/>
      <w:r w:rsidRPr="00A83435">
        <w:rPr>
          <w:rFonts w:hint="eastAsia"/>
          <w:sz w:val="9"/>
          <w:szCs w:val="9"/>
          <w:u w:color="000000"/>
        </w:rPr>
        <w:tab/>
      </w:r>
      <w:bookmarkStart w:id="1858" w:name="TabStop_N_7_18_3"/>
      <w:bookmarkStart w:id="1859" w:name="N7_18_3"/>
      <w:r w:rsidRPr="00A83435">
        <w:rPr>
          <w:rFonts w:hint="eastAsia"/>
          <w:sz w:val="9"/>
          <w:szCs w:val="9"/>
          <w:u w:color="000000"/>
        </w:rPr>
        <w:t>176,406</w:t>
      </w:r>
      <w:bookmarkEnd w:id="1858"/>
      <w:bookmarkEnd w:id="1859"/>
      <w:r w:rsidRPr="00A83435">
        <w:rPr>
          <w:rFonts w:hint="eastAsia"/>
          <w:sz w:val="9"/>
          <w:szCs w:val="9"/>
          <w:u w:color="000000"/>
        </w:rPr>
        <w:tab/>
      </w:r>
      <w:bookmarkStart w:id="1860" w:name="TabStop_N_7_18_4"/>
      <w:bookmarkStart w:id="1861" w:name="N7_18_4"/>
      <w:r w:rsidRPr="00A83435">
        <w:rPr>
          <w:rFonts w:hint="eastAsia"/>
          <w:sz w:val="9"/>
          <w:szCs w:val="9"/>
          <w:u w:color="000000"/>
        </w:rPr>
        <w:t>376,034</w:t>
      </w:r>
      <w:bookmarkEnd w:id="1860"/>
      <w:bookmarkEnd w:id="1861"/>
    </w:p>
    <w:p w14:paraId="041EEC07" w14:textId="77777777" w:rsidR="00030305" w:rsidRPr="00A83435" w:rsidRDefault="00030305" w:rsidP="00030305">
      <w:pPr>
        <w:tabs>
          <w:tab w:val="right" w:pos="5371"/>
          <w:tab w:val="right" w:pos="6970"/>
          <w:tab w:val="right" w:pos="8568"/>
          <w:tab w:val="right" w:pos="10166"/>
        </w:tabs>
        <w:snapToGrid w:val="0"/>
        <w:spacing w:after="140" w:line="25" w:lineRule="auto"/>
        <w:ind w:left="689"/>
        <w:rPr>
          <w:color w:val="FFFFFF"/>
          <w:sz w:val="9"/>
          <w:szCs w:val="9"/>
          <w:u w:val="single" w:color="000000"/>
        </w:rPr>
      </w:pPr>
      <w:bookmarkStart w:id="1862" w:name="TabStop_N_underline_7_18_0"/>
      <w:bookmarkStart w:id="1863" w:name="Nunderline_7_18_0"/>
      <w:bookmarkEnd w:id="1862"/>
      <w:bookmarkEnd w:id="1863"/>
      <w:r w:rsidRPr="00A83435">
        <w:rPr>
          <w:color w:val="FFFFFF"/>
          <w:sz w:val="9"/>
          <w:szCs w:val="9"/>
          <w:u w:color="000000"/>
        </w:rPr>
        <w:tab/>
      </w:r>
      <w:bookmarkStart w:id="1864" w:name="TabStop_N_underline_7_18_1"/>
      <w:bookmarkStart w:id="1865" w:name="Nunderline_7_18_1"/>
      <w:r w:rsidRPr="00A83435">
        <w:rPr>
          <w:color w:val="FFFFFF"/>
          <w:sz w:val="9"/>
          <w:szCs w:val="9"/>
          <w:u w:val="single" w:color="000000"/>
        </w:rPr>
        <w:t>________</w:t>
      </w:r>
      <w:bookmarkEnd w:id="1864"/>
      <w:bookmarkEnd w:id="1865"/>
      <w:r w:rsidRPr="00A83435">
        <w:rPr>
          <w:color w:val="FFFFFF"/>
          <w:sz w:val="9"/>
          <w:szCs w:val="9"/>
          <w:u w:color="000000"/>
        </w:rPr>
        <w:tab/>
      </w:r>
      <w:bookmarkStart w:id="1866" w:name="TabStop_N_underline_7_18_2"/>
      <w:bookmarkStart w:id="1867" w:name="Nunderline_7_18_2"/>
      <w:r w:rsidRPr="00A83435">
        <w:rPr>
          <w:color w:val="FFFFFF"/>
          <w:sz w:val="9"/>
          <w:szCs w:val="9"/>
          <w:u w:val="single" w:color="000000"/>
        </w:rPr>
        <w:t>_________</w:t>
      </w:r>
      <w:bookmarkEnd w:id="1866"/>
      <w:bookmarkEnd w:id="1867"/>
      <w:r w:rsidRPr="00A83435">
        <w:rPr>
          <w:color w:val="FFFFFF"/>
          <w:sz w:val="9"/>
          <w:szCs w:val="9"/>
          <w:u w:color="000000"/>
        </w:rPr>
        <w:tab/>
      </w:r>
      <w:bookmarkStart w:id="1868" w:name="TabStop_N_underline_7_18_3"/>
      <w:bookmarkStart w:id="1869" w:name="Nunderline_7_18_3"/>
      <w:r w:rsidRPr="00A83435">
        <w:rPr>
          <w:color w:val="FFFFFF"/>
          <w:sz w:val="9"/>
          <w:szCs w:val="9"/>
          <w:u w:val="single" w:color="000000"/>
        </w:rPr>
        <w:t>________</w:t>
      </w:r>
      <w:bookmarkEnd w:id="1868"/>
      <w:bookmarkEnd w:id="1869"/>
      <w:r w:rsidRPr="00A83435">
        <w:rPr>
          <w:color w:val="FFFFFF"/>
          <w:sz w:val="9"/>
          <w:szCs w:val="9"/>
          <w:u w:color="000000"/>
        </w:rPr>
        <w:tab/>
      </w:r>
      <w:bookmarkStart w:id="1870" w:name="TabStop_N_underline_7_18_4"/>
      <w:bookmarkStart w:id="1871" w:name="Nunderline_7_18_4"/>
      <w:r w:rsidRPr="00A83435">
        <w:rPr>
          <w:color w:val="FFFFFF"/>
          <w:sz w:val="9"/>
          <w:szCs w:val="9"/>
          <w:u w:val="single" w:color="000000"/>
        </w:rPr>
        <w:t>________</w:t>
      </w:r>
      <w:bookmarkEnd w:id="1870"/>
      <w:bookmarkEnd w:id="1871"/>
    </w:p>
    <w:p w14:paraId="31518A08" w14:textId="77777777" w:rsidR="00030305" w:rsidRPr="00A83435" w:rsidRDefault="00030305" w:rsidP="00030305">
      <w:pPr>
        <w:tabs>
          <w:tab w:val="right" w:pos="5371"/>
          <w:tab w:val="right" w:pos="6970"/>
          <w:tab w:val="right" w:pos="8568"/>
          <w:tab w:val="right" w:pos="10166"/>
        </w:tabs>
        <w:snapToGrid w:val="0"/>
        <w:ind w:left="689"/>
        <w:rPr>
          <w:sz w:val="9"/>
          <w:szCs w:val="9"/>
          <w:u w:color="000000"/>
        </w:rPr>
      </w:pPr>
      <w:bookmarkStart w:id="1872" w:name="TabStop_N_7_19_0"/>
      <w:bookmarkStart w:id="1873" w:name="N7_19_0"/>
      <w:r w:rsidRPr="00A83435">
        <w:rPr>
          <w:rFonts w:hint="eastAsia"/>
          <w:sz w:val="9"/>
          <w:szCs w:val="9"/>
          <w:u w:color="000000"/>
        </w:rPr>
        <w:t>合计</w:t>
      </w:r>
      <w:bookmarkEnd w:id="1872"/>
      <w:bookmarkEnd w:id="1873"/>
      <w:r w:rsidRPr="00A83435">
        <w:rPr>
          <w:rFonts w:hint="eastAsia"/>
          <w:sz w:val="9"/>
          <w:szCs w:val="9"/>
          <w:u w:color="000000"/>
        </w:rPr>
        <w:tab/>
      </w:r>
      <w:bookmarkStart w:id="1874" w:name="TabStop_N_7_19_1"/>
      <w:bookmarkStart w:id="1875" w:name="N7_19_1"/>
      <w:r w:rsidRPr="00A83435">
        <w:rPr>
          <w:rFonts w:hint="eastAsia"/>
          <w:sz w:val="9"/>
          <w:szCs w:val="9"/>
          <w:u w:color="000000"/>
        </w:rPr>
        <w:t>7,557,959</w:t>
      </w:r>
      <w:bookmarkEnd w:id="1874"/>
      <w:bookmarkEnd w:id="1875"/>
      <w:r w:rsidRPr="00A83435">
        <w:rPr>
          <w:rFonts w:hint="eastAsia"/>
          <w:sz w:val="9"/>
          <w:szCs w:val="9"/>
          <w:u w:color="000000"/>
        </w:rPr>
        <w:tab/>
      </w:r>
      <w:bookmarkStart w:id="1876" w:name="TabStop_N_7_19_2"/>
      <w:bookmarkStart w:id="1877" w:name="N7_19_2"/>
      <w:r w:rsidRPr="00A83435">
        <w:rPr>
          <w:rFonts w:hint="eastAsia"/>
          <w:sz w:val="9"/>
          <w:szCs w:val="9"/>
          <w:u w:color="000000"/>
        </w:rPr>
        <w:t>12,733,840</w:t>
      </w:r>
      <w:bookmarkEnd w:id="1876"/>
      <w:bookmarkEnd w:id="1877"/>
      <w:r w:rsidRPr="00A83435">
        <w:rPr>
          <w:rFonts w:hint="eastAsia"/>
          <w:sz w:val="9"/>
          <w:szCs w:val="9"/>
          <w:u w:color="000000"/>
        </w:rPr>
        <w:tab/>
      </w:r>
      <w:bookmarkStart w:id="1878" w:name="TabStop_N_7_19_3"/>
      <w:bookmarkStart w:id="1879" w:name="N7_19_3"/>
      <w:r w:rsidRPr="00A83435">
        <w:rPr>
          <w:rFonts w:hint="eastAsia"/>
          <w:sz w:val="9"/>
          <w:szCs w:val="9"/>
          <w:u w:color="000000"/>
        </w:rPr>
        <w:t>1,889,490</w:t>
      </w:r>
      <w:bookmarkEnd w:id="1878"/>
      <w:bookmarkEnd w:id="1879"/>
      <w:r w:rsidRPr="00A83435">
        <w:rPr>
          <w:rFonts w:hint="eastAsia"/>
          <w:sz w:val="9"/>
          <w:szCs w:val="9"/>
          <w:u w:color="000000"/>
        </w:rPr>
        <w:tab/>
      </w:r>
      <w:bookmarkStart w:id="1880" w:name="TabStop_N_7_19_4"/>
      <w:bookmarkStart w:id="1881" w:name="N7_19_4"/>
      <w:r w:rsidRPr="00A83435">
        <w:rPr>
          <w:rFonts w:hint="eastAsia"/>
          <w:sz w:val="9"/>
          <w:szCs w:val="9"/>
          <w:u w:color="000000"/>
        </w:rPr>
        <w:t>3,183,460</w:t>
      </w:r>
      <w:bookmarkEnd w:id="1880"/>
      <w:bookmarkEnd w:id="1881"/>
    </w:p>
    <w:p w14:paraId="2029254E" w14:textId="77777777" w:rsidR="00030305" w:rsidRPr="00A83435" w:rsidRDefault="00030305" w:rsidP="00030305">
      <w:pPr>
        <w:tabs>
          <w:tab w:val="right" w:pos="5371"/>
          <w:tab w:val="right" w:pos="6970"/>
          <w:tab w:val="right" w:pos="8568"/>
          <w:tab w:val="right" w:pos="10166"/>
        </w:tabs>
        <w:snapToGrid w:val="0"/>
        <w:spacing w:after="140" w:line="25" w:lineRule="auto"/>
        <w:ind w:left="689"/>
        <w:rPr>
          <w:color w:val="FFFFFF"/>
          <w:sz w:val="9"/>
          <w:szCs w:val="9"/>
          <w:u w:val="double" w:color="000000"/>
        </w:rPr>
      </w:pPr>
      <w:bookmarkStart w:id="1882" w:name="TabStop_N_underline_7_19_0"/>
      <w:bookmarkStart w:id="1883" w:name="Nunderline_7_19_0"/>
      <w:bookmarkEnd w:id="1882"/>
      <w:bookmarkEnd w:id="1883"/>
      <w:r w:rsidRPr="00A83435">
        <w:rPr>
          <w:color w:val="FFFFFF"/>
          <w:sz w:val="9"/>
          <w:szCs w:val="9"/>
          <w:u w:color="000000"/>
        </w:rPr>
        <w:tab/>
      </w:r>
      <w:bookmarkStart w:id="1884" w:name="TabStop_N_underline_7_19_1"/>
      <w:bookmarkStart w:id="1885" w:name="Nunderline_7_19_1"/>
      <w:r w:rsidRPr="00A83435">
        <w:rPr>
          <w:color w:val="FFFFFF"/>
          <w:sz w:val="9"/>
          <w:szCs w:val="9"/>
          <w:u w:val="double" w:color="000000"/>
        </w:rPr>
        <w:t>________</w:t>
      </w:r>
      <w:bookmarkEnd w:id="1884"/>
      <w:bookmarkEnd w:id="1885"/>
      <w:r w:rsidRPr="00A83435">
        <w:rPr>
          <w:color w:val="FFFFFF"/>
          <w:sz w:val="9"/>
          <w:szCs w:val="9"/>
          <w:u w:color="000000"/>
        </w:rPr>
        <w:tab/>
      </w:r>
      <w:bookmarkStart w:id="1886" w:name="TabStop_N_underline_7_19_2"/>
      <w:bookmarkStart w:id="1887" w:name="Nunderline_7_19_2"/>
      <w:r w:rsidRPr="00A83435">
        <w:rPr>
          <w:color w:val="FFFFFF"/>
          <w:sz w:val="9"/>
          <w:szCs w:val="9"/>
          <w:u w:val="double" w:color="000000"/>
        </w:rPr>
        <w:t>_________</w:t>
      </w:r>
      <w:bookmarkEnd w:id="1886"/>
      <w:bookmarkEnd w:id="1887"/>
      <w:r w:rsidRPr="00A83435">
        <w:rPr>
          <w:color w:val="FFFFFF"/>
          <w:sz w:val="9"/>
          <w:szCs w:val="9"/>
          <w:u w:color="000000"/>
        </w:rPr>
        <w:tab/>
      </w:r>
      <w:bookmarkStart w:id="1888" w:name="TabStop_N_underline_7_19_3"/>
      <w:bookmarkStart w:id="1889" w:name="Nunderline_7_19_3"/>
      <w:r w:rsidRPr="00A83435">
        <w:rPr>
          <w:color w:val="FFFFFF"/>
          <w:sz w:val="9"/>
          <w:szCs w:val="9"/>
          <w:u w:val="double" w:color="000000"/>
        </w:rPr>
        <w:t>________</w:t>
      </w:r>
      <w:bookmarkEnd w:id="1888"/>
      <w:bookmarkEnd w:id="1889"/>
      <w:r w:rsidRPr="00A83435">
        <w:rPr>
          <w:color w:val="FFFFFF"/>
          <w:sz w:val="9"/>
          <w:szCs w:val="9"/>
          <w:u w:color="000000"/>
        </w:rPr>
        <w:tab/>
      </w:r>
      <w:bookmarkStart w:id="1890" w:name="TabStop_N_underline_7_19_4"/>
      <w:bookmarkStart w:id="1891" w:name="Nunderline_7_19_4"/>
      <w:r w:rsidRPr="00A83435">
        <w:rPr>
          <w:color w:val="FFFFFF"/>
          <w:sz w:val="9"/>
          <w:szCs w:val="9"/>
          <w:u w:val="double" w:color="000000"/>
        </w:rPr>
        <w:t>________</w:t>
      </w:r>
      <w:bookmarkEnd w:id="1890"/>
      <w:bookmarkEnd w:id="1891"/>
    </w:p>
    <w:p w14:paraId="6588F75A" w14:textId="77777777" w:rsidR="00030305" w:rsidRDefault="00030305" w:rsidP="00030305">
      <w:pPr>
        <w:tabs>
          <w:tab w:val="right" w:pos="5371"/>
          <w:tab w:val="right" w:pos="6970"/>
          <w:tab w:val="right" w:pos="8568"/>
          <w:tab w:val="right" w:pos="10166"/>
        </w:tabs>
        <w:snapToGrid w:val="0"/>
        <w:ind w:left="689"/>
        <w:rPr>
          <w:u w:color="000000"/>
        </w:rPr>
      </w:pPr>
    </w:p>
    <w:p w14:paraId="5286259D" w14:textId="77777777" w:rsidR="00030305" w:rsidRDefault="00030305" w:rsidP="00030305">
      <w:pPr>
        <w:pStyle w:val="1"/>
        <w:ind w:left="1440" w:hanging="720"/>
        <w:rPr>
          <w:u w:color="000000"/>
        </w:rPr>
      </w:pPr>
      <w:r w:rsidRPr="00030305">
        <w:rPr>
          <w:rFonts w:hint="eastAsia"/>
          <w:u w:color="000000"/>
        </w:rPr>
        <w:t>(2)</w:t>
      </w:r>
      <w:r w:rsidRPr="00030305">
        <w:rPr>
          <w:rFonts w:hint="eastAsia"/>
          <w:u w:color="000000"/>
        </w:rPr>
        <w:tab/>
      </w:r>
      <w:r w:rsidRPr="00030305">
        <w:rPr>
          <w:rFonts w:hint="eastAsia"/>
          <w:u w:color="000000"/>
        </w:rPr>
        <w:t>递延所得税资产和递延所得税负债互抵后金额</w:t>
      </w:r>
    </w:p>
    <w:p w14:paraId="7F5DE3C7" w14:textId="77777777" w:rsidR="00030305" w:rsidRPr="0062496E" w:rsidRDefault="00030305" w:rsidP="00030305">
      <w:pPr>
        <w:rPr>
          <w:sz w:val="8"/>
          <w:szCs w:val="8"/>
        </w:rPr>
      </w:pPr>
    </w:p>
    <w:p w14:paraId="4FF85123" w14:textId="77777777" w:rsidR="00030305" w:rsidRPr="0062496E" w:rsidRDefault="00030305" w:rsidP="00030305">
      <w:pPr>
        <w:tabs>
          <w:tab w:val="center" w:pos="6439"/>
          <w:tab w:val="center" w:pos="8844"/>
        </w:tabs>
        <w:ind w:left="689"/>
        <w:rPr>
          <w:sz w:val="8"/>
          <w:szCs w:val="8"/>
        </w:rPr>
      </w:pPr>
      <w:bookmarkStart w:id="1892" w:name="TabStop_N_7_23_0"/>
      <w:bookmarkStart w:id="1893" w:name="N7_23_0"/>
      <w:bookmarkEnd w:id="1892"/>
      <w:bookmarkEnd w:id="1893"/>
      <w:r w:rsidRPr="0062496E">
        <w:rPr>
          <w:rFonts w:hint="eastAsia"/>
          <w:sz w:val="8"/>
          <w:szCs w:val="8"/>
        </w:rPr>
        <w:tab/>
      </w:r>
      <w:bookmarkStart w:id="1894" w:name="TabStop_N_7_23_1"/>
      <w:bookmarkStart w:id="1895" w:name="N7_23_1"/>
      <w:r w:rsidRPr="0062496E">
        <w:rPr>
          <w:rFonts w:hint="eastAsia"/>
          <w:sz w:val="8"/>
          <w:szCs w:val="8"/>
        </w:rPr>
        <w:t>2023</w:t>
      </w:r>
      <w:r w:rsidRPr="0062496E">
        <w:rPr>
          <w:rFonts w:hint="eastAsia"/>
          <w:sz w:val="8"/>
          <w:szCs w:val="8"/>
        </w:rPr>
        <w:t>年</w:t>
      </w:r>
      <w:bookmarkEnd w:id="1894"/>
      <w:bookmarkEnd w:id="1895"/>
      <w:r w:rsidRPr="0062496E">
        <w:rPr>
          <w:rFonts w:hint="eastAsia"/>
          <w:sz w:val="8"/>
          <w:szCs w:val="8"/>
        </w:rPr>
        <w:tab/>
      </w:r>
      <w:bookmarkStart w:id="1896" w:name="TabStop_N_7_23_2"/>
      <w:bookmarkStart w:id="1897" w:name="N7_23_2"/>
      <w:r w:rsidRPr="0062496E">
        <w:rPr>
          <w:rFonts w:hint="eastAsia"/>
          <w:sz w:val="8"/>
          <w:szCs w:val="8"/>
        </w:rPr>
        <w:t>2022</w:t>
      </w:r>
      <w:r w:rsidRPr="0062496E">
        <w:rPr>
          <w:rFonts w:hint="eastAsia"/>
          <w:sz w:val="8"/>
          <w:szCs w:val="8"/>
        </w:rPr>
        <w:t>年</w:t>
      </w:r>
      <w:bookmarkEnd w:id="1896"/>
      <w:bookmarkEnd w:id="1897"/>
    </w:p>
    <w:p w14:paraId="044D91B2" w14:textId="77777777" w:rsidR="00030305" w:rsidRPr="0062496E" w:rsidRDefault="00030305" w:rsidP="00030305">
      <w:pPr>
        <w:tabs>
          <w:tab w:val="center" w:pos="6439"/>
          <w:tab w:val="center" w:pos="8844"/>
        </w:tabs>
        <w:snapToGrid w:val="0"/>
        <w:ind w:left="689"/>
        <w:rPr>
          <w:sz w:val="8"/>
          <w:szCs w:val="8"/>
          <w:u w:val="single"/>
        </w:rPr>
      </w:pPr>
      <w:bookmarkStart w:id="1898" w:name="TabStop_N_7_24_0"/>
      <w:bookmarkStart w:id="1899" w:name="N7_24_0"/>
      <w:bookmarkEnd w:id="1898"/>
      <w:bookmarkEnd w:id="1899"/>
      <w:r w:rsidRPr="0062496E">
        <w:rPr>
          <w:rFonts w:hint="eastAsia"/>
          <w:sz w:val="8"/>
          <w:szCs w:val="8"/>
        </w:rPr>
        <w:tab/>
      </w:r>
      <w:bookmarkStart w:id="1900" w:name="TabStop_N_7_24_1"/>
      <w:bookmarkStart w:id="1901" w:name="N7_24_1"/>
      <w:r w:rsidRPr="0062496E">
        <w:rPr>
          <w:rFonts w:hint="eastAsia"/>
          <w:sz w:val="8"/>
          <w:szCs w:val="8"/>
          <w:u w:val="single"/>
        </w:rPr>
        <w:t>12</w:t>
      </w:r>
      <w:r w:rsidRPr="0062496E">
        <w:rPr>
          <w:rFonts w:hint="eastAsia"/>
          <w:sz w:val="8"/>
          <w:szCs w:val="8"/>
          <w:u w:val="single"/>
        </w:rPr>
        <w:t>月</w:t>
      </w:r>
      <w:r w:rsidRPr="0062496E">
        <w:rPr>
          <w:rFonts w:hint="eastAsia"/>
          <w:sz w:val="8"/>
          <w:szCs w:val="8"/>
          <w:u w:val="single"/>
        </w:rPr>
        <w:t>31</w:t>
      </w:r>
      <w:r w:rsidRPr="0062496E">
        <w:rPr>
          <w:rFonts w:hint="eastAsia"/>
          <w:sz w:val="8"/>
          <w:szCs w:val="8"/>
          <w:u w:val="single"/>
        </w:rPr>
        <w:t>日</w:t>
      </w:r>
      <w:bookmarkEnd w:id="1900"/>
      <w:bookmarkEnd w:id="1901"/>
      <w:r w:rsidRPr="0062496E">
        <w:rPr>
          <w:rFonts w:hint="eastAsia"/>
          <w:sz w:val="8"/>
          <w:szCs w:val="8"/>
        </w:rPr>
        <w:tab/>
      </w:r>
      <w:bookmarkStart w:id="1902" w:name="TabStop_N_7_24_2"/>
      <w:bookmarkStart w:id="1903" w:name="N7_24_2"/>
      <w:r w:rsidRPr="0062496E">
        <w:rPr>
          <w:rFonts w:hint="eastAsia"/>
          <w:sz w:val="8"/>
          <w:szCs w:val="8"/>
          <w:u w:val="single"/>
        </w:rPr>
        <w:t>12</w:t>
      </w:r>
      <w:r w:rsidRPr="0062496E">
        <w:rPr>
          <w:rFonts w:hint="eastAsia"/>
          <w:sz w:val="8"/>
          <w:szCs w:val="8"/>
          <w:u w:val="single"/>
        </w:rPr>
        <w:t>月</w:t>
      </w:r>
      <w:r w:rsidRPr="0062496E">
        <w:rPr>
          <w:rFonts w:hint="eastAsia"/>
          <w:sz w:val="8"/>
          <w:szCs w:val="8"/>
          <w:u w:val="single"/>
        </w:rPr>
        <w:t>31</w:t>
      </w:r>
      <w:r w:rsidRPr="0062496E">
        <w:rPr>
          <w:rFonts w:hint="eastAsia"/>
          <w:sz w:val="8"/>
          <w:szCs w:val="8"/>
          <w:u w:val="single"/>
        </w:rPr>
        <w:t>日</w:t>
      </w:r>
      <w:bookmarkEnd w:id="1902"/>
      <w:bookmarkEnd w:id="1903"/>
    </w:p>
    <w:p w14:paraId="2EDB154F" w14:textId="77777777" w:rsidR="00030305" w:rsidRPr="0062496E" w:rsidRDefault="00030305" w:rsidP="00030305">
      <w:pPr>
        <w:tabs>
          <w:tab w:val="center" w:pos="6439"/>
          <w:tab w:val="center" w:pos="8844"/>
        </w:tabs>
        <w:snapToGrid w:val="0"/>
        <w:ind w:left="689"/>
        <w:rPr>
          <w:sz w:val="8"/>
          <w:szCs w:val="8"/>
        </w:rPr>
      </w:pPr>
      <w:bookmarkStart w:id="1904" w:name="TabStop_N_7_25_0"/>
      <w:bookmarkStart w:id="1905" w:name="N7_25_0"/>
      <w:bookmarkEnd w:id="1904"/>
      <w:bookmarkEnd w:id="1905"/>
      <w:r w:rsidRPr="0062496E">
        <w:rPr>
          <w:rFonts w:hint="eastAsia"/>
          <w:sz w:val="8"/>
          <w:szCs w:val="8"/>
        </w:rPr>
        <w:tab/>
      </w:r>
      <w:bookmarkStart w:id="1906" w:name="TabStop_N_7_25_1"/>
      <w:bookmarkStart w:id="1907" w:name="N7_25_1"/>
      <w:r w:rsidRPr="0062496E">
        <w:rPr>
          <w:rFonts w:hint="eastAsia"/>
          <w:sz w:val="8"/>
          <w:szCs w:val="8"/>
        </w:rPr>
        <w:t>人民币元</w:t>
      </w:r>
      <w:bookmarkEnd w:id="1906"/>
      <w:bookmarkEnd w:id="1907"/>
      <w:r w:rsidRPr="0062496E">
        <w:rPr>
          <w:rFonts w:hint="eastAsia"/>
          <w:sz w:val="8"/>
          <w:szCs w:val="8"/>
        </w:rPr>
        <w:tab/>
      </w:r>
      <w:bookmarkStart w:id="1908" w:name="TabStop_N_7_25_2"/>
      <w:bookmarkStart w:id="1909" w:name="N7_25_2"/>
      <w:r w:rsidRPr="0062496E">
        <w:rPr>
          <w:rFonts w:hint="eastAsia"/>
          <w:sz w:val="8"/>
          <w:szCs w:val="8"/>
        </w:rPr>
        <w:t>人民币元</w:t>
      </w:r>
      <w:bookmarkEnd w:id="1908"/>
      <w:bookmarkEnd w:id="1909"/>
    </w:p>
    <w:p w14:paraId="25CD41A8" w14:textId="77777777" w:rsidR="00030305" w:rsidRPr="0062496E" w:rsidRDefault="00030305" w:rsidP="00030305">
      <w:pPr>
        <w:tabs>
          <w:tab w:val="right" w:pos="7762"/>
          <w:tab w:val="right" w:pos="10166"/>
        </w:tabs>
        <w:snapToGrid w:val="0"/>
        <w:ind w:left="689"/>
        <w:rPr>
          <w:sz w:val="8"/>
          <w:szCs w:val="8"/>
        </w:rPr>
      </w:pPr>
      <w:bookmarkStart w:id="1910" w:name="TabStop_N_7_26_0"/>
      <w:bookmarkStart w:id="1911" w:name="N7_26_0"/>
      <w:bookmarkStart w:id="1912" w:name="TabStop_N_7_26_1"/>
      <w:bookmarkStart w:id="1913" w:name="N7_26_1"/>
      <w:bookmarkStart w:id="1914" w:name="TabStop_N_7_26_2"/>
      <w:bookmarkStart w:id="1915" w:name="N7_26_2"/>
      <w:bookmarkEnd w:id="1910"/>
      <w:bookmarkEnd w:id="1911"/>
      <w:bookmarkEnd w:id="1912"/>
      <w:bookmarkEnd w:id="1913"/>
      <w:bookmarkEnd w:id="1914"/>
      <w:bookmarkEnd w:id="1915"/>
      <w:r w:rsidRPr="0062496E">
        <w:rPr>
          <w:sz w:val="8"/>
          <w:szCs w:val="8"/>
        </w:rPr>
        <w:tab/>
      </w:r>
      <w:r w:rsidRPr="0062496E">
        <w:rPr>
          <w:sz w:val="8"/>
          <w:szCs w:val="8"/>
        </w:rPr>
        <w:tab/>
      </w:r>
    </w:p>
    <w:p w14:paraId="4E5C8839" w14:textId="77777777" w:rsidR="00030305" w:rsidRPr="0062496E" w:rsidRDefault="00030305" w:rsidP="00030305">
      <w:pPr>
        <w:tabs>
          <w:tab w:val="right" w:pos="7762"/>
          <w:tab w:val="right" w:pos="10166"/>
        </w:tabs>
        <w:snapToGrid w:val="0"/>
        <w:ind w:left="689"/>
        <w:rPr>
          <w:sz w:val="8"/>
          <w:szCs w:val="8"/>
        </w:rPr>
      </w:pPr>
      <w:bookmarkStart w:id="1916" w:name="TabStop_N_7_27_0"/>
      <w:bookmarkStart w:id="1917" w:name="N7_27_0"/>
      <w:r w:rsidRPr="0062496E">
        <w:rPr>
          <w:rFonts w:hint="eastAsia"/>
          <w:sz w:val="8"/>
          <w:szCs w:val="8"/>
        </w:rPr>
        <w:t>递延所得税资产</w:t>
      </w:r>
      <w:bookmarkEnd w:id="1916"/>
      <w:bookmarkEnd w:id="1917"/>
      <w:r w:rsidRPr="0062496E">
        <w:rPr>
          <w:rFonts w:hint="eastAsia"/>
          <w:sz w:val="8"/>
          <w:szCs w:val="8"/>
        </w:rPr>
        <w:tab/>
      </w:r>
      <w:bookmarkStart w:id="1918" w:name="TabStop_N_7_27_1"/>
      <w:bookmarkStart w:id="1919" w:name="N7_27_1"/>
      <w:r w:rsidRPr="0062496E">
        <w:rPr>
          <w:rFonts w:hint="eastAsia"/>
          <w:sz w:val="8"/>
          <w:szCs w:val="8"/>
        </w:rPr>
        <w:t>22,708,802</w:t>
      </w:r>
      <w:bookmarkEnd w:id="1918"/>
      <w:bookmarkEnd w:id="1919"/>
      <w:r w:rsidRPr="0062496E">
        <w:rPr>
          <w:rFonts w:hint="eastAsia"/>
          <w:sz w:val="8"/>
          <w:szCs w:val="8"/>
        </w:rPr>
        <w:tab/>
      </w:r>
      <w:bookmarkStart w:id="1920" w:name="TabStop_N_7_27_2"/>
      <w:bookmarkStart w:id="1921" w:name="N7_27_2"/>
      <w:r w:rsidRPr="0062496E">
        <w:rPr>
          <w:rFonts w:hint="eastAsia"/>
          <w:sz w:val="8"/>
          <w:szCs w:val="8"/>
        </w:rPr>
        <w:t>35,188,495</w:t>
      </w:r>
      <w:bookmarkEnd w:id="1920"/>
      <w:bookmarkEnd w:id="1921"/>
    </w:p>
    <w:p w14:paraId="4EE2C367" w14:textId="77777777" w:rsidR="00030305" w:rsidRPr="0062496E" w:rsidRDefault="00030305" w:rsidP="00030305">
      <w:pPr>
        <w:tabs>
          <w:tab w:val="right" w:pos="7762"/>
          <w:tab w:val="right" w:pos="10166"/>
        </w:tabs>
        <w:snapToGrid w:val="0"/>
        <w:spacing w:after="140" w:line="25" w:lineRule="auto"/>
        <w:ind w:left="689"/>
        <w:rPr>
          <w:color w:val="FFFFFF"/>
          <w:sz w:val="8"/>
          <w:szCs w:val="8"/>
          <w:u w:val="double" w:color="000000"/>
        </w:rPr>
      </w:pPr>
      <w:bookmarkStart w:id="1922" w:name="TabStop_N_underline_7_27_0"/>
      <w:bookmarkStart w:id="1923" w:name="Nunderline_7_27_0"/>
      <w:bookmarkEnd w:id="1922"/>
      <w:bookmarkEnd w:id="1923"/>
      <w:r w:rsidRPr="0062496E">
        <w:rPr>
          <w:color w:val="FFFFFF"/>
          <w:sz w:val="8"/>
          <w:szCs w:val="8"/>
          <w:u w:color="000000"/>
        </w:rPr>
        <w:tab/>
      </w:r>
      <w:bookmarkStart w:id="1924" w:name="TabStop_N_underline_7_27_1"/>
      <w:bookmarkStart w:id="1925" w:name="Nunderline_7_27_1"/>
      <w:r w:rsidRPr="0062496E">
        <w:rPr>
          <w:color w:val="FFFFFF"/>
          <w:sz w:val="8"/>
          <w:szCs w:val="8"/>
          <w:u w:val="double" w:color="000000"/>
        </w:rPr>
        <w:t>_________</w:t>
      </w:r>
      <w:bookmarkEnd w:id="1924"/>
      <w:bookmarkEnd w:id="1925"/>
      <w:r w:rsidRPr="0062496E">
        <w:rPr>
          <w:color w:val="FFFFFF"/>
          <w:sz w:val="8"/>
          <w:szCs w:val="8"/>
          <w:u w:color="000000"/>
        </w:rPr>
        <w:tab/>
      </w:r>
      <w:bookmarkStart w:id="1926" w:name="TabStop_N_underline_7_27_2"/>
      <w:bookmarkStart w:id="1927" w:name="Nunderline_7_27_2"/>
      <w:r w:rsidRPr="0062496E">
        <w:rPr>
          <w:color w:val="FFFFFF"/>
          <w:sz w:val="8"/>
          <w:szCs w:val="8"/>
          <w:u w:val="double" w:color="000000"/>
        </w:rPr>
        <w:t>_________</w:t>
      </w:r>
      <w:bookmarkEnd w:id="1926"/>
      <w:bookmarkEnd w:id="1927"/>
    </w:p>
    <w:p w14:paraId="6C6F384E" w14:textId="77777777" w:rsidR="00030305" w:rsidRPr="0062496E" w:rsidRDefault="00030305" w:rsidP="00030305">
      <w:pPr>
        <w:tabs>
          <w:tab w:val="right" w:pos="7522"/>
          <w:tab w:val="right" w:pos="9926"/>
        </w:tabs>
        <w:snapToGrid w:val="0"/>
        <w:ind w:left="689"/>
        <w:rPr>
          <w:sz w:val="8"/>
          <w:szCs w:val="8"/>
          <w:u w:color="000000"/>
        </w:rPr>
      </w:pPr>
      <w:bookmarkStart w:id="1928" w:name="TabStop_N_7_28_0"/>
      <w:bookmarkStart w:id="1929" w:name="N7_28_0"/>
      <w:r w:rsidRPr="0062496E">
        <w:rPr>
          <w:rFonts w:hint="eastAsia"/>
          <w:sz w:val="8"/>
          <w:szCs w:val="8"/>
          <w:u w:color="000000"/>
        </w:rPr>
        <w:t>递延所得税负债</w:t>
      </w:r>
      <w:bookmarkEnd w:id="1928"/>
      <w:bookmarkEnd w:id="1929"/>
      <w:r w:rsidRPr="0062496E">
        <w:rPr>
          <w:rFonts w:hint="eastAsia"/>
          <w:sz w:val="8"/>
          <w:szCs w:val="8"/>
          <w:u w:color="000000"/>
        </w:rPr>
        <w:tab/>
      </w:r>
      <w:bookmarkStart w:id="1930" w:name="TabStop_N_7_28_1"/>
      <w:bookmarkStart w:id="1931" w:name="N7_28_1"/>
      <w:r w:rsidRPr="0062496E">
        <w:rPr>
          <w:rFonts w:hint="eastAsia"/>
          <w:sz w:val="8"/>
          <w:szCs w:val="8"/>
          <w:u w:color="000000"/>
        </w:rPr>
        <w:t>-</w:t>
      </w:r>
      <w:bookmarkEnd w:id="1930"/>
      <w:bookmarkEnd w:id="1931"/>
      <w:r w:rsidRPr="0062496E">
        <w:rPr>
          <w:rFonts w:hint="eastAsia"/>
          <w:sz w:val="8"/>
          <w:szCs w:val="8"/>
          <w:u w:color="000000"/>
        </w:rPr>
        <w:tab/>
      </w:r>
      <w:bookmarkStart w:id="1932" w:name="TabStop_N_7_28_2"/>
      <w:bookmarkStart w:id="1933" w:name="N7_28_2"/>
      <w:r w:rsidRPr="0062496E">
        <w:rPr>
          <w:rFonts w:hint="eastAsia"/>
          <w:sz w:val="8"/>
          <w:szCs w:val="8"/>
          <w:u w:color="000000"/>
        </w:rPr>
        <w:t>-</w:t>
      </w:r>
      <w:bookmarkEnd w:id="1932"/>
      <w:bookmarkEnd w:id="1933"/>
    </w:p>
    <w:p w14:paraId="01D00C24" w14:textId="77777777" w:rsidR="00030305" w:rsidRPr="0062496E" w:rsidRDefault="00030305" w:rsidP="00030305">
      <w:pPr>
        <w:tabs>
          <w:tab w:val="right" w:pos="7762"/>
          <w:tab w:val="right" w:pos="10166"/>
        </w:tabs>
        <w:snapToGrid w:val="0"/>
        <w:spacing w:after="140" w:line="25" w:lineRule="auto"/>
        <w:ind w:left="689"/>
        <w:rPr>
          <w:color w:val="FFFFFF"/>
          <w:sz w:val="8"/>
          <w:szCs w:val="8"/>
          <w:u w:val="double" w:color="000000"/>
        </w:rPr>
      </w:pPr>
      <w:bookmarkStart w:id="1934" w:name="TabStop_N_underline_7_28_0"/>
      <w:bookmarkStart w:id="1935" w:name="Nunderline_7_28_0"/>
      <w:bookmarkEnd w:id="1934"/>
      <w:bookmarkEnd w:id="1935"/>
      <w:r w:rsidRPr="0062496E">
        <w:rPr>
          <w:color w:val="FFFFFF"/>
          <w:sz w:val="8"/>
          <w:szCs w:val="8"/>
          <w:u w:color="000000"/>
        </w:rPr>
        <w:tab/>
      </w:r>
      <w:bookmarkStart w:id="1936" w:name="TabStop_N_underline_7_28_1"/>
      <w:bookmarkStart w:id="1937" w:name="Nunderline_7_28_1"/>
      <w:r w:rsidRPr="0062496E">
        <w:rPr>
          <w:color w:val="FFFFFF"/>
          <w:sz w:val="8"/>
          <w:szCs w:val="8"/>
          <w:u w:val="double" w:color="000000"/>
        </w:rPr>
        <w:t>_________</w:t>
      </w:r>
      <w:bookmarkEnd w:id="1936"/>
      <w:bookmarkEnd w:id="1937"/>
      <w:r w:rsidRPr="0062496E">
        <w:rPr>
          <w:color w:val="FFFFFF"/>
          <w:sz w:val="8"/>
          <w:szCs w:val="8"/>
          <w:u w:color="000000"/>
        </w:rPr>
        <w:tab/>
      </w:r>
      <w:bookmarkStart w:id="1938" w:name="TabStop_N_underline_7_28_2"/>
      <w:bookmarkStart w:id="1939" w:name="Nunderline_7_28_2"/>
      <w:r w:rsidRPr="0062496E">
        <w:rPr>
          <w:color w:val="FFFFFF"/>
          <w:sz w:val="8"/>
          <w:szCs w:val="8"/>
          <w:u w:val="double" w:color="000000"/>
        </w:rPr>
        <w:t>_________</w:t>
      </w:r>
      <w:bookmarkEnd w:id="1938"/>
      <w:bookmarkEnd w:id="1939"/>
    </w:p>
    <w:p w14:paraId="256E61AD"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16A5DDDA"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743CC0EB" w14:textId="77777777" w:rsidR="00030305" w:rsidRDefault="00030305" w:rsidP="00030305">
      <w:pPr>
        <w:tabs>
          <w:tab w:val="left" w:pos="720"/>
        </w:tabs>
        <w:jc w:val="both"/>
        <w:rPr>
          <w:u w:color="000000"/>
        </w:rPr>
      </w:pPr>
    </w:p>
    <w:p w14:paraId="59C1F792" w14:textId="77777777" w:rsidR="00030305" w:rsidRDefault="00030305" w:rsidP="00030305">
      <w:pPr>
        <w:tabs>
          <w:tab w:val="left" w:pos="720"/>
        </w:tabs>
        <w:ind w:left="720" w:hanging="720"/>
        <w:rPr>
          <w:u w:color="000000"/>
        </w:rPr>
      </w:pPr>
      <w:r w:rsidRPr="00030305">
        <w:rPr>
          <w:rFonts w:hint="eastAsia"/>
          <w:u w:color="000000"/>
        </w:rPr>
        <w:t>7.</w:t>
      </w:r>
      <w:r w:rsidRPr="00030305">
        <w:rPr>
          <w:rFonts w:hint="eastAsia"/>
          <w:u w:color="000000"/>
        </w:rPr>
        <w:tab/>
      </w:r>
      <w:r w:rsidRPr="00030305">
        <w:rPr>
          <w:rFonts w:hint="eastAsia"/>
          <w:u w:color="000000"/>
        </w:rPr>
        <w:t>递延所得税资产</w:t>
      </w:r>
      <w:r w:rsidRPr="00030305">
        <w:rPr>
          <w:rFonts w:hint="eastAsia"/>
          <w:u w:color="000000"/>
        </w:rPr>
        <w:t xml:space="preserve"> - </w:t>
      </w:r>
      <w:r w:rsidRPr="00030305">
        <w:rPr>
          <w:rFonts w:hint="eastAsia"/>
          <w:u w:color="000000"/>
        </w:rPr>
        <w:t>续</w:t>
      </w:r>
    </w:p>
    <w:p w14:paraId="01439427" w14:textId="77777777" w:rsidR="00030305" w:rsidRDefault="00030305" w:rsidP="00030305">
      <w:pPr>
        <w:tabs>
          <w:tab w:val="left" w:pos="720"/>
        </w:tabs>
        <w:ind w:left="720" w:hanging="720"/>
        <w:rPr>
          <w:u w:color="000000"/>
        </w:rPr>
      </w:pPr>
    </w:p>
    <w:p w14:paraId="1897562A" w14:textId="77777777" w:rsidR="00030305" w:rsidRDefault="00030305" w:rsidP="00030305">
      <w:pPr>
        <w:pStyle w:val="1"/>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以下可抵扣暂时性差异和可抵扣亏损未确认递延所得税资产</w:t>
      </w:r>
    </w:p>
    <w:p w14:paraId="00D1535E" w14:textId="77777777" w:rsidR="00030305" w:rsidRDefault="00030305" w:rsidP="00030305"/>
    <w:p w14:paraId="7977EE69" w14:textId="77777777" w:rsidR="00030305" w:rsidRDefault="00030305" w:rsidP="00030305">
      <w:pPr>
        <w:tabs>
          <w:tab w:val="center" w:pos="6439"/>
          <w:tab w:val="center" w:pos="8844"/>
        </w:tabs>
        <w:ind w:left="689"/>
      </w:pPr>
      <w:bookmarkStart w:id="1940" w:name="TabStop_N_7_32_0"/>
      <w:bookmarkStart w:id="1941" w:name="N7_32_0"/>
      <w:bookmarkEnd w:id="1940"/>
      <w:bookmarkEnd w:id="1941"/>
      <w:r w:rsidRPr="00030305">
        <w:rPr>
          <w:rFonts w:hint="eastAsia"/>
        </w:rPr>
        <w:tab/>
      </w:r>
      <w:bookmarkStart w:id="1942" w:name="TabStop_N_7_32_1"/>
      <w:bookmarkStart w:id="1943" w:name="N7_32_1"/>
      <w:r w:rsidRPr="00030305">
        <w:rPr>
          <w:rFonts w:hint="eastAsia"/>
        </w:rPr>
        <w:t>2023</w:t>
      </w:r>
      <w:r w:rsidRPr="00030305">
        <w:rPr>
          <w:rFonts w:hint="eastAsia"/>
        </w:rPr>
        <w:t>年</w:t>
      </w:r>
      <w:bookmarkEnd w:id="1942"/>
      <w:bookmarkEnd w:id="1943"/>
      <w:r w:rsidRPr="00030305">
        <w:rPr>
          <w:rFonts w:hint="eastAsia"/>
        </w:rPr>
        <w:tab/>
      </w:r>
      <w:bookmarkStart w:id="1944" w:name="TabStop_N_7_32_2"/>
      <w:bookmarkStart w:id="1945" w:name="N7_32_2"/>
      <w:r w:rsidRPr="00030305">
        <w:rPr>
          <w:rFonts w:hint="eastAsia"/>
        </w:rPr>
        <w:t>2022</w:t>
      </w:r>
      <w:r w:rsidRPr="00030305">
        <w:rPr>
          <w:rFonts w:hint="eastAsia"/>
        </w:rPr>
        <w:t>年</w:t>
      </w:r>
      <w:bookmarkEnd w:id="1944"/>
      <w:bookmarkEnd w:id="1945"/>
    </w:p>
    <w:p w14:paraId="09022F9E" w14:textId="77777777" w:rsidR="00030305" w:rsidRDefault="00030305" w:rsidP="00030305">
      <w:pPr>
        <w:tabs>
          <w:tab w:val="center" w:pos="6439"/>
          <w:tab w:val="center" w:pos="8844"/>
        </w:tabs>
        <w:snapToGrid w:val="0"/>
        <w:ind w:left="689"/>
        <w:rPr>
          <w:u w:val="single"/>
        </w:rPr>
      </w:pPr>
      <w:bookmarkStart w:id="1946" w:name="TabStop_N_7_33_0"/>
      <w:bookmarkStart w:id="1947" w:name="N7_33_0"/>
      <w:bookmarkEnd w:id="1946"/>
      <w:bookmarkEnd w:id="1947"/>
      <w:r w:rsidRPr="00030305">
        <w:rPr>
          <w:rFonts w:hint="eastAsia"/>
        </w:rPr>
        <w:tab/>
      </w:r>
      <w:bookmarkStart w:id="1948" w:name="TabStop_N_7_33_1"/>
      <w:bookmarkStart w:id="1949" w:name="N7_3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48"/>
      <w:bookmarkEnd w:id="1949"/>
      <w:r w:rsidRPr="00030305">
        <w:rPr>
          <w:rFonts w:hint="eastAsia"/>
        </w:rPr>
        <w:tab/>
      </w:r>
      <w:bookmarkStart w:id="1950" w:name="TabStop_N_7_33_2"/>
      <w:bookmarkStart w:id="1951" w:name="N7_3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1950"/>
      <w:bookmarkEnd w:id="1951"/>
    </w:p>
    <w:p w14:paraId="33E9723A" w14:textId="77777777" w:rsidR="00030305" w:rsidRDefault="00030305" w:rsidP="00030305">
      <w:pPr>
        <w:tabs>
          <w:tab w:val="center" w:pos="6439"/>
          <w:tab w:val="center" w:pos="8844"/>
        </w:tabs>
        <w:snapToGrid w:val="0"/>
        <w:ind w:left="689"/>
      </w:pPr>
      <w:bookmarkStart w:id="1952" w:name="TabStop_N_7_34_0"/>
      <w:bookmarkStart w:id="1953" w:name="N7_34_0"/>
      <w:bookmarkEnd w:id="1952"/>
      <w:bookmarkEnd w:id="1953"/>
      <w:r w:rsidRPr="00030305">
        <w:rPr>
          <w:rFonts w:hint="eastAsia"/>
        </w:rPr>
        <w:tab/>
      </w:r>
      <w:bookmarkStart w:id="1954" w:name="TabStop_N_7_34_1"/>
      <w:bookmarkStart w:id="1955" w:name="N7_34_1"/>
      <w:r w:rsidRPr="00030305">
        <w:rPr>
          <w:rFonts w:hint="eastAsia"/>
        </w:rPr>
        <w:t>人民币元</w:t>
      </w:r>
      <w:bookmarkEnd w:id="1954"/>
      <w:bookmarkEnd w:id="1955"/>
      <w:r w:rsidRPr="00030305">
        <w:rPr>
          <w:rFonts w:hint="eastAsia"/>
        </w:rPr>
        <w:tab/>
      </w:r>
      <w:bookmarkStart w:id="1956" w:name="TabStop_N_7_34_2"/>
      <w:bookmarkStart w:id="1957" w:name="N7_34_2"/>
      <w:r w:rsidRPr="00030305">
        <w:rPr>
          <w:rFonts w:hint="eastAsia"/>
        </w:rPr>
        <w:t>人民币元</w:t>
      </w:r>
      <w:bookmarkEnd w:id="1956"/>
      <w:bookmarkEnd w:id="1957"/>
    </w:p>
    <w:p w14:paraId="1DCFECE5" w14:textId="77777777" w:rsidR="00030305" w:rsidRDefault="00030305" w:rsidP="00030305">
      <w:pPr>
        <w:tabs>
          <w:tab w:val="right" w:pos="7762"/>
          <w:tab w:val="right" w:pos="10166"/>
        </w:tabs>
        <w:snapToGrid w:val="0"/>
        <w:ind w:left="689"/>
      </w:pPr>
      <w:bookmarkStart w:id="1958" w:name="TabStop_N_7_35_0"/>
      <w:bookmarkStart w:id="1959" w:name="N7_35_0"/>
      <w:bookmarkStart w:id="1960" w:name="TabStop_N_7_35_1"/>
      <w:bookmarkStart w:id="1961" w:name="N7_35_1"/>
      <w:bookmarkStart w:id="1962" w:name="TabStop_N_7_35_2"/>
      <w:bookmarkStart w:id="1963" w:name="N7_35_2"/>
      <w:bookmarkEnd w:id="1958"/>
      <w:bookmarkEnd w:id="1959"/>
      <w:bookmarkEnd w:id="1960"/>
      <w:bookmarkEnd w:id="1961"/>
      <w:bookmarkEnd w:id="1962"/>
      <w:bookmarkEnd w:id="1963"/>
      <w:r w:rsidRPr="00030305">
        <w:tab/>
      </w:r>
      <w:r w:rsidRPr="00030305">
        <w:tab/>
      </w:r>
    </w:p>
    <w:p w14:paraId="4CBFCE27" w14:textId="77777777" w:rsidR="00030305" w:rsidRDefault="00030305" w:rsidP="00030305">
      <w:pPr>
        <w:tabs>
          <w:tab w:val="right" w:pos="7762"/>
          <w:tab w:val="right" w:pos="10166"/>
        </w:tabs>
        <w:snapToGrid w:val="0"/>
        <w:ind w:left="689"/>
      </w:pPr>
      <w:bookmarkStart w:id="1964" w:name="TabStop_N_7_36_0"/>
      <w:bookmarkStart w:id="1965" w:name="N7_36_0"/>
      <w:r w:rsidRPr="00030305">
        <w:rPr>
          <w:rFonts w:hint="eastAsia"/>
        </w:rPr>
        <w:t>可抵扣亏损</w:t>
      </w:r>
      <w:bookmarkEnd w:id="1964"/>
      <w:bookmarkEnd w:id="1965"/>
      <w:r w:rsidRPr="00030305">
        <w:rPr>
          <w:rFonts w:hint="eastAsia"/>
        </w:rPr>
        <w:tab/>
      </w:r>
      <w:bookmarkStart w:id="1966" w:name="TabStop_N_7_36_1"/>
      <w:bookmarkStart w:id="1967" w:name="N7_36_1"/>
      <w:r w:rsidRPr="00030305">
        <w:rPr>
          <w:rFonts w:hint="eastAsia"/>
        </w:rPr>
        <w:t>77,396,749</w:t>
      </w:r>
      <w:bookmarkEnd w:id="1966"/>
      <w:bookmarkEnd w:id="1967"/>
      <w:r w:rsidRPr="00030305">
        <w:rPr>
          <w:rFonts w:hint="eastAsia"/>
        </w:rPr>
        <w:tab/>
      </w:r>
      <w:bookmarkStart w:id="1968" w:name="TabStop_N_7_36_2"/>
      <w:bookmarkStart w:id="1969" w:name="N7_36_2"/>
      <w:r w:rsidRPr="00030305">
        <w:rPr>
          <w:rFonts w:hint="eastAsia"/>
        </w:rPr>
        <w:t>37,564,151</w:t>
      </w:r>
      <w:bookmarkEnd w:id="1968"/>
      <w:bookmarkEnd w:id="1969"/>
    </w:p>
    <w:p w14:paraId="75549A83" w14:textId="77777777" w:rsidR="00030305" w:rsidRDefault="00030305" w:rsidP="00030305">
      <w:pPr>
        <w:tabs>
          <w:tab w:val="right" w:pos="7762"/>
          <w:tab w:val="right" w:pos="10166"/>
        </w:tabs>
        <w:snapToGrid w:val="0"/>
        <w:ind w:left="689"/>
      </w:pPr>
      <w:bookmarkStart w:id="1970" w:name="TabStop_N_7_37_0"/>
      <w:bookmarkStart w:id="1971" w:name="N7_37_0"/>
      <w:r w:rsidRPr="00030305">
        <w:rPr>
          <w:rFonts w:hint="eastAsia"/>
        </w:rPr>
        <w:t>可抵扣暂时性差异</w:t>
      </w:r>
      <w:bookmarkEnd w:id="1970"/>
      <w:bookmarkEnd w:id="1971"/>
      <w:r w:rsidRPr="00030305">
        <w:rPr>
          <w:rFonts w:hint="eastAsia"/>
        </w:rPr>
        <w:tab/>
      </w:r>
      <w:bookmarkStart w:id="1972" w:name="TabStop_N_7_37_1"/>
      <w:bookmarkStart w:id="1973" w:name="N7_37_1"/>
      <w:r w:rsidRPr="00030305">
        <w:rPr>
          <w:rFonts w:hint="eastAsia"/>
        </w:rPr>
        <w:t>16,577,200</w:t>
      </w:r>
      <w:bookmarkEnd w:id="1972"/>
      <w:bookmarkEnd w:id="1973"/>
      <w:r w:rsidRPr="00030305">
        <w:rPr>
          <w:rFonts w:hint="eastAsia"/>
        </w:rPr>
        <w:tab/>
      </w:r>
      <w:bookmarkStart w:id="1974" w:name="TabStop_N_7_37_2"/>
      <w:bookmarkStart w:id="1975" w:name="N7_37_2"/>
      <w:r w:rsidRPr="00030305">
        <w:rPr>
          <w:rFonts w:hint="eastAsia"/>
        </w:rPr>
        <w:t>16,125,141</w:t>
      </w:r>
      <w:bookmarkEnd w:id="1974"/>
      <w:bookmarkEnd w:id="1975"/>
    </w:p>
    <w:p w14:paraId="49B88674"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1976" w:name="TabStop_N_underline_7_37_0"/>
      <w:bookmarkStart w:id="1977" w:name="Nunderline_7_37_0"/>
      <w:bookmarkEnd w:id="1976"/>
      <w:bookmarkEnd w:id="1977"/>
      <w:r w:rsidRPr="00030305">
        <w:rPr>
          <w:color w:val="FFFFFF"/>
          <w:u w:color="000000"/>
        </w:rPr>
        <w:tab/>
      </w:r>
      <w:bookmarkStart w:id="1978" w:name="TabStop_N_underline_7_37_1"/>
      <w:bookmarkStart w:id="1979" w:name="Nunderline_7_37_1"/>
      <w:r w:rsidRPr="00030305">
        <w:rPr>
          <w:color w:val="FFFFFF"/>
          <w:u w:val="single" w:color="000000"/>
        </w:rPr>
        <w:t>_________</w:t>
      </w:r>
      <w:bookmarkEnd w:id="1978"/>
      <w:bookmarkEnd w:id="1979"/>
      <w:r w:rsidRPr="00030305">
        <w:rPr>
          <w:color w:val="FFFFFF"/>
          <w:u w:color="000000"/>
        </w:rPr>
        <w:tab/>
      </w:r>
      <w:bookmarkStart w:id="1980" w:name="TabStop_N_underline_7_37_2"/>
      <w:bookmarkStart w:id="1981" w:name="Nunderline_7_37_2"/>
      <w:r w:rsidRPr="00030305">
        <w:rPr>
          <w:color w:val="FFFFFF"/>
          <w:u w:val="single" w:color="000000"/>
        </w:rPr>
        <w:t>_________</w:t>
      </w:r>
      <w:bookmarkEnd w:id="1980"/>
      <w:bookmarkEnd w:id="1981"/>
    </w:p>
    <w:p w14:paraId="470AFB83" w14:textId="77777777" w:rsidR="00030305" w:rsidRDefault="00030305" w:rsidP="00030305">
      <w:pPr>
        <w:tabs>
          <w:tab w:val="right" w:pos="7762"/>
          <w:tab w:val="right" w:pos="10166"/>
        </w:tabs>
        <w:snapToGrid w:val="0"/>
        <w:ind w:left="689"/>
        <w:rPr>
          <w:u w:color="000000"/>
        </w:rPr>
      </w:pPr>
    </w:p>
    <w:p w14:paraId="0B5FB599" w14:textId="77777777" w:rsidR="00030305" w:rsidRDefault="00030305" w:rsidP="00030305">
      <w:pPr>
        <w:ind w:left="720"/>
        <w:jc w:val="both"/>
        <w:rPr>
          <w:u w:val="single" w:color="000000"/>
        </w:rPr>
      </w:pPr>
      <w:bookmarkStart w:id="1982" w:name="NN7_38"/>
      <w:r w:rsidRPr="00030305">
        <w:rPr>
          <w:u w:val="single" w:color="000000"/>
        </w:rPr>
        <w:t>93,973,949</w:t>
      </w:r>
      <w:r w:rsidRPr="00030305">
        <w:rPr>
          <w:u w:val="single" w:color="000000"/>
        </w:rPr>
        <w:tab/>
        <w:t>53,689,292</w:t>
      </w:r>
    </w:p>
    <w:bookmarkEnd w:id="1982"/>
    <w:p w14:paraId="71C65C5C" w14:textId="77777777" w:rsidR="00030305" w:rsidRPr="00030305" w:rsidRDefault="00030305" w:rsidP="00030305">
      <w:pPr>
        <w:rPr>
          <w:u w:color="000000"/>
        </w:rPr>
      </w:pPr>
    </w:p>
    <w:p w14:paraId="61D234F3" w14:textId="77777777" w:rsidR="00030305" w:rsidRDefault="00030305" w:rsidP="00030305">
      <w:pPr>
        <w:pStyle w:val="1"/>
        <w:ind w:left="1440" w:hanging="720"/>
        <w:rPr>
          <w:u w:color="000000"/>
        </w:rPr>
      </w:pPr>
      <w:r w:rsidRPr="00030305">
        <w:rPr>
          <w:rFonts w:hint="eastAsia"/>
          <w:u w:color="000000"/>
        </w:rPr>
        <w:t>(4)</w:t>
      </w:r>
      <w:r w:rsidRPr="00030305">
        <w:rPr>
          <w:rFonts w:hint="eastAsia"/>
          <w:u w:color="000000"/>
        </w:rPr>
        <w:tab/>
      </w:r>
      <w:r w:rsidRPr="00030305">
        <w:rPr>
          <w:rFonts w:hint="eastAsia"/>
          <w:u w:color="000000"/>
        </w:rPr>
        <w:t>未确认递延所得税资产的可抵扣亏损将于以下年度到期</w:t>
      </w:r>
    </w:p>
    <w:p w14:paraId="58462E1C" w14:textId="77777777" w:rsidR="00030305" w:rsidRDefault="00030305" w:rsidP="00030305"/>
    <w:p w14:paraId="1763CE3A" w14:textId="77777777" w:rsidR="00030305" w:rsidRDefault="00030305" w:rsidP="00030305">
      <w:pPr>
        <w:ind w:left="689"/>
      </w:pPr>
      <w:bookmarkStart w:id="1983" w:name="TabStop_N_7_42_0"/>
      <w:bookmarkStart w:id="1984" w:name="N7_42_0"/>
      <w:bookmarkEnd w:id="1983"/>
      <w:bookmarkEnd w:id="1984"/>
    </w:p>
    <w:p w14:paraId="6AEB49AE" w14:textId="77777777" w:rsidR="00030305" w:rsidRDefault="00030305" w:rsidP="00030305">
      <w:pPr>
        <w:snapToGrid w:val="0"/>
        <w:ind w:left="689"/>
      </w:pPr>
      <w:bookmarkStart w:id="1985" w:name="TabStop_N_7_43_0"/>
      <w:bookmarkStart w:id="1986" w:name="N7_43_0"/>
      <w:bookmarkEnd w:id="1985"/>
      <w:bookmarkEnd w:id="1986"/>
    </w:p>
    <w:p w14:paraId="5F768468" w14:textId="77777777" w:rsidR="00030305" w:rsidRDefault="00030305" w:rsidP="00030305">
      <w:pPr>
        <w:snapToGrid w:val="0"/>
        <w:ind w:left="689"/>
      </w:pPr>
      <w:bookmarkStart w:id="1987" w:name="TabStop_N_7_44_0"/>
      <w:bookmarkStart w:id="1988" w:name="N7_44_0"/>
      <w:bookmarkEnd w:id="1987"/>
      <w:bookmarkEnd w:id="1988"/>
    </w:p>
    <w:p w14:paraId="60C26EB5" w14:textId="77777777" w:rsidR="00030305" w:rsidRDefault="00030305" w:rsidP="00030305">
      <w:pPr>
        <w:snapToGrid w:val="0"/>
        <w:ind w:left="689"/>
      </w:pPr>
      <w:bookmarkStart w:id="1989" w:name="TabStop_N_7_45_0"/>
      <w:bookmarkStart w:id="1990" w:name="N7_45_0"/>
      <w:bookmarkEnd w:id="1989"/>
      <w:bookmarkEnd w:id="1990"/>
    </w:p>
    <w:p w14:paraId="1E1E094C" w14:textId="77777777" w:rsidR="00030305" w:rsidRDefault="00030305" w:rsidP="00030305">
      <w:pPr>
        <w:snapToGrid w:val="0"/>
        <w:ind w:left="689"/>
      </w:pPr>
      <w:bookmarkStart w:id="1991" w:name="TabStop_N_7_46_0"/>
      <w:bookmarkStart w:id="1992" w:name="N7_46_0"/>
      <w:r w:rsidRPr="00030305">
        <w:rPr>
          <w:rFonts w:hint="eastAsia"/>
        </w:rPr>
        <w:t>2026</w:t>
      </w:r>
      <w:r w:rsidRPr="00030305">
        <w:rPr>
          <w:rFonts w:hint="eastAsia"/>
        </w:rPr>
        <w:t>年</w:t>
      </w:r>
      <w:bookmarkEnd w:id="1991"/>
      <w:bookmarkEnd w:id="1992"/>
    </w:p>
    <w:p w14:paraId="01575F89" w14:textId="77777777" w:rsidR="00030305" w:rsidRDefault="00030305" w:rsidP="00030305">
      <w:pPr>
        <w:snapToGrid w:val="0"/>
        <w:ind w:left="689"/>
      </w:pPr>
      <w:bookmarkStart w:id="1993" w:name="TabStop_N_7_47_0"/>
      <w:bookmarkStart w:id="1994" w:name="N7_47_0"/>
      <w:r w:rsidRPr="00030305">
        <w:rPr>
          <w:rFonts w:hint="eastAsia"/>
        </w:rPr>
        <w:t>2027</w:t>
      </w:r>
      <w:r w:rsidRPr="00030305">
        <w:rPr>
          <w:rFonts w:hint="eastAsia"/>
        </w:rPr>
        <w:t>年</w:t>
      </w:r>
      <w:bookmarkEnd w:id="1993"/>
      <w:bookmarkEnd w:id="1994"/>
    </w:p>
    <w:p w14:paraId="0FF8C3B8" w14:textId="77777777" w:rsidR="00030305" w:rsidRDefault="00030305" w:rsidP="00030305">
      <w:pPr>
        <w:snapToGrid w:val="0"/>
        <w:ind w:left="689"/>
      </w:pPr>
    </w:p>
    <w:p w14:paraId="55791F1E" w14:textId="77777777" w:rsidR="00030305" w:rsidRDefault="00030305" w:rsidP="00030305">
      <w:pPr>
        <w:ind w:left="720"/>
        <w:jc w:val="both"/>
        <w:rPr>
          <w:u w:val="single"/>
        </w:rPr>
      </w:pPr>
      <w:bookmarkStart w:id="1995" w:name="NN7_48"/>
      <w:r w:rsidRPr="00030305">
        <w:rPr>
          <w:u w:val="single"/>
        </w:rPr>
        <w:t>77,396,749</w:t>
      </w:r>
      <w:r w:rsidRPr="00030305">
        <w:rPr>
          <w:u w:val="single"/>
        </w:rPr>
        <w:tab/>
        <w:t>37,564,151</w:t>
      </w:r>
    </w:p>
    <w:bookmarkEnd w:id="1995"/>
    <w:p w14:paraId="22ABACDC" w14:textId="77777777" w:rsidR="00030305" w:rsidRPr="00030305" w:rsidRDefault="00030305" w:rsidP="00030305"/>
    <w:p w14:paraId="2F1345BF" w14:textId="77777777" w:rsidR="00030305" w:rsidRDefault="00030305" w:rsidP="00030305">
      <w:pPr>
        <w:ind w:left="720"/>
        <w:jc w:val="both"/>
      </w:pPr>
      <w:bookmarkStart w:id="1996" w:name="NN7_52"/>
      <w:r w:rsidRPr="00030305">
        <w:rPr>
          <w:rFonts w:hint="eastAsia"/>
        </w:rPr>
        <w:t>本公司根据未来的盈利预测结果，以未来很可能取得用来抵扣可抵扣暂时性差异和可抵扣亏损的未来应纳税所得额为限确认递延所得税资产，可抵扣暂时性差异及可抵扣亏损超过未来应纳税所得额的部分未予以确认递延所得税资产。</w:t>
      </w:r>
    </w:p>
    <w:p w14:paraId="1167715A" w14:textId="77777777" w:rsidR="00030305" w:rsidRPr="00030305" w:rsidRDefault="00030305" w:rsidP="00030305">
      <w:bookmarkStart w:id="1997" w:name="sheetend7"/>
      <w:bookmarkEnd w:id="1996"/>
      <w:bookmarkEnd w:id="1997"/>
    </w:p>
    <w:p w14:paraId="48744FAE" w14:textId="77777777" w:rsidR="00030305" w:rsidRDefault="00030305" w:rsidP="00030305">
      <w:pPr>
        <w:pStyle w:val="1"/>
        <w:ind w:left="720" w:hanging="720"/>
      </w:pPr>
      <w:bookmarkStart w:id="1998" w:name="sheetstart8"/>
      <w:bookmarkEnd w:id="1998"/>
      <w:r w:rsidRPr="00030305">
        <w:rPr>
          <w:rFonts w:hint="eastAsia"/>
        </w:rPr>
        <w:t>8.</w:t>
      </w:r>
      <w:r w:rsidRPr="00030305">
        <w:rPr>
          <w:rFonts w:hint="eastAsia"/>
        </w:rPr>
        <w:tab/>
      </w:r>
      <w:r w:rsidRPr="00030305">
        <w:rPr>
          <w:rFonts w:hint="eastAsia"/>
        </w:rPr>
        <w:t>应付职工薪</w:t>
      </w:r>
      <w:proofErr w:type="gramStart"/>
      <w:r w:rsidRPr="00030305">
        <w:rPr>
          <w:rFonts w:hint="eastAsia"/>
        </w:rPr>
        <w:t>酬</w:t>
      </w:r>
      <w:proofErr w:type="gramEnd"/>
    </w:p>
    <w:p w14:paraId="312192B7" w14:textId="77777777" w:rsidR="00030305" w:rsidRDefault="00030305" w:rsidP="00030305"/>
    <w:p w14:paraId="70063B69" w14:textId="77777777" w:rsidR="00030305" w:rsidRDefault="00030305" w:rsidP="00030305">
      <w:pPr>
        <w:tabs>
          <w:tab w:val="center" w:pos="4492"/>
          <w:tab w:val="center" w:pos="6090"/>
          <w:tab w:val="center" w:pos="7689"/>
          <w:tab w:val="center" w:pos="9287"/>
        </w:tabs>
        <w:ind w:left="689"/>
      </w:pPr>
      <w:bookmarkStart w:id="1999" w:name="TabStop_N_8_1_0"/>
      <w:bookmarkStart w:id="2000" w:name="N8_1_0"/>
      <w:bookmarkEnd w:id="1999"/>
      <w:bookmarkEnd w:id="2000"/>
      <w:r w:rsidRPr="00030305">
        <w:rPr>
          <w:rFonts w:hint="eastAsia"/>
        </w:rPr>
        <w:tab/>
      </w:r>
      <w:bookmarkStart w:id="2001" w:name="TabStop_N_8_1_1"/>
      <w:bookmarkStart w:id="2002" w:name="N8_1_1"/>
      <w:r w:rsidRPr="00030305">
        <w:rPr>
          <w:rFonts w:hint="eastAsia"/>
        </w:rPr>
        <w:t>2023</w:t>
      </w:r>
      <w:r w:rsidRPr="00030305">
        <w:rPr>
          <w:rFonts w:hint="eastAsia"/>
        </w:rPr>
        <w:t>年</w:t>
      </w:r>
      <w:bookmarkStart w:id="2003" w:name="TabStop_N_8_1_2"/>
      <w:bookmarkStart w:id="2004" w:name="N8_1_2"/>
      <w:bookmarkStart w:id="2005" w:name="TabStop_N_8_1_3"/>
      <w:bookmarkStart w:id="2006" w:name="N8_1_3"/>
      <w:bookmarkEnd w:id="2001"/>
      <w:bookmarkEnd w:id="2002"/>
      <w:bookmarkEnd w:id="2003"/>
      <w:bookmarkEnd w:id="2004"/>
      <w:bookmarkEnd w:id="2005"/>
      <w:bookmarkEnd w:id="2006"/>
      <w:r w:rsidRPr="00030305">
        <w:rPr>
          <w:rFonts w:hint="eastAsia"/>
        </w:rPr>
        <w:tab/>
      </w:r>
      <w:r w:rsidRPr="00030305">
        <w:rPr>
          <w:rFonts w:hint="eastAsia"/>
        </w:rPr>
        <w:tab/>
      </w:r>
      <w:r w:rsidRPr="00030305">
        <w:rPr>
          <w:rFonts w:hint="eastAsia"/>
        </w:rPr>
        <w:tab/>
      </w:r>
      <w:bookmarkStart w:id="2007" w:name="TabStop_N_8_1_4"/>
      <w:bookmarkStart w:id="2008" w:name="N8_1_4"/>
      <w:r w:rsidRPr="00030305">
        <w:rPr>
          <w:rFonts w:hint="eastAsia"/>
        </w:rPr>
        <w:t>2023</w:t>
      </w:r>
      <w:r w:rsidRPr="00030305">
        <w:rPr>
          <w:rFonts w:hint="eastAsia"/>
        </w:rPr>
        <w:t>年</w:t>
      </w:r>
      <w:bookmarkEnd w:id="2007"/>
      <w:bookmarkEnd w:id="2008"/>
    </w:p>
    <w:p w14:paraId="3A222F8B" w14:textId="77777777" w:rsidR="00030305" w:rsidRDefault="00030305" w:rsidP="00030305">
      <w:pPr>
        <w:tabs>
          <w:tab w:val="center" w:pos="4492"/>
          <w:tab w:val="center" w:pos="6090"/>
          <w:tab w:val="center" w:pos="7689"/>
          <w:tab w:val="center" w:pos="9287"/>
        </w:tabs>
        <w:snapToGrid w:val="0"/>
        <w:ind w:left="689"/>
        <w:rPr>
          <w:u w:val="single"/>
        </w:rPr>
      </w:pPr>
      <w:bookmarkStart w:id="2009" w:name="TabStop_N_8_2_0"/>
      <w:bookmarkStart w:id="2010" w:name="N8_2_0"/>
      <w:bookmarkEnd w:id="2009"/>
      <w:bookmarkEnd w:id="2010"/>
      <w:r w:rsidRPr="00030305">
        <w:rPr>
          <w:rFonts w:hint="eastAsia"/>
        </w:rPr>
        <w:tab/>
      </w:r>
      <w:bookmarkStart w:id="2011" w:name="TabStop_N_8_2_1"/>
      <w:bookmarkStart w:id="2012" w:name="N8_2_1"/>
      <w:r w:rsidRPr="00030305">
        <w:rPr>
          <w:rFonts w:hint="eastAsia"/>
          <w:u w:val="single"/>
        </w:rPr>
        <w:t>45292</w:t>
      </w:r>
      <w:bookmarkEnd w:id="2011"/>
      <w:bookmarkEnd w:id="2012"/>
      <w:r w:rsidRPr="00030305">
        <w:rPr>
          <w:rFonts w:hint="eastAsia"/>
        </w:rPr>
        <w:tab/>
      </w:r>
      <w:bookmarkStart w:id="2013" w:name="TabStop_N_8_2_2"/>
      <w:bookmarkStart w:id="2014" w:name="N8_2_2"/>
      <w:r w:rsidRPr="00030305">
        <w:rPr>
          <w:rFonts w:hint="eastAsia"/>
          <w:u w:val="single"/>
        </w:rPr>
        <w:t>本年计提</w:t>
      </w:r>
      <w:bookmarkEnd w:id="2013"/>
      <w:bookmarkEnd w:id="2014"/>
      <w:r w:rsidRPr="00030305">
        <w:rPr>
          <w:rFonts w:hint="eastAsia"/>
        </w:rPr>
        <w:tab/>
      </w:r>
      <w:bookmarkStart w:id="2015" w:name="TabStop_N_8_2_3"/>
      <w:bookmarkStart w:id="2016" w:name="N8_2_3"/>
      <w:r w:rsidRPr="00030305">
        <w:rPr>
          <w:rFonts w:hint="eastAsia"/>
          <w:u w:val="single"/>
        </w:rPr>
        <w:t>本年支付</w:t>
      </w:r>
      <w:bookmarkEnd w:id="2015"/>
      <w:bookmarkEnd w:id="2016"/>
      <w:r w:rsidRPr="00030305">
        <w:rPr>
          <w:rFonts w:hint="eastAsia"/>
        </w:rPr>
        <w:tab/>
      </w:r>
      <w:bookmarkStart w:id="2017" w:name="TabStop_N_8_2_4"/>
      <w:bookmarkStart w:id="2018" w:name="N8_2_4"/>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017"/>
      <w:bookmarkEnd w:id="2018"/>
    </w:p>
    <w:p w14:paraId="4C86BFD6" w14:textId="77777777" w:rsidR="00030305" w:rsidRDefault="00030305" w:rsidP="00030305">
      <w:pPr>
        <w:tabs>
          <w:tab w:val="center" w:pos="4492"/>
          <w:tab w:val="center" w:pos="6090"/>
          <w:tab w:val="center" w:pos="7689"/>
          <w:tab w:val="center" w:pos="9287"/>
        </w:tabs>
        <w:snapToGrid w:val="0"/>
        <w:ind w:left="689"/>
      </w:pPr>
      <w:bookmarkStart w:id="2019" w:name="TabStop_N_8_3_0"/>
      <w:bookmarkStart w:id="2020" w:name="N8_3_0"/>
      <w:bookmarkEnd w:id="2019"/>
      <w:bookmarkEnd w:id="2020"/>
      <w:r w:rsidRPr="00030305">
        <w:rPr>
          <w:rFonts w:hint="eastAsia"/>
        </w:rPr>
        <w:tab/>
      </w:r>
      <w:bookmarkStart w:id="2021" w:name="TabStop_N_8_3_1"/>
      <w:bookmarkStart w:id="2022" w:name="N8_3_1"/>
      <w:r w:rsidRPr="00030305">
        <w:rPr>
          <w:rFonts w:hint="eastAsia"/>
        </w:rPr>
        <w:t>人民币元</w:t>
      </w:r>
      <w:bookmarkEnd w:id="2021"/>
      <w:bookmarkEnd w:id="2022"/>
      <w:r w:rsidRPr="00030305">
        <w:rPr>
          <w:rFonts w:hint="eastAsia"/>
        </w:rPr>
        <w:tab/>
      </w:r>
      <w:bookmarkStart w:id="2023" w:name="TabStop_N_8_3_2"/>
      <w:bookmarkStart w:id="2024" w:name="N8_3_2"/>
      <w:r w:rsidRPr="00030305">
        <w:rPr>
          <w:rFonts w:hint="eastAsia"/>
        </w:rPr>
        <w:t>人民币元</w:t>
      </w:r>
      <w:bookmarkEnd w:id="2023"/>
      <w:bookmarkEnd w:id="2024"/>
      <w:r w:rsidRPr="00030305">
        <w:rPr>
          <w:rFonts w:hint="eastAsia"/>
        </w:rPr>
        <w:tab/>
      </w:r>
      <w:bookmarkStart w:id="2025" w:name="TabStop_N_8_3_3"/>
      <w:bookmarkStart w:id="2026" w:name="N8_3_3"/>
      <w:r w:rsidRPr="00030305">
        <w:rPr>
          <w:rFonts w:hint="eastAsia"/>
        </w:rPr>
        <w:t>人民币元</w:t>
      </w:r>
      <w:bookmarkEnd w:id="2025"/>
      <w:bookmarkEnd w:id="2026"/>
      <w:r w:rsidRPr="00030305">
        <w:rPr>
          <w:rFonts w:hint="eastAsia"/>
        </w:rPr>
        <w:tab/>
      </w:r>
      <w:bookmarkStart w:id="2027" w:name="TabStop_N_8_3_4"/>
      <w:bookmarkStart w:id="2028" w:name="N8_3_4"/>
      <w:r w:rsidRPr="00030305">
        <w:rPr>
          <w:rFonts w:hint="eastAsia"/>
        </w:rPr>
        <w:t>人民币元</w:t>
      </w:r>
      <w:bookmarkEnd w:id="2027"/>
      <w:bookmarkEnd w:id="2028"/>
    </w:p>
    <w:p w14:paraId="687A5480" w14:textId="77777777" w:rsidR="00030305" w:rsidRDefault="00030305" w:rsidP="00030305">
      <w:pPr>
        <w:tabs>
          <w:tab w:val="right" w:pos="5371"/>
          <w:tab w:val="right" w:pos="6970"/>
          <w:tab w:val="right" w:pos="8568"/>
          <w:tab w:val="right" w:pos="10166"/>
        </w:tabs>
        <w:snapToGrid w:val="0"/>
        <w:ind w:left="689"/>
      </w:pPr>
      <w:bookmarkStart w:id="2029" w:name="TabStop_N_8_4_0"/>
      <w:bookmarkStart w:id="2030" w:name="N8_4_0"/>
      <w:bookmarkStart w:id="2031" w:name="TabStop_N_8_4_1"/>
      <w:bookmarkStart w:id="2032" w:name="N8_4_1"/>
      <w:bookmarkStart w:id="2033" w:name="TabStop_N_8_4_2"/>
      <w:bookmarkStart w:id="2034" w:name="N8_4_2"/>
      <w:bookmarkStart w:id="2035" w:name="TabStop_N_8_4_3"/>
      <w:bookmarkStart w:id="2036" w:name="N8_4_3"/>
      <w:bookmarkStart w:id="2037" w:name="TabStop_N_8_4_4"/>
      <w:bookmarkStart w:id="2038" w:name="N8_4_4"/>
      <w:bookmarkEnd w:id="2029"/>
      <w:bookmarkEnd w:id="2030"/>
      <w:bookmarkEnd w:id="2031"/>
      <w:bookmarkEnd w:id="2032"/>
      <w:bookmarkEnd w:id="2033"/>
      <w:bookmarkEnd w:id="2034"/>
      <w:bookmarkEnd w:id="2035"/>
      <w:bookmarkEnd w:id="2036"/>
      <w:bookmarkEnd w:id="2037"/>
      <w:bookmarkEnd w:id="2038"/>
      <w:r w:rsidRPr="00030305">
        <w:tab/>
      </w:r>
      <w:r w:rsidRPr="00030305">
        <w:tab/>
      </w:r>
      <w:r w:rsidRPr="00030305">
        <w:tab/>
      </w:r>
      <w:r w:rsidRPr="00030305">
        <w:tab/>
      </w:r>
    </w:p>
    <w:p w14:paraId="38089196" w14:textId="77777777" w:rsidR="00030305" w:rsidRDefault="00030305" w:rsidP="00030305">
      <w:pPr>
        <w:tabs>
          <w:tab w:val="right" w:pos="5371"/>
          <w:tab w:val="right" w:pos="6970"/>
          <w:tab w:val="right" w:pos="8568"/>
          <w:tab w:val="right" w:pos="10166"/>
        </w:tabs>
        <w:snapToGrid w:val="0"/>
        <w:ind w:left="689"/>
      </w:pPr>
      <w:bookmarkStart w:id="2039" w:name="TabStop_N_8_5_0"/>
      <w:bookmarkStart w:id="2040" w:name="N8_5_0"/>
      <w:r w:rsidRPr="00030305">
        <w:rPr>
          <w:rFonts w:hint="eastAsia"/>
        </w:rPr>
        <w:t>工资、奖金、津贴和补贴</w:t>
      </w:r>
      <w:bookmarkEnd w:id="2039"/>
      <w:bookmarkEnd w:id="2040"/>
      <w:r w:rsidRPr="00030305">
        <w:rPr>
          <w:rFonts w:hint="eastAsia"/>
        </w:rPr>
        <w:tab/>
      </w:r>
      <w:bookmarkStart w:id="2041" w:name="TabStop_N_8_5_1"/>
      <w:bookmarkStart w:id="2042" w:name="N8_5_1"/>
      <w:r w:rsidRPr="00030305">
        <w:rPr>
          <w:rFonts w:hint="eastAsia"/>
        </w:rPr>
        <w:t>980,567</w:t>
      </w:r>
      <w:bookmarkEnd w:id="2041"/>
      <w:bookmarkEnd w:id="2042"/>
      <w:r w:rsidRPr="00030305">
        <w:rPr>
          <w:rFonts w:hint="eastAsia"/>
        </w:rPr>
        <w:tab/>
      </w:r>
      <w:bookmarkStart w:id="2043" w:name="TabStop_N_8_5_2"/>
      <w:bookmarkStart w:id="2044" w:name="N8_5_2"/>
      <w:r w:rsidRPr="00030305">
        <w:rPr>
          <w:rFonts w:hint="eastAsia"/>
        </w:rPr>
        <w:t>7,339,424</w:t>
      </w:r>
      <w:bookmarkEnd w:id="2043"/>
      <w:bookmarkEnd w:id="2044"/>
      <w:r w:rsidRPr="00030305">
        <w:rPr>
          <w:rFonts w:hint="eastAsia"/>
        </w:rPr>
        <w:tab/>
      </w:r>
      <w:bookmarkStart w:id="2045" w:name="TabStop_N_8_5_3"/>
      <w:bookmarkStart w:id="2046" w:name="N8_5_3"/>
      <w:r w:rsidRPr="00030305">
        <w:rPr>
          <w:rFonts w:hint="eastAsia"/>
        </w:rPr>
        <w:t>8,063,557</w:t>
      </w:r>
      <w:bookmarkEnd w:id="2045"/>
      <w:bookmarkEnd w:id="2046"/>
      <w:r w:rsidRPr="00030305">
        <w:rPr>
          <w:rFonts w:hint="eastAsia"/>
        </w:rPr>
        <w:tab/>
      </w:r>
      <w:bookmarkStart w:id="2047" w:name="TabStop_N_8_5_4"/>
      <w:bookmarkStart w:id="2048" w:name="N8_5_4"/>
      <w:r w:rsidRPr="00030305">
        <w:rPr>
          <w:rFonts w:hint="eastAsia"/>
        </w:rPr>
        <w:t>256,434</w:t>
      </w:r>
      <w:bookmarkEnd w:id="2047"/>
      <w:bookmarkEnd w:id="2048"/>
    </w:p>
    <w:p w14:paraId="3BC5EE3A" w14:textId="77777777" w:rsidR="00030305" w:rsidRDefault="00030305" w:rsidP="00030305">
      <w:pPr>
        <w:tabs>
          <w:tab w:val="right" w:pos="5131"/>
          <w:tab w:val="right" w:pos="6970"/>
          <w:tab w:val="right" w:pos="8568"/>
          <w:tab w:val="right" w:pos="9926"/>
        </w:tabs>
        <w:snapToGrid w:val="0"/>
        <w:ind w:left="689"/>
      </w:pPr>
      <w:bookmarkStart w:id="2049" w:name="TabStop_N_8_6_0"/>
      <w:bookmarkStart w:id="2050" w:name="N8_6_0"/>
      <w:r w:rsidRPr="00030305">
        <w:rPr>
          <w:rFonts w:hint="eastAsia"/>
        </w:rPr>
        <w:t>社会保险费</w:t>
      </w:r>
      <w:bookmarkEnd w:id="2049"/>
      <w:bookmarkEnd w:id="2050"/>
      <w:r w:rsidRPr="00030305">
        <w:rPr>
          <w:rFonts w:hint="eastAsia"/>
        </w:rPr>
        <w:tab/>
      </w:r>
      <w:bookmarkStart w:id="2051" w:name="TabStop_N_8_6_1"/>
      <w:bookmarkStart w:id="2052" w:name="N8_6_1"/>
      <w:r w:rsidRPr="00030305">
        <w:rPr>
          <w:rFonts w:hint="eastAsia"/>
        </w:rPr>
        <w:t>-</w:t>
      </w:r>
      <w:bookmarkEnd w:id="2051"/>
      <w:bookmarkEnd w:id="2052"/>
      <w:r w:rsidRPr="00030305">
        <w:rPr>
          <w:rFonts w:hint="eastAsia"/>
        </w:rPr>
        <w:tab/>
      </w:r>
      <w:bookmarkStart w:id="2053" w:name="TabStop_N_8_6_2"/>
      <w:bookmarkStart w:id="2054" w:name="N8_6_2"/>
      <w:r w:rsidRPr="00030305">
        <w:rPr>
          <w:rFonts w:hint="eastAsia"/>
        </w:rPr>
        <w:t>551,172</w:t>
      </w:r>
      <w:bookmarkEnd w:id="2053"/>
      <w:bookmarkEnd w:id="2054"/>
      <w:r w:rsidRPr="00030305">
        <w:rPr>
          <w:rFonts w:hint="eastAsia"/>
        </w:rPr>
        <w:tab/>
      </w:r>
      <w:bookmarkStart w:id="2055" w:name="TabStop_N_8_6_3"/>
      <w:bookmarkStart w:id="2056" w:name="N8_6_3"/>
      <w:r w:rsidRPr="00030305">
        <w:rPr>
          <w:rFonts w:hint="eastAsia"/>
        </w:rPr>
        <w:t>551,172</w:t>
      </w:r>
      <w:bookmarkEnd w:id="2055"/>
      <w:bookmarkEnd w:id="2056"/>
      <w:r w:rsidRPr="00030305">
        <w:rPr>
          <w:rFonts w:hint="eastAsia"/>
        </w:rPr>
        <w:tab/>
      </w:r>
      <w:bookmarkStart w:id="2057" w:name="TabStop_N_8_6_4"/>
      <w:bookmarkStart w:id="2058" w:name="N8_6_4"/>
      <w:r w:rsidRPr="00030305">
        <w:rPr>
          <w:rFonts w:hint="eastAsia"/>
        </w:rPr>
        <w:t>-</w:t>
      </w:r>
      <w:bookmarkEnd w:id="2057"/>
      <w:bookmarkEnd w:id="2058"/>
    </w:p>
    <w:p w14:paraId="3350EC88" w14:textId="77777777" w:rsidR="00030305" w:rsidRDefault="00030305" w:rsidP="00030305">
      <w:pPr>
        <w:tabs>
          <w:tab w:val="right" w:pos="5131"/>
          <w:tab w:val="right" w:pos="6970"/>
          <w:tab w:val="right" w:pos="8568"/>
          <w:tab w:val="right" w:pos="9926"/>
        </w:tabs>
        <w:snapToGrid w:val="0"/>
        <w:ind w:left="689"/>
      </w:pPr>
      <w:bookmarkStart w:id="2059" w:name="TabStop_N_8_7_0"/>
      <w:bookmarkStart w:id="2060" w:name="N8_7_0"/>
      <w:r w:rsidRPr="00030305">
        <w:rPr>
          <w:rFonts w:hint="eastAsia"/>
        </w:rPr>
        <w:t>住房公积金</w:t>
      </w:r>
      <w:bookmarkEnd w:id="2059"/>
      <w:bookmarkEnd w:id="2060"/>
      <w:r w:rsidRPr="00030305">
        <w:rPr>
          <w:rFonts w:hint="eastAsia"/>
        </w:rPr>
        <w:tab/>
      </w:r>
      <w:bookmarkStart w:id="2061" w:name="TabStop_N_8_7_1"/>
      <w:bookmarkStart w:id="2062" w:name="N8_7_1"/>
      <w:r w:rsidRPr="00030305">
        <w:rPr>
          <w:rFonts w:hint="eastAsia"/>
        </w:rPr>
        <w:t>-</w:t>
      </w:r>
      <w:bookmarkEnd w:id="2061"/>
      <w:bookmarkEnd w:id="2062"/>
      <w:r w:rsidRPr="00030305">
        <w:rPr>
          <w:rFonts w:hint="eastAsia"/>
        </w:rPr>
        <w:tab/>
      </w:r>
      <w:bookmarkStart w:id="2063" w:name="TabStop_N_8_7_2"/>
      <w:bookmarkStart w:id="2064" w:name="N8_7_2"/>
      <w:r w:rsidRPr="00030305">
        <w:rPr>
          <w:rFonts w:hint="eastAsia"/>
        </w:rPr>
        <w:t>824,473</w:t>
      </w:r>
      <w:bookmarkEnd w:id="2063"/>
      <w:bookmarkEnd w:id="2064"/>
      <w:r w:rsidRPr="00030305">
        <w:rPr>
          <w:rFonts w:hint="eastAsia"/>
        </w:rPr>
        <w:tab/>
      </w:r>
      <w:bookmarkStart w:id="2065" w:name="TabStop_N_8_7_3"/>
      <w:bookmarkStart w:id="2066" w:name="N8_7_3"/>
      <w:r w:rsidRPr="00030305">
        <w:rPr>
          <w:rFonts w:hint="eastAsia"/>
        </w:rPr>
        <w:t>824,473</w:t>
      </w:r>
      <w:bookmarkEnd w:id="2065"/>
      <w:bookmarkEnd w:id="2066"/>
      <w:r w:rsidRPr="00030305">
        <w:rPr>
          <w:rFonts w:hint="eastAsia"/>
        </w:rPr>
        <w:tab/>
      </w:r>
      <w:bookmarkStart w:id="2067" w:name="TabStop_N_8_7_4"/>
      <w:bookmarkStart w:id="2068" w:name="N8_7_4"/>
      <w:r w:rsidRPr="00030305">
        <w:rPr>
          <w:rFonts w:hint="eastAsia"/>
        </w:rPr>
        <w:t>-</w:t>
      </w:r>
      <w:bookmarkEnd w:id="2067"/>
      <w:bookmarkEnd w:id="2068"/>
    </w:p>
    <w:p w14:paraId="428EDF7E" w14:textId="77777777" w:rsidR="00030305" w:rsidRDefault="00030305" w:rsidP="00030305">
      <w:pPr>
        <w:tabs>
          <w:tab w:val="right" w:pos="5131"/>
          <w:tab w:val="right" w:pos="6970"/>
          <w:tab w:val="right" w:pos="8568"/>
          <w:tab w:val="right" w:pos="9926"/>
        </w:tabs>
        <w:snapToGrid w:val="0"/>
        <w:ind w:left="689"/>
      </w:pPr>
      <w:bookmarkStart w:id="2069" w:name="TabStop_N_8_8_0"/>
      <w:bookmarkStart w:id="2070" w:name="N8_8_0"/>
      <w:r w:rsidRPr="00030305">
        <w:rPr>
          <w:rFonts w:hint="eastAsia"/>
        </w:rPr>
        <w:t>职工福利费</w:t>
      </w:r>
      <w:bookmarkEnd w:id="2069"/>
      <w:bookmarkEnd w:id="2070"/>
      <w:r w:rsidRPr="00030305">
        <w:rPr>
          <w:rFonts w:hint="eastAsia"/>
        </w:rPr>
        <w:tab/>
      </w:r>
      <w:bookmarkStart w:id="2071" w:name="TabStop_N_8_8_1"/>
      <w:bookmarkStart w:id="2072" w:name="N8_8_1"/>
      <w:r w:rsidRPr="00030305">
        <w:rPr>
          <w:rFonts w:hint="eastAsia"/>
        </w:rPr>
        <w:t>-</w:t>
      </w:r>
      <w:bookmarkEnd w:id="2071"/>
      <w:bookmarkEnd w:id="2072"/>
      <w:r w:rsidRPr="00030305">
        <w:rPr>
          <w:rFonts w:hint="eastAsia"/>
        </w:rPr>
        <w:tab/>
      </w:r>
      <w:bookmarkStart w:id="2073" w:name="TabStop_N_8_8_2"/>
      <w:bookmarkStart w:id="2074" w:name="N8_8_2"/>
      <w:r w:rsidRPr="00030305">
        <w:rPr>
          <w:rFonts w:hint="eastAsia"/>
        </w:rPr>
        <w:t>140,033</w:t>
      </w:r>
      <w:bookmarkEnd w:id="2073"/>
      <w:bookmarkEnd w:id="2074"/>
      <w:r w:rsidRPr="00030305">
        <w:rPr>
          <w:rFonts w:hint="eastAsia"/>
        </w:rPr>
        <w:tab/>
      </w:r>
      <w:bookmarkStart w:id="2075" w:name="TabStop_N_8_8_3"/>
      <w:bookmarkStart w:id="2076" w:name="N8_8_3"/>
      <w:r w:rsidRPr="00030305">
        <w:rPr>
          <w:rFonts w:hint="eastAsia"/>
        </w:rPr>
        <w:t>140,033</w:t>
      </w:r>
      <w:bookmarkEnd w:id="2075"/>
      <w:bookmarkEnd w:id="2076"/>
      <w:r w:rsidRPr="00030305">
        <w:rPr>
          <w:rFonts w:hint="eastAsia"/>
        </w:rPr>
        <w:tab/>
      </w:r>
      <w:bookmarkStart w:id="2077" w:name="TabStop_N_8_8_4"/>
      <w:bookmarkStart w:id="2078" w:name="N8_8_4"/>
      <w:r w:rsidRPr="00030305">
        <w:rPr>
          <w:rFonts w:hint="eastAsia"/>
        </w:rPr>
        <w:t>-</w:t>
      </w:r>
      <w:bookmarkEnd w:id="2077"/>
      <w:bookmarkEnd w:id="2078"/>
    </w:p>
    <w:p w14:paraId="7E20C68D" w14:textId="77777777" w:rsidR="00030305" w:rsidRDefault="00030305" w:rsidP="00030305">
      <w:pPr>
        <w:tabs>
          <w:tab w:val="right" w:pos="5371"/>
          <w:tab w:val="right" w:pos="6970"/>
          <w:tab w:val="right" w:pos="8568"/>
          <w:tab w:val="right" w:pos="10166"/>
        </w:tabs>
        <w:snapToGrid w:val="0"/>
        <w:ind w:left="689"/>
      </w:pPr>
      <w:bookmarkStart w:id="2079" w:name="TabStop_N_8_9_0"/>
      <w:bookmarkStart w:id="2080" w:name="N8_9_0"/>
      <w:r w:rsidRPr="00030305">
        <w:rPr>
          <w:rFonts w:hint="eastAsia"/>
        </w:rPr>
        <w:t>设定提存计划</w:t>
      </w:r>
      <w:r w:rsidRPr="00030305">
        <w:rPr>
          <w:rFonts w:hint="eastAsia"/>
        </w:rPr>
        <w:t>(</w:t>
      </w:r>
      <w:r w:rsidRPr="00030305">
        <w:rPr>
          <w:rFonts w:hint="eastAsia"/>
        </w:rPr>
        <w:t>注</w:t>
      </w:r>
      <w:r w:rsidRPr="00030305">
        <w:rPr>
          <w:rFonts w:hint="eastAsia"/>
        </w:rPr>
        <w:t>)</w:t>
      </w:r>
      <w:bookmarkEnd w:id="2079"/>
      <w:bookmarkEnd w:id="2080"/>
      <w:r w:rsidRPr="00030305">
        <w:rPr>
          <w:rFonts w:hint="eastAsia"/>
        </w:rPr>
        <w:tab/>
      </w:r>
      <w:bookmarkStart w:id="2081" w:name="TabStop_N_8_9_1"/>
      <w:bookmarkStart w:id="2082" w:name="N8_9_1"/>
      <w:r w:rsidRPr="00030305">
        <w:rPr>
          <w:rFonts w:hint="eastAsia"/>
        </w:rPr>
        <w:t>86,160</w:t>
      </w:r>
      <w:bookmarkEnd w:id="2081"/>
      <w:bookmarkEnd w:id="2082"/>
      <w:r w:rsidRPr="00030305">
        <w:rPr>
          <w:rFonts w:hint="eastAsia"/>
        </w:rPr>
        <w:tab/>
      </w:r>
      <w:bookmarkStart w:id="2083" w:name="TabStop_N_8_9_2"/>
      <w:bookmarkStart w:id="2084" w:name="N8_9_2"/>
      <w:r w:rsidRPr="00030305">
        <w:rPr>
          <w:rFonts w:hint="eastAsia"/>
        </w:rPr>
        <w:t>1,021,153</w:t>
      </w:r>
      <w:bookmarkEnd w:id="2083"/>
      <w:bookmarkEnd w:id="2084"/>
      <w:r w:rsidRPr="00030305">
        <w:rPr>
          <w:rFonts w:hint="eastAsia"/>
        </w:rPr>
        <w:tab/>
      </w:r>
      <w:bookmarkStart w:id="2085" w:name="TabStop_N_8_9_3"/>
      <w:bookmarkStart w:id="2086" w:name="N8_9_3"/>
      <w:r w:rsidRPr="00030305">
        <w:rPr>
          <w:rFonts w:hint="eastAsia"/>
        </w:rPr>
        <w:t>991,297</w:t>
      </w:r>
      <w:bookmarkEnd w:id="2085"/>
      <w:bookmarkEnd w:id="2086"/>
      <w:r w:rsidRPr="00030305">
        <w:rPr>
          <w:rFonts w:hint="eastAsia"/>
        </w:rPr>
        <w:tab/>
      </w:r>
      <w:bookmarkStart w:id="2087" w:name="TabStop_N_8_9_4"/>
      <w:bookmarkStart w:id="2088" w:name="N8_9_4"/>
      <w:r w:rsidRPr="00030305">
        <w:rPr>
          <w:rFonts w:hint="eastAsia"/>
        </w:rPr>
        <w:t>116,016</w:t>
      </w:r>
      <w:bookmarkEnd w:id="2087"/>
      <w:bookmarkEnd w:id="2088"/>
    </w:p>
    <w:p w14:paraId="4A6E1100" w14:textId="77777777" w:rsidR="00030305" w:rsidRDefault="00030305" w:rsidP="00030305">
      <w:pPr>
        <w:tabs>
          <w:tab w:val="right" w:pos="5371"/>
          <w:tab w:val="right" w:pos="6970"/>
          <w:tab w:val="right" w:pos="8568"/>
          <w:tab w:val="right" w:pos="10166"/>
        </w:tabs>
        <w:snapToGrid w:val="0"/>
        <w:ind w:left="689"/>
      </w:pPr>
      <w:bookmarkStart w:id="2089" w:name="TabStop_N_8_10_0"/>
      <w:bookmarkStart w:id="2090" w:name="N8_10_0"/>
      <w:r w:rsidRPr="00030305">
        <w:rPr>
          <w:rFonts w:hint="eastAsia"/>
        </w:rPr>
        <w:t>工会经费</w:t>
      </w:r>
      <w:bookmarkEnd w:id="2089"/>
      <w:bookmarkEnd w:id="2090"/>
      <w:r w:rsidRPr="00030305">
        <w:rPr>
          <w:rFonts w:hint="eastAsia"/>
        </w:rPr>
        <w:tab/>
      </w:r>
      <w:bookmarkStart w:id="2091" w:name="TabStop_N_8_10_1"/>
      <w:bookmarkStart w:id="2092" w:name="N8_10_1"/>
      <w:r w:rsidRPr="00030305">
        <w:rPr>
          <w:rFonts w:hint="eastAsia"/>
        </w:rPr>
        <w:t>10,993</w:t>
      </w:r>
      <w:bookmarkEnd w:id="2091"/>
      <w:bookmarkEnd w:id="2092"/>
      <w:r w:rsidRPr="00030305">
        <w:rPr>
          <w:rFonts w:hint="eastAsia"/>
        </w:rPr>
        <w:tab/>
      </w:r>
      <w:bookmarkStart w:id="2093" w:name="TabStop_N_8_10_2"/>
      <w:bookmarkStart w:id="2094" w:name="N8_10_2"/>
      <w:r w:rsidRPr="00030305">
        <w:rPr>
          <w:rFonts w:hint="eastAsia"/>
        </w:rPr>
        <w:t>91,625</w:t>
      </w:r>
      <w:bookmarkEnd w:id="2093"/>
      <w:bookmarkEnd w:id="2094"/>
      <w:r w:rsidRPr="00030305">
        <w:rPr>
          <w:rFonts w:hint="eastAsia"/>
        </w:rPr>
        <w:tab/>
      </w:r>
      <w:bookmarkStart w:id="2095" w:name="TabStop_N_8_10_3"/>
      <w:bookmarkStart w:id="2096" w:name="N8_10_3"/>
      <w:r w:rsidRPr="00030305">
        <w:rPr>
          <w:rFonts w:hint="eastAsia"/>
        </w:rPr>
        <w:t>99,854</w:t>
      </w:r>
      <w:bookmarkEnd w:id="2095"/>
      <w:bookmarkEnd w:id="2096"/>
      <w:r w:rsidRPr="00030305">
        <w:rPr>
          <w:rFonts w:hint="eastAsia"/>
        </w:rPr>
        <w:tab/>
      </w:r>
      <w:bookmarkStart w:id="2097" w:name="TabStop_N_8_10_4"/>
      <w:bookmarkStart w:id="2098" w:name="N8_10_4"/>
      <w:r w:rsidRPr="00030305">
        <w:rPr>
          <w:rFonts w:hint="eastAsia"/>
        </w:rPr>
        <w:t>2,764</w:t>
      </w:r>
      <w:bookmarkEnd w:id="2097"/>
      <w:bookmarkEnd w:id="2098"/>
    </w:p>
    <w:p w14:paraId="7B8EF78D"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single" w:color="000000"/>
        </w:rPr>
      </w:pPr>
      <w:bookmarkStart w:id="2099" w:name="TabStop_N_underline_8_10_0"/>
      <w:bookmarkStart w:id="2100" w:name="Nunderline_8_10_0"/>
      <w:bookmarkEnd w:id="2099"/>
      <w:bookmarkEnd w:id="2100"/>
      <w:r w:rsidRPr="00030305">
        <w:rPr>
          <w:color w:val="FFFFFF"/>
          <w:u w:color="000000"/>
        </w:rPr>
        <w:tab/>
      </w:r>
      <w:bookmarkStart w:id="2101" w:name="TabStop_N_underline_8_10_1"/>
      <w:bookmarkStart w:id="2102" w:name="Nunderline_8_10_1"/>
      <w:r w:rsidRPr="00030305">
        <w:rPr>
          <w:color w:val="FFFFFF"/>
          <w:u w:val="single" w:color="000000"/>
        </w:rPr>
        <w:t>________</w:t>
      </w:r>
      <w:bookmarkEnd w:id="2101"/>
      <w:bookmarkEnd w:id="2102"/>
      <w:r w:rsidRPr="00030305">
        <w:rPr>
          <w:color w:val="FFFFFF"/>
          <w:u w:color="000000"/>
        </w:rPr>
        <w:tab/>
      </w:r>
      <w:bookmarkStart w:id="2103" w:name="TabStop_N_underline_8_10_2"/>
      <w:bookmarkStart w:id="2104" w:name="Nunderline_8_10_2"/>
      <w:r w:rsidRPr="00030305">
        <w:rPr>
          <w:color w:val="FFFFFF"/>
          <w:u w:val="single" w:color="000000"/>
        </w:rPr>
        <w:t>________</w:t>
      </w:r>
      <w:bookmarkEnd w:id="2103"/>
      <w:bookmarkEnd w:id="2104"/>
      <w:r w:rsidRPr="00030305">
        <w:rPr>
          <w:color w:val="FFFFFF"/>
          <w:u w:color="000000"/>
        </w:rPr>
        <w:tab/>
      </w:r>
      <w:bookmarkStart w:id="2105" w:name="TabStop_N_underline_8_10_3"/>
      <w:bookmarkStart w:id="2106" w:name="Nunderline_8_10_3"/>
      <w:r w:rsidRPr="00030305">
        <w:rPr>
          <w:color w:val="FFFFFF"/>
          <w:u w:val="single" w:color="000000"/>
        </w:rPr>
        <w:t>_________</w:t>
      </w:r>
      <w:bookmarkEnd w:id="2105"/>
      <w:bookmarkEnd w:id="2106"/>
      <w:r w:rsidRPr="00030305">
        <w:rPr>
          <w:color w:val="FFFFFF"/>
          <w:u w:color="000000"/>
        </w:rPr>
        <w:tab/>
      </w:r>
      <w:bookmarkStart w:id="2107" w:name="TabStop_N_underline_8_10_4"/>
      <w:bookmarkStart w:id="2108" w:name="Nunderline_8_10_4"/>
      <w:r w:rsidRPr="00030305">
        <w:rPr>
          <w:color w:val="FFFFFF"/>
          <w:u w:val="single" w:color="000000"/>
        </w:rPr>
        <w:t>_______</w:t>
      </w:r>
      <w:bookmarkEnd w:id="2107"/>
      <w:bookmarkEnd w:id="2108"/>
    </w:p>
    <w:p w14:paraId="36BBD229" w14:textId="77777777" w:rsidR="00030305" w:rsidRDefault="00030305" w:rsidP="00030305">
      <w:pPr>
        <w:tabs>
          <w:tab w:val="right" w:pos="5371"/>
          <w:tab w:val="right" w:pos="6970"/>
          <w:tab w:val="right" w:pos="8568"/>
          <w:tab w:val="right" w:pos="10166"/>
        </w:tabs>
        <w:snapToGrid w:val="0"/>
        <w:ind w:left="689"/>
        <w:rPr>
          <w:u w:color="000000"/>
        </w:rPr>
      </w:pPr>
      <w:bookmarkStart w:id="2109" w:name="TabStop_N_8_11_0"/>
      <w:bookmarkStart w:id="2110" w:name="N8_11_0"/>
      <w:r w:rsidRPr="00030305">
        <w:rPr>
          <w:rFonts w:hint="eastAsia"/>
          <w:u w:color="000000"/>
        </w:rPr>
        <w:t>合计</w:t>
      </w:r>
      <w:bookmarkEnd w:id="2109"/>
      <w:bookmarkEnd w:id="2110"/>
      <w:r w:rsidRPr="00030305">
        <w:rPr>
          <w:rFonts w:hint="eastAsia"/>
          <w:u w:color="000000"/>
        </w:rPr>
        <w:tab/>
      </w:r>
      <w:bookmarkStart w:id="2111" w:name="TabStop_N_8_11_1"/>
      <w:bookmarkStart w:id="2112" w:name="N8_11_1"/>
      <w:r w:rsidRPr="00030305">
        <w:rPr>
          <w:rFonts w:hint="eastAsia"/>
          <w:u w:color="000000"/>
        </w:rPr>
        <w:t>1,077,720</w:t>
      </w:r>
      <w:bookmarkEnd w:id="2111"/>
      <w:bookmarkEnd w:id="2112"/>
      <w:r w:rsidRPr="00030305">
        <w:rPr>
          <w:rFonts w:hint="eastAsia"/>
          <w:u w:color="000000"/>
        </w:rPr>
        <w:tab/>
      </w:r>
      <w:bookmarkStart w:id="2113" w:name="TabStop_N_8_11_2"/>
      <w:bookmarkStart w:id="2114" w:name="N8_11_2"/>
      <w:r w:rsidRPr="00030305">
        <w:rPr>
          <w:rFonts w:hint="eastAsia"/>
          <w:u w:color="000000"/>
        </w:rPr>
        <w:t>9,967,880</w:t>
      </w:r>
      <w:bookmarkEnd w:id="2113"/>
      <w:bookmarkEnd w:id="2114"/>
      <w:r w:rsidRPr="00030305">
        <w:rPr>
          <w:rFonts w:hint="eastAsia"/>
          <w:u w:color="000000"/>
        </w:rPr>
        <w:tab/>
      </w:r>
      <w:bookmarkStart w:id="2115" w:name="TabStop_N_8_11_3"/>
      <w:bookmarkStart w:id="2116" w:name="N8_11_3"/>
      <w:r w:rsidRPr="00030305">
        <w:rPr>
          <w:rFonts w:hint="eastAsia"/>
          <w:u w:color="000000"/>
        </w:rPr>
        <w:t>10,670,386</w:t>
      </w:r>
      <w:bookmarkEnd w:id="2115"/>
      <w:bookmarkEnd w:id="2116"/>
      <w:r w:rsidRPr="00030305">
        <w:rPr>
          <w:rFonts w:hint="eastAsia"/>
          <w:u w:color="000000"/>
        </w:rPr>
        <w:tab/>
      </w:r>
      <w:bookmarkStart w:id="2117" w:name="TabStop_N_8_11_4"/>
      <w:bookmarkStart w:id="2118" w:name="N8_11_4"/>
      <w:r w:rsidRPr="00030305">
        <w:rPr>
          <w:rFonts w:hint="eastAsia"/>
          <w:u w:color="000000"/>
        </w:rPr>
        <w:t>375,214</w:t>
      </w:r>
      <w:bookmarkEnd w:id="2117"/>
      <w:bookmarkEnd w:id="2118"/>
    </w:p>
    <w:p w14:paraId="5E7A4523" w14:textId="77777777" w:rsidR="00030305" w:rsidRDefault="00030305" w:rsidP="00030305">
      <w:pPr>
        <w:tabs>
          <w:tab w:val="right" w:pos="5371"/>
          <w:tab w:val="right" w:pos="6970"/>
          <w:tab w:val="right" w:pos="8568"/>
          <w:tab w:val="right" w:pos="10166"/>
        </w:tabs>
        <w:snapToGrid w:val="0"/>
        <w:spacing w:after="140" w:line="25" w:lineRule="auto"/>
        <w:ind w:left="689"/>
        <w:rPr>
          <w:color w:val="FFFFFF"/>
          <w:u w:val="double" w:color="000000"/>
        </w:rPr>
      </w:pPr>
      <w:bookmarkStart w:id="2119" w:name="TabStop_N_underline_8_11_0"/>
      <w:bookmarkStart w:id="2120" w:name="Nunderline_8_11_0"/>
      <w:bookmarkEnd w:id="2119"/>
      <w:bookmarkEnd w:id="2120"/>
      <w:r w:rsidRPr="00030305">
        <w:rPr>
          <w:color w:val="FFFFFF"/>
          <w:u w:color="000000"/>
        </w:rPr>
        <w:tab/>
      </w:r>
      <w:bookmarkStart w:id="2121" w:name="TabStop_N_underline_8_11_1"/>
      <w:bookmarkStart w:id="2122" w:name="Nunderline_8_11_1"/>
      <w:r w:rsidRPr="00030305">
        <w:rPr>
          <w:color w:val="FFFFFF"/>
          <w:u w:val="double" w:color="000000"/>
        </w:rPr>
        <w:t>________</w:t>
      </w:r>
      <w:bookmarkEnd w:id="2121"/>
      <w:bookmarkEnd w:id="2122"/>
      <w:r w:rsidRPr="00030305">
        <w:rPr>
          <w:color w:val="FFFFFF"/>
          <w:u w:color="000000"/>
        </w:rPr>
        <w:tab/>
      </w:r>
      <w:bookmarkStart w:id="2123" w:name="TabStop_N_underline_8_11_2"/>
      <w:bookmarkStart w:id="2124" w:name="Nunderline_8_11_2"/>
      <w:r w:rsidRPr="00030305">
        <w:rPr>
          <w:color w:val="FFFFFF"/>
          <w:u w:val="double" w:color="000000"/>
        </w:rPr>
        <w:t>________</w:t>
      </w:r>
      <w:bookmarkEnd w:id="2123"/>
      <w:bookmarkEnd w:id="2124"/>
      <w:r w:rsidRPr="00030305">
        <w:rPr>
          <w:color w:val="FFFFFF"/>
          <w:u w:color="000000"/>
        </w:rPr>
        <w:tab/>
      </w:r>
      <w:bookmarkStart w:id="2125" w:name="TabStop_N_underline_8_11_3"/>
      <w:bookmarkStart w:id="2126" w:name="Nunderline_8_11_3"/>
      <w:r w:rsidRPr="00030305">
        <w:rPr>
          <w:color w:val="FFFFFF"/>
          <w:u w:val="double" w:color="000000"/>
        </w:rPr>
        <w:t>_________</w:t>
      </w:r>
      <w:bookmarkEnd w:id="2125"/>
      <w:bookmarkEnd w:id="2126"/>
      <w:r w:rsidRPr="00030305">
        <w:rPr>
          <w:color w:val="FFFFFF"/>
          <w:u w:color="000000"/>
        </w:rPr>
        <w:tab/>
      </w:r>
      <w:bookmarkStart w:id="2127" w:name="TabStop_N_underline_8_11_4"/>
      <w:bookmarkStart w:id="2128" w:name="Nunderline_8_11_4"/>
      <w:r w:rsidRPr="00030305">
        <w:rPr>
          <w:color w:val="FFFFFF"/>
          <w:u w:val="double" w:color="000000"/>
        </w:rPr>
        <w:t>_______</w:t>
      </w:r>
      <w:bookmarkEnd w:id="2127"/>
      <w:bookmarkEnd w:id="2128"/>
    </w:p>
    <w:p w14:paraId="13BB2C2E" w14:textId="77777777" w:rsidR="00030305" w:rsidRDefault="00030305" w:rsidP="00030305">
      <w:pPr>
        <w:tabs>
          <w:tab w:val="right" w:pos="5371"/>
          <w:tab w:val="right" w:pos="6970"/>
          <w:tab w:val="right" w:pos="8568"/>
          <w:tab w:val="right" w:pos="10166"/>
        </w:tabs>
        <w:snapToGrid w:val="0"/>
        <w:ind w:left="689"/>
        <w:rPr>
          <w:u w:color="000000"/>
        </w:rPr>
      </w:pPr>
    </w:p>
    <w:p w14:paraId="0E9A99BC" w14:textId="77777777" w:rsidR="00030305" w:rsidRDefault="00030305" w:rsidP="00030305">
      <w:pPr>
        <w:ind w:left="1440" w:hanging="720"/>
        <w:jc w:val="both"/>
        <w:rPr>
          <w:u w:color="000000"/>
        </w:rPr>
        <w:sectPr w:rsidR="00030305" w:rsidSect="00030305">
          <w:pgSz w:w="11907" w:h="16839"/>
          <w:pgMar w:top="864" w:right="720" w:bottom="432" w:left="1008" w:header="864" w:footer="432" w:gutter="0"/>
          <w:pgNumType w:fmt="numberInDash"/>
          <w:cols w:space="708"/>
          <w:docGrid w:linePitch="360"/>
        </w:sectPr>
      </w:pPr>
      <w:bookmarkStart w:id="2129" w:name="NN8_13"/>
    </w:p>
    <w:p w14:paraId="5C087D8A"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4CC4F278" w14:textId="77777777" w:rsidR="00030305" w:rsidRDefault="00030305" w:rsidP="00030305">
      <w:pPr>
        <w:tabs>
          <w:tab w:val="left" w:pos="720"/>
        </w:tabs>
        <w:jc w:val="both"/>
        <w:rPr>
          <w:u w:color="000000"/>
        </w:rPr>
      </w:pPr>
    </w:p>
    <w:p w14:paraId="3A96CF8B" w14:textId="77777777" w:rsidR="00030305" w:rsidRDefault="00030305" w:rsidP="00030305">
      <w:pPr>
        <w:tabs>
          <w:tab w:val="left" w:pos="720"/>
        </w:tabs>
        <w:ind w:left="720" w:hanging="720"/>
        <w:rPr>
          <w:u w:color="000000"/>
        </w:rPr>
      </w:pPr>
      <w:r w:rsidRPr="00030305">
        <w:rPr>
          <w:rFonts w:hint="eastAsia"/>
          <w:u w:color="000000"/>
        </w:rPr>
        <w:t>8.</w:t>
      </w:r>
      <w:r w:rsidRPr="00030305">
        <w:rPr>
          <w:rFonts w:hint="eastAsia"/>
          <w:u w:color="000000"/>
        </w:rPr>
        <w:tab/>
      </w:r>
      <w:r w:rsidRPr="00030305">
        <w:rPr>
          <w:rFonts w:hint="eastAsia"/>
          <w:u w:color="000000"/>
        </w:rPr>
        <w:t>应付职工薪酬</w:t>
      </w:r>
      <w:r w:rsidRPr="00030305">
        <w:rPr>
          <w:rFonts w:hint="eastAsia"/>
          <w:u w:color="000000"/>
        </w:rPr>
        <w:t xml:space="preserve"> - </w:t>
      </w:r>
      <w:r w:rsidRPr="00030305">
        <w:rPr>
          <w:rFonts w:hint="eastAsia"/>
          <w:u w:color="000000"/>
        </w:rPr>
        <w:t>续</w:t>
      </w:r>
    </w:p>
    <w:p w14:paraId="46A4DB31" w14:textId="77777777" w:rsidR="00030305" w:rsidRDefault="00030305" w:rsidP="00030305">
      <w:pPr>
        <w:tabs>
          <w:tab w:val="left" w:pos="720"/>
        </w:tabs>
        <w:ind w:left="720" w:hanging="720"/>
        <w:rPr>
          <w:u w:color="000000"/>
        </w:rPr>
      </w:pPr>
    </w:p>
    <w:p w14:paraId="3D79BC85" w14:textId="77777777" w:rsidR="00030305" w:rsidRDefault="00030305" w:rsidP="00030305">
      <w:pPr>
        <w:ind w:left="1440" w:hanging="720"/>
        <w:jc w:val="both"/>
        <w:rPr>
          <w:u w:color="000000"/>
        </w:rPr>
      </w:pPr>
      <w:r w:rsidRPr="00030305">
        <w:rPr>
          <w:rFonts w:hint="eastAsia"/>
          <w:u w:color="000000"/>
        </w:rPr>
        <w:t>注：</w:t>
      </w:r>
      <w:r w:rsidRPr="00030305">
        <w:rPr>
          <w:rFonts w:hint="eastAsia"/>
          <w:u w:color="000000"/>
        </w:rPr>
        <w:tab/>
      </w:r>
      <w:r w:rsidRPr="00030305">
        <w:rPr>
          <w:rFonts w:hint="eastAsia"/>
          <w:u w:color="000000"/>
        </w:rPr>
        <w:t>设定提存计划是本公司按规定参加由政府机构设立的养老保险、失业保险计划及为符合条件的职工在为本公司提供服务的会计期间购买由境内商业银行作为计划账户的管理人和保管人的资产集合理财信托计划，根据相关比例向该等计划缴存费用。除上述缴存费用外，本公司不再承担进一步支付义务。相应支出于发生时计入当期损益。</w:t>
      </w:r>
    </w:p>
    <w:bookmarkEnd w:id="2129"/>
    <w:p w14:paraId="02420C5E" w14:textId="77777777" w:rsidR="00030305" w:rsidRPr="00030305" w:rsidRDefault="00030305" w:rsidP="00030305">
      <w:pPr>
        <w:rPr>
          <w:u w:color="000000"/>
        </w:rPr>
      </w:pPr>
    </w:p>
    <w:p w14:paraId="3AE121A7" w14:textId="77777777" w:rsidR="00030305" w:rsidRDefault="00030305" w:rsidP="00030305">
      <w:pPr>
        <w:ind w:left="1440" w:hanging="720"/>
        <w:jc w:val="both"/>
        <w:rPr>
          <w:u w:color="000000"/>
        </w:rPr>
      </w:pPr>
      <w:bookmarkStart w:id="2130" w:name="NN8_15"/>
      <w:r w:rsidRPr="00030305">
        <w:rPr>
          <w:rFonts w:hint="eastAsia"/>
          <w:u w:color="000000"/>
        </w:rPr>
        <w:tab/>
      </w:r>
      <w:r w:rsidRPr="00030305">
        <w:rPr>
          <w:rFonts w:hint="eastAsia"/>
          <w:u w:color="000000"/>
        </w:rPr>
        <w:t>本公司本年应分别向养老保险、失业保险计划以及信托计划缴存费用人民币</w:t>
      </w:r>
      <w:r w:rsidRPr="00030305">
        <w:rPr>
          <w:rFonts w:hint="eastAsia"/>
          <w:u w:color="000000"/>
        </w:rPr>
        <w:t>878,437</w:t>
      </w:r>
      <w:r w:rsidRPr="00030305">
        <w:rPr>
          <w:rFonts w:hint="eastAsia"/>
          <w:u w:color="000000"/>
        </w:rPr>
        <w:t>元、人民币</w:t>
      </w:r>
      <w:r w:rsidRPr="00030305">
        <w:rPr>
          <w:rFonts w:hint="eastAsia"/>
          <w:u w:color="000000"/>
        </w:rPr>
        <w:t>26,700</w:t>
      </w:r>
      <w:r w:rsidRPr="00030305">
        <w:rPr>
          <w:rFonts w:hint="eastAsia"/>
          <w:u w:color="000000"/>
        </w:rPr>
        <w:t>元及人民币</w:t>
      </w:r>
      <w:r w:rsidRPr="00030305">
        <w:rPr>
          <w:rFonts w:hint="eastAsia"/>
          <w:u w:color="000000"/>
        </w:rPr>
        <w:t>86,160</w:t>
      </w:r>
      <w:r w:rsidRPr="00030305">
        <w:rPr>
          <w:rFonts w:hint="eastAsia"/>
          <w:u w:color="000000"/>
        </w:rPr>
        <w:t>元。于</w:t>
      </w:r>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日，本公司尚有人民币</w:t>
      </w:r>
      <w:r w:rsidRPr="00030305">
        <w:rPr>
          <w:rFonts w:hint="eastAsia"/>
          <w:u w:color="000000"/>
        </w:rPr>
        <w:t>991,297</w:t>
      </w:r>
      <w:r w:rsidRPr="00030305">
        <w:rPr>
          <w:rFonts w:hint="eastAsia"/>
          <w:u w:color="000000"/>
        </w:rPr>
        <w:t>元</w:t>
      </w:r>
      <w:r w:rsidRPr="00030305">
        <w:rPr>
          <w:rFonts w:hint="eastAsia"/>
          <w:u w:color="000000"/>
        </w:rPr>
        <w:t>(2022</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日：人民币</w:t>
      </w:r>
      <w:r w:rsidRPr="00030305">
        <w:rPr>
          <w:rFonts w:hint="eastAsia"/>
          <w:u w:color="000000"/>
        </w:rPr>
        <w:t>86,160</w:t>
      </w:r>
      <w:r w:rsidRPr="00030305">
        <w:rPr>
          <w:rFonts w:hint="eastAsia"/>
          <w:u w:color="000000"/>
        </w:rPr>
        <w:t>元</w:t>
      </w:r>
      <w:r w:rsidRPr="00030305">
        <w:rPr>
          <w:rFonts w:hint="eastAsia"/>
          <w:u w:color="000000"/>
        </w:rPr>
        <w:t>)</w:t>
      </w:r>
      <w:r w:rsidRPr="00030305">
        <w:rPr>
          <w:rFonts w:hint="eastAsia"/>
          <w:u w:color="000000"/>
        </w:rPr>
        <w:t>的应缴存费用是于本报告期间到</w:t>
      </w:r>
      <w:bookmarkStart w:id="2131" w:name="sheetend9"/>
      <w:bookmarkStart w:id="2132" w:name="sheetend10"/>
      <w:bookmarkEnd w:id="2131"/>
      <w:bookmarkEnd w:id="2132"/>
      <w:r w:rsidRPr="00030305">
        <w:rPr>
          <w:rFonts w:hint="eastAsia"/>
          <w:u w:color="000000"/>
        </w:rPr>
        <w:t>期而未支付给信托计划的。</w:t>
      </w:r>
    </w:p>
    <w:p w14:paraId="69D4E3A7" w14:textId="77777777" w:rsidR="00030305" w:rsidRPr="00030305" w:rsidRDefault="00030305" w:rsidP="00030305">
      <w:pPr>
        <w:rPr>
          <w:u w:color="000000"/>
        </w:rPr>
      </w:pPr>
      <w:bookmarkStart w:id="2133" w:name="sheetend8"/>
      <w:bookmarkEnd w:id="2130"/>
      <w:bookmarkEnd w:id="2133"/>
    </w:p>
    <w:p w14:paraId="272E624C" w14:textId="77777777" w:rsidR="00030305" w:rsidRDefault="00030305" w:rsidP="00030305">
      <w:pPr>
        <w:pStyle w:val="1"/>
        <w:ind w:left="720" w:hanging="720"/>
        <w:rPr>
          <w:u w:color="000000"/>
        </w:rPr>
      </w:pPr>
      <w:bookmarkStart w:id="2134" w:name="sheetstart9"/>
      <w:bookmarkEnd w:id="2134"/>
      <w:r w:rsidRPr="00030305">
        <w:rPr>
          <w:rFonts w:hint="eastAsia"/>
          <w:u w:color="000000"/>
        </w:rPr>
        <w:t>9.</w:t>
      </w:r>
      <w:r w:rsidRPr="00030305">
        <w:rPr>
          <w:rFonts w:hint="eastAsia"/>
          <w:u w:color="000000"/>
        </w:rPr>
        <w:tab/>
      </w:r>
      <w:r w:rsidRPr="00030305">
        <w:rPr>
          <w:rFonts w:hint="eastAsia"/>
          <w:u w:color="000000"/>
        </w:rPr>
        <w:t>应交税费</w:t>
      </w:r>
    </w:p>
    <w:p w14:paraId="397DD547" w14:textId="77777777" w:rsidR="00030305" w:rsidRDefault="00030305" w:rsidP="00030305"/>
    <w:p w14:paraId="2B6BCC34" w14:textId="77777777" w:rsidR="00030305" w:rsidRDefault="00030305" w:rsidP="00030305">
      <w:pPr>
        <w:tabs>
          <w:tab w:val="center" w:pos="6439"/>
          <w:tab w:val="center" w:pos="8844"/>
        </w:tabs>
        <w:ind w:left="689"/>
      </w:pPr>
      <w:bookmarkStart w:id="2135" w:name="TabStop_N_9_1_0"/>
      <w:bookmarkStart w:id="2136" w:name="N9_1_0"/>
      <w:bookmarkEnd w:id="2135"/>
      <w:bookmarkEnd w:id="2136"/>
      <w:r w:rsidRPr="00030305">
        <w:rPr>
          <w:rFonts w:hint="eastAsia"/>
        </w:rPr>
        <w:tab/>
      </w:r>
      <w:bookmarkStart w:id="2137" w:name="TabStop_N_9_1_1"/>
      <w:bookmarkStart w:id="2138" w:name="N9_1_1"/>
      <w:r w:rsidRPr="00030305">
        <w:rPr>
          <w:rFonts w:hint="eastAsia"/>
        </w:rPr>
        <w:t>2023</w:t>
      </w:r>
      <w:r w:rsidRPr="00030305">
        <w:rPr>
          <w:rFonts w:hint="eastAsia"/>
        </w:rPr>
        <w:t>年</w:t>
      </w:r>
      <w:bookmarkEnd w:id="2137"/>
      <w:bookmarkEnd w:id="2138"/>
      <w:r w:rsidRPr="00030305">
        <w:rPr>
          <w:rFonts w:hint="eastAsia"/>
        </w:rPr>
        <w:tab/>
      </w:r>
      <w:bookmarkStart w:id="2139" w:name="TabStop_N_9_1_2"/>
      <w:bookmarkStart w:id="2140" w:name="N9_1_2"/>
      <w:r w:rsidRPr="00030305">
        <w:rPr>
          <w:rFonts w:hint="eastAsia"/>
        </w:rPr>
        <w:t>2022</w:t>
      </w:r>
      <w:r w:rsidRPr="00030305">
        <w:rPr>
          <w:rFonts w:hint="eastAsia"/>
        </w:rPr>
        <w:t>年</w:t>
      </w:r>
      <w:bookmarkEnd w:id="2139"/>
      <w:bookmarkEnd w:id="2140"/>
    </w:p>
    <w:p w14:paraId="61859E56" w14:textId="77777777" w:rsidR="00030305" w:rsidRDefault="00030305" w:rsidP="00030305">
      <w:pPr>
        <w:tabs>
          <w:tab w:val="center" w:pos="6439"/>
          <w:tab w:val="center" w:pos="8844"/>
        </w:tabs>
        <w:snapToGrid w:val="0"/>
        <w:ind w:left="689"/>
        <w:rPr>
          <w:u w:val="single"/>
        </w:rPr>
      </w:pPr>
      <w:bookmarkStart w:id="2141" w:name="TabStop_N_9_2_0"/>
      <w:bookmarkStart w:id="2142" w:name="N9_2_0"/>
      <w:bookmarkEnd w:id="2141"/>
      <w:bookmarkEnd w:id="2142"/>
      <w:r w:rsidRPr="00030305">
        <w:rPr>
          <w:rFonts w:hint="eastAsia"/>
        </w:rPr>
        <w:tab/>
      </w:r>
      <w:bookmarkStart w:id="2143" w:name="TabStop_N_9_2_1"/>
      <w:bookmarkStart w:id="2144" w:name="N9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143"/>
      <w:bookmarkEnd w:id="2144"/>
      <w:r w:rsidRPr="00030305">
        <w:rPr>
          <w:rFonts w:hint="eastAsia"/>
        </w:rPr>
        <w:tab/>
      </w:r>
      <w:bookmarkStart w:id="2145" w:name="TabStop_N_9_2_2"/>
      <w:bookmarkStart w:id="2146" w:name="N9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145"/>
      <w:bookmarkEnd w:id="2146"/>
    </w:p>
    <w:p w14:paraId="5E1832F7" w14:textId="77777777" w:rsidR="00030305" w:rsidRDefault="00030305" w:rsidP="00030305">
      <w:pPr>
        <w:tabs>
          <w:tab w:val="center" w:pos="6439"/>
          <w:tab w:val="center" w:pos="8844"/>
        </w:tabs>
        <w:snapToGrid w:val="0"/>
        <w:ind w:left="689"/>
      </w:pPr>
      <w:bookmarkStart w:id="2147" w:name="TabStop_N_9_3_0"/>
      <w:bookmarkStart w:id="2148" w:name="N9_3_0"/>
      <w:bookmarkEnd w:id="2147"/>
      <w:bookmarkEnd w:id="2148"/>
      <w:r w:rsidRPr="00030305">
        <w:rPr>
          <w:rFonts w:hint="eastAsia"/>
        </w:rPr>
        <w:tab/>
      </w:r>
      <w:bookmarkStart w:id="2149" w:name="TabStop_N_9_3_1"/>
      <w:bookmarkStart w:id="2150" w:name="N9_3_1"/>
      <w:r w:rsidRPr="00030305">
        <w:rPr>
          <w:rFonts w:hint="eastAsia"/>
        </w:rPr>
        <w:t>人民币元</w:t>
      </w:r>
      <w:bookmarkEnd w:id="2149"/>
      <w:bookmarkEnd w:id="2150"/>
      <w:r w:rsidRPr="00030305">
        <w:rPr>
          <w:rFonts w:hint="eastAsia"/>
        </w:rPr>
        <w:tab/>
      </w:r>
      <w:bookmarkStart w:id="2151" w:name="TabStop_N_9_3_2"/>
      <w:bookmarkStart w:id="2152" w:name="N9_3_2"/>
      <w:r w:rsidRPr="00030305">
        <w:rPr>
          <w:rFonts w:hint="eastAsia"/>
        </w:rPr>
        <w:t>人民币元</w:t>
      </w:r>
      <w:bookmarkEnd w:id="2151"/>
      <w:bookmarkEnd w:id="2152"/>
    </w:p>
    <w:p w14:paraId="616812E2" w14:textId="77777777" w:rsidR="00030305" w:rsidRDefault="00030305" w:rsidP="00030305">
      <w:pPr>
        <w:tabs>
          <w:tab w:val="right" w:pos="7762"/>
          <w:tab w:val="right" w:pos="10166"/>
        </w:tabs>
        <w:snapToGrid w:val="0"/>
        <w:ind w:left="689"/>
      </w:pPr>
      <w:bookmarkStart w:id="2153" w:name="TabStop_N_9_4_0"/>
      <w:bookmarkStart w:id="2154" w:name="N9_4_0"/>
      <w:bookmarkStart w:id="2155" w:name="TabStop_N_9_4_1"/>
      <w:bookmarkStart w:id="2156" w:name="N9_4_1"/>
      <w:bookmarkStart w:id="2157" w:name="TabStop_N_9_4_2"/>
      <w:bookmarkStart w:id="2158" w:name="N9_4_2"/>
      <w:bookmarkEnd w:id="2153"/>
      <w:bookmarkEnd w:id="2154"/>
      <w:bookmarkEnd w:id="2155"/>
      <w:bookmarkEnd w:id="2156"/>
      <w:bookmarkEnd w:id="2157"/>
      <w:bookmarkEnd w:id="2158"/>
      <w:r w:rsidRPr="00030305">
        <w:tab/>
      </w:r>
      <w:r w:rsidRPr="00030305">
        <w:tab/>
      </w:r>
    </w:p>
    <w:p w14:paraId="70A94A2E" w14:textId="77777777" w:rsidR="00030305" w:rsidRDefault="00030305" w:rsidP="00030305">
      <w:pPr>
        <w:tabs>
          <w:tab w:val="right" w:pos="7762"/>
          <w:tab w:val="right" w:pos="10166"/>
        </w:tabs>
        <w:snapToGrid w:val="0"/>
        <w:ind w:left="689"/>
      </w:pPr>
      <w:bookmarkStart w:id="2159" w:name="TabStop_N_9_5_0"/>
      <w:bookmarkStart w:id="2160" w:name="N9_5_0"/>
      <w:r w:rsidRPr="00030305">
        <w:rPr>
          <w:rFonts w:hint="eastAsia"/>
        </w:rPr>
        <w:t>增值税</w:t>
      </w:r>
      <w:bookmarkEnd w:id="2159"/>
      <w:bookmarkEnd w:id="2160"/>
      <w:r w:rsidRPr="00030305">
        <w:rPr>
          <w:rFonts w:hint="eastAsia"/>
        </w:rPr>
        <w:tab/>
      </w:r>
      <w:bookmarkStart w:id="2161" w:name="TabStop_N_9_5_1"/>
      <w:bookmarkStart w:id="2162" w:name="N9_5_1"/>
      <w:r w:rsidRPr="00030305">
        <w:rPr>
          <w:rFonts w:hint="eastAsia"/>
        </w:rPr>
        <w:t>57,264</w:t>
      </w:r>
      <w:bookmarkEnd w:id="2161"/>
      <w:bookmarkEnd w:id="2162"/>
      <w:r w:rsidRPr="00030305">
        <w:rPr>
          <w:rFonts w:hint="eastAsia"/>
        </w:rPr>
        <w:tab/>
      </w:r>
      <w:bookmarkStart w:id="2163" w:name="TabStop_N_9_5_2"/>
      <w:bookmarkStart w:id="2164" w:name="N9_5_2"/>
      <w:r w:rsidRPr="00030305">
        <w:rPr>
          <w:rFonts w:hint="eastAsia"/>
        </w:rPr>
        <w:t>128,462</w:t>
      </w:r>
      <w:bookmarkEnd w:id="2163"/>
      <w:bookmarkEnd w:id="2164"/>
    </w:p>
    <w:p w14:paraId="298FBE00" w14:textId="77777777" w:rsidR="00030305" w:rsidRDefault="00030305" w:rsidP="00030305">
      <w:pPr>
        <w:tabs>
          <w:tab w:val="right" w:pos="7762"/>
          <w:tab w:val="right" w:pos="10166"/>
        </w:tabs>
        <w:snapToGrid w:val="0"/>
        <w:ind w:left="689"/>
      </w:pPr>
      <w:bookmarkStart w:id="2165" w:name="TabStop_N_9_6_0"/>
      <w:bookmarkStart w:id="2166" w:name="N9_6_0"/>
      <w:r w:rsidRPr="00030305">
        <w:rPr>
          <w:rFonts w:hint="eastAsia"/>
        </w:rPr>
        <w:t>个人所得税</w:t>
      </w:r>
      <w:bookmarkEnd w:id="2165"/>
      <w:bookmarkEnd w:id="2166"/>
      <w:r w:rsidRPr="00030305">
        <w:rPr>
          <w:rFonts w:hint="eastAsia"/>
        </w:rPr>
        <w:tab/>
      </w:r>
      <w:bookmarkStart w:id="2167" w:name="TabStop_N_9_6_1"/>
      <w:bookmarkStart w:id="2168" w:name="N9_6_1"/>
      <w:r w:rsidRPr="00030305">
        <w:rPr>
          <w:rFonts w:hint="eastAsia"/>
        </w:rPr>
        <w:t>6,892</w:t>
      </w:r>
      <w:bookmarkEnd w:id="2167"/>
      <w:bookmarkEnd w:id="2168"/>
      <w:r w:rsidRPr="00030305">
        <w:rPr>
          <w:rFonts w:hint="eastAsia"/>
        </w:rPr>
        <w:tab/>
      </w:r>
      <w:bookmarkStart w:id="2169" w:name="TabStop_N_9_6_2"/>
      <w:bookmarkStart w:id="2170" w:name="N9_6_2"/>
      <w:r w:rsidRPr="00030305">
        <w:rPr>
          <w:rFonts w:hint="eastAsia"/>
        </w:rPr>
        <w:t>8,382</w:t>
      </w:r>
      <w:bookmarkEnd w:id="2169"/>
      <w:bookmarkEnd w:id="2170"/>
    </w:p>
    <w:p w14:paraId="0A78C013" w14:textId="77777777" w:rsidR="00030305" w:rsidRDefault="00030305" w:rsidP="00030305">
      <w:pPr>
        <w:tabs>
          <w:tab w:val="right" w:pos="7762"/>
          <w:tab w:val="right" w:pos="10166"/>
        </w:tabs>
        <w:snapToGrid w:val="0"/>
        <w:ind w:left="689"/>
      </w:pPr>
      <w:bookmarkStart w:id="2171" w:name="TabStop_N_9_7_0"/>
      <w:bookmarkStart w:id="2172" w:name="N9_7_0"/>
      <w:r w:rsidRPr="00030305">
        <w:rPr>
          <w:rFonts w:hint="eastAsia"/>
        </w:rPr>
        <w:t>其他</w:t>
      </w:r>
      <w:bookmarkEnd w:id="2171"/>
      <w:bookmarkEnd w:id="2172"/>
      <w:r w:rsidRPr="00030305">
        <w:rPr>
          <w:rFonts w:hint="eastAsia"/>
        </w:rPr>
        <w:tab/>
      </w:r>
      <w:bookmarkStart w:id="2173" w:name="TabStop_N_9_7_1"/>
      <w:bookmarkStart w:id="2174" w:name="N9_7_1"/>
      <w:r w:rsidRPr="00030305">
        <w:rPr>
          <w:rFonts w:hint="eastAsia"/>
        </w:rPr>
        <w:t>8,461</w:t>
      </w:r>
      <w:bookmarkEnd w:id="2173"/>
      <w:bookmarkEnd w:id="2174"/>
      <w:r w:rsidRPr="00030305">
        <w:rPr>
          <w:rFonts w:hint="eastAsia"/>
        </w:rPr>
        <w:tab/>
      </w:r>
      <w:bookmarkStart w:id="2175" w:name="TabStop_N_9_7_2"/>
      <w:bookmarkStart w:id="2176" w:name="N9_7_2"/>
      <w:r w:rsidRPr="00030305">
        <w:rPr>
          <w:rFonts w:hint="eastAsia"/>
        </w:rPr>
        <w:t>16,991</w:t>
      </w:r>
      <w:bookmarkEnd w:id="2175"/>
      <w:bookmarkEnd w:id="2176"/>
    </w:p>
    <w:p w14:paraId="556D439C"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177" w:name="TabStop_N_underline_9_7_0"/>
      <w:bookmarkStart w:id="2178" w:name="Nunderline_9_7_0"/>
      <w:bookmarkEnd w:id="2177"/>
      <w:bookmarkEnd w:id="2178"/>
      <w:r w:rsidRPr="00030305">
        <w:rPr>
          <w:color w:val="FFFFFF"/>
          <w:u w:color="000000"/>
        </w:rPr>
        <w:tab/>
      </w:r>
      <w:bookmarkStart w:id="2179" w:name="TabStop_N_underline_9_7_1"/>
      <w:bookmarkStart w:id="2180" w:name="Nunderline_9_7_1"/>
      <w:r w:rsidRPr="00030305">
        <w:rPr>
          <w:color w:val="FFFFFF"/>
          <w:u w:val="single" w:color="000000"/>
        </w:rPr>
        <w:t>______</w:t>
      </w:r>
      <w:bookmarkEnd w:id="2179"/>
      <w:bookmarkEnd w:id="2180"/>
      <w:r w:rsidRPr="00030305">
        <w:rPr>
          <w:color w:val="FFFFFF"/>
          <w:u w:color="000000"/>
        </w:rPr>
        <w:tab/>
      </w:r>
      <w:bookmarkStart w:id="2181" w:name="TabStop_N_underline_9_7_2"/>
      <w:bookmarkStart w:id="2182" w:name="Nunderline_9_7_2"/>
      <w:r w:rsidRPr="00030305">
        <w:rPr>
          <w:color w:val="FFFFFF"/>
          <w:u w:val="single" w:color="000000"/>
        </w:rPr>
        <w:t>_______</w:t>
      </w:r>
      <w:bookmarkEnd w:id="2181"/>
      <w:bookmarkEnd w:id="2182"/>
    </w:p>
    <w:p w14:paraId="5BC7A60A" w14:textId="77777777" w:rsidR="00030305" w:rsidRDefault="00030305" w:rsidP="00030305">
      <w:pPr>
        <w:tabs>
          <w:tab w:val="right" w:pos="7762"/>
          <w:tab w:val="right" w:pos="10166"/>
        </w:tabs>
        <w:snapToGrid w:val="0"/>
        <w:ind w:left="689"/>
        <w:rPr>
          <w:u w:color="000000"/>
        </w:rPr>
      </w:pPr>
      <w:bookmarkStart w:id="2183" w:name="TabStop_N_9_8_0"/>
      <w:bookmarkStart w:id="2184" w:name="N9_8_0"/>
      <w:r w:rsidRPr="00030305">
        <w:rPr>
          <w:rFonts w:hint="eastAsia"/>
          <w:u w:color="000000"/>
        </w:rPr>
        <w:t>合计</w:t>
      </w:r>
      <w:bookmarkEnd w:id="2183"/>
      <w:bookmarkEnd w:id="2184"/>
      <w:r w:rsidRPr="00030305">
        <w:rPr>
          <w:rFonts w:hint="eastAsia"/>
          <w:u w:color="000000"/>
        </w:rPr>
        <w:tab/>
      </w:r>
      <w:bookmarkStart w:id="2185" w:name="TabStop_N_9_8_1"/>
      <w:bookmarkStart w:id="2186" w:name="N9_8_1"/>
      <w:r w:rsidRPr="00030305">
        <w:rPr>
          <w:rFonts w:hint="eastAsia"/>
          <w:u w:color="000000"/>
        </w:rPr>
        <w:t>72,617</w:t>
      </w:r>
      <w:bookmarkEnd w:id="2185"/>
      <w:bookmarkEnd w:id="2186"/>
      <w:r w:rsidRPr="00030305">
        <w:rPr>
          <w:rFonts w:hint="eastAsia"/>
          <w:u w:color="000000"/>
        </w:rPr>
        <w:tab/>
      </w:r>
      <w:bookmarkStart w:id="2187" w:name="TabStop_N_9_8_2"/>
      <w:bookmarkStart w:id="2188" w:name="N9_8_2"/>
      <w:r w:rsidRPr="00030305">
        <w:rPr>
          <w:rFonts w:hint="eastAsia"/>
          <w:u w:color="000000"/>
        </w:rPr>
        <w:t>153,835</w:t>
      </w:r>
      <w:bookmarkEnd w:id="2187"/>
      <w:bookmarkEnd w:id="2188"/>
    </w:p>
    <w:p w14:paraId="1539BCD4"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189" w:name="TabStop_N_underline_9_8_0"/>
      <w:bookmarkStart w:id="2190" w:name="Nunderline_9_8_0"/>
      <w:bookmarkEnd w:id="2189"/>
      <w:bookmarkEnd w:id="2190"/>
      <w:r w:rsidRPr="00030305">
        <w:rPr>
          <w:color w:val="FFFFFF"/>
          <w:u w:color="000000"/>
        </w:rPr>
        <w:tab/>
      </w:r>
      <w:bookmarkStart w:id="2191" w:name="TabStop_N_underline_9_8_1"/>
      <w:bookmarkStart w:id="2192" w:name="Nunderline_9_8_1"/>
      <w:r w:rsidRPr="00030305">
        <w:rPr>
          <w:color w:val="FFFFFF"/>
          <w:u w:val="double" w:color="000000"/>
        </w:rPr>
        <w:t>______</w:t>
      </w:r>
      <w:bookmarkEnd w:id="2191"/>
      <w:bookmarkEnd w:id="2192"/>
      <w:r w:rsidRPr="00030305">
        <w:rPr>
          <w:color w:val="FFFFFF"/>
          <w:u w:color="000000"/>
        </w:rPr>
        <w:tab/>
      </w:r>
      <w:bookmarkStart w:id="2193" w:name="TabStop_N_underline_9_8_2"/>
      <w:bookmarkStart w:id="2194" w:name="Nunderline_9_8_2"/>
      <w:r w:rsidRPr="00030305">
        <w:rPr>
          <w:color w:val="FFFFFF"/>
          <w:u w:val="double" w:color="000000"/>
        </w:rPr>
        <w:t>_______</w:t>
      </w:r>
      <w:bookmarkEnd w:id="2193"/>
      <w:bookmarkEnd w:id="2194"/>
    </w:p>
    <w:p w14:paraId="630DD9C5" w14:textId="77777777" w:rsidR="00030305" w:rsidRDefault="00030305" w:rsidP="00030305">
      <w:pPr>
        <w:tabs>
          <w:tab w:val="right" w:pos="7762"/>
          <w:tab w:val="right" w:pos="10166"/>
        </w:tabs>
        <w:snapToGrid w:val="0"/>
        <w:ind w:left="689"/>
        <w:rPr>
          <w:u w:color="000000"/>
        </w:rPr>
      </w:pPr>
      <w:bookmarkStart w:id="2195" w:name="sheetstart10"/>
      <w:bookmarkEnd w:id="2195"/>
    </w:p>
    <w:p w14:paraId="256842B8" w14:textId="77777777" w:rsidR="00030305" w:rsidRDefault="00030305" w:rsidP="00030305">
      <w:pPr>
        <w:pStyle w:val="1"/>
        <w:ind w:left="720" w:hanging="720"/>
        <w:rPr>
          <w:u w:color="000000"/>
        </w:rPr>
      </w:pPr>
      <w:r w:rsidRPr="00030305">
        <w:rPr>
          <w:rFonts w:hint="eastAsia"/>
          <w:u w:color="000000"/>
        </w:rPr>
        <w:t>10.</w:t>
      </w:r>
      <w:r w:rsidRPr="00030305">
        <w:rPr>
          <w:rFonts w:hint="eastAsia"/>
          <w:u w:color="000000"/>
        </w:rPr>
        <w:tab/>
      </w:r>
      <w:r w:rsidRPr="00030305">
        <w:rPr>
          <w:rFonts w:hint="eastAsia"/>
          <w:u w:color="000000"/>
        </w:rPr>
        <w:t>其他应付款</w:t>
      </w:r>
    </w:p>
    <w:p w14:paraId="2BD452C1" w14:textId="77777777" w:rsidR="00030305" w:rsidRDefault="00030305" w:rsidP="00030305"/>
    <w:p w14:paraId="0B777BA6" w14:textId="77777777" w:rsidR="00030305" w:rsidRDefault="00030305" w:rsidP="00030305">
      <w:pPr>
        <w:tabs>
          <w:tab w:val="center" w:pos="6439"/>
          <w:tab w:val="center" w:pos="8844"/>
        </w:tabs>
        <w:ind w:left="689"/>
      </w:pPr>
      <w:bookmarkStart w:id="2196" w:name="TabStop_N_10_1_0"/>
      <w:bookmarkStart w:id="2197" w:name="N10_1_0"/>
      <w:bookmarkEnd w:id="2196"/>
      <w:bookmarkEnd w:id="2197"/>
      <w:r w:rsidRPr="00030305">
        <w:rPr>
          <w:rFonts w:hint="eastAsia"/>
        </w:rPr>
        <w:tab/>
      </w:r>
      <w:bookmarkStart w:id="2198" w:name="TabStop_N_10_1_1"/>
      <w:bookmarkStart w:id="2199" w:name="N10_1_1"/>
      <w:r w:rsidRPr="00030305">
        <w:rPr>
          <w:rFonts w:hint="eastAsia"/>
        </w:rPr>
        <w:t>2023</w:t>
      </w:r>
      <w:r w:rsidRPr="00030305">
        <w:rPr>
          <w:rFonts w:hint="eastAsia"/>
        </w:rPr>
        <w:t>年</w:t>
      </w:r>
      <w:bookmarkEnd w:id="2198"/>
      <w:bookmarkEnd w:id="2199"/>
      <w:r w:rsidRPr="00030305">
        <w:rPr>
          <w:rFonts w:hint="eastAsia"/>
        </w:rPr>
        <w:tab/>
      </w:r>
      <w:bookmarkStart w:id="2200" w:name="TabStop_N_10_1_2"/>
      <w:bookmarkStart w:id="2201" w:name="N10_1_2"/>
      <w:r w:rsidRPr="00030305">
        <w:rPr>
          <w:rFonts w:hint="eastAsia"/>
        </w:rPr>
        <w:t>2022</w:t>
      </w:r>
      <w:r w:rsidRPr="00030305">
        <w:rPr>
          <w:rFonts w:hint="eastAsia"/>
        </w:rPr>
        <w:t>年</w:t>
      </w:r>
      <w:bookmarkEnd w:id="2200"/>
      <w:bookmarkEnd w:id="2201"/>
    </w:p>
    <w:p w14:paraId="01CF585D" w14:textId="77777777" w:rsidR="00030305" w:rsidRDefault="00030305" w:rsidP="00030305">
      <w:pPr>
        <w:tabs>
          <w:tab w:val="center" w:pos="6439"/>
          <w:tab w:val="center" w:pos="8844"/>
        </w:tabs>
        <w:snapToGrid w:val="0"/>
        <w:ind w:left="689"/>
        <w:rPr>
          <w:u w:val="single"/>
        </w:rPr>
      </w:pPr>
      <w:bookmarkStart w:id="2202" w:name="TabStop_N_10_2_0"/>
      <w:bookmarkStart w:id="2203" w:name="N10_2_0"/>
      <w:bookmarkEnd w:id="2202"/>
      <w:bookmarkEnd w:id="2203"/>
      <w:r w:rsidRPr="00030305">
        <w:rPr>
          <w:rFonts w:hint="eastAsia"/>
        </w:rPr>
        <w:tab/>
      </w:r>
      <w:bookmarkStart w:id="2204" w:name="TabStop_N_10_2_1"/>
      <w:bookmarkStart w:id="2205" w:name="N10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204"/>
      <w:bookmarkEnd w:id="2205"/>
      <w:r w:rsidRPr="00030305">
        <w:rPr>
          <w:rFonts w:hint="eastAsia"/>
        </w:rPr>
        <w:tab/>
      </w:r>
      <w:bookmarkStart w:id="2206" w:name="TabStop_N_10_2_2"/>
      <w:bookmarkStart w:id="2207" w:name="N10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206"/>
      <w:bookmarkEnd w:id="2207"/>
    </w:p>
    <w:p w14:paraId="0A7D9F16" w14:textId="77777777" w:rsidR="00030305" w:rsidRDefault="00030305" w:rsidP="00030305">
      <w:pPr>
        <w:tabs>
          <w:tab w:val="center" w:pos="6439"/>
          <w:tab w:val="center" w:pos="8844"/>
        </w:tabs>
        <w:snapToGrid w:val="0"/>
        <w:ind w:left="689"/>
      </w:pPr>
      <w:bookmarkStart w:id="2208" w:name="TabStop_N_10_3_0"/>
      <w:bookmarkStart w:id="2209" w:name="N10_3_0"/>
      <w:bookmarkEnd w:id="2208"/>
      <w:bookmarkEnd w:id="2209"/>
      <w:r w:rsidRPr="00030305">
        <w:rPr>
          <w:rFonts w:hint="eastAsia"/>
        </w:rPr>
        <w:tab/>
      </w:r>
      <w:bookmarkStart w:id="2210" w:name="TabStop_N_10_3_1"/>
      <w:bookmarkStart w:id="2211" w:name="N10_3_1"/>
      <w:r w:rsidRPr="00030305">
        <w:rPr>
          <w:rFonts w:hint="eastAsia"/>
        </w:rPr>
        <w:t>人民币元</w:t>
      </w:r>
      <w:bookmarkEnd w:id="2210"/>
      <w:bookmarkEnd w:id="2211"/>
      <w:r w:rsidRPr="00030305">
        <w:rPr>
          <w:rFonts w:hint="eastAsia"/>
        </w:rPr>
        <w:tab/>
      </w:r>
      <w:bookmarkStart w:id="2212" w:name="TabStop_N_10_3_2"/>
      <w:bookmarkStart w:id="2213" w:name="N10_3_2"/>
      <w:r w:rsidRPr="00030305">
        <w:rPr>
          <w:rFonts w:hint="eastAsia"/>
        </w:rPr>
        <w:t>人民币元</w:t>
      </w:r>
      <w:bookmarkEnd w:id="2212"/>
      <w:bookmarkEnd w:id="2213"/>
    </w:p>
    <w:p w14:paraId="104CC46C" w14:textId="77777777" w:rsidR="00030305" w:rsidRDefault="00030305" w:rsidP="00030305">
      <w:pPr>
        <w:tabs>
          <w:tab w:val="right" w:pos="7762"/>
          <w:tab w:val="right" w:pos="10166"/>
        </w:tabs>
        <w:snapToGrid w:val="0"/>
        <w:ind w:left="689"/>
      </w:pPr>
      <w:bookmarkStart w:id="2214" w:name="TabStop_N_10_4_0"/>
      <w:bookmarkStart w:id="2215" w:name="N10_4_0"/>
      <w:bookmarkStart w:id="2216" w:name="TabStop_N_10_4_1"/>
      <w:bookmarkStart w:id="2217" w:name="N10_4_1"/>
      <w:bookmarkStart w:id="2218" w:name="TabStop_N_10_4_2"/>
      <w:bookmarkStart w:id="2219" w:name="N10_4_2"/>
      <w:bookmarkEnd w:id="2214"/>
      <w:bookmarkEnd w:id="2215"/>
      <w:bookmarkEnd w:id="2216"/>
      <w:bookmarkEnd w:id="2217"/>
      <w:bookmarkEnd w:id="2218"/>
      <w:bookmarkEnd w:id="2219"/>
      <w:r w:rsidRPr="00030305">
        <w:tab/>
      </w:r>
      <w:r w:rsidRPr="00030305">
        <w:tab/>
      </w:r>
    </w:p>
    <w:p w14:paraId="6C181AE5" w14:textId="77777777" w:rsidR="00030305" w:rsidRDefault="00030305" w:rsidP="00030305">
      <w:pPr>
        <w:tabs>
          <w:tab w:val="right" w:pos="7762"/>
          <w:tab w:val="right" w:pos="10166"/>
        </w:tabs>
        <w:snapToGrid w:val="0"/>
        <w:ind w:left="689"/>
      </w:pPr>
      <w:bookmarkStart w:id="2220" w:name="TabStop_N_10_5_0"/>
      <w:bookmarkStart w:id="2221" w:name="N10_5_0"/>
      <w:r w:rsidRPr="00030305">
        <w:rPr>
          <w:rFonts w:hint="eastAsia"/>
        </w:rPr>
        <w:t>预提费用</w:t>
      </w:r>
      <w:bookmarkEnd w:id="2220"/>
      <w:bookmarkEnd w:id="2221"/>
      <w:r w:rsidRPr="00030305">
        <w:rPr>
          <w:rFonts w:hint="eastAsia"/>
        </w:rPr>
        <w:tab/>
      </w:r>
      <w:bookmarkStart w:id="2222" w:name="TabStop_N_10_5_1"/>
      <w:bookmarkStart w:id="2223" w:name="N10_5_1"/>
      <w:r w:rsidRPr="00030305">
        <w:rPr>
          <w:rFonts w:hint="eastAsia"/>
        </w:rPr>
        <w:t>189,084</w:t>
      </w:r>
      <w:bookmarkEnd w:id="2222"/>
      <w:bookmarkEnd w:id="2223"/>
      <w:r w:rsidRPr="00030305">
        <w:rPr>
          <w:rFonts w:hint="eastAsia"/>
        </w:rPr>
        <w:tab/>
      </w:r>
      <w:bookmarkStart w:id="2224" w:name="TabStop_N_10_5_2"/>
      <w:bookmarkStart w:id="2225" w:name="N10_5_2"/>
      <w:r w:rsidRPr="00030305">
        <w:rPr>
          <w:rFonts w:hint="eastAsia"/>
        </w:rPr>
        <w:t>452,875</w:t>
      </w:r>
      <w:bookmarkEnd w:id="2224"/>
      <w:bookmarkEnd w:id="2225"/>
    </w:p>
    <w:p w14:paraId="73CCB292" w14:textId="77777777" w:rsidR="00030305" w:rsidRDefault="00030305" w:rsidP="00030305">
      <w:pPr>
        <w:tabs>
          <w:tab w:val="right" w:pos="7522"/>
          <w:tab w:val="right" w:pos="10166"/>
        </w:tabs>
        <w:snapToGrid w:val="0"/>
        <w:ind w:left="689"/>
      </w:pPr>
      <w:bookmarkStart w:id="2226" w:name="TabStop_N_10_6_0"/>
      <w:bookmarkStart w:id="2227" w:name="N10_6_0"/>
      <w:r w:rsidRPr="00030305">
        <w:rPr>
          <w:rFonts w:hint="eastAsia"/>
        </w:rPr>
        <w:t>应付关联方款项</w:t>
      </w:r>
      <w:r w:rsidRPr="00030305">
        <w:rPr>
          <w:rFonts w:hint="eastAsia"/>
        </w:rPr>
        <w:t>(</w:t>
      </w:r>
      <w:proofErr w:type="gramStart"/>
      <w:r w:rsidRPr="00030305">
        <w:rPr>
          <w:rFonts w:hint="eastAsia"/>
        </w:rPr>
        <w:t>附注七</w:t>
      </w:r>
      <w:proofErr w:type="gramEnd"/>
      <w:r w:rsidRPr="00030305">
        <w:rPr>
          <w:rFonts w:hint="eastAsia"/>
        </w:rPr>
        <w:t>)</w:t>
      </w:r>
      <w:bookmarkEnd w:id="2226"/>
      <w:bookmarkEnd w:id="2227"/>
      <w:r w:rsidRPr="00030305">
        <w:rPr>
          <w:rFonts w:hint="eastAsia"/>
        </w:rPr>
        <w:tab/>
      </w:r>
      <w:bookmarkStart w:id="2228" w:name="TabStop_N_10_6_1"/>
      <w:bookmarkStart w:id="2229" w:name="N10_6_1"/>
      <w:r w:rsidRPr="00030305">
        <w:rPr>
          <w:rFonts w:hint="eastAsia"/>
        </w:rPr>
        <w:t>-</w:t>
      </w:r>
      <w:bookmarkEnd w:id="2228"/>
      <w:bookmarkEnd w:id="2229"/>
      <w:r w:rsidRPr="00030305">
        <w:rPr>
          <w:rFonts w:hint="eastAsia"/>
        </w:rPr>
        <w:tab/>
      </w:r>
      <w:bookmarkStart w:id="2230" w:name="TabStop_N_10_6_2"/>
      <w:bookmarkStart w:id="2231" w:name="N10_6_2"/>
      <w:r w:rsidRPr="00030305">
        <w:rPr>
          <w:rFonts w:hint="eastAsia"/>
        </w:rPr>
        <w:t>88,290</w:t>
      </w:r>
      <w:bookmarkEnd w:id="2230"/>
      <w:bookmarkEnd w:id="2231"/>
    </w:p>
    <w:p w14:paraId="0EEB7883" w14:textId="77777777" w:rsidR="00030305" w:rsidRDefault="00030305" w:rsidP="00030305">
      <w:pPr>
        <w:tabs>
          <w:tab w:val="right" w:pos="7762"/>
          <w:tab w:val="right" w:pos="10166"/>
        </w:tabs>
        <w:snapToGrid w:val="0"/>
        <w:ind w:left="689"/>
      </w:pPr>
      <w:bookmarkStart w:id="2232" w:name="TabStop_N_10_7_0"/>
      <w:bookmarkStart w:id="2233" w:name="N10_7_0"/>
      <w:r w:rsidRPr="00030305">
        <w:rPr>
          <w:rFonts w:hint="eastAsia"/>
        </w:rPr>
        <w:t>其他</w:t>
      </w:r>
      <w:bookmarkEnd w:id="2232"/>
      <w:bookmarkEnd w:id="2233"/>
      <w:r w:rsidRPr="00030305">
        <w:rPr>
          <w:rFonts w:hint="eastAsia"/>
        </w:rPr>
        <w:tab/>
      </w:r>
      <w:bookmarkStart w:id="2234" w:name="TabStop_N_10_7_1"/>
      <w:bookmarkStart w:id="2235" w:name="N10_7_1"/>
      <w:r w:rsidRPr="00030305">
        <w:rPr>
          <w:rFonts w:hint="eastAsia"/>
        </w:rPr>
        <w:t>202,417</w:t>
      </w:r>
      <w:bookmarkEnd w:id="2234"/>
      <w:bookmarkEnd w:id="2235"/>
      <w:r w:rsidRPr="00030305">
        <w:rPr>
          <w:rFonts w:hint="eastAsia"/>
        </w:rPr>
        <w:tab/>
      </w:r>
      <w:bookmarkStart w:id="2236" w:name="TabStop_N_10_7_2"/>
      <w:bookmarkStart w:id="2237" w:name="N10_7_2"/>
      <w:r w:rsidRPr="00030305">
        <w:rPr>
          <w:rFonts w:hint="eastAsia"/>
        </w:rPr>
        <w:t>59,228</w:t>
      </w:r>
      <w:bookmarkEnd w:id="2236"/>
      <w:bookmarkEnd w:id="2237"/>
    </w:p>
    <w:p w14:paraId="7A7AFB99"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238" w:name="TabStop_N_underline_10_7_0"/>
      <w:bookmarkStart w:id="2239" w:name="Nunderline_10_7_0"/>
      <w:bookmarkEnd w:id="2238"/>
      <w:bookmarkEnd w:id="2239"/>
      <w:r w:rsidRPr="00030305">
        <w:rPr>
          <w:color w:val="FFFFFF"/>
          <w:u w:color="000000"/>
        </w:rPr>
        <w:tab/>
      </w:r>
      <w:bookmarkStart w:id="2240" w:name="TabStop_N_underline_10_7_1"/>
      <w:bookmarkStart w:id="2241" w:name="Nunderline_10_7_1"/>
      <w:r w:rsidRPr="00030305">
        <w:rPr>
          <w:color w:val="FFFFFF"/>
          <w:u w:val="single" w:color="000000"/>
        </w:rPr>
        <w:t>_______</w:t>
      </w:r>
      <w:bookmarkEnd w:id="2240"/>
      <w:bookmarkEnd w:id="2241"/>
      <w:r w:rsidRPr="00030305">
        <w:rPr>
          <w:color w:val="FFFFFF"/>
          <w:u w:color="000000"/>
        </w:rPr>
        <w:tab/>
      </w:r>
      <w:bookmarkStart w:id="2242" w:name="TabStop_N_underline_10_7_2"/>
      <w:bookmarkStart w:id="2243" w:name="Nunderline_10_7_2"/>
      <w:r w:rsidRPr="00030305">
        <w:rPr>
          <w:color w:val="FFFFFF"/>
          <w:u w:val="single" w:color="000000"/>
        </w:rPr>
        <w:t>_______</w:t>
      </w:r>
      <w:bookmarkEnd w:id="2242"/>
      <w:bookmarkEnd w:id="2243"/>
    </w:p>
    <w:p w14:paraId="5B131DC2" w14:textId="77777777" w:rsidR="00030305" w:rsidRDefault="00030305" w:rsidP="00030305">
      <w:pPr>
        <w:tabs>
          <w:tab w:val="right" w:pos="7762"/>
          <w:tab w:val="right" w:pos="10166"/>
        </w:tabs>
        <w:snapToGrid w:val="0"/>
        <w:ind w:left="689"/>
        <w:rPr>
          <w:u w:color="000000"/>
        </w:rPr>
      </w:pPr>
      <w:bookmarkStart w:id="2244" w:name="TabStop_N_10_8_0"/>
      <w:bookmarkStart w:id="2245" w:name="N10_8_0"/>
      <w:r w:rsidRPr="00030305">
        <w:rPr>
          <w:rFonts w:hint="eastAsia"/>
          <w:u w:color="000000"/>
        </w:rPr>
        <w:t>合计</w:t>
      </w:r>
      <w:bookmarkEnd w:id="2244"/>
      <w:bookmarkEnd w:id="2245"/>
      <w:r w:rsidRPr="00030305">
        <w:rPr>
          <w:rFonts w:hint="eastAsia"/>
          <w:u w:color="000000"/>
        </w:rPr>
        <w:tab/>
      </w:r>
      <w:bookmarkStart w:id="2246" w:name="TabStop_N_10_8_1"/>
      <w:bookmarkStart w:id="2247" w:name="N10_8_1"/>
      <w:r w:rsidRPr="00030305">
        <w:rPr>
          <w:rFonts w:hint="eastAsia"/>
          <w:u w:color="000000"/>
        </w:rPr>
        <w:t>391,501</w:t>
      </w:r>
      <w:bookmarkEnd w:id="2246"/>
      <w:bookmarkEnd w:id="2247"/>
      <w:r w:rsidRPr="00030305">
        <w:rPr>
          <w:rFonts w:hint="eastAsia"/>
          <w:u w:color="000000"/>
        </w:rPr>
        <w:tab/>
      </w:r>
      <w:bookmarkStart w:id="2248" w:name="TabStop_N_10_8_2"/>
      <w:bookmarkStart w:id="2249" w:name="N10_8_2"/>
      <w:r w:rsidRPr="00030305">
        <w:rPr>
          <w:rFonts w:hint="eastAsia"/>
          <w:u w:color="000000"/>
        </w:rPr>
        <w:t>600,393</w:t>
      </w:r>
      <w:bookmarkEnd w:id="2248"/>
      <w:bookmarkEnd w:id="2249"/>
    </w:p>
    <w:p w14:paraId="07697B04"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250" w:name="TabStop_N_underline_10_8_0"/>
      <w:bookmarkStart w:id="2251" w:name="Nunderline_10_8_0"/>
      <w:bookmarkEnd w:id="2250"/>
      <w:bookmarkEnd w:id="2251"/>
      <w:r w:rsidRPr="00030305">
        <w:rPr>
          <w:color w:val="FFFFFF"/>
          <w:u w:color="000000"/>
        </w:rPr>
        <w:tab/>
      </w:r>
      <w:bookmarkStart w:id="2252" w:name="TabStop_N_underline_10_8_1"/>
      <w:bookmarkStart w:id="2253" w:name="Nunderline_10_8_1"/>
      <w:r w:rsidRPr="00030305">
        <w:rPr>
          <w:color w:val="FFFFFF"/>
          <w:u w:val="double" w:color="000000"/>
        </w:rPr>
        <w:t>_______</w:t>
      </w:r>
      <w:bookmarkEnd w:id="2252"/>
      <w:bookmarkEnd w:id="2253"/>
      <w:r w:rsidRPr="00030305">
        <w:rPr>
          <w:color w:val="FFFFFF"/>
          <w:u w:color="000000"/>
        </w:rPr>
        <w:tab/>
      </w:r>
      <w:bookmarkStart w:id="2254" w:name="TabStop_N_underline_10_8_2"/>
      <w:bookmarkStart w:id="2255" w:name="Nunderline_10_8_2"/>
      <w:r w:rsidRPr="00030305">
        <w:rPr>
          <w:color w:val="FFFFFF"/>
          <w:u w:val="double" w:color="000000"/>
        </w:rPr>
        <w:t>_______</w:t>
      </w:r>
      <w:bookmarkEnd w:id="2254"/>
      <w:bookmarkEnd w:id="2255"/>
    </w:p>
    <w:p w14:paraId="74A0EC44"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bookmarkStart w:id="2256" w:name="sheetstart11"/>
      <w:bookmarkEnd w:id="2256"/>
    </w:p>
    <w:p w14:paraId="5C94E629"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574E9DAB" w14:textId="77777777" w:rsidR="00030305" w:rsidRDefault="00030305" w:rsidP="00030305">
      <w:pPr>
        <w:tabs>
          <w:tab w:val="left" w:pos="720"/>
        </w:tabs>
        <w:jc w:val="both"/>
        <w:rPr>
          <w:u w:color="000000"/>
        </w:rPr>
      </w:pPr>
      <w:bookmarkStart w:id="2257" w:name="sheetend11"/>
      <w:bookmarkStart w:id="2258" w:name="sheetend12"/>
      <w:bookmarkStart w:id="2259" w:name="sheetend13"/>
      <w:bookmarkStart w:id="2260" w:name="sheetend14"/>
      <w:bookmarkStart w:id="2261" w:name="sheetend15"/>
      <w:bookmarkStart w:id="2262" w:name="sheetend16"/>
      <w:bookmarkStart w:id="2263" w:name="sheetend17"/>
      <w:bookmarkEnd w:id="2257"/>
      <w:bookmarkEnd w:id="2258"/>
      <w:bookmarkEnd w:id="2259"/>
      <w:bookmarkEnd w:id="2260"/>
      <w:bookmarkEnd w:id="2261"/>
      <w:bookmarkEnd w:id="2262"/>
      <w:bookmarkEnd w:id="2263"/>
    </w:p>
    <w:p w14:paraId="7E037CBD" w14:textId="77777777" w:rsidR="00030305" w:rsidRDefault="00030305" w:rsidP="00030305">
      <w:pPr>
        <w:pStyle w:val="1"/>
        <w:ind w:left="720" w:hanging="720"/>
        <w:rPr>
          <w:u w:color="000000"/>
        </w:rPr>
      </w:pPr>
      <w:r w:rsidRPr="00030305">
        <w:rPr>
          <w:rFonts w:hint="eastAsia"/>
          <w:u w:color="000000"/>
        </w:rPr>
        <w:t>11.</w:t>
      </w:r>
      <w:r w:rsidRPr="00030305">
        <w:rPr>
          <w:rFonts w:hint="eastAsia"/>
          <w:u w:color="000000"/>
        </w:rPr>
        <w:tab/>
      </w:r>
      <w:r w:rsidRPr="00030305">
        <w:rPr>
          <w:rFonts w:hint="eastAsia"/>
          <w:u w:color="000000"/>
        </w:rPr>
        <w:t>实收资本</w:t>
      </w:r>
    </w:p>
    <w:p w14:paraId="66D553C5" w14:textId="77777777" w:rsidR="00030305" w:rsidRDefault="00030305" w:rsidP="00030305"/>
    <w:p w14:paraId="20FBA92D" w14:textId="77777777" w:rsidR="00030305" w:rsidRDefault="00030305" w:rsidP="00030305">
      <w:pPr>
        <w:ind w:left="720"/>
        <w:jc w:val="both"/>
      </w:pPr>
      <w:bookmarkStart w:id="2264" w:name="NN11_0"/>
      <w:r w:rsidRPr="00030305">
        <w:rPr>
          <w:rFonts w:hint="eastAsia"/>
        </w:rPr>
        <w:t>本公司注册资本为美元</w:t>
      </w:r>
      <w:r w:rsidRPr="00030305">
        <w:rPr>
          <w:rFonts w:hint="eastAsia"/>
        </w:rPr>
        <w:t>36,000,000</w:t>
      </w:r>
      <w:r w:rsidRPr="00030305">
        <w:rPr>
          <w:rFonts w:hint="eastAsia"/>
        </w:rPr>
        <w:t>元，截至</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日止已全部到位。投资者按本公司章程规定的资本投入情况如下：</w:t>
      </w:r>
    </w:p>
    <w:bookmarkEnd w:id="2264"/>
    <w:p w14:paraId="7195D971" w14:textId="77777777" w:rsidR="00030305" w:rsidRPr="00030305" w:rsidRDefault="00030305" w:rsidP="00030305"/>
    <w:p w14:paraId="1CC3C9CD" w14:textId="77777777" w:rsidR="00030305" w:rsidRDefault="00030305" w:rsidP="00030305">
      <w:pPr>
        <w:tabs>
          <w:tab w:val="center" w:pos="7294"/>
        </w:tabs>
        <w:ind w:left="689"/>
      </w:pPr>
      <w:bookmarkStart w:id="2265" w:name="TabStop_N_11_2_0"/>
      <w:bookmarkStart w:id="2266" w:name="N11_2_0"/>
      <w:bookmarkEnd w:id="2265"/>
      <w:bookmarkEnd w:id="2266"/>
      <w:r w:rsidRPr="00030305">
        <w:rPr>
          <w:rFonts w:hint="eastAsia"/>
        </w:rPr>
        <w:tab/>
      </w:r>
      <w:bookmarkStart w:id="2267" w:name="TabStop_N_11_2_1"/>
      <w:bookmarkStart w:id="2268" w:name="N11_2_1"/>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日及</w:t>
      </w:r>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w:t>
      </w:r>
      <w:bookmarkEnd w:id="2267"/>
      <w:bookmarkEnd w:id="2268"/>
    </w:p>
    <w:p w14:paraId="1E2179CB" w14:textId="77777777" w:rsidR="00030305" w:rsidRDefault="00030305" w:rsidP="00030305">
      <w:pPr>
        <w:tabs>
          <w:tab w:val="center" w:pos="7294"/>
        </w:tabs>
        <w:snapToGrid w:val="0"/>
        <w:spacing w:after="140" w:line="25" w:lineRule="auto"/>
        <w:ind w:left="689"/>
        <w:rPr>
          <w:color w:val="FFFFFF"/>
          <w:u w:val="single" w:color="000000"/>
        </w:rPr>
      </w:pPr>
      <w:bookmarkStart w:id="2269" w:name="TabStop_N_underline_11_2_0"/>
      <w:bookmarkStart w:id="2270" w:name="Nunderline_11_2_0"/>
      <w:bookmarkEnd w:id="2269"/>
      <w:bookmarkEnd w:id="2270"/>
      <w:r w:rsidRPr="00030305">
        <w:rPr>
          <w:color w:val="FFFFFF"/>
          <w:u w:color="000000"/>
        </w:rPr>
        <w:tab/>
      </w:r>
      <w:bookmarkStart w:id="2271" w:name="TabStop_N_underline_11_2_1"/>
      <w:bookmarkStart w:id="2272" w:name="Nunderline_11_2_1"/>
      <w:r w:rsidRPr="00030305">
        <w:rPr>
          <w:color w:val="FFFFFF"/>
          <w:u w:val="single" w:color="000000"/>
        </w:rPr>
        <w:t>__________________________________________</w:t>
      </w:r>
      <w:bookmarkEnd w:id="2271"/>
      <w:bookmarkEnd w:id="2272"/>
    </w:p>
    <w:p w14:paraId="054A1CB1" w14:textId="77777777" w:rsidR="00030305" w:rsidRDefault="00030305" w:rsidP="00030305">
      <w:pPr>
        <w:tabs>
          <w:tab w:val="center" w:pos="5283"/>
          <w:tab w:val="center" w:pos="7198"/>
          <w:tab w:val="center" w:pos="9113"/>
        </w:tabs>
        <w:snapToGrid w:val="0"/>
        <w:ind w:left="689"/>
        <w:rPr>
          <w:u w:val="single" w:color="000000"/>
        </w:rPr>
      </w:pPr>
      <w:bookmarkStart w:id="2273" w:name="TabStop_N_11_3_0"/>
      <w:bookmarkStart w:id="2274" w:name="N11_3_0"/>
      <w:bookmarkEnd w:id="2273"/>
      <w:bookmarkEnd w:id="2274"/>
      <w:r w:rsidRPr="00030305">
        <w:rPr>
          <w:rFonts w:hint="eastAsia"/>
          <w:u w:color="000000"/>
        </w:rPr>
        <w:tab/>
      </w:r>
      <w:bookmarkStart w:id="2275" w:name="TabStop_N_11_3_1"/>
      <w:bookmarkStart w:id="2276" w:name="N11_3_1"/>
      <w:proofErr w:type="gramStart"/>
      <w:r w:rsidRPr="00030305">
        <w:rPr>
          <w:rFonts w:hint="eastAsia"/>
          <w:u w:val="single" w:color="000000"/>
        </w:rPr>
        <w:t>原币</w:t>
      </w:r>
      <w:bookmarkEnd w:id="2275"/>
      <w:bookmarkEnd w:id="2276"/>
      <w:proofErr w:type="gramEnd"/>
      <w:r w:rsidRPr="00030305">
        <w:rPr>
          <w:rFonts w:hint="eastAsia"/>
          <w:u w:color="000000"/>
        </w:rPr>
        <w:tab/>
      </w:r>
      <w:bookmarkStart w:id="2277" w:name="TabStop_N_11_3_2"/>
      <w:bookmarkStart w:id="2278" w:name="N11_3_2"/>
      <w:r w:rsidRPr="00030305">
        <w:rPr>
          <w:rFonts w:hint="eastAsia"/>
          <w:u w:val="single" w:color="000000"/>
        </w:rPr>
        <w:t>出资比例</w:t>
      </w:r>
      <w:bookmarkEnd w:id="2277"/>
      <w:bookmarkEnd w:id="2278"/>
      <w:r w:rsidRPr="00030305">
        <w:rPr>
          <w:rFonts w:hint="eastAsia"/>
          <w:u w:color="000000"/>
        </w:rPr>
        <w:tab/>
      </w:r>
      <w:bookmarkStart w:id="2279" w:name="TabStop_N_11_3_3"/>
      <w:bookmarkStart w:id="2280" w:name="N11_3_3"/>
      <w:r w:rsidRPr="00030305">
        <w:rPr>
          <w:rFonts w:hint="eastAsia"/>
          <w:u w:val="single" w:color="000000"/>
        </w:rPr>
        <w:t>折合</w:t>
      </w:r>
      <w:bookmarkEnd w:id="2279"/>
      <w:bookmarkEnd w:id="2280"/>
    </w:p>
    <w:p w14:paraId="073B71C5" w14:textId="77777777" w:rsidR="00030305" w:rsidRDefault="00030305" w:rsidP="00030305">
      <w:pPr>
        <w:tabs>
          <w:tab w:val="center" w:pos="5283"/>
          <w:tab w:val="center" w:pos="7198"/>
          <w:tab w:val="center" w:pos="9113"/>
        </w:tabs>
        <w:snapToGrid w:val="0"/>
        <w:ind w:left="689"/>
        <w:rPr>
          <w:u w:color="000000"/>
        </w:rPr>
      </w:pPr>
      <w:bookmarkStart w:id="2281" w:name="TabStop_N_11_4_0"/>
      <w:bookmarkStart w:id="2282" w:name="N11_4_0"/>
      <w:bookmarkEnd w:id="2281"/>
      <w:bookmarkEnd w:id="2282"/>
      <w:r w:rsidRPr="00030305">
        <w:rPr>
          <w:rFonts w:hint="eastAsia"/>
          <w:u w:color="000000"/>
        </w:rPr>
        <w:tab/>
      </w:r>
      <w:bookmarkStart w:id="2283" w:name="TabStop_N_11_4_1"/>
      <w:bookmarkStart w:id="2284" w:name="N11_4_1"/>
      <w:r w:rsidRPr="00030305">
        <w:rPr>
          <w:rFonts w:hint="eastAsia"/>
          <w:u w:color="000000"/>
        </w:rPr>
        <w:t>美元</w:t>
      </w:r>
      <w:bookmarkEnd w:id="2283"/>
      <w:bookmarkEnd w:id="2284"/>
      <w:r w:rsidRPr="00030305">
        <w:rPr>
          <w:rFonts w:hint="eastAsia"/>
          <w:u w:color="000000"/>
        </w:rPr>
        <w:tab/>
      </w:r>
      <w:bookmarkStart w:id="2285" w:name="TabStop_N_11_4_2"/>
      <w:bookmarkStart w:id="2286" w:name="N11_4_2"/>
      <w:r w:rsidRPr="00030305">
        <w:rPr>
          <w:rFonts w:hint="eastAsia"/>
          <w:u w:color="000000"/>
        </w:rPr>
        <w:t>%</w:t>
      </w:r>
      <w:bookmarkEnd w:id="2285"/>
      <w:bookmarkEnd w:id="2286"/>
      <w:r w:rsidRPr="00030305">
        <w:rPr>
          <w:rFonts w:hint="eastAsia"/>
          <w:u w:color="000000"/>
        </w:rPr>
        <w:tab/>
      </w:r>
      <w:bookmarkStart w:id="2287" w:name="TabStop_N_11_4_3"/>
      <w:bookmarkStart w:id="2288" w:name="N11_4_3"/>
      <w:r w:rsidRPr="00030305">
        <w:rPr>
          <w:rFonts w:hint="eastAsia"/>
          <w:u w:color="000000"/>
        </w:rPr>
        <w:t>人民币元</w:t>
      </w:r>
      <w:bookmarkEnd w:id="2287"/>
      <w:bookmarkEnd w:id="2288"/>
    </w:p>
    <w:p w14:paraId="0E884047" w14:textId="77777777" w:rsidR="00030305" w:rsidRDefault="00030305" w:rsidP="00030305">
      <w:pPr>
        <w:tabs>
          <w:tab w:val="right" w:pos="6336"/>
          <w:tab w:val="right" w:pos="8251"/>
          <w:tab w:val="right" w:pos="10166"/>
        </w:tabs>
        <w:snapToGrid w:val="0"/>
        <w:ind w:left="689"/>
        <w:rPr>
          <w:u w:color="000000"/>
        </w:rPr>
      </w:pPr>
      <w:bookmarkStart w:id="2289" w:name="TabStop_N_11_5_0"/>
      <w:bookmarkStart w:id="2290" w:name="N11_5_0"/>
      <w:bookmarkStart w:id="2291" w:name="TabStop_N_11_5_1"/>
      <w:bookmarkStart w:id="2292" w:name="N11_5_1"/>
      <w:bookmarkStart w:id="2293" w:name="TabStop_N_11_5_2"/>
      <w:bookmarkStart w:id="2294" w:name="N11_5_2"/>
      <w:bookmarkStart w:id="2295" w:name="TabStop_N_11_5_3"/>
      <w:bookmarkStart w:id="2296" w:name="N11_5_3"/>
      <w:bookmarkEnd w:id="2289"/>
      <w:bookmarkEnd w:id="2290"/>
      <w:bookmarkEnd w:id="2291"/>
      <w:bookmarkEnd w:id="2292"/>
      <w:bookmarkEnd w:id="2293"/>
      <w:bookmarkEnd w:id="2294"/>
      <w:bookmarkEnd w:id="2295"/>
      <w:bookmarkEnd w:id="2296"/>
      <w:r w:rsidRPr="00030305">
        <w:rPr>
          <w:u w:color="000000"/>
        </w:rPr>
        <w:tab/>
      </w:r>
      <w:r w:rsidRPr="00030305">
        <w:rPr>
          <w:u w:color="000000"/>
        </w:rPr>
        <w:tab/>
      </w:r>
      <w:r w:rsidRPr="00030305">
        <w:rPr>
          <w:u w:color="000000"/>
        </w:rPr>
        <w:tab/>
      </w:r>
    </w:p>
    <w:p w14:paraId="1C168FA1" w14:textId="77777777" w:rsidR="00030305" w:rsidRDefault="00030305" w:rsidP="00030305">
      <w:pPr>
        <w:tabs>
          <w:tab w:val="right" w:pos="6336"/>
          <w:tab w:val="right" w:pos="8251"/>
          <w:tab w:val="right" w:pos="10166"/>
        </w:tabs>
        <w:snapToGrid w:val="0"/>
        <w:ind w:left="689"/>
        <w:rPr>
          <w:u w:color="000000"/>
        </w:rPr>
      </w:pPr>
      <w:bookmarkStart w:id="2297" w:name="TabStop_N_11_6_0"/>
      <w:bookmarkStart w:id="2298" w:name="N11_6_0"/>
      <w:r w:rsidRPr="00030305">
        <w:rPr>
          <w:rFonts w:hint="eastAsia"/>
          <w:u w:color="000000"/>
        </w:rPr>
        <w:t>亚洲联合财务有限公司</w:t>
      </w:r>
      <w:bookmarkEnd w:id="2297"/>
      <w:bookmarkEnd w:id="2298"/>
      <w:r w:rsidRPr="00030305">
        <w:rPr>
          <w:rFonts w:hint="eastAsia"/>
          <w:u w:color="000000"/>
        </w:rPr>
        <w:tab/>
      </w:r>
      <w:bookmarkStart w:id="2299" w:name="TabStop_N_11_6_1"/>
      <w:bookmarkStart w:id="2300" w:name="N11_6_1"/>
      <w:r w:rsidRPr="00030305">
        <w:rPr>
          <w:rFonts w:hint="eastAsia"/>
          <w:u w:color="000000"/>
        </w:rPr>
        <w:t>36,000,000</w:t>
      </w:r>
      <w:bookmarkEnd w:id="2299"/>
      <w:bookmarkEnd w:id="2300"/>
      <w:r w:rsidRPr="00030305">
        <w:rPr>
          <w:rFonts w:hint="eastAsia"/>
          <w:u w:color="000000"/>
        </w:rPr>
        <w:tab/>
      </w:r>
      <w:bookmarkStart w:id="2301" w:name="TabStop_N_11_6_2"/>
      <w:bookmarkStart w:id="2302" w:name="N11_6_2"/>
      <w:r w:rsidRPr="00030305">
        <w:rPr>
          <w:rFonts w:hint="eastAsia"/>
          <w:u w:color="000000"/>
        </w:rPr>
        <w:t>100</w:t>
      </w:r>
      <w:bookmarkEnd w:id="2301"/>
      <w:bookmarkEnd w:id="2302"/>
      <w:r w:rsidRPr="00030305">
        <w:rPr>
          <w:rFonts w:hint="eastAsia"/>
          <w:u w:color="000000"/>
        </w:rPr>
        <w:tab/>
      </w:r>
      <w:bookmarkStart w:id="2303" w:name="TabStop_N_11_6_3"/>
      <w:bookmarkStart w:id="2304" w:name="N11_6_3"/>
      <w:r w:rsidRPr="00030305">
        <w:rPr>
          <w:rFonts w:hint="eastAsia"/>
          <w:u w:color="000000"/>
        </w:rPr>
        <w:t>204,491,733</w:t>
      </w:r>
      <w:bookmarkEnd w:id="2303"/>
      <w:bookmarkEnd w:id="2304"/>
    </w:p>
    <w:p w14:paraId="2890D0EE" w14:textId="77777777" w:rsidR="00030305" w:rsidRDefault="00030305" w:rsidP="00030305">
      <w:pPr>
        <w:tabs>
          <w:tab w:val="right" w:pos="6336"/>
          <w:tab w:val="right" w:pos="8251"/>
          <w:tab w:val="right" w:pos="10166"/>
        </w:tabs>
        <w:snapToGrid w:val="0"/>
        <w:spacing w:after="140" w:line="25" w:lineRule="auto"/>
        <w:ind w:left="689"/>
        <w:rPr>
          <w:color w:val="FFFFFF"/>
          <w:u w:val="double" w:color="000000"/>
        </w:rPr>
      </w:pPr>
      <w:bookmarkStart w:id="2305" w:name="TabStop_N_underline_11_6_0"/>
      <w:bookmarkStart w:id="2306" w:name="Nunderline_11_6_0"/>
      <w:bookmarkEnd w:id="2305"/>
      <w:bookmarkEnd w:id="2306"/>
      <w:r w:rsidRPr="00030305">
        <w:rPr>
          <w:color w:val="FFFFFF"/>
          <w:u w:color="000000"/>
        </w:rPr>
        <w:tab/>
      </w:r>
      <w:bookmarkStart w:id="2307" w:name="TabStop_N_underline_11_6_1"/>
      <w:bookmarkStart w:id="2308" w:name="Nunderline_11_6_1"/>
      <w:r w:rsidRPr="00030305">
        <w:rPr>
          <w:color w:val="FFFFFF"/>
          <w:u w:val="double" w:color="000000"/>
        </w:rPr>
        <w:t>_________</w:t>
      </w:r>
      <w:bookmarkEnd w:id="2307"/>
      <w:bookmarkEnd w:id="2308"/>
      <w:r w:rsidRPr="00030305">
        <w:rPr>
          <w:color w:val="FFFFFF"/>
          <w:u w:color="000000"/>
        </w:rPr>
        <w:tab/>
      </w:r>
      <w:bookmarkStart w:id="2309" w:name="TabStop_N_underline_11_6_2"/>
      <w:bookmarkStart w:id="2310" w:name="Nunderline_11_6_2"/>
      <w:r w:rsidRPr="00030305">
        <w:rPr>
          <w:color w:val="FFFFFF"/>
          <w:u w:val="double" w:color="000000"/>
        </w:rPr>
        <w:t>___</w:t>
      </w:r>
      <w:bookmarkEnd w:id="2309"/>
      <w:bookmarkEnd w:id="2310"/>
      <w:r w:rsidRPr="00030305">
        <w:rPr>
          <w:color w:val="FFFFFF"/>
          <w:u w:color="000000"/>
        </w:rPr>
        <w:tab/>
      </w:r>
      <w:bookmarkStart w:id="2311" w:name="TabStop_N_underline_11_6_3"/>
      <w:bookmarkStart w:id="2312" w:name="Nunderline_11_6_3"/>
      <w:r w:rsidRPr="00030305">
        <w:rPr>
          <w:color w:val="FFFFFF"/>
          <w:u w:val="double" w:color="000000"/>
        </w:rPr>
        <w:t>__________</w:t>
      </w:r>
      <w:bookmarkEnd w:id="2311"/>
      <w:bookmarkEnd w:id="2312"/>
    </w:p>
    <w:p w14:paraId="56AC1233" w14:textId="77777777" w:rsidR="00030305" w:rsidRDefault="00030305" w:rsidP="00030305">
      <w:pPr>
        <w:tabs>
          <w:tab w:val="right" w:pos="6336"/>
          <w:tab w:val="right" w:pos="8251"/>
          <w:tab w:val="right" w:pos="10166"/>
        </w:tabs>
        <w:snapToGrid w:val="0"/>
        <w:ind w:left="689"/>
        <w:rPr>
          <w:u w:color="000000"/>
        </w:rPr>
      </w:pPr>
      <w:bookmarkStart w:id="2313" w:name="sheetstart12"/>
      <w:bookmarkEnd w:id="2313"/>
    </w:p>
    <w:p w14:paraId="22432345" w14:textId="77777777" w:rsidR="00030305" w:rsidRDefault="00030305" w:rsidP="00030305">
      <w:pPr>
        <w:pStyle w:val="1"/>
        <w:ind w:left="720" w:hanging="720"/>
        <w:rPr>
          <w:u w:color="000000"/>
        </w:rPr>
      </w:pPr>
      <w:r w:rsidRPr="00030305">
        <w:rPr>
          <w:rFonts w:hint="eastAsia"/>
          <w:u w:color="000000"/>
        </w:rPr>
        <w:t>12.</w:t>
      </w:r>
      <w:r w:rsidRPr="00030305">
        <w:rPr>
          <w:rFonts w:hint="eastAsia"/>
          <w:u w:color="000000"/>
        </w:rPr>
        <w:tab/>
      </w:r>
      <w:r w:rsidRPr="00030305">
        <w:rPr>
          <w:rFonts w:hint="eastAsia"/>
          <w:u w:color="000000"/>
        </w:rPr>
        <w:t>盈余公积</w:t>
      </w:r>
    </w:p>
    <w:p w14:paraId="04ACC165" w14:textId="77777777" w:rsidR="00030305" w:rsidRDefault="00030305" w:rsidP="00030305"/>
    <w:p w14:paraId="7284036C" w14:textId="77777777" w:rsidR="00030305" w:rsidRDefault="00030305" w:rsidP="00030305">
      <w:pPr>
        <w:tabs>
          <w:tab w:val="right" w:pos="9847"/>
        </w:tabs>
        <w:ind w:left="689"/>
      </w:pPr>
      <w:bookmarkStart w:id="2314" w:name="TabStop_N_12_1_0"/>
      <w:bookmarkStart w:id="2315" w:name="N12_1_0"/>
      <w:bookmarkEnd w:id="2314"/>
      <w:bookmarkEnd w:id="2315"/>
      <w:r w:rsidRPr="00030305">
        <w:rPr>
          <w:rFonts w:hint="eastAsia"/>
        </w:rPr>
        <w:tab/>
      </w:r>
      <w:bookmarkStart w:id="2316" w:name="TabStop_N_12_1_1"/>
      <w:bookmarkStart w:id="2317" w:name="N12_1_1"/>
      <w:r w:rsidRPr="00030305">
        <w:rPr>
          <w:rFonts w:hint="eastAsia"/>
        </w:rPr>
        <w:t>法定盈余</w:t>
      </w:r>
      <w:bookmarkEnd w:id="2316"/>
      <w:bookmarkEnd w:id="2317"/>
    </w:p>
    <w:p w14:paraId="4D844E3B" w14:textId="77777777" w:rsidR="00030305" w:rsidRDefault="00030305" w:rsidP="00030305">
      <w:pPr>
        <w:tabs>
          <w:tab w:val="right" w:pos="9847"/>
        </w:tabs>
        <w:snapToGrid w:val="0"/>
        <w:ind w:left="689"/>
        <w:rPr>
          <w:u w:val="single"/>
        </w:rPr>
      </w:pPr>
      <w:bookmarkStart w:id="2318" w:name="TabStop_N_12_2_0"/>
      <w:bookmarkStart w:id="2319" w:name="N12_2_0"/>
      <w:bookmarkEnd w:id="2318"/>
      <w:bookmarkEnd w:id="2319"/>
      <w:r w:rsidRPr="00030305">
        <w:rPr>
          <w:rFonts w:hint="eastAsia"/>
        </w:rPr>
        <w:tab/>
      </w:r>
      <w:bookmarkStart w:id="2320" w:name="TabStop_N_12_2_1"/>
      <w:bookmarkStart w:id="2321" w:name="N12_2_1"/>
      <w:r w:rsidRPr="00030305">
        <w:rPr>
          <w:rFonts w:hint="eastAsia"/>
          <w:u w:val="single"/>
        </w:rPr>
        <w:t>公积金</w:t>
      </w:r>
      <w:bookmarkEnd w:id="2320"/>
      <w:bookmarkEnd w:id="2321"/>
    </w:p>
    <w:p w14:paraId="67B9FAFB" w14:textId="77777777" w:rsidR="00030305" w:rsidRDefault="00030305" w:rsidP="00030305">
      <w:pPr>
        <w:tabs>
          <w:tab w:val="right" w:pos="9847"/>
        </w:tabs>
        <w:snapToGrid w:val="0"/>
        <w:ind w:left="689"/>
      </w:pPr>
      <w:bookmarkStart w:id="2322" w:name="TabStop_N_12_3_0"/>
      <w:bookmarkStart w:id="2323" w:name="N12_3_0"/>
      <w:bookmarkEnd w:id="2322"/>
      <w:bookmarkEnd w:id="2323"/>
      <w:r w:rsidRPr="00030305">
        <w:rPr>
          <w:rFonts w:hint="eastAsia"/>
        </w:rPr>
        <w:tab/>
      </w:r>
      <w:bookmarkStart w:id="2324" w:name="TabStop_N_12_3_1"/>
      <w:bookmarkStart w:id="2325" w:name="N12_3_1"/>
      <w:r w:rsidRPr="00030305">
        <w:rPr>
          <w:rFonts w:hint="eastAsia"/>
        </w:rPr>
        <w:t>人民币元</w:t>
      </w:r>
      <w:bookmarkEnd w:id="2324"/>
      <w:bookmarkEnd w:id="2325"/>
    </w:p>
    <w:p w14:paraId="64DE6F4F" w14:textId="77777777" w:rsidR="00030305" w:rsidRDefault="00030305" w:rsidP="00030305">
      <w:pPr>
        <w:tabs>
          <w:tab w:val="right" w:pos="10166"/>
        </w:tabs>
        <w:snapToGrid w:val="0"/>
        <w:ind w:left="689"/>
      </w:pPr>
      <w:bookmarkStart w:id="2326" w:name="TabStop_N_12_4_0"/>
      <w:bookmarkStart w:id="2327" w:name="N12_4_0"/>
      <w:bookmarkStart w:id="2328" w:name="TabStop_N_12_4_1"/>
      <w:bookmarkStart w:id="2329" w:name="N12_4_1"/>
      <w:bookmarkEnd w:id="2326"/>
      <w:bookmarkEnd w:id="2327"/>
      <w:bookmarkEnd w:id="2328"/>
      <w:bookmarkEnd w:id="2329"/>
      <w:r w:rsidRPr="00030305">
        <w:tab/>
      </w:r>
    </w:p>
    <w:p w14:paraId="44611AC4" w14:textId="77777777" w:rsidR="00030305" w:rsidRDefault="00030305" w:rsidP="00030305">
      <w:pPr>
        <w:tabs>
          <w:tab w:val="right" w:pos="9847"/>
        </w:tabs>
        <w:snapToGrid w:val="0"/>
        <w:ind w:left="689"/>
      </w:pPr>
      <w:bookmarkStart w:id="2330" w:name="TabStop_N_12_5_0"/>
      <w:bookmarkStart w:id="2331" w:name="N12_5_0"/>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日余额</w:t>
      </w:r>
      <w:bookmarkEnd w:id="2330"/>
      <w:bookmarkEnd w:id="2331"/>
      <w:r w:rsidRPr="00030305">
        <w:rPr>
          <w:rFonts w:hint="eastAsia"/>
        </w:rPr>
        <w:tab/>
      </w:r>
      <w:bookmarkStart w:id="2332" w:name="TabStop_N_12_5_1"/>
      <w:bookmarkStart w:id="2333" w:name="N12_5_1"/>
      <w:r w:rsidRPr="00030305">
        <w:rPr>
          <w:rFonts w:hint="eastAsia"/>
        </w:rPr>
        <w:t>1,951,670</w:t>
      </w:r>
      <w:bookmarkEnd w:id="2332"/>
      <w:bookmarkEnd w:id="2333"/>
    </w:p>
    <w:p w14:paraId="5C4CAEB6" w14:textId="77777777" w:rsidR="00030305" w:rsidRDefault="00030305" w:rsidP="00030305">
      <w:pPr>
        <w:tabs>
          <w:tab w:val="right" w:pos="9847"/>
        </w:tabs>
        <w:snapToGrid w:val="0"/>
        <w:ind w:left="689"/>
      </w:pPr>
      <w:bookmarkStart w:id="2334" w:name="TabStop_N_12_6_0"/>
      <w:bookmarkStart w:id="2335" w:name="N12_6_0"/>
      <w:r w:rsidRPr="00030305">
        <w:rPr>
          <w:rFonts w:hint="eastAsia"/>
        </w:rPr>
        <w:t>本年增加</w:t>
      </w:r>
      <w:bookmarkEnd w:id="2334"/>
      <w:bookmarkEnd w:id="2335"/>
      <w:r w:rsidRPr="00030305">
        <w:rPr>
          <w:rFonts w:hint="eastAsia"/>
        </w:rPr>
        <w:tab/>
      </w:r>
      <w:bookmarkStart w:id="2336" w:name="TabStop_N_12_6_1"/>
      <w:bookmarkStart w:id="2337" w:name="N12_6_1"/>
      <w:r w:rsidRPr="00030305">
        <w:rPr>
          <w:rFonts w:hint="eastAsia"/>
        </w:rPr>
        <w:t>(1,951,670)</w:t>
      </w:r>
      <w:bookmarkEnd w:id="2336"/>
      <w:bookmarkEnd w:id="2337"/>
    </w:p>
    <w:p w14:paraId="04D77056" w14:textId="77777777" w:rsidR="00030305" w:rsidRDefault="00030305" w:rsidP="00030305">
      <w:pPr>
        <w:tabs>
          <w:tab w:val="right" w:pos="9847"/>
        </w:tabs>
        <w:snapToGrid w:val="0"/>
        <w:spacing w:after="140" w:line="25" w:lineRule="auto"/>
        <w:ind w:left="689"/>
        <w:rPr>
          <w:color w:val="FFFFFF"/>
          <w:u w:val="single" w:color="000000"/>
        </w:rPr>
      </w:pPr>
      <w:bookmarkStart w:id="2338" w:name="TabStop_N_underline_12_6_0"/>
      <w:bookmarkStart w:id="2339" w:name="Nunderline_12_6_0"/>
      <w:bookmarkEnd w:id="2338"/>
      <w:bookmarkEnd w:id="2339"/>
      <w:r w:rsidRPr="00030305">
        <w:rPr>
          <w:color w:val="FFFFFF"/>
          <w:u w:color="000000"/>
        </w:rPr>
        <w:tab/>
      </w:r>
      <w:bookmarkStart w:id="2340" w:name="TabStop_N_underline_12_6_1"/>
      <w:bookmarkStart w:id="2341" w:name="Nunderline_12_6_1"/>
      <w:r w:rsidRPr="00030305">
        <w:rPr>
          <w:color w:val="FFFFFF"/>
          <w:u w:val="single" w:color="000000"/>
        </w:rPr>
        <w:t>_________</w:t>
      </w:r>
      <w:bookmarkEnd w:id="2340"/>
      <w:bookmarkEnd w:id="2341"/>
    </w:p>
    <w:p w14:paraId="57FD3C27" w14:textId="77777777" w:rsidR="00030305" w:rsidRDefault="00030305" w:rsidP="00030305">
      <w:pPr>
        <w:tabs>
          <w:tab w:val="right" w:pos="9607"/>
        </w:tabs>
        <w:snapToGrid w:val="0"/>
        <w:ind w:left="689"/>
        <w:rPr>
          <w:u w:color="000000"/>
        </w:rPr>
      </w:pPr>
      <w:bookmarkStart w:id="2342" w:name="TabStop_N_12_7_0"/>
      <w:bookmarkStart w:id="2343" w:name="N12_7_0"/>
      <w:r w:rsidRPr="00030305">
        <w:rPr>
          <w:rFonts w:hint="eastAsia"/>
          <w:u w:color="000000"/>
        </w:rPr>
        <w:t>2023</w:t>
      </w:r>
      <w:r w:rsidRPr="00030305">
        <w:rPr>
          <w:rFonts w:hint="eastAsia"/>
          <w:u w:color="000000"/>
        </w:rPr>
        <w:t>年</w:t>
      </w:r>
      <w:r w:rsidRPr="00030305">
        <w:rPr>
          <w:rFonts w:hint="eastAsia"/>
          <w:u w:color="000000"/>
        </w:rPr>
        <w:t>12</w:t>
      </w:r>
      <w:r w:rsidRPr="00030305">
        <w:rPr>
          <w:rFonts w:hint="eastAsia"/>
          <w:u w:color="000000"/>
        </w:rPr>
        <w:t>月</w:t>
      </w:r>
      <w:r w:rsidRPr="00030305">
        <w:rPr>
          <w:rFonts w:hint="eastAsia"/>
          <w:u w:color="000000"/>
        </w:rPr>
        <w:t>31</w:t>
      </w:r>
      <w:r w:rsidRPr="00030305">
        <w:rPr>
          <w:rFonts w:hint="eastAsia"/>
          <w:u w:color="000000"/>
        </w:rPr>
        <w:t>日余额</w:t>
      </w:r>
      <w:bookmarkEnd w:id="2342"/>
      <w:bookmarkEnd w:id="2343"/>
      <w:r w:rsidRPr="00030305">
        <w:rPr>
          <w:rFonts w:hint="eastAsia"/>
          <w:u w:color="000000"/>
        </w:rPr>
        <w:tab/>
      </w:r>
      <w:bookmarkStart w:id="2344" w:name="TabStop_N_12_7_1"/>
      <w:bookmarkStart w:id="2345" w:name="N12_7_1"/>
      <w:r w:rsidRPr="00030305">
        <w:rPr>
          <w:rFonts w:hint="eastAsia"/>
          <w:u w:color="000000"/>
        </w:rPr>
        <w:t>-</w:t>
      </w:r>
      <w:bookmarkEnd w:id="2344"/>
      <w:bookmarkEnd w:id="2345"/>
    </w:p>
    <w:p w14:paraId="28F984C1" w14:textId="77777777" w:rsidR="00030305" w:rsidRDefault="00030305" w:rsidP="00030305">
      <w:pPr>
        <w:tabs>
          <w:tab w:val="right" w:pos="9847"/>
        </w:tabs>
        <w:snapToGrid w:val="0"/>
        <w:spacing w:after="140" w:line="25" w:lineRule="auto"/>
        <w:ind w:left="689"/>
        <w:rPr>
          <w:color w:val="FFFFFF"/>
          <w:u w:val="double" w:color="000000"/>
        </w:rPr>
      </w:pPr>
      <w:bookmarkStart w:id="2346" w:name="TabStop_N_underline_12_7_0"/>
      <w:bookmarkStart w:id="2347" w:name="Nunderline_12_7_0"/>
      <w:bookmarkEnd w:id="2346"/>
      <w:bookmarkEnd w:id="2347"/>
      <w:r w:rsidRPr="00030305">
        <w:rPr>
          <w:color w:val="FFFFFF"/>
          <w:u w:color="000000"/>
        </w:rPr>
        <w:tab/>
      </w:r>
      <w:bookmarkStart w:id="2348" w:name="TabStop_N_underline_12_7_1"/>
      <w:bookmarkStart w:id="2349" w:name="Nunderline_12_7_1"/>
      <w:r w:rsidRPr="00030305">
        <w:rPr>
          <w:color w:val="FFFFFF"/>
          <w:u w:val="double" w:color="000000"/>
        </w:rPr>
        <w:t>_________</w:t>
      </w:r>
      <w:bookmarkEnd w:id="2348"/>
      <w:bookmarkEnd w:id="2349"/>
    </w:p>
    <w:p w14:paraId="076698C3" w14:textId="77777777" w:rsidR="00030305" w:rsidRDefault="00030305" w:rsidP="00030305">
      <w:pPr>
        <w:tabs>
          <w:tab w:val="right" w:pos="9847"/>
        </w:tabs>
        <w:snapToGrid w:val="0"/>
        <w:ind w:left="689"/>
        <w:rPr>
          <w:u w:color="000000"/>
        </w:rPr>
      </w:pPr>
      <w:bookmarkStart w:id="2350" w:name="sheetstart13"/>
      <w:bookmarkEnd w:id="2350"/>
    </w:p>
    <w:p w14:paraId="05FF309C" w14:textId="77777777" w:rsidR="00030305" w:rsidRDefault="00030305" w:rsidP="00030305">
      <w:pPr>
        <w:pStyle w:val="1"/>
        <w:ind w:left="720" w:hanging="720"/>
        <w:rPr>
          <w:u w:color="000000"/>
        </w:rPr>
      </w:pPr>
      <w:r w:rsidRPr="00030305">
        <w:rPr>
          <w:rFonts w:hint="eastAsia"/>
          <w:u w:color="000000"/>
        </w:rPr>
        <w:t>13.</w:t>
      </w:r>
      <w:r w:rsidRPr="00030305">
        <w:rPr>
          <w:rFonts w:hint="eastAsia"/>
          <w:u w:color="000000"/>
        </w:rPr>
        <w:tab/>
      </w:r>
      <w:r w:rsidRPr="00030305">
        <w:rPr>
          <w:rFonts w:hint="eastAsia"/>
          <w:u w:color="000000"/>
        </w:rPr>
        <w:t>未分配利润</w:t>
      </w:r>
    </w:p>
    <w:p w14:paraId="29F873E4" w14:textId="77777777" w:rsidR="00030305" w:rsidRDefault="00030305" w:rsidP="00030305"/>
    <w:p w14:paraId="3B82B38A" w14:textId="77777777" w:rsidR="00030305" w:rsidRDefault="00030305" w:rsidP="00030305">
      <w:pPr>
        <w:tabs>
          <w:tab w:val="center" w:pos="6439"/>
          <w:tab w:val="center" w:pos="8844"/>
        </w:tabs>
        <w:ind w:left="689"/>
        <w:rPr>
          <w:u w:val="single"/>
        </w:rPr>
      </w:pPr>
      <w:bookmarkStart w:id="2351" w:name="TabStop_N_13_1_0"/>
      <w:bookmarkStart w:id="2352" w:name="N13_1_0"/>
      <w:bookmarkEnd w:id="2351"/>
      <w:bookmarkEnd w:id="2352"/>
      <w:r w:rsidRPr="00030305">
        <w:rPr>
          <w:rFonts w:hint="eastAsia"/>
        </w:rPr>
        <w:tab/>
      </w:r>
      <w:bookmarkStart w:id="2353" w:name="TabStop_N_13_1_1"/>
      <w:bookmarkStart w:id="2354" w:name="N13_1_1"/>
      <w:r w:rsidRPr="00030305">
        <w:rPr>
          <w:rFonts w:hint="eastAsia"/>
          <w:u w:val="single"/>
        </w:rPr>
        <w:t>2023</w:t>
      </w:r>
      <w:r w:rsidRPr="00030305">
        <w:rPr>
          <w:rFonts w:hint="eastAsia"/>
          <w:u w:val="single"/>
        </w:rPr>
        <w:t>年</w:t>
      </w:r>
      <w:bookmarkEnd w:id="2353"/>
      <w:bookmarkEnd w:id="2354"/>
      <w:r w:rsidRPr="00030305">
        <w:rPr>
          <w:rFonts w:hint="eastAsia"/>
        </w:rPr>
        <w:tab/>
      </w:r>
      <w:bookmarkStart w:id="2355" w:name="TabStop_N_13_1_2"/>
      <w:bookmarkStart w:id="2356" w:name="N13_1_2"/>
      <w:r w:rsidRPr="00030305">
        <w:rPr>
          <w:rFonts w:hint="eastAsia"/>
          <w:u w:val="single"/>
        </w:rPr>
        <w:t>2022</w:t>
      </w:r>
      <w:r w:rsidRPr="00030305">
        <w:rPr>
          <w:rFonts w:hint="eastAsia"/>
          <w:u w:val="single"/>
        </w:rPr>
        <w:t>年</w:t>
      </w:r>
      <w:bookmarkEnd w:id="2355"/>
      <w:bookmarkEnd w:id="2356"/>
    </w:p>
    <w:p w14:paraId="202E9A70" w14:textId="77777777" w:rsidR="00030305" w:rsidRDefault="00030305" w:rsidP="00030305">
      <w:pPr>
        <w:tabs>
          <w:tab w:val="center" w:pos="6439"/>
          <w:tab w:val="center" w:pos="8844"/>
        </w:tabs>
        <w:snapToGrid w:val="0"/>
        <w:ind w:left="689"/>
      </w:pPr>
      <w:bookmarkStart w:id="2357" w:name="TabStop_N_13_2_0"/>
      <w:bookmarkStart w:id="2358" w:name="N13_2_0"/>
      <w:bookmarkEnd w:id="2357"/>
      <w:bookmarkEnd w:id="2358"/>
      <w:r w:rsidRPr="00030305">
        <w:rPr>
          <w:rFonts w:hint="eastAsia"/>
        </w:rPr>
        <w:tab/>
      </w:r>
      <w:bookmarkStart w:id="2359" w:name="TabStop_N_13_2_1"/>
      <w:bookmarkStart w:id="2360" w:name="N13_2_1"/>
      <w:r w:rsidRPr="00030305">
        <w:rPr>
          <w:rFonts w:hint="eastAsia"/>
        </w:rPr>
        <w:t>人民币元</w:t>
      </w:r>
      <w:bookmarkEnd w:id="2359"/>
      <w:bookmarkEnd w:id="2360"/>
      <w:r w:rsidRPr="00030305">
        <w:rPr>
          <w:rFonts w:hint="eastAsia"/>
        </w:rPr>
        <w:tab/>
      </w:r>
      <w:bookmarkStart w:id="2361" w:name="TabStop_N_13_2_2"/>
      <w:bookmarkStart w:id="2362" w:name="N13_2_2"/>
      <w:r w:rsidRPr="00030305">
        <w:rPr>
          <w:rFonts w:hint="eastAsia"/>
        </w:rPr>
        <w:t>人民币元</w:t>
      </w:r>
      <w:bookmarkEnd w:id="2361"/>
      <w:bookmarkEnd w:id="2362"/>
    </w:p>
    <w:p w14:paraId="36E78458" w14:textId="77777777" w:rsidR="00030305" w:rsidRDefault="00030305" w:rsidP="00030305">
      <w:pPr>
        <w:tabs>
          <w:tab w:val="right" w:pos="7762"/>
          <w:tab w:val="right" w:pos="10166"/>
        </w:tabs>
        <w:snapToGrid w:val="0"/>
        <w:ind w:left="689"/>
      </w:pPr>
      <w:bookmarkStart w:id="2363" w:name="TabStop_N_13_3_0"/>
      <w:bookmarkStart w:id="2364" w:name="N13_3_0"/>
      <w:bookmarkStart w:id="2365" w:name="TabStop_N_13_3_1"/>
      <w:bookmarkStart w:id="2366" w:name="N13_3_1"/>
      <w:bookmarkStart w:id="2367" w:name="TabStop_N_13_3_2"/>
      <w:bookmarkStart w:id="2368" w:name="N13_3_2"/>
      <w:bookmarkEnd w:id="2363"/>
      <w:bookmarkEnd w:id="2364"/>
      <w:bookmarkEnd w:id="2365"/>
      <w:bookmarkEnd w:id="2366"/>
      <w:bookmarkEnd w:id="2367"/>
      <w:bookmarkEnd w:id="2368"/>
      <w:r w:rsidRPr="00030305">
        <w:tab/>
      </w:r>
      <w:r w:rsidRPr="00030305">
        <w:tab/>
      </w:r>
    </w:p>
    <w:p w14:paraId="6ACCECA6" w14:textId="77777777" w:rsidR="00030305" w:rsidRDefault="00030305" w:rsidP="00030305">
      <w:pPr>
        <w:tabs>
          <w:tab w:val="right" w:pos="7762"/>
          <w:tab w:val="right" w:pos="10166"/>
        </w:tabs>
        <w:snapToGrid w:val="0"/>
        <w:ind w:left="689"/>
      </w:pPr>
      <w:bookmarkStart w:id="2369" w:name="TabStop_N_13_4_0"/>
      <w:bookmarkStart w:id="2370" w:name="N13_4_0"/>
      <w:r w:rsidRPr="00030305">
        <w:rPr>
          <w:rFonts w:hint="eastAsia"/>
        </w:rPr>
        <w:t>年初未分配利润</w:t>
      </w:r>
      <w:bookmarkEnd w:id="2369"/>
      <w:bookmarkEnd w:id="2370"/>
      <w:r w:rsidRPr="00030305">
        <w:rPr>
          <w:rFonts w:hint="eastAsia"/>
        </w:rPr>
        <w:tab/>
      </w:r>
      <w:bookmarkStart w:id="2371" w:name="TabStop_N_13_4_1"/>
      <w:bookmarkStart w:id="2372" w:name="N13_4_1"/>
      <w:r w:rsidRPr="00030305">
        <w:rPr>
          <w:rFonts w:hint="eastAsia"/>
        </w:rPr>
        <w:t>55,845,185</w:t>
      </w:r>
      <w:bookmarkEnd w:id="2371"/>
      <w:bookmarkEnd w:id="2372"/>
      <w:r w:rsidRPr="00030305">
        <w:rPr>
          <w:rFonts w:hint="eastAsia"/>
        </w:rPr>
        <w:tab/>
      </w:r>
      <w:bookmarkStart w:id="2373" w:name="TabStop_N_13_4_2"/>
      <w:bookmarkStart w:id="2374" w:name="N13_4_2"/>
      <w:r w:rsidRPr="00030305">
        <w:rPr>
          <w:rFonts w:hint="eastAsia"/>
        </w:rPr>
        <w:t>59,364,520</w:t>
      </w:r>
      <w:bookmarkEnd w:id="2373"/>
      <w:bookmarkEnd w:id="2374"/>
    </w:p>
    <w:p w14:paraId="529F7D7C" w14:textId="77777777" w:rsidR="00030305" w:rsidRDefault="00030305" w:rsidP="00030305">
      <w:pPr>
        <w:tabs>
          <w:tab w:val="right" w:pos="7762"/>
          <w:tab w:val="right" w:pos="10166"/>
        </w:tabs>
        <w:snapToGrid w:val="0"/>
        <w:ind w:left="689"/>
      </w:pPr>
      <w:bookmarkStart w:id="2375" w:name="TabStop_N_13_5_0"/>
      <w:bookmarkStart w:id="2376" w:name="N13_5_0"/>
      <w:r w:rsidRPr="00030305">
        <w:rPr>
          <w:rFonts w:hint="eastAsia"/>
        </w:rPr>
        <w:t>加：本年净利润</w:t>
      </w:r>
      <w:bookmarkEnd w:id="2375"/>
      <w:bookmarkEnd w:id="2376"/>
      <w:r w:rsidRPr="00030305">
        <w:rPr>
          <w:rFonts w:hint="eastAsia"/>
        </w:rPr>
        <w:tab/>
      </w:r>
      <w:bookmarkStart w:id="2377" w:name="TabStop_N_13_5_1"/>
      <w:bookmarkStart w:id="2378" w:name="N13_5_1"/>
      <w:r w:rsidRPr="00030305">
        <w:rPr>
          <w:rFonts w:hint="eastAsia"/>
        </w:rPr>
        <w:t>(3,029,969)</w:t>
      </w:r>
      <w:bookmarkEnd w:id="2377"/>
      <w:bookmarkEnd w:id="2378"/>
      <w:r w:rsidRPr="00030305">
        <w:rPr>
          <w:rFonts w:hint="eastAsia"/>
        </w:rPr>
        <w:tab/>
      </w:r>
      <w:bookmarkStart w:id="2379" w:name="TabStop_N_13_5_2"/>
      <w:bookmarkStart w:id="2380" w:name="N13_5_2"/>
      <w:r w:rsidRPr="00030305">
        <w:rPr>
          <w:rFonts w:hint="eastAsia"/>
        </w:rPr>
        <w:t>(3,519,335)</w:t>
      </w:r>
      <w:bookmarkEnd w:id="2379"/>
      <w:bookmarkEnd w:id="2380"/>
    </w:p>
    <w:p w14:paraId="4B9DEE84" w14:textId="77777777" w:rsidR="00030305" w:rsidRDefault="00030305" w:rsidP="00030305">
      <w:pPr>
        <w:tabs>
          <w:tab w:val="right" w:pos="7762"/>
          <w:tab w:val="right" w:pos="9926"/>
        </w:tabs>
        <w:snapToGrid w:val="0"/>
        <w:ind w:left="689"/>
      </w:pPr>
      <w:bookmarkStart w:id="2381" w:name="TabStop_N_13_6_0"/>
      <w:bookmarkStart w:id="2382" w:name="N13_6_0"/>
      <w:r w:rsidRPr="00030305">
        <w:rPr>
          <w:rFonts w:hint="eastAsia"/>
        </w:rPr>
        <w:t>减：提取法定盈余公积</w:t>
      </w:r>
      <w:bookmarkEnd w:id="2381"/>
      <w:bookmarkEnd w:id="2382"/>
      <w:r w:rsidRPr="00030305">
        <w:rPr>
          <w:rFonts w:hint="eastAsia"/>
        </w:rPr>
        <w:tab/>
      </w:r>
      <w:bookmarkStart w:id="2383" w:name="TabStop_N_13_6_1"/>
      <w:bookmarkStart w:id="2384" w:name="N13_6_1"/>
      <w:r w:rsidRPr="00030305">
        <w:rPr>
          <w:rFonts w:hint="eastAsia"/>
        </w:rPr>
        <w:t>(1,049,263)</w:t>
      </w:r>
      <w:bookmarkEnd w:id="2383"/>
      <w:bookmarkEnd w:id="2384"/>
      <w:r w:rsidRPr="00030305">
        <w:rPr>
          <w:rFonts w:hint="eastAsia"/>
        </w:rPr>
        <w:tab/>
      </w:r>
      <w:bookmarkStart w:id="2385" w:name="TabStop_N_13_6_2"/>
      <w:bookmarkStart w:id="2386" w:name="N13_6_2"/>
      <w:r w:rsidRPr="00030305">
        <w:rPr>
          <w:rFonts w:hint="eastAsia"/>
        </w:rPr>
        <w:t>-</w:t>
      </w:r>
      <w:bookmarkEnd w:id="2385"/>
      <w:bookmarkEnd w:id="2386"/>
    </w:p>
    <w:p w14:paraId="04D40A16"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387" w:name="TabStop_N_underline_13_6_0"/>
      <w:bookmarkStart w:id="2388" w:name="Nunderline_13_6_0"/>
      <w:bookmarkEnd w:id="2387"/>
      <w:bookmarkEnd w:id="2388"/>
      <w:r w:rsidRPr="00030305">
        <w:rPr>
          <w:color w:val="FFFFFF"/>
          <w:u w:color="000000"/>
        </w:rPr>
        <w:tab/>
      </w:r>
      <w:bookmarkStart w:id="2389" w:name="TabStop_N_underline_13_6_1"/>
      <w:bookmarkStart w:id="2390" w:name="Nunderline_13_6_1"/>
      <w:r w:rsidRPr="00030305">
        <w:rPr>
          <w:color w:val="FFFFFF"/>
          <w:u w:val="single" w:color="000000"/>
        </w:rPr>
        <w:t>__________</w:t>
      </w:r>
      <w:bookmarkEnd w:id="2389"/>
      <w:bookmarkEnd w:id="2390"/>
      <w:r w:rsidRPr="00030305">
        <w:rPr>
          <w:color w:val="FFFFFF"/>
          <w:u w:color="000000"/>
        </w:rPr>
        <w:tab/>
      </w:r>
      <w:bookmarkStart w:id="2391" w:name="TabStop_N_underline_13_6_2"/>
      <w:bookmarkStart w:id="2392" w:name="Nunderline_13_6_2"/>
      <w:r w:rsidRPr="00030305">
        <w:rPr>
          <w:color w:val="FFFFFF"/>
          <w:u w:val="single" w:color="000000"/>
        </w:rPr>
        <w:t>__________</w:t>
      </w:r>
      <w:bookmarkEnd w:id="2391"/>
      <w:bookmarkEnd w:id="2392"/>
    </w:p>
    <w:p w14:paraId="55939015" w14:textId="77777777" w:rsidR="00030305" w:rsidRDefault="00030305" w:rsidP="00030305">
      <w:pPr>
        <w:tabs>
          <w:tab w:val="right" w:pos="7762"/>
          <w:tab w:val="right" w:pos="10166"/>
        </w:tabs>
        <w:snapToGrid w:val="0"/>
        <w:ind w:left="689"/>
        <w:rPr>
          <w:u w:color="000000"/>
        </w:rPr>
      </w:pPr>
      <w:bookmarkStart w:id="2393" w:name="TabStop_N_13_7_0"/>
      <w:bookmarkStart w:id="2394" w:name="N13_7_0"/>
      <w:r w:rsidRPr="00030305">
        <w:rPr>
          <w:rFonts w:hint="eastAsia"/>
          <w:u w:color="000000"/>
        </w:rPr>
        <w:t>年末未分配利润</w:t>
      </w:r>
      <w:bookmarkEnd w:id="2393"/>
      <w:bookmarkEnd w:id="2394"/>
      <w:r w:rsidRPr="00030305">
        <w:rPr>
          <w:rFonts w:hint="eastAsia"/>
          <w:u w:color="000000"/>
        </w:rPr>
        <w:tab/>
      </w:r>
      <w:bookmarkStart w:id="2395" w:name="TabStop_N_13_7_1"/>
      <w:bookmarkStart w:id="2396" w:name="N13_7_1"/>
      <w:r w:rsidRPr="00030305">
        <w:rPr>
          <w:rFonts w:hint="eastAsia"/>
          <w:u w:color="000000"/>
        </w:rPr>
        <w:t>51,765,953</w:t>
      </w:r>
      <w:bookmarkEnd w:id="2395"/>
      <w:bookmarkEnd w:id="2396"/>
      <w:r w:rsidRPr="00030305">
        <w:rPr>
          <w:rFonts w:hint="eastAsia"/>
          <w:u w:color="000000"/>
        </w:rPr>
        <w:tab/>
      </w:r>
      <w:bookmarkStart w:id="2397" w:name="TabStop_N_13_7_2"/>
      <w:bookmarkStart w:id="2398" w:name="N13_7_2"/>
      <w:r w:rsidRPr="00030305">
        <w:rPr>
          <w:rFonts w:hint="eastAsia"/>
          <w:u w:color="000000"/>
        </w:rPr>
        <w:t>55,845,185</w:t>
      </w:r>
      <w:bookmarkEnd w:id="2397"/>
      <w:bookmarkEnd w:id="2398"/>
    </w:p>
    <w:p w14:paraId="190B6846"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399" w:name="TabStop_N_underline_13_7_0"/>
      <w:bookmarkStart w:id="2400" w:name="Nunderline_13_7_0"/>
      <w:bookmarkEnd w:id="2399"/>
      <w:bookmarkEnd w:id="2400"/>
      <w:r w:rsidRPr="00030305">
        <w:rPr>
          <w:color w:val="FFFFFF"/>
          <w:u w:color="000000"/>
        </w:rPr>
        <w:tab/>
      </w:r>
      <w:bookmarkStart w:id="2401" w:name="TabStop_N_underline_13_7_1"/>
      <w:bookmarkStart w:id="2402" w:name="Nunderline_13_7_1"/>
      <w:r w:rsidRPr="00030305">
        <w:rPr>
          <w:color w:val="FFFFFF"/>
          <w:u w:val="double" w:color="000000"/>
        </w:rPr>
        <w:t>__________</w:t>
      </w:r>
      <w:bookmarkEnd w:id="2401"/>
      <w:bookmarkEnd w:id="2402"/>
      <w:r w:rsidRPr="00030305">
        <w:rPr>
          <w:color w:val="FFFFFF"/>
          <w:u w:color="000000"/>
        </w:rPr>
        <w:tab/>
      </w:r>
      <w:bookmarkStart w:id="2403" w:name="TabStop_N_underline_13_7_2"/>
      <w:bookmarkStart w:id="2404" w:name="Nunderline_13_7_2"/>
      <w:r w:rsidRPr="00030305">
        <w:rPr>
          <w:color w:val="FFFFFF"/>
          <w:u w:val="double" w:color="000000"/>
        </w:rPr>
        <w:t>__________</w:t>
      </w:r>
      <w:bookmarkEnd w:id="2403"/>
      <w:bookmarkEnd w:id="2404"/>
    </w:p>
    <w:p w14:paraId="65ABF575" w14:textId="77777777" w:rsidR="00030305" w:rsidRDefault="00030305" w:rsidP="00030305">
      <w:pPr>
        <w:tabs>
          <w:tab w:val="right" w:pos="7762"/>
          <w:tab w:val="right" w:pos="10166"/>
        </w:tabs>
        <w:snapToGrid w:val="0"/>
        <w:ind w:left="689"/>
        <w:rPr>
          <w:u w:color="000000"/>
        </w:rPr>
      </w:pPr>
      <w:bookmarkStart w:id="2405" w:name="sheetstart14"/>
      <w:bookmarkEnd w:id="2405"/>
    </w:p>
    <w:p w14:paraId="10F473E8" w14:textId="77777777" w:rsidR="00030305" w:rsidRDefault="00030305" w:rsidP="00030305">
      <w:pPr>
        <w:pStyle w:val="1"/>
        <w:ind w:left="720" w:hanging="720"/>
        <w:rPr>
          <w:u w:color="000000"/>
        </w:rPr>
      </w:pPr>
      <w:r w:rsidRPr="00030305">
        <w:rPr>
          <w:rFonts w:hint="eastAsia"/>
          <w:u w:color="000000"/>
        </w:rPr>
        <w:t>14.</w:t>
      </w:r>
      <w:r w:rsidRPr="00030305">
        <w:rPr>
          <w:rFonts w:hint="eastAsia"/>
          <w:u w:color="000000"/>
        </w:rPr>
        <w:tab/>
      </w:r>
      <w:r w:rsidRPr="00030305">
        <w:rPr>
          <w:rFonts w:hint="eastAsia"/>
          <w:u w:color="000000"/>
        </w:rPr>
        <w:t>利息收入</w:t>
      </w:r>
    </w:p>
    <w:p w14:paraId="0D0F3C10" w14:textId="77777777" w:rsidR="00030305" w:rsidRDefault="00030305" w:rsidP="00030305"/>
    <w:p w14:paraId="1C7FEECE" w14:textId="77777777" w:rsidR="00030305" w:rsidRDefault="00030305" w:rsidP="00030305">
      <w:pPr>
        <w:tabs>
          <w:tab w:val="center" w:pos="6439"/>
          <w:tab w:val="center" w:pos="8844"/>
        </w:tabs>
        <w:ind w:left="689"/>
        <w:rPr>
          <w:u w:val="single"/>
        </w:rPr>
      </w:pPr>
      <w:bookmarkStart w:id="2406" w:name="TabStop_N_14_1_0"/>
      <w:bookmarkStart w:id="2407" w:name="N14_1_0"/>
      <w:bookmarkEnd w:id="2406"/>
      <w:bookmarkEnd w:id="2407"/>
      <w:r w:rsidRPr="00030305">
        <w:rPr>
          <w:rFonts w:hint="eastAsia"/>
        </w:rPr>
        <w:tab/>
      </w:r>
      <w:bookmarkStart w:id="2408" w:name="TabStop_N_14_1_1"/>
      <w:bookmarkStart w:id="2409" w:name="N14_1_1"/>
      <w:r w:rsidRPr="00030305">
        <w:rPr>
          <w:rFonts w:hint="eastAsia"/>
          <w:u w:val="single"/>
        </w:rPr>
        <w:t>2023</w:t>
      </w:r>
      <w:r w:rsidRPr="00030305">
        <w:rPr>
          <w:rFonts w:hint="eastAsia"/>
          <w:u w:val="single"/>
        </w:rPr>
        <w:t>年</w:t>
      </w:r>
      <w:bookmarkEnd w:id="2408"/>
      <w:bookmarkEnd w:id="2409"/>
      <w:r w:rsidRPr="00030305">
        <w:rPr>
          <w:rFonts w:hint="eastAsia"/>
        </w:rPr>
        <w:tab/>
      </w:r>
      <w:bookmarkStart w:id="2410" w:name="TabStop_N_14_1_2"/>
      <w:bookmarkStart w:id="2411" w:name="N14_1_2"/>
      <w:r w:rsidRPr="00030305">
        <w:rPr>
          <w:rFonts w:hint="eastAsia"/>
          <w:u w:val="single"/>
        </w:rPr>
        <w:t>2022</w:t>
      </w:r>
      <w:r w:rsidRPr="00030305">
        <w:rPr>
          <w:rFonts w:hint="eastAsia"/>
          <w:u w:val="single"/>
        </w:rPr>
        <w:t>年</w:t>
      </w:r>
      <w:bookmarkEnd w:id="2410"/>
      <w:bookmarkEnd w:id="2411"/>
    </w:p>
    <w:p w14:paraId="72F92921" w14:textId="77777777" w:rsidR="00030305" w:rsidRDefault="00030305" w:rsidP="00030305">
      <w:pPr>
        <w:tabs>
          <w:tab w:val="center" w:pos="6439"/>
          <w:tab w:val="center" w:pos="8844"/>
        </w:tabs>
        <w:snapToGrid w:val="0"/>
        <w:ind w:left="689"/>
      </w:pPr>
      <w:bookmarkStart w:id="2412" w:name="TabStop_N_14_2_0"/>
      <w:bookmarkStart w:id="2413" w:name="N14_2_0"/>
      <w:bookmarkEnd w:id="2412"/>
      <w:bookmarkEnd w:id="2413"/>
      <w:r w:rsidRPr="00030305">
        <w:rPr>
          <w:rFonts w:hint="eastAsia"/>
        </w:rPr>
        <w:tab/>
      </w:r>
      <w:bookmarkStart w:id="2414" w:name="TabStop_N_14_2_1"/>
      <w:bookmarkStart w:id="2415" w:name="N14_2_1"/>
      <w:r w:rsidRPr="00030305">
        <w:rPr>
          <w:rFonts w:hint="eastAsia"/>
        </w:rPr>
        <w:t>人民币元</w:t>
      </w:r>
      <w:bookmarkEnd w:id="2414"/>
      <w:bookmarkEnd w:id="2415"/>
      <w:r w:rsidRPr="00030305">
        <w:rPr>
          <w:rFonts w:hint="eastAsia"/>
        </w:rPr>
        <w:tab/>
      </w:r>
      <w:bookmarkStart w:id="2416" w:name="TabStop_N_14_2_2"/>
      <w:bookmarkStart w:id="2417" w:name="N14_2_2"/>
      <w:r w:rsidRPr="00030305">
        <w:rPr>
          <w:rFonts w:hint="eastAsia"/>
        </w:rPr>
        <w:t>人民币元</w:t>
      </w:r>
      <w:bookmarkEnd w:id="2416"/>
      <w:bookmarkEnd w:id="2417"/>
    </w:p>
    <w:p w14:paraId="5BABBE17" w14:textId="77777777" w:rsidR="00030305" w:rsidRDefault="00030305" w:rsidP="00030305">
      <w:pPr>
        <w:tabs>
          <w:tab w:val="right" w:pos="7762"/>
          <w:tab w:val="right" w:pos="10166"/>
        </w:tabs>
        <w:snapToGrid w:val="0"/>
        <w:ind w:left="689"/>
      </w:pPr>
      <w:bookmarkStart w:id="2418" w:name="TabStop_N_14_3_0"/>
      <w:bookmarkStart w:id="2419" w:name="N14_3_0"/>
      <w:bookmarkStart w:id="2420" w:name="TabStop_N_14_3_1"/>
      <w:bookmarkStart w:id="2421" w:name="N14_3_1"/>
      <w:bookmarkStart w:id="2422" w:name="TabStop_N_14_3_2"/>
      <w:bookmarkStart w:id="2423" w:name="N14_3_2"/>
      <w:bookmarkEnd w:id="2418"/>
      <w:bookmarkEnd w:id="2419"/>
      <w:bookmarkEnd w:id="2420"/>
      <w:bookmarkEnd w:id="2421"/>
      <w:bookmarkEnd w:id="2422"/>
      <w:bookmarkEnd w:id="2423"/>
      <w:r w:rsidRPr="00030305">
        <w:tab/>
      </w:r>
      <w:r w:rsidRPr="00030305">
        <w:tab/>
      </w:r>
    </w:p>
    <w:p w14:paraId="66A84FCB" w14:textId="77777777" w:rsidR="00030305" w:rsidRDefault="00030305" w:rsidP="00030305">
      <w:pPr>
        <w:tabs>
          <w:tab w:val="right" w:pos="7762"/>
          <w:tab w:val="right" w:pos="10166"/>
        </w:tabs>
        <w:snapToGrid w:val="0"/>
        <w:ind w:left="689"/>
      </w:pPr>
      <w:bookmarkStart w:id="2424" w:name="TabStop_N_14_4_0"/>
      <w:bookmarkStart w:id="2425" w:name="N14_4_0"/>
      <w:r w:rsidRPr="00030305">
        <w:rPr>
          <w:rFonts w:hint="eastAsia"/>
        </w:rPr>
        <w:t>发放贷款和垫款利息收入</w:t>
      </w:r>
      <w:bookmarkEnd w:id="2424"/>
      <w:bookmarkEnd w:id="2425"/>
      <w:r w:rsidRPr="00030305">
        <w:rPr>
          <w:rFonts w:hint="eastAsia"/>
        </w:rPr>
        <w:tab/>
      </w:r>
      <w:bookmarkStart w:id="2426" w:name="TabStop_N_14_4_1"/>
      <w:bookmarkStart w:id="2427" w:name="N14_4_1"/>
      <w:r w:rsidRPr="00030305">
        <w:rPr>
          <w:rFonts w:hint="eastAsia"/>
        </w:rPr>
        <w:t>20,496,853</w:t>
      </w:r>
      <w:bookmarkEnd w:id="2426"/>
      <w:bookmarkEnd w:id="2427"/>
      <w:r w:rsidRPr="00030305">
        <w:rPr>
          <w:rFonts w:hint="eastAsia"/>
        </w:rPr>
        <w:tab/>
      </w:r>
      <w:bookmarkStart w:id="2428" w:name="TabStop_N_14_4_2"/>
      <w:bookmarkStart w:id="2429" w:name="N14_4_2"/>
      <w:r w:rsidRPr="00030305">
        <w:rPr>
          <w:rFonts w:hint="eastAsia"/>
        </w:rPr>
        <w:t>32,150,961</w:t>
      </w:r>
      <w:bookmarkEnd w:id="2428"/>
      <w:bookmarkEnd w:id="2429"/>
    </w:p>
    <w:p w14:paraId="620A1DF9" w14:textId="77777777" w:rsidR="00030305" w:rsidRDefault="00030305" w:rsidP="00030305">
      <w:pPr>
        <w:tabs>
          <w:tab w:val="right" w:pos="7762"/>
          <w:tab w:val="right" w:pos="10166"/>
        </w:tabs>
        <w:snapToGrid w:val="0"/>
        <w:ind w:left="689"/>
      </w:pPr>
      <w:bookmarkStart w:id="2430" w:name="TabStop_N_14_5_0"/>
      <w:bookmarkStart w:id="2431" w:name="N14_5_0"/>
      <w:r w:rsidRPr="00030305">
        <w:rPr>
          <w:rFonts w:hint="eastAsia"/>
        </w:rPr>
        <w:t>银行存款利息收入</w:t>
      </w:r>
      <w:bookmarkEnd w:id="2430"/>
      <w:bookmarkEnd w:id="2431"/>
      <w:r w:rsidRPr="00030305">
        <w:rPr>
          <w:rFonts w:hint="eastAsia"/>
        </w:rPr>
        <w:tab/>
      </w:r>
      <w:bookmarkStart w:id="2432" w:name="TabStop_N_14_5_1"/>
      <w:bookmarkStart w:id="2433" w:name="N14_5_1"/>
      <w:r w:rsidRPr="00030305">
        <w:rPr>
          <w:rFonts w:hint="eastAsia"/>
        </w:rPr>
        <w:t>3,496,063</w:t>
      </w:r>
      <w:bookmarkEnd w:id="2432"/>
      <w:bookmarkEnd w:id="2433"/>
      <w:r w:rsidRPr="00030305">
        <w:rPr>
          <w:rFonts w:hint="eastAsia"/>
        </w:rPr>
        <w:tab/>
      </w:r>
      <w:bookmarkStart w:id="2434" w:name="TabStop_N_14_5_2"/>
      <w:bookmarkStart w:id="2435" w:name="N14_5_2"/>
      <w:r w:rsidRPr="00030305">
        <w:rPr>
          <w:rFonts w:hint="eastAsia"/>
        </w:rPr>
        <w:t>2,585,367</w:t>
      </w:r>
      <w:bookmarkEnd w:id="2434"/>
      <w:bookmarkEnd w:id="2435"/>
    </w:p>
    <w:p w14:paraId="392CC3A2"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436" w:name="TabStop_N_underline_14_5_0"/>
      <w:bookmarkStart w:id="2437" w:name="Nunderline_14_5_0"/>
      <w:bookmarkEnd w:id="2436"/>
      <w:bookmarkEnd w:id="2437"/>
      <w:r w:rsidRPr="00030305">
        <w:rPr>
          <w:color w:val="FFFFFF"/>
          <w:u w:color="000000"/>
        </w:rPr>
        <w:tab/>
      </w:r>
      <w:bookmarkStart w:id="2438" w:name="TabStop_N_underline_14_5_1"/>
      <w:bookmarkStart w:id="2439" w:name="Nunderline_14_5_1"/>
      <w:r w:rsidRPr="00030305">
        <w:rPr>
          <w:color w:val="FFFFFF"/>
          <w:u w:val="single" w:color="000000"/>
        </w:rPr>
        <w:t>_________</w:t>
      </w:r>
      <w:bookmarkEnd w:id="2438"/>
      <w:bookmarkEnd w:id="2439"/>
      <w:r w:rsidRPr="00030305">
        <w:rPr>
          <w:color w:val="FFFFFF"/>
          <w:u w:color="000000"/>
        </w:rPr>
        <w:tab/>
      </w:r>
      <w:bookmarkStart w:id="2440" w:name="TabStop_N_underline_14_5_2"/>
      <w:bookmarkStart w:id="2441" w:name="Nunderline_14_5_2"/>
      <w:r w:rsidRPr="00030305">
        <w:rPr>
          <w:color w:val="FFFFFF"/>
          <w:u w:val="single" w:color="000000"/>
        </w:rPr>
        <w:t>_________</w:t>
      </w:r>
      <w:bookmarkEnd w:id="2440"/>
      <w:bookmarkEnd w:id="2441"/>
    </w:p>
    <w:p w14:paraId="0559E018" w14:textId="77777777" w:rsidR="00030305" w:rsidRDefault="00030305" w:rsidP="00030305">
      <w:pPr>
        <w:tabs>
          <w:tab w:val="right" w:pos="7762"/>
          <w:tab w:val="right" w:pos="10166"/>
        </w:tabs>
        <w:snapToGrid w:val="0"/>
        <w:ind w:left="689"/>
        <w:rPr>
          <w:u w:color="000000"/>
        </w:rPr>
      </w:pPr>
      <w:bookmarkStart w:id="2442" w:name="TabStop_N_14_6_0"/>
      <w:bookmarkStart w:id="2443" w:name="N14_6_0"/>
      <w:bookmarkEnd w:id="2442"/>
      <w:bookmarkEnd w:id="2443"/>
      <w:r w:rsidRPr="00030305">
        <w:rPr>
          <w:u w:color="000000"/>
        </w:rPr>
        <w:tab/>
      </w:r>
      <w:bookmarkStart w:id="2444" w:name="TabStop_N_14_6_1"/>
      <w:bookmarkStart w:id="2445" w:name="N14_6_1"/>
      <w:r w:rsidRPr="00030305">
        <w:rPr>
          <w:u w:color="000000"/>
        </w:rPr>
        <w:t>23,992,916</w:t>
      </w:r>
      <w:bookmarkEnd w:id="2444"/>
      <w:bookmarkEnd w:id="2445"/>
      <w:r w:rsidRPr="00030305">
        <w:rPr>
          <w:u w:color="000000"/>
        </w:rPr>
        <w:tab/>
      </w:r>
      <w:bookmarkStart w:id="2446" w:name="TabStop_N_14_6_2"/>
      <w:bookmarkStart w:id="2447" w:name="N14_6_2"/>
      <w:r w:rsidRPr="00030305">
        <w:rPr>
          <w:u w:color="000000"/>
        </w:rPr>
        <w:t>34,736,328</w:t>
      </w:r>
      <w:bookmarkEnd w:id="2446"/>
      <w:bookmarkEnd w:id="2447"/>
    </w:p>
    <w:p w14:paraId="63F69BB5"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448" w:name="TabStop_N_underline_14_6_0"/>
      <w:bookmarkStart w:id="2449" w:name="Nunderline_14_6_0"/>
      <w:bookmarkEnd w:id="2448"/>
      <w:bookmarkEnd w:id="2449"/>
      <w:r w:rsidRPr="00030305">
        <w:rPr>
          <w:color w:val="FFFFFF"/>
          <w:u w:color="000000"/>
        </w:rPr>
        <w:tab/>
      </w:r>
      <w:bookmarkStart w:id="2450" w:name="TabStop_N_underline_14_6_1"/>
      <w:bookmarkStart w:id="2451" w:name="Nunderline_14_6_1"/>
      <w:r w:rsidRPr="00030305">
        <w:rPr>
          <w:color w:val="FFFFFF"/>
          <w:u w:val="double" w:color="000000"/>
        </w:rPr>
        <w:t>_________</w:t>
      </w:r>
      <w:bookmarkEnd w:id="2450"/>
      <w:bookmarkEnd w:id="2451"/>
      <w:r w:rsidRPr="00030305">
        <w:rPr>
          <w:color w:val="FFFFFF"/>
          <w:u w:color="000000"/>
        </w:rPr>
        <w:tab/>
      </w:r>
      <w:bookmarkStart w:id="2452" w:name="TabStop_N_underline_14_6_2"/>
      <w:bookmarkStart w:id="2453" w:name="Nunderline_14_6_2"/>
      <w:r w:rsidRPr="00030305">
        <w:rPr>
          <w:color w:val="FFFFFF"/>
          <w:u w:val="double" w:color="000000"/>
        </w:rPr>
        <w:t>_________</w:t>
      </w:r>
      <w:bookmarkEnd w:id="2452"/>
      <w:bookmarkEnd w:id="2453"/>
    </w:p>
    <w:p w14:paraId="06C0684B" w14:textId="77777777" w:rsidR="00030305" w:rsidRDefault="00030305" w:rsidP="00030305">
      <w:pPr>
        <w:tabs>
          <w:tab w:val="right" w:pos="7762"/>
          <w:tab w:val="right" w:pos="10166"/>
        </w:tabs>
        <w:snapToGrid w:val="0"/>
        <w:ind w:left="689"/>
        <w:rPr>
          <w:u w:color="000000"/>
        </w:rPr>
      </w:pPr>
      <w:bookmarkStart w:id="2454" w:name="sheetstart15"/>
      <w:bookmarkEnd w:id="2454"/>
    </w:p>
    <w:p w14:paraId="1E6DAA30" w14:textId="77777777" w:rsidR="00030305" w:rsidRDefault="00030305" w:rsidP="00030305">
      <w:pPr>
        <w:tabs>
          <w:tab w:val="left" w:pos="720"/>
        </w:tabs>
        <w:jc w:val="both"/>
        <w:rPr>
          <w:u w:color="000000"/>
        </w:rPr>
      </w:pPr>
      <w:r w:rsidRPr="00030305">
        <w:rPr>
          <w:rFonts w:hint="eastAsia"/>
          <w:u w:color="000000"/>
        </w:rPr>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7026BBF7" w14:textId="77777777" w:rsidR="00030305" w:rsidRDefault="00030305" w:rsidP="00030305">
      <w:pPr>
        <w:tabs>
          <w:tab w:val="left" w:pos="720"/>
        </w:tabs>
        <w:jc w:val="both"/>
        <w:rPr>
          <w:u w:color="000000"/>
        </w:rPr>
      </w:pPr>
    </w:p>
    <w:p w14:paraId="1905EC57" w14:textId="77777777" w:rsidR="00030305" w:rsidRDefault="00030305" w:rsidP="00030305">
      <w:pPr>
        <w:pStyle w:val="1"/>
        <w:ind w:left="720" w:hanging="720"/>
        <w:rPr>
          <w:u w:color="000000"/>
        </w:rPr>
      </w:pPr>
      <w:r w:rsidRPr="00030305">
        <w:rPr>
          <w:rFonts w:hint="eastAsia"/>
          <w:u w:color="000000"/>
        </w:rPr>
        <w:t>15.</w:t>
      </w:r>
      <w:r w:rsidRPr="00030305">
        <w:rPr>
          <w:rFonts w:hint="eastAsia"/>
          <w:u w:color="000000"/>
        </w:rPr>
        <w:tab/>
      </w:r>
      <w:r w:rsidRPr="00030305">
        <w:rPr>
          <w:rFonts w:hint="eastAsia"/>
          <w:u w:color="000000"/>
        </w:rPr>
        <w:t>税金及附加</w:t>
      </w:r>
    </w:p>
    <w:p w14:paraId="134897F4" w14:textId="77777777" w:rsidR="00030305" w:rsidRDefault="00030305" w:rsidP="00030305"/>
    <w:p w14:paraId="62FA3704" w14:textId="77777777" w:rsidR="00030305" w:rsidRDefault="00030305" w:rsidP="00030305">
      <w:pPr>
        <w:tabs>
          <w:tab w:val="center" w:pos="6439"/>
          <w:tab w:val="center" w:pos="8844"/>
        </w:tabs>
        <w:ind w:left="689"/>
        <w:rPr>
          <w:u w:val="single"/>
        </w:rPr>
      </w:pPr>
      <w:bookmarkStart w:id="2455" w:name="TabStop_N_15_1_0"/>
      <w:bookmarkStart w:id="2456" w:name="N15_1_0"/>
      <w:bookmarkEnd w:id="2455"/>
      <w:bookmarkEnd w:id="2456"/>
      <w:r w:rsidRPr="00030305">
        <w:rPr>
          <w:rFonts w:hint="eastAsia"/>
        </w:rPr>
        <w:tab/>
      </w:r>
      <w:bookmarkStart w:id="2457" w:name="TabStop_N_15_1_1"/>
      <w:bookmarkStart w:id="2458" w:name="N15_1_1"/>
      <w:r w:rsidRPr="00030305">
        <w:rPr>
          <w:rFonts w:hint="eastAsia"/>
          <w:u w:val="single"/>
        </w:rPr>
        <w:t>2023</w:t>
      </w:r>
      <w:r w:rsidRPr="00030305">
        <w:rPr>
          <w:rFonts w:hint="eastAsia"/>
          <w:u w:val="single"/>
        </w:rPr>
        <w:t>年</w:t>
      </w:r>
      <w:bookmarkEnd w:id="2457"/>
      <w:bookmarkEnd w:id="2458"/>
      <w:r w:rsidRPr="00030305">
        <w:rPr>
          <w:rFonts w:hint="eastAsia"/>
        </w:rPr>
        <w:tab/>
      </w:r>
      <w:bookmarkStart w:id="2459" w:name="TabStop_N_15_1_2"/>
      <w:bookmarkStart w:id="2460" w:name="N15_1_2"/>
      <w:r w:rsidRPr="00030305">
        <w:rPr>
          <w:rFonts w:hint="eastAsia"/>
          <w:u w:val="single"/>
        </w:rPr>
        <w:t>2022</w:t>
      </w:r>
      <w:r w:rsidRPr="00030305">
        <w:rPr>
          <w:rFonts w:hint="eastAsia"/>
          <w:u w:val="single"/>
        </w:rPr>
        <w:t>年</w:t>
      </w:r>
      <w:bookmarkEnd w:id="2459"/>
      <w:bookmarkEnd w:id="2460"/>
    </w:p>
    <w:p w14:paraId="341D8A51" w14:textId="77777777" w:rsidR="00030305" w:rsidRDefault="00030305" w:rsidP="00030305">
      <w:pPr>
        <w:tabs>
          <w:tab w:val="center" w:pos="6439"/>
          <w:tab w:val="center" w:pos="8844"/>
        </w:tabs>
        <w:snapToGrid w:val="0"/>
        <w:ind w:left="689"/>
      </w:pPr>
      <w:bookmarkStart w:id="2461" w:name="TabStop_N_15_2_0"/>
      <w:bookmarkStart w:id="2462" w:name="N15_2_0"/>
      <w:bookmarkEnd w:id="2461"/>
      <w:bookmarkEnd w:id="2462"/>
      <w:r w:rsidRPr="00030305">
        <w:rPr>
          <w:rFonts w:hint="eastAsia"/>
        </w:rPr>
        <w:tab/>
      </w:r>
      <w:bookmarkStart w:id="2463" w:name="TabStop_N_15_2_1"/>
      <w:bookmarkStart w:id="2464" w:name="N15_2_1"/>
      <w:r w:rsidRPr="00030305">
        <w:rPr>
          <w:rFonts w:hint="eastAsia"/>
        </w:rPr>
        <w:t>人民币元</w:t>
      </w:r>
      <w:bookmarkEnd w:id="2463"/>
      <w:bookmarkEnd w:id="2464"/>
      <w:r w:rsidRPr="00030305">
        <w:rPr>
          <w:rFonts w:hint="eastAsia"/>
        </w:rPr>
        <w:tab/>
      </w:r>
      <w:bookmarkStart w:id="2465" w:name="TabStop_N_15_2_2"/>
      <w:bookmarkStart w:id="2466" w:name="N15_2_2"/>
      <w:r w:rsidRPr="00030305">
        <w:rPr>
          <w:rFonts w:hint="eastAsia"/>
        </w:rPr>
        <w:t>人民币元</w:t>
      </w:r>
      <w:bookmarkEnd w:id="2465"/>
      <w:bookmarkEnd w:id="2466"/>
    </w:p>
    <w:p w14:paraId="6C50148C" w14:textId="77777777" w:rsidR="00030305" w:rsidRDefault="00030305" w:rsidP="00030305">
      <w:pPr>
        <w:tabs>
          <w:tab w:val="right" w:pos="7762"/>
          <w:tab w:val="right" w:pos="10166"/>
        </w:tabs>
        <w:snapToGrid w:val="0"/>
        <w:ind w:left="689"/>
      </w:pPr>
      <w:bookmarkStart w:id="2467" w:name="TabStop_N_15_3_0"/>
      <w:bookmarkStart w:id="2468" w:name="N15_3_0"/>
      <w:bookmarkStart w:id="2469" w:name="TabStop_N_15_3_1"/>
      <w:bookmarkStart w:id="2470" w:name="N15_3_1"/>
      <w:bookmarkStart w:id="2471" w:name="TabStop_N_15_3_2"/>
      <w:bookmarkStart w:id="2472" w:name="N15_3_2"/>
      <w:bookmarkEnd w:id="2467"/>
      <w:bookmarkEnd w:id="2468"/>
      <w:bookmarkEnd w:id="2469"/>
      <w:bookmarkEnd w:id="2470"/>
      <w:bookmarkEnd w:id="2471"/>
      <w:bookmarkEnd w:id="2472"/>
      <w:r w:rsidRPr="00030305">
        <w:tab/>
      </w:r>
      <w:r w:rsidRPr="00030305">
        <w:tab/>
      </w:r>
    </w:p>
    <w:p w14:paraId="573137DE" w14:textId="77777777" w:rsidR="00030305" w:rsidRDefault="00030305" w:rsidP="00030305">
      <w:pPr>
        <w:tabs>
          <w:tab w:val="right" w:pos="7762"/>
          <w:tab w:val="right" w:pos="10166"/>
        </w:tabs>
        <w:snapToGrid w:val="0"/>
        <w:ind w:left="689"/>
      </w:pPr>
      <w:bookmarkStart w:id="2473" w:name="TabStop_N_15_4_0"/>
      <w:bookmarkStart w:id="2474" w:name="N15_4_0"/>
      <w:r w:rsidRPr="00030305">
        <w:rPr>
          <w:rFonts w:hint="eastAsia"/>
        </w:rPr>
        <w:t>城市维护建设税</w:t>
      </w:r>
      <w:bookmarkEnd w:id="2473"/>
      <w:bookmarkEnd w:id="2474"/>
      <w:r w:rsidRPr="00030305">
        <w:rPr>
          <w:rFonts w:hint="eastAsia"/>
        </w:rPr>
        <w:tab/>
      </w:r>
      <w:bookmarkStart w:id="2475" w:name="TabStop_N_15_4_1"/>
      <w:bookmarkStart w:id="2476" w:name="N15_4_1"/>
      <w:r w:rsidRPr="00030305">
        <w:rPr>
          <w:rFonts w:hint="eastAsia"/>
        </w:rPr>
        <w:t>73,368</w:t>
      </w:r>
      <w:bookmarkEnd w:id="2475"/>
      <w:bookmarkEnd w:id="2476"/>
      <w:r w:rsidRPr="00030305">
        <w:rPr>
          <w:rFonts w:hint="eastAsia"/>
        </w:rPr>
        <w:tab/>
      </w:r>
      <w:bookmarkStart w:id="2477" w:name="TabStop_N_15_4_2"/>
      <w:bookmarkStart w:id="2478" w:name="N15_4_2"/>
      <w:r w:rsidRPr="00030305">
        <w:rPr>
          <w:rFonts w:hint="eastAsia"/>
        </w:rPr>
        <w:t>115,934</w:t>
      </w:r>
      <w:bookmarkEnd w:id="2477"/>
      <w:bookmarkEnd w:id="2478"/>
    </w:p>
    <w:p w14:paraId="163926FA" w14:textId="77777777" w:rsidR="00030305" w:rsidRDefault="00030305" w:rsidP="00030305">
      <w:pPr>
        <w:tabs>
          <w:tab w:val="right" w:pos="7762"/>
          <w:tab w:val="right" w:pos="10166"/>
        </w:tabs>
        <w:snapToGrid w:val="0"/>
        <w:ind w:left="689"/>
      </w:pPr>
      <w:bookmarkStart w:id="2479" w:name="TabStop_N_15_5_0"/>
      <w:bookmarkStart w:id="2480" w:name="N15_5_0"/>
      <w:r w:rsidRPr="00030305">
        <w:rPr>
          <w:rFonts w:hint="eastAsia"/>
        </w:rPr>
        <w:t>教育费附加</w:t>
      </w:r>
      <w:bookmarkEnd w:id="2479"/>
      <w:bookmarkEnd w:id="2480"/>
      <w:r w:rsidRPr="00030305">
        <w:rPr>
          <w:rFonts w:hint="eastAsia"/>
        </w:rPr>
        <w:tab/>
      </w:r>
      <w:bookmarkStart w:id="2481" w:name="TabStop_N_15_5_1"/>
      <w:bookmarkStart w:id="2482" w:name="N15_5_1"/>
      <w:r w:rsidRPr="00030305">
        <w:rPr>
          <w:rFonts w:hint="eastAsia"/>
        </w:rPr>
        <w:t>52,406</w:t>
      </w:r>
      <w:bookmarkEnd w:id="2481"/>
      <w:bookmarkEnd w:id="2482"/>
      <w:r w:rsidRPr="00030305">
        <w:rPr>
          <w:rFonts w:hint="eastAsia"/>
        </w:rPr>
        <w:tab/>
      </w:r>
      <w:bookmarkStart w:id="2483" w:name="TabStop_N_15_5_2"/>
      <w:bookmarkStart w:id="2484" w:name="N15_5_2"/>
      <w:r w:rsidRPr="00030305">
        <w:rPr>
          <w:rFonts w:hint="eastAsia"/>
        </w:rPr>
        <w:t>82,810</w:t>
      </w:r>
      <w:bookmarkEnd w:id="2483"/>
      <w:bookmarkEnd w:id="2484"/>
    </w:p>
    <w:p w14:paraId="29990ACE" w14:textId="77777777" w:rsidR="00030305" w:rsidRDefault="00030305" w:rsidP="00030305">
      <w:pPr>
        <w:tabs>
          <w:tab w:val="right" w:pos="7762"/>
          <w:tab w:val="right" w:pos="10166"/>
        </w:tabs>
        <w:snapToGrid w:val="0"/>
        <w:ind w:left="689"/>
      </w:pPr>
      <w:bookmarkStart w:id="2485" w:name="TabStop_N_15_6_0"/>
      <w:bookmarkStart w:id="2486" w:name="N15_6_0"/>
      <w:r w:rsidRPr="00030305">
        <w:rPr>
          <w:rFonts w:hint="eastAsia"/>
        </w:rPr>
        <w:t>印花税</w:t>
      </w:r>
      <w:bookmarkEnd w:id="2485"/>
      <w:bookmarkEnd w:id="2486"/>
      <w:r w:rsidRPr="00030305">
        <w:rPr>
          <w:rFonts w:hint="eastAsia"/>
        </w:rPr>
        <w:tab/>
      </w:r>
      <w:bookmarkStart w:id="2487" w:name="TabStop_N_15_6_1"/>
      <w:bookmarkStart w:id="2488" w:name="N15_6_1"/>
      <w:r w:rsidRPr="00030305">
        <w:rPr>
          <w:rFonts w:hint="eastAsia"/>
        </w:rPr>
        <w:t>7,389</w:t>
      </w:r>
      <w:bookmarkEnd w:id="2487"/>
      <w:bookmarkEnd w:id="2488"/>
      <w:r w:rsidRPr="00030305">
        <w:rPr>
          <w:rFonts w:hint="eastAsia"/>
        </w:rPr>
        <w:tab/>
      </w:r>
      <w:bookmarkStart w:id="2489" w:name="TabStop_N_15_6_2"/>
      <w:bookmarkStart w:id="2490" w:name="N15_6_2"/>
      <w:r w:rsidRPr="00030305">
        <w:rPr>
          <w:rFonts w:hint="eastAsia"/>
        </w:rPr>
        <w:t>10,291</w:t>
      </w:r>
      <w:bookmarkEnd w:id="2489"/>
      <w:bookmarkEnd w:id="2490"/>
    </w:p>
    <w:p w14:paraId="6F404D56"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491" w:name="TabStop_N_underline_15_6_0"/>
      <w:bookmarkStart w:id="2492" w:name="Nunderline_15_6_0"/>
      <w:bookmarkEnd w:id="2491"/>
      <w:bookmarkEnd w:id="2492"/>
      <w:r w:rsidRPr="00030305">
        <w:rPr>
          <w:color w:val="FFFFFF"/>
          <w:u w:color="000000"/>
        </w:rPr>
        <w:tab/>
      </w:r>
      <w:bookmarkStart w:id="2493" w:name="TabStop_N_underline_15_6_1"/>
      <w:bookmarkStart w:id="2494" w:name="Nunderline_15_6_1"/>
      <w:r w:rsidRPr="00030305">
        <w:rPr>
          <w:color w:val="FFFFFF"/>
          <w:u w:val="single" w:color="000000"/>
        </w:rPr>
        <w:t>_______</w:t>
      </w:r>
      <w:bookmarkEnd w:id="2493"/>
      <w:bookmarkEnd w:id="2494"/>
      <w:r w:rsidRPr="00030305">
        <w:rPr>
          <w:color w:val="FFFFFF"/>
          <w:u w:color="000000"/>
        </w:rPr>
        <w:tab/>
      </w:r>
      <w:bookmarkStart w:id="2495" w:name="TabStop_N_underline_15_6_2"/>
      <w:bookmarkStart w:id="2496" w:name="Nunderline_15_6_2"/>
      <w:r w:rsidRPr="00030305">
        <w:rPr>
          <w:color w:val="FFFFFF"/>
          <w:u w:val="single" w:color="000000"/>
        </w:rPr>
        <w:t>_______</w:t>
      </w:r>
      <w:bookmarkEnd w:id="2495"/>
      <w:bookmarkEnd w:id="2496"/>
    </w:p>
    <w:p w14:paraId="10E3C78B" w14:textId="77777777" w:rsidR="00030305" w:rsidRDefault="00030305" w:rsidP="00030305">
      <w:pPr>
        <w:tabs>
          <w:tab w:val="right" w:pos="7762"/>
          <w:tab w:val="right" w:pos="10166"/>
        </w:tabs>
        <w:snapToGrid w:val="0"/>
        <w:ind w:left="689"/>
        <w:rPr>
          <w:u w:color="000000"/>
        </w:rPr>
      </w:pPr>
      <w:bookmarkStart w:id="2497" w:name="TabStop_N_15_7_0"/>
      <w:bookmarkStart w:id="2498" w:name="N15_7_0"/>
      <w:bookmarkEnd w:id="2497"/>
      <w:bookmarkEnd w:id="2498"/>
      <w:r w:rsidRPr="00030305">
        <w:rPr>
          <w:u w:color="000000"/>
        </w:rPr>
        <w:tab/>
      </w:r>
      <w:bookmarkStart w:id="2499" w:name="TabStop_N_15_7_1"/>
      <w:bookmarkStart w:id="2500" w:name="N15_7_1"/>
      <w:r w:rsidRPr="00030305">
        <w:rPr>
          <w:u w:color="000000"/>
        </w:rPr>
        <w:t>133,163</w:t>
      </w:r>
      <w:bookmarkEnd w:id="2499"/>
      <w:bookmarkEnd w:id="2500"/>
      <w:r w:rsidRPr="00030305">
        <w:rPr>
          <w:u w:color="000000"/>
        </w:rPr>
        <w:tab/>
      </w:r>
      <w:bookmarkStart w:id="2501" w:name="TabStop_N_15_7_2"/>
      <w:bookmarkStart w:id="2502" w:name="N15_7_2"/>
      <w:r w:rsidRPr="00030305">
        <w:rPr>
          <w:u w:color="000000"/>
        </w:rPr>
        <w:t>209,035</w:t>
      </w:r>
      <w:bookmarkEnd w:id="2501"/>
      <w:bookmarkEnd w:id="2502"/>
    </w:p>
    <w:p w14:paraId="0D6AD72C"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503" w:name="TabStop_N_underline_15_7_0"/>
      <w:bookmarkStart w:id="2504" w:name="Nunderline_15_7_0"/>
      <w:bookmarkEnd w:id="2503"/>
      <w:bookmarkEnd w:id="2504"/>
      <w:r w:rsidRPr="00030305">
        <w:rPr>
          <w:color w:val="FFFFFF"/>
          <w:u w:color="000000"/>
        </w:rPr>
        <w:tab/>
      </w:r>
      <w:bookmarkStart w:id="2505" w:name="TabStop_N_underline_15_7_1"/>
      <w:bookmarkStart w:id="2506" w:name="Nunderline_15_7_1"/>
      <w:r w:rsidRPr="00030305">
        <w:rPr>
          <w:color w:val="FFFFFF"/>
          <w:u w:val="double" w:color="000000"/>
        </w:rPr>
        <w:t>_______</w:t>
      </w:r>
      <w:bookmarkEnd w:id="2505"/>
      <w:bookmarkEnd w:id="2506"/>
      <w:r w:rsidRPr="00030305">
        <w:rPr>
          <w:color w:val="FFFFFF"/>
          <w:u w:color="000000"/>
        </w:rPr>
        <w:tab/>
      </w:r>
      <w:bookmarkStart w:id="2507" w:name="TabStop_N_underline_15_7_2"/>
      <w:bookmarkStart w:id="2508" w:name="Nunderline_15_7_2"/>
      <w:r w:rsidRPr="00030305">
        <w:rPr>
          <w:color w:val="FFFFFF"/>
          <w:u w:val="double" w:color="000000"/>
        </w:rPr>
        <w:t>_______</w:t>
      </w:r>
      <w:bookmarkEnd w:id="2507"/>
      <w:bookmarkEnd w:id="2508"/>
    </w:p>
    <w:p w14:paraId="56CD64E3" w14:textId="77777777" w:rsidR="00030305" w:rsidRDefault="00030305" w:rsidP="00030305">
      <w:pPr>
        <w:tabs>
          <w:tab w:val="right" w:pos="7762"/>
          <w:tab w:val="right" w:pos="10166"/>
        </w:tabs>
        <w:snapToGrid w:val="0"/>
        <w:ind w:left="689"/>
        <w:rPr>
          <w:u w:color="000000"/>
        </w:rPr>
      </w:pPr>
      <w:bookmarkStart w:id="2509" w:name="sheetstart16"/>
      <w:bookmarkEnd w:id="2509"/>
    </w:p>
    <w:p w14:paraId="20A43142" w14:textId="77777777" w:rsidR="00030305" w:rsidRDefault="00030305" w:rsidP="00030305">
      <w:pPr>
        <w:pStyle w:val="1"/>
        <w:ind w:left="720" w:hanging="720"/>
        <w:rPr>
          <w:u w:color="000000"/>
        </w:rPr>
      </w:pPr>
      <w:r w:rsidRPr="00030305">
        <w:rPr>
          <w:rFonts w:hint="eastAsia"/>
          <w:u w:color="000000"/>
        </w:rPr>
        <w:t>16.</w:t>
      </w:r>
      <w:r w:rsidRPr="00030305">
        <w:rPr>
          <w:rFonts w:hint="eastAsia"/>
          <w:u w:color="000000"/>
        </w:rPr>
        <w:tab/>
      </w:r>
      <w:r w:rsidRPr="00030305">
        <w:rPr>
          <w:rFonts w:hint="eastAsia"/>
          <w:u w:color="000000"/>
        </w:rPr>
        <w:t>财务费用</w:t>
      </w:r>
    </w:p>
    <w:p w14:paraId="56026DD1" w14:textId="77777777" w:rsidR="00030305" w:rsidRDefault="00030305" w:rsidP="00030305"/>
    <w:p w14:paraId="363BD7A6" w14:textId="77777777" w:rsidR="00030305" w:rsidRDefault="00030305" w:rsidP="00030305">
      <w:pPr>
        <w:tabs>
          <w:tab w:val="center" w:pos="6439"/>
          <w:tab w:val="center" w:pos="8844"/>
        </w:tabs>
        <w:ind w:left="689"/>
        <w:rPr>
          <w:u w:val="single"/>
        </w:rPr>
      </w:pPr>
      <w:bookmarkStart w:id="2510" w:name="TabStop_N_16_1_0"/>
      <w:bookmarkStart w:id="2511" w:name="N16_1_0"/>
      <w:bookmarkEnd w:id="2510"/>
      <w:bookmarkEnd w:id="2511"/>
      <w:r w:rsidRPr="00030305">
        <w:rPr>
          <w:rFonts w:hint="eastAsia"/>
        </w:rPr>
        <w:tab/>
      </w:r>
      <w:bookmarkStart w:id="2512" w:name="TabStop_N_16_1_1"/>
      <w:bookmarkStart w:id="2513" w:name="N16_1_1"/>
      <w:r w:rsidRPr="00030305">
        <w:rPr>
          <w:rFonts w:hint="eastAsia"/>
          <w:u w:val="single"/>
        </w:rPr>
        <w:t>2023</w:t>
      </w:r>
      <w:r w:rsidRPr="00030305">
        <w:rPr>
          <w:rFonts w:hint="eastAsia"/>
          <w:u w:val="single"/>
        </w:rPr>
        <w:t>年</w:t>
      </w:r>
      <w:bookmarkEnd w:id="2512"/>
      <w:bookmarkEnd w:id="2513"/>
      <w:r w:rsidRPr="00030305">
        <w:rPr>
          <w:rFonts w:hint="eastAsia"/>
        </w:rPr>
        <w:tab/>
      </w:r>
      <w:bookmarkStart w:id="2514" w:name="TabStop_N_16_1_2"/>
      <w:bookmarkStart w:id="2515" w:name="N16_1_2"/>
      <w:r w:rsidRPr="00030305">
        <w:rPr>
          <w:rFonts w:hint="eastAsia"/>
          <w:u w:val="single"/>
        </w:rPr>
        <w:t>2022</w:t>
      </w:r>
      <w:r w:rsidRPr="00030305">
        <w:rPr>
          <w:rFonts w:hint="eastAsia"/>
          <w:u w:val="single"/>
        </w:rPr>
        <w:t>年</w:t>
      </w:r>
      <w:bookmarkEnd w:id="2514"/>
      <w:bookmarkEnd w:id="2515"/>
    </w:p>
    <w:p w14:paraId="30CCC449" w14:textId="77777777" w:rsidR="00030305" w:rsidRDefault="00030305" w:rsidP="00030305">
      <w:pPr>
        <w:tabs>
          <w:tab w:val="center" w:pos="6439"/>
          <w:tab w:val="center" w:pos="8844"/>
        </w:tabs>
        <w:snapToGrid w:val="0"/>
        <w:ind w:left="689"/>
      </w:pPr>
      <w:bookmarkStart w:id="2516" w:name="TabStop_N_16_2_0"/>
      <w:bookmarkStart w:id="2517" w:name="N16_2_0"/>
      <w:bookmarkEnd w:id="2516"/>
      <w:bookmarkEnd w:id="2517"/>
      <w:r w:rsidRPr="00030305">
        <w:rPr>
          <w:rFonts w:hint="eastAsia"/>
        </w:rPr>
        <w:tab/>
      </w:r>
      <w:bookmarkStart w:id="2518" w:name="TabStop_N_16_2_1"/>
      <w:bookmarkStart w:id="2519" w:name="N16_2_1"/>
      <w:r w:rsidRPr="00030305">
        <w:rPr>
          <w:rFonts w:hint="eastAsia"/>
        </w:rPr>
        <w:t>人民币元</w:t>
      </w:r>
      <w:bookmarkEnd w:id="2518"/>
      <w:bookmarkEnd w:id="2519"/>
      <w:r w:rsidRPr="00030305">
        <w:rPr>
          <w:rFonts w:hint="eastAsia"/>
        </w:rPr>
        <w:tab/>
      </w:r>
      <w:bookmarkStart w:id="2520" w:name="TabStop_N_16_2_2"/>
      <w:bookmarkStart w:id="2521" w:name="N16_2_2"/>
      <w:r w:rsidRPr="00030305">
        <w:rPr>
          <w:rFonts w:hint="eastAsia"/>
        </w:rPr>
        <w:t>人民币元</w:t>
      </w:r>
      <w:bookmarkEnd w:id="2520"/>
      <w:bookmarkEnd w:id="2521"/>
    </w:p>
    <w:p w14:paraId="3A92FB36" w14:textId="77777777" w:rsidR="00030305" w:rsidRDefault="00030305" w:rsidP="00030305">
      <w:pPr>
        <w:tabs>
          <w:tab w:val="right" w:pos="7762"/>
          <w:tab w:val="right" w:pos="10166"/>
        </w:tabs>
        <w:snapToGrid w:val="0"/>
        <w:ind w:left="689"/>
      </w:pPr>
      <w:bookmarkStart w:id="2522" w:name="TabStop_N_16_3_0"/>
      <w:bookmarkStart w:id="2523" w:name="N16_3_0"/>
      <w:bookmarkStart w:id="2524" w:name="TabStop_N_16_3_1"/>
      <w:bookmarkStart w:id="2525" w:name="N16_3_1"/>
      <w:bookmarkStart w:id="2526" w:name="TabStop_N_16_3_2"/>
      <w:bookmarkStart w:id="2527" w:name="N16_3_2"/>
      <w:bookmarkEnd w:id="2522"/>
      <w:bookmarkEnd w:id="2523"/>
      <w:bookmarkEnd w:id="2524"/>
      <w:bookmarkEnd w:id="2525"/>
      <w:bookmarkEnd w:id="2526"/>
      <w:bookmarkEnd w:id="2527"/>
      <w:r w:rsidRPr="00030305">
        <w:tab/>
      </w:r>
      <w:r w:rsidRPr="00030305">
        <w:tab/>
      </w:r>
    </w:p>
    <w:p w14:paraId="33BC2687" w14:textId="77777777" w:rsidR="00030305" w:rsidRDefault="00030305" w:rsidP="00030305">
      <w:pPr>
        <w:tabs>
          <w:tab w:val="right" w:pos="7762"/>
          <w:tab w:val="right" w:pos="10166"/>
        </w:tabs>
        <w:snapToGrid w:val="0"/>
        <w:ind w:left="689"/>
      </w:pPr>
      <w:bookmarkStart w:id="2528" w:name="TabStop_N_16_4_0"/>
      <w:bookmarkStart w:id="2529" w:name="N16_4_0"/>
      <w:r w:rsidRPr="00030305">
        <w:rPr>
          <w:rFonts w:hint="eastAsia"/>
        </w:rPr>
        <w:t>手续费</w:t>
      </w:r>
      <w:bookmarkEnd w:id="2528"/>
      <w:bookmarkEnd w:id="2529"/>
      <w:r w:rsidRPr="00030305">
        <w:rPr>
          <w:rFonts w:hint="eastAsia"/>
        </w:rPr>
        <w:tab/>
      </w:r>
      <w:bookmarkStart w:id="2530" w:name="TabStop_N_16_4_1"/>
      <w:bookmarkStart w:id="2531" w:name="N16_4_1"/>
      <w:r w:rsidRPr="00030305">
        <w:rPr>
          <w:rFonts w:hint="eastAsia"/>
        </w:rPr>
        <w:t>221,197</w:t>
      </w:r>
      <w:bookmarkEnd w:id="2530"/>
      <w:bookmarkEnd w:id="2531"/>
      <w:r w:rsidRPr="00030305">
        <w:rPr>
          <w:rFonts w:hint="eastAsia"/>
        </w:rPr>
        <w:tab/>
      </w:r>
      <w:bookmarkStart w:id="2532" w:name="TabStop_N_16_4_2"/>
      <w:bookmarkStart w:id="2533" w:name="N16_4_2"/>
      <w:r w:rsidRPr="00030305">
        <w:rPr>
          <w:rFonts w:hint="eastAsia"/>
        </w:rPr>
        <w:t>277,511</w:t>
      </w:r>
      <w:bookmarkEnd w:id="2532"/>
      <w:bookmarkEnd w:id="2533"/>
    </w:p>
    <w:p w14:paraId="541ECFB3"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534" w:name="TabStop_N_underline_16_4_0"/>
      <w:bookmarkStart w:id="2535" w:name="Nunderline_16_4_0"/>
      <w:bookmarkEnd w:id="2534"/>
      <w:bookmarkEnd w:id="2535"/>
      <w:r w:rsidRPr="00030305">
        <w:rPr>
          <w:color w:val="FFFFFF"/>
          <w:u w:color="000000"/>
        </w:rPr>
        <w:tab/>
      </w:r>
      <w:bookmarkStart w:id="2536" w:name="TabStop_N_underline_16_4_1"/>
      <w:bookmarkStart w:id="2537" w:name="Nunderline_16_4_1"/>
      <w:r w:rsidRPr="00030305">
        <w:rPr>
          <w:color w:val="FFFFFF"/>
          <w:u w:val="double" w:color="000000"/>
        </w:rPr>
        <w:t>_______</w:t>
      </w:r>
      <w:bookmarkEnd w:id="2536"/>
      <w:bookmarkEnd w:id="2537"/>
      <w:r w:rsidRPr="00030305">
        <w:rPr>
          <w:color w:val="FFFFFF"/>
          <w:u w:color="000000"/>
        </w:rPr>
        <w:tab/>
      </w:r>
      <w:bookmarkStart w:id="2538" w:name="TabStop_N_underline_16_4_2"/>
      <w:bookmarkStart w:id="2539" w:name="Nunderline_16_4_2"/>
      <w:r w:rsidRPr="00030305">
        <w:rPr>
          <w:color w:val="FFFFFF"/>
          <w:u w:val="double" w:color="000000"/>
        </w:rPr>
        <w:t>_______</w:t>
      </w:r>
      <w:bookmarkEnd w:id="2538"/>
      <w:bookmarkEnd w:id="2539"/>
    </w:p>
    <w:p w14:paraId="3D12EAE2" w14:textId="77777777" w:rsidR="00030305" w:rsidRDefault="00030305" w:rsidP="00030305">
      <w:pPr>
        <w:tabs>
          <w:tab w:val="right" w:pos="7762"/>
          <w:tab w:val="right" w:pos="10166"/>
        </w:tabs>
        <w:snapToGrid w:val="0"/>
        <w:ind w:left="689"/>
        <w:rPr>
          <w:u w:color="000000"/>
        </w:rPr>
      </w:pPr>
      <w:bookmarkStart w:id="2540" w:name="sheetstart17"/>
      <w:bookmarkEnd w:id="2540"/>
    </w:p>
    <w:p w14:paraId="19C9A650" w14:textId="77777777" w:rsidR="00030305" w:rsidRDefault="00030305" w:rsidP="00030305">
      <w:pPr>
        <w:pStyle w:val="1"/>
        <w:ind w:left="720" w:hanging="720"/>
        <w:rPr>
          <w:u w:color="000000"/>
        </w:rPr>
      </w:pPr>
      <w:r w:rsidRPr="00030305">
        <w:rPr>
          <w:rFonts w:hint="eastAsia"/>
          <w:u w:color="000000"/>
        </w:rPr>
        <w:t>17.</w:t>
      </w:r>
      <w:r w:rsidRPr="00030305">
        <w:rPr>
          <w:rFonts w:hint="eastAsia"/>
          <w:u w:color="000000"/>
        </w:rPr>
        <w:tab/>
      </w:r>
      <w:r w:rsidRPr="00030305">
        <w:rPr>
          <w:rFonts w:hint="eastAsia"/>
          <w:u w:color="000000"/>
        </w:rPr>
        <w:t>信用减值损失</w:t>
      </w:r>
    </w:p>
    <w:p w14:paraId="67FE061B" w14:textId="77777777" w:rsidR="00030305" w:rsidRDefault="00030305" w:rsidP="00030305"/>
    <w:p w14:paraId="173D18BF" w14:textId="77777777" w:rsidR="00030305" w:rsidRDefault="00030305" w:rsidP="00030305">
      <w:pPr>
        <w:tabs>
          <w:tab w:val="center" w:pos="7160"/>
          <w:tab w:val="center" w:pos="9100"/>
        </w:tabs>
        <w:ind w:left="689"/>
        <w:rPr>
          <w:u w:val="single"/>
        </w:rPr>
      </w:pPr>
      <w:bookmarkStart w:id="2541" w:name="TabStop_N_17_1_0"/>
      <w:bookmarkStart w:id="2542" w:name="N17_1_0"/>
      <w:bookmarkEnd w:id="2541"/>
      <w:bookmarkEnd w:id="2542"/>
      <w:r w:rsidRPr="00030305">
        <w:rPr>
          <w:rFonts w:hint="eastAsia"/>
        </w:rPr>
        <w:tab/>
      </w:r>
      <w:bookmarkStart w:id="2543" w:name="TabStop_N_17_1_1"/>
      <w:bookmarkStart w:id="2544" w:name="N17_1_1"/>
      <w:r w:rsidRPr="00030305">
        <w:rPr>
          <w:rFonts w:hint="eastAsia"/>
          <w:u w:val="single"/>
        </w:rPr>
        <w:t>2023</w:t>
      </w:r>
      <w:r w:rsidRPr="00030305">
        <w:rPr>
          <w:rFonts w:hint="eastAsia"/>
          <w:u w:val="single"/>
        </w:rPr>
        <w:t>年</w:t>
      </w:r>
      <w:bookmarkEnd w:id="2543"/>
      <w:bookmarkEnd w:id="2544"/>
      <w:r w:rsidRPr="00030305">
        <w:rPr>
          <w:rFonts w:hint="eastAsia"/>
        </w:rPr>
        <w:tab/>
      </w:r>
      <w:bookmarkStart w:id="2545" w:name="TabStop_N_17_1_2"/>
      <w:bookmarkStart w:id="2546" w:name="N17_1_2"/>
      <w:r w:rsidRPr="00030305">
        <w:rPr>
          <w:rFonts w:hint="eastAsia"/>
          <w:u w:val="single"/>
        </w:rPr>
        <w:t>2022</w:t>
      </w:r>
      <w:r w:rsidRPr="00030305">
        <w:rPr>
          <w:rFonts w:hint="eastAsia"/>
          <w:u w:val="single"/>
        </w:rPr>
        <w:t>年</w:t>
      </w:r>
      <w:bookmarkEnd w:id="2545"/>
      <w:bookmarkEnd w:id="2546"/>
    </w:p>
    <w:p w14:paraId="1DEB102F" w14:textId="77777777" w:rsidR="00030305" w:rsidRDefault="00030305" w:rsidP="00030305">
      <w:pPr>
        <w:tabs>
          <w:tab w:val="center" w:pos="7160"/>
          <w:tab w:val="center" w:pos="9100"/>
        </w:tabs>
        <w:snapToGrid w:val="0"/>
        <w:ind w:left="689"/>
      </w:pPr>
      <w:bookmarkStart w:id="2547" w:name="TabStop_N_17_2_0"/>
      <w:bookmarkStart w:id="2548" w:name="N17_2_0"/>
      <w:bookmarkEnd w:id="2547"/>
      <w:bookmarkEnd w:id="2548"/>
      <w:r w:rsidRPr="00030305">
        <w:rPr>
          <w:rFonts w:hint="eastAsia"/>
        </w:rPr>
        <w:tab/>
      </w:r>
      <w:bookmarkStart w:id="2549" w:name="TabStop_N_17_2_1"/>
      <w:bookmarkStart w:id="2550" w:name="N17_2_1"/>
      <w:r w:rsidRPr="00030305">
        <w:rPr>
          <w:rFonts w:hint="eastAsia"/>
        </w:rPr>
        <w:t>人民币元</w:t>
      </w:r>
      <w:bookmarkEnd w:id="2549"/>
      <w:bookmarkEnd w:id="2550"/>
      <w:r w:rsidRPr="00030305">
        <w:rPr>
          <w:rFonts w:hint="eastAsia"/>
        </w:rPr>
        <w:tab/>
      </w:r>
      <w:bookmarkStart w:id="2551" w:name="TabStop_N_17_2_2"/>
      <w:bookmarkStart w:id="2552" w:name="N17_2_2"/>
      <w:r w:rsidRPr="00030305">
        <w:rPr>
          <w:rFonts w:hint="eastAsia"/>
        </w:rPr>
        <w:t>人民币元</w:t>
      </w:r>
      <w:bookmarkEnd w:id="2551"/>
      <w:bookmarkEnd w:id="2552"/>
    </w:p>
    <w:p w14:paraId="5DD8A8C6" w14:textId="77777777" w:rsidR="00030305" w:rsidRDefault="00030305" w:rsidP="00030305">
      <w:pPr>
        <w:tabs>
          <w:tab w:val="right" w:pos="8227"/>
          <w:tab w:val="right" w:pos="10166"/>
        </w:tabs>
        <w:snapToGrid w:val="0"/>
        <w:ind w:left="689"/>
      </w:pPr>
      <w:bookmarkStart w:id="2553" w:name="TabStop_N_17_3_0"/>
      <w:bookmarkStart w:id="2554" w:name="N17_3_0"/>
      <w:bookmarkStart w:id="2555" w:name="TabStop_N_17_3_1"/>
      <w:bookmarkStart w:id="2556" w:name="N17_3_1"/>
      <w:bookmarkStart w:id="2557" w:name="TabStop_N_17_3_2"/>
      <w:bookmarkStart w:id="2558" w:name="N17_3_2"/>
      <w:bookmarkEnd w:id="2553"/>
      <w:bookmarkEnd w:id="2554"/>
      <w:bookmarkEnd w:id="2555"/>
      <w:bookmarkEnd w:id="2556"/>
      <w:bookmarkEnd w:id="2557"/>
      <w:bookmarkEnd w:id="2558"/>
      <w:r w:rsidRPr="00030305">
        <w:tab/>
      </w:r>
      <w:r w:rsidRPr="00030305">
        <w:tab/>
      </w:r>
    </w:p>
    <w:p w14:paraId="5BCF9BA1" w14:textId="77777777" w:rsidR="00030305" w:rsidRDefault="00030305" w:rsidP="00030305">
      <w:pPr>
        <w:tabs>
          <w:tab w:val="right" w:pos="8227"/>
          <w:tab w:val="right" w:pos="10166"/>
        </w:tabs>
        <w:snapToGrid w:val="0"/>
        <w:ind w:left="689"/>
      </w:pPr>
      <w:bookmarkStart w:id="2559" w:name="TabStop_N_17_4_0"/>
      <w:bookmarkStart w:id="2560" w:name="N17_4_0"/>
      <w:r w:rsidRPr="00030305">
        <w:rPr>
          <w:rFonts w:hint="eastAsia"/>
        </w:rPr>
        <w:t>发放贷款和垫款减值损失</w:t>
      </w:r>
      <w:r w:rsidRPr="00030305">
        <w:rPr>
          <w:rFonts w:hint="eastAsia"/>
        </w:rPr>
        <w:t>(</w:t>
      </w:r>
      <w:r w:rsidRPr="00030305">
        <w:rPr>
          <w:rFonts w:hint="eastAsia"/>
        </w:rPr>
        <w:t>附注六、</w:t>
      </w:r>
      <w:r w:rsidRPr="00030305">
        <w:rPr>
          <w:rFonts w:hint="eastAsia"/>
        </w:rPr>
        <w:t>4(4))</w:t>
      </w:r>
      <w:bookmarkEnd w:id="2559"/>
      <w:bookmarkEnd w:id="2560"/>
      <w:r w:rsidRPr="00030305">
        <w:rPr>
          <w:rFonts w:hint="eastAsia"/>
        </w:rPr>
        <w:tab/>
      </w:r>
      <w:bookmarkStart w:id="2561" w:name="TabStop_N_17_4_1"/>
      <w:bookmarkStart w:id="2562" w:name="N17_4_1"/>
      <w:r w:rsidRPr="00030305">
        <w:rPr>
          <w:rFonts w:hint="eastAsia"/>
        </w:rPr>
        <w:t>667,876</w:t>
      </w:r>
      <w:bookmarkEnd w:id="2561"/>
      <w:bookmarkEnd w:id="2562"/>
      <w:r w:rsidRPr="00030305">
        <w:rPr>
          <w:rFonts w:hint="eastAsia"/>
        </w:rPr>
        <w:tab/>
      </w:r>
      <w:bookmarkStart w:id="2563" w:name="TabStop_N_17_4_2"/>
      <w:bookmarkStart w:id="2564" w:name="N17_4_2"/>
      <w:r w:rsidRPr="00030305">
        <w:rPr>
          <w:rFonts w:hint="eastAsia"/>
        </w:rPr>
        <w:t>4,348,262</w:t>
      </w:r>
      <w:bookmarkEnd w:id="2563"/>
      <w:bookmarkEnd w:id="2564"/>
    </w:p>
    <w:p w14:paraId="46925850" w14:textId="77777777" w:rsidR="00030305" w:rsidRDefault="00030305" w:rsidP="00030305">
      <w:pPr>
        <w:tabs>
          <w:tab w:val="right" w:pos="8227"/>
          <w:tab w:val="right" w:pos="10166"/>
        </w:tabs>
        <w:snapToGrid w:val="0"/>
        <w:spacing w:after="140" w:line="25" w:lineRule="auto"/>
        <w:ind w:left="689"/>
        <w:rPr>
          <w:color w:val="FFFFFF"/>
          <w:u w:val="double" w:color="000000"/>
        </w:rPr>
      </w:pPr>
      <w:bookmarkStart w:id="2565" w:name="TabStop_N_underline_17_4_0"/>
      <w:bookmarkStart w:id="2566" w:name="Nunderline_17_4_0"/>
      <w:bookmarkEnd w:id="2565"/>
      <w:bookmarkEnd w:id="2566"/>
      <w:r w:rsidRPr="00030305">
        <w:rPr>
          <w:color w:val="FFFFFF"/>
          <w:u w:color="000000"/>
        </w:rPr>
        <w:tab/>
      </w:r>
      <w:bookmarkStart w:id="2567" w:name="TabStop_N_underline_17_4_1"/>
      <w:bookmarkStart w:id="2568" w:name="Nunderline_17_4_1"/>
      <w:r w:rsidRPr="00030305">
        <w:rPr>
          <w:color w:val="FFFFFF"/>
          <w:u w:val="double" w:color="000000"/>
        </w:rPr>
        <w:t>_______</w:t>
      </w:r>
      <w:bookmarkEnd w:id="2567"/>
      <w:bookmarkEnd w:id="2568"/>
      <w:r w:rsidRPr="00030305">
        <w:rPr>
          <w:color w:val="FFFFFF"/>
          <w:u w:color="000000"/>
        </w:rPr>
        <w:tab/>
      </w:r>
      <w:bookmarkStart w:id="2569" w:name="TabStop_N_underline_17_4_2"/>
      <w:bookmarkStart w:id="2570" w:name="Nunderline_17_4_2"/>
      <w:r w:rsidRPr="00030305">
        <w:rPr>
          <w:color w:val="FFFFFF"/>
          <w:u w:val="double" w:color="000000"/>
        </w:rPr>
        <w:t>________</w:t>
      </w:r>
      <w:bookmarkEnd w:id="2569"/>
      <w:bookmarkEnd w:id="2570"/>
    </w:p>
    <w:p w14:paraId="7752D352" w14:textId="77777777" w:rsidR="00030305" w:rsidRDefault="00030305" w:rsidP="00030305">
      <w:pPr>
        <w:tabs>
          <w:tab w:val="right" w:pos="8227"/>
          <w:tab w:val="right" w:pos="10166"/>
        </w:tabs>
        <w:snapToGrid w:val="0"/>
        <w:ind w:left="689"/>
        <w:rPr>
          <w:u w:color="000000"/>
        </w:rPr>
      </w:pPr>
      <w:bookmarkStart w:id="2571" w:name="sheetstart18"/>
      <w:bookmarkEnd w:id="2571"/>
    </w:p>
    <w:p w14:paraId="3F81DDF6" w14:textId="77777777" w:rsidR="00030305" w:rsidRDefault="00030305" w:rsidP="00030305">
      <w:pPr>
        <w:pStyle w:val="1"/>
        <w:ind w:left="720" w:hanging="720"/>
        <w:rPr>
          <w:u w:color="000000"/>
        </w:rPr>
      </w:pPr>
      <w:r w:rsidRPr="00030305">
        <w:rPr>
          <w:rFonts w:hint="eastAsia"/>
          <w:u w:color="000000"/>
        </w:rPr>
        <w:t>18.</w:t>
      </w:r>
      <w:r w:rsidRPr="00030305">
        <w:rPr>
          <w:rFonts w:hint="eastAsia"/>
          <w:u w:color="000000"/>
        </w:rPr>
        <w:tab/>
      </w:r>
      <w:r w:rsidRPr="00030305">
        <w:rPr>
          <w:rFonts w:hint="eastAsia"/>
          <w:u w:color="000000"/>
        </w:rPr>
        <w:t>所得税费用</w:t>
      </w:r>
    </w:p>
    <w:p w14:paraId="742CF2DE" w14:textId="77777777" w:rsidR="00030305" w:rsidRDefault="00030305" w:rsidP="00030305"/>
    <w:p w14:paraId="7B6E19F1" w14:textId="77777777" w:rsidR="00030305" w:rsidRDefault="00030305" w:rsidP="00030305">
      <w:pPr>
        <w:tabs>
          <w:tab w:val="center" w:pos="6439"/>
          <w:tab w:val="center" w:pos="8844"/>
        </w:tabs>
        <w:ind w:left="689"/>
        <w:rPr>
          <w:u w:val="single"/>
        </w:rPr>
      </w:pPr>
      <w:bookmarkStart w:id="2572" w:name="TabStop_N_18_1_0"/>
      <w:bookmarkStart w:id="2573" w:name="N18_1_0"/>
      <w:bookmarkEnd w:id="2572"/>
      <w:bookmarkEnd w:id="2573"/>
      <w:r w:rsidRPr="00030305">
        <w:rPr>
          <w:rFonts w:hint="eastAsia"/>
        </w:rPr>
        <w:tab/>
      </w:r>
      <w:bookmarkStart w:id="2574" w:name="TabStop_N_18_1_1"/>
      <w:bookmarkStart w:id="2575" w:name="N18_1_1"/>
      <w:r w:rsidRPr="00030305">
        <w:rPr>
          <w:rFonts w:hint="eastAsia"/>
          <w:u w:val="single"/>
        </w:rPr>
        <w:t>2023</w:t>
      </w:r>
      <w:r w:rsidRPr="00030305">
        <w:rPr>
          <w:rFonts w:hint="eastAsia"/>
          <w:u w:val="single"/>
        </w:rPr>
        <w:t>年</w:t>
      </w:r>
      <w:bookmarkEnd w:id="2574"/>
      <w:bookmarkEnd w:id="2575"/>
      <w:r w:rsidRPr="00030305">
        <w:rPr>
          <w:rFonts w:hint="eastAsia"/>
        </w:rPr>
        <w:tab/>
      </w:r>
      <w:bookmarkStart w:id="2576" w:name="TabStop_N_18_1_2"/>
      <w:bookmarkStart w:id="2577" w:name="N18_1_2"/>
      <w:r w:rsidRPr="00030305">
        <w:rPr>
          <w:rFonts w:hint="eastAsia"/>
          <w:u w:val="single"/>
        </w:rPr>
        <w:t>2022</w:t>
      </w:r>
      <w:r w:rsidRPr="00030305">
        <w:rPr>
          <w:rFonts w:hint="eastAsia"/>
          <w:u w:val="single"/>
        </w:rPr>
        <w:t>年</w:t>
      </w:r>
      <w:bookmarkEnd w:id="2576"/>
      <w:bookmarkEnd w:id="2577"/>
    </w:p>
    <w:p w14:paraId="49E636F3" w14:textId="77777777" w:rsidR="00030305" w:rsidRDefault="00030305" w:rsidP="00030305">
      <w:pPr>
        <w:tabs>
          <w:tab w:val="center" w:pos="6439"/>
          <w:tab w:val="center" w:pos="8844"/>
        </w:tabs>
        <w:snapToGrid w:val="0"/>
        <w:ind w:left="689"/>
      </w:pPr>
      <w:bookmarkStart w:id="2578" w:name="TabStop_N_18_2_0"/>
      <w:bookmarkStart w:id="2579" w:name="N18_2_0"/>
      <w:bookmarkEnd w:id="2578"/>
      <w:bookmarkEnd w:id="2579"/>
      <w:r w:rsidRPr="00030305">
        <w:rPr>
          <w:rFonts w:hint="eastAsia"/>
        </w:rPr>
        <w:tab/>
      </w:r>
      <w:bookmarkStart w:id="2580" w:name="TabStop_N_18_2_1"/>
      <w:bookmarkStart w:id="2581" w:name="N18_2_1"/>
      <w:r w:rsidRPr="00030305">
        <w:rPr>
          <w:rFonts w:hint="eastAsia"/>
        </w:rPr>
        <w:t>人民币元</w:t>
      </w:r>
      <w:bookmarkEnd w:id="2580"/>
      <w:bookmarkEnd w:id="2581"/>
      <w:r w:rsidRPr="00030305">
        <w:rPr>
          <w:rFonts w:hint="eastAsia"/>
        </w:rPr>
        <w:tab/>
      </w:r>
      <w:bookmarkStart w:id="2582" w:name="TabStop_N_18_2_2"/>
      <w:bookmarkStart w:id="2583" w:name="N18_2_2"/>
      <w:r w:rsidRPr="00030305">
        <w:rPr>
          <w:rFonts w:hint="eastAsia"/>
        </w:rPr>
        <w:t>人民币元</w:t>
      </w:r>
      <w:bookmarkEnd w:id="2582"/>
      <w:bookmarkEnd w:id="2583"/>
    </w:p>
    <w:p w14:paraId="1FD6E09F" w14:textId="77777777" w:rsidR="00030305" w:rsidRDefault="00030305" w:rsidP="00030305">
      <w:pPr>
        <w:tabs>
          <w:tab w:val="right" w:pos="7762"/>
          <w:tab w:val="right" w:pos="10166"/>
        </w:tabs>
        <w:snapToGrid w:val="0"/>
        <w:ind w:left="689"/>
      </w:pPr>
      <w:bookmarkStart w:id="2584" w:name="TabStop_N_18_3_0"/>
      <w:bookmarkStart w:id="2585" w:name="N18_3_0"/>
      <w:bookmarkStart w:id="2586" w:name="TabStop_N_18_3_1"/>
      <w:bookmarkStart w:id="2587" w:name="N18_3_1"/>
      <w:bookmarkStart w:id="2588" w:name="TabStop_N_18_3_2"/>
      <w:bookmarkStart w:id="2589" w:name="N18_3_2"/>
      <w:bookmarkEnd w:id="2584"/>
      <w:bookmarkEnd w:id="2585"/>
      <w:bookmarkEnd w:id="2586"/>
      <w:bookmarkEnd w:id="2587"/>
      <w:bookmarkEnd w:id="2588"/>
      <w:bookmarkEnd w:id="2589"/>
      <w:r w:rsidRPr="00030305">
        <w:tab/>
      </w:r>
      <w:r w:rsidRPr="00030305">
        <w:tab/>
      </w:r>
    </w:p>
    <w:p w14:paraId="1173ED29" w14:textId="77777777" w:rsidR="00030305" w:rsidRDefault="00030305" w:rsidP="00030305">
      <w:pPr>
        <w:tabs>
          <w:tab w:val="right" w:pos="7762"/>
          <w:tab w:val="right" w:pos="10166"/>
        </w:tabs>
        <w:snapToGrid w:val="0"/>
        <w:ind w:left="689"/>
      </w:pPr>
      <w:bookmarkStart w:id="2590" w:name="TabStop_N_18_4_0"/>
      <w:bookmarkStart w:id="2591" w:name="N18_4_0"/>
      <w:r w:rsidRPr="00030305">
        <w:rPr>
          <w:rFonts w:hint="eastAsia"/>
        </w:rPr>
        <w:t>递延所得税费用</w:t>
      </w:r>
      <w:bookmarkEnd w:id="2590"/>
      <w:bookmarkEnd w:id="2591"/>
      <w:r w:rsidRPr="00030305">
        <w:rPr>
          <w:rFonts w:hint="eastAsia"/>
        </w:rPr>
        <w:tab/>
      </w:r>
      <w:bookmarkStart w:id="2592" w:name="TabStop_N_18_4_1"/>
      <w:bookmarkStart w:id="2593" w:name="N18_4_1"/>
      <w:r w:rsidRPr="00030305">
        <w:rPr>
          <w:rFonts w:hint="eastAsia"/>
        </w:rPr>
        <w:t>12,479,693</w:t>
      </w:r>
      <w:bookmarkEnd w:id="2592"/>
      <w:bookmarkEnd w:id="2593"/>
      <w:r w:rsidRPr="00030305">
        <w:rPr>
          <w:rFonts w:hint="eastAsia"/>
        </w:rPr>
        <w:tab/>
      </w:r>
      <w:bookmarkStart w:id="2594" w:name="TabStop_N_18_4_2"/>
      <w:bookmarkStart w:id="2595" w:name="N18_4_2"/>
      <w:r w:rsidRPr="00030305">
        <w:rPr>
          <w:rFonts w:hint="eastAsia"/>
        </w:rPr>
        <w:t>15,113,528</w:t>
      </w:r>
      <w:bookmarkEnd w:id="2594"/>
      <w:bookmarkEnd w:id="2595"/>
    </w:p>
    <w:p w14:paraId="275DF69E"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596" w:name="TabStop_N_underline_18_4_0"/>
      <w:bookmarkStart w:id="2597" w:name="Nunderline_18_4_0"/>
      <w:bookmarkEnd w:id="2596"/>
      <w:bookmarkEnd w:id="2597"/>
      <w:r w:rsidRPr="00030305">
        <w:rPr>
          <w:color w:val="FFFFFF"/>
          <w:u w:color="000000"/>
        </w:rPr>
        <w:tab/>
      </w:r>
      <w:bookmarkStart w:id="2598" w:name="TabStop_N_underline_18_4_1"/>
      <w:bookmarkStart w:id="2599" w:name="Nunderline_18_4_1"/>
      <w:r w:rsidRPr="00030305">
        <w:rPr>
          <w:color w:val="FFFFFF"/>
          <w:u w:val="double" w:color="000000"/>
        </w:rPr>
        <w:t>_________</w:t>
      </w:r>
      <w:bookmarkEnd w:id="2598"/>
      <w:bookmarkEnd w:id="2599"/>
      <w:r w:rsidRPr="00030305">
        <w:rPr>
          <w:color w:val="FFFFFF"/>
          <w:u w:color="000000"/>
        </w:rPr>
        <w:tab/>
      </w:r>
      <w:bookmarkStart w:id="2600" w:name="TabStop_N_underline_18_4_2"/>
      <w:bookmarkStart w:id="2601" w:name="Nunderline_18_4_2"/>
      <w:r w:rsidRPr="00030305">
        <w:rPr>
          <w:color w:val="FFFFFF"/>
          <w:u w:val="double" w:color="000000"/>
        </w:rPr>
        <w:t>_________</w:t>
      </w:r>
      <w:bookmarkEnd w:id="2600"/>
      <w:bookmarkEnd w:id="2601"/>
    </w:p>
    <w:p w14:paraId="5ACAD221"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p>
    <w:p w14:paraId="31EC27D0"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4BC018A6" w14:textId="77777777" w:rsidR="00030305" w:rsidRDefault="00030305" w:rsidP="00030305">
      <w:pPr>
        <w:tabs>
          <w:tab w:val="left" w:pos="720"/>
        </w:tabs>
        <w:jc w:val="both"/>
        <w:rPr>
          <w:u w:color="000000"/>
        </w:rPr>
      </w:pPr>
    </w:p>
    <w:p w14:paraId="237E7A17" w14:textId="77777777" w:rsidR="00030305" w:rsidRDefault="00030305" w:rsidP="00030305">
      <w:pPr>
        <w:tabs>
          <w:tab w:val="left" w:pos="720"/>
        </w:tabs>
        <w:ind w:left="720" w:hanging="720"/>
        <w:rPr>
          <w:u w:color="000000"/>
        </w:rPr>
      </w:pPr>
      <w:r w:rsidRPr="00030305">
        <w:rPr>
          <w:rFonts w:hint="eastAsia"/>
          <w:u w:color="000000"/>
        </w:rPr>
        <w:t>18.</w:t>
      </w:r>
      <w:r w:rsidRPr="00030305">
        <w:rPr>
          <w:rFonts w:hint="eastAsia"/>
          <w:u w:color="000000"/>
        </w:rPr>
        <w:tab/>
      </w:r>
      <w:r w:rsidRPr="00030305">
        <w:rPr>
          <w:rFonts w:hint="eastAsia"/>
          <w:u w:color="000000"/>
        </w:rPr>
        <w:t>所得税费用</w:t>
      </w:r>
      <w:r w:rsidRPr="00030305">
        <w:rPr>
          <w:rFonts w:hint="eastAsia"/>
          <w:u w:color="000000"/>
        </w:rPr>
        <w:t xml:space="preserve"> - </w:t>
      </w:r>
      <w:r w:rsidRPr="00030305">
        <w:rPr>
          <w:rFonts w:hint="eastAsia"/>
          <w:u w:color="000000"/>
        </w:rPr>
        <w:t>续</w:t>
      </w:r>
    </w:p>
    <w:p w14:paraId="461E7968" w14:textId="77777777" w:rsidR="00030305" w:rsidRDefault="00030305" w:rsidP="00030305">
      <w:pPr>
        <w:tabs>
          <w:tab w:val="left" w:pos="720"/>
        </w:tabs>
        <w:ind w:left="720" w:hanging="720"/>
        <w:rPr>
          <w:u w:color="000000"/>
        </w:rPr>
      </w:pPr>
      <w:bookmarkStart w:id="2602" w:name="sheetend18"/>
      <w:bookmarkStart w:id="2603" w:name="sheetend19"/>
      <w:bookmarkStart w:id="2604" w:name="sheetend20"/>
      <w:bookmarkEnd w:id="2602"/>
      <w:bookmarkEnd w:id="2603"/>
      <w:bookmarkEnd w:id="2604"/>
    </w:p>
    <w:p w14:paraId="1A245556" w14:textId="77777777" w:rsidR="00030305" w:rsidRDefault="00030305" w:rsidP="00030305">
      <w:pPr>
        <w:ind w:left="720"/>
        <w:jc w:val="both"/>
        <w:rPr>
          <w:u w:color="000000"/>
        </w:rPr>
      </w:pPr>
      <w:bookmarkStart w:id="2605" w:name="NN18_6"/>
      <w:r w:rsidRPr="00030305">
        <w:rPr>
          <w:rFonts w:hint="eastAsia"/>
          <w:u w:color="000000"/>
        </w:rPr>
        <w:t>所得税费用与会计利润的调节表如下：</w:t>
      </w:r>
    </w:p>
    <w:bookmarkEnd w:id="2605"/>
    <w:p w14:paraId="7EEA93D0" w14:textId="77777777" w:rsidR="00030305" w:rsidRPr="00030305" w:rsidRDefault="00030305" w:rsidP="00030305">
      <w:pPr>
        <w:rPr>
          <w:u w:color="000000"/>
        </w:rPr>
      </w:pPr>
    </w:p>
    <w:p w14:paraId="08358F06" w14:textId="77777777" w:rsidR="00030305" w:rsidRDefault="00030305" w:rsidP="00030305">
      <w:pPr>
        <w:tabs>
          <w:tab w:val="center" w:pos="7509"/>
          <w:tab w:val="center" w:pos="9224"/>
        </w:tabs>
        <w:ind w:left="689"/>
        <w:rPr>
          <w:u w:val="single" w:color="000000"/>
        </w:rPr>
      </w:pPr>
      <w:bookmarkStart w:id="2606" w:name="TabStop_N_18_8_0"/>
      <w:bookmarkStart w:id="2607" w:name="N18_8_0"/>
      <w:bookmarkEnd w:id="2606"/>
      <w:bookmarkEnd w:id="2607"/>
      <w:r w:rsidRPr="00030305">
        <w:rPr>
          <w:rFonts w:hint="eastAsia"/>
          <w:u w:color="000000"/>
        </w:rPr>
        <w:tab/>
      </w:r>
      <w:bookmarkStart w:id="2608" w:name="TabStop_N_18_8_1"/>
      <w:bookmarkStart w:id="2609" w:name="N18_8_1"/>
      <w:r w:rsidRPr="00030305">
        <w:rPr>
          <w:rFonts w:hint="eastAsia"/>
          <w:u w:val="single" w:color="000000"/>
        </w:rPr>
        <w:t>2023</w:t>
      </w:r>
      <w:r w:rsidRPr="00030305">
        <w:rPr>
          <w:rFonts w:hint="eastAsia"/>
          <w:u w:val="single" w:color="000000"/>
        </w:rPr>
        <w:t>年</w:t>
      </w:r>
      <w:bookmarkEnd w:id="2608"/>
      <w:bookmarkEnd w:id="2609"/>
      <w:r w:rsidRPr="00030305">
        <w:rPr>
          <w:rFonts w:hint="eastAsia"/>
          <w:u w:color="000000"/>
        </w:rPr>
        <w:tab/>
      </w:r>
      <w:bookmarkStart w:id="2610" w:name="TabStop_N_18_8_2"/>
      <w:bookmarkStart w:id="2611" w:name="N18_8_2"/>
      <w:r w:rsidRPr="00030305">
        <w:rPr>
          <w:rFonts w:hint="eastAsia"/>
          <w:u w:val="single" w:color="000000"/>
        </w:rPr>
        <w:t>2022</w:t>
      </w:r>
      <w:r w:rsidRPr="00030305">
        <w:rPr>
          <w:rFonts w:hint="eastAsia"/>
          <w:u w:val="single" w:color="000000"/>
        </w:rPr>
        <w:t>年</w:t>
      </w:r>
      <w:bookmarkEnd w:id="2610"/>
      <w:bookmarkEnd w:id="2611"/>
    </w:p>
    <w:p w14:paraId="09BC816B" w14:textId="77777777" w:rsidR="00030305" w:rsidRDefault="00030305" w:rsidP="00030305">
      <w:pPr>
        <w:tabs>
          <w:tab w:val="center" w:pos="7509"/>
          <w:tab w:val="center" w:pos="9224"/>
        </w:tabs>
        <w:snapToGrid w:val="0"/>
        <w:ind w:left="689"/>
        <w:rPr>
          <w:u w:color="000000"/>
        </w:rPr>
      </w:pPr>
      <w:bookmarkStart w:id="2612" w:name="TabStop_N_18_9_0"/>
      <w:bookmarkStart w:id="2613" w:name="N18_9_0"/>
      <w:bookmarkEnd w:id="2612"/>
      <w:bookmarkEnd w:id="2613"/>
      <w:r w:rsidRPr="00030305">
        <w:rPr>
          <w:rFonts w:hint="eastAsia"/>
          <w:u w:color="000000"/>
        </w:rPr>
        <w:tab/>
      </w:r>
      <w:bookmarkStart w:id="2614" w:name="TabStop_N_18_9_1"/>
      <w:bookmarkStart w:id="2615" w:name="N18_9_1"/>
      <w:r w:rsidRPr="00030305">
        <w:rPr>
          <w:rFonts w:hint="eastAsia"/>
          <w:u w:color="000000"/>
        </w:rPr>
        <w:t>人民币元</w:t>
      </w:r>
      <w:bookmarkEnd w:id="2614"/>
      <w:bookmarkEnd w:id="2615"/>
      <w:r w:rsidRPr="00030305">
        <w:rPr>
          <w:rFonts w:hint="eastAsia"/>
          <w:u w:color="000000"/>
        </w:rPr>
        <w:tab/>
      </w:r>
      <w:bookmarkStart w:id="2616" w:name="TabStop_N_18_9_2"/>
      <w:bookmarkStart w:id="2617" w:name="N18_9_2"/>
      <w:r w:rsidRPr="00030305">
        <w:rPr>
          <w:rFonts w:hint="eastAsia"/>
          <w:u w:color="000000"/>
        </w:rPr>
        <w:t>人民币元</w:t>
      </w:r>
      <w:bookmarkEnd w:id="2616"/>
      <w:bookmarkEnd w:id="2617"/>
    </w:p>
    <w:p w14:paraId="1FBDAE1B" w14:textId="77777777" w:rsidR="00030305" w:rsidRDefault="00030305" w:rsidP="00030305">
      <w:pPr>
        <w:tabs>
          <w:tab w:val="right" w:pos="8452"/>
          <w:tab w:val="right" w:pos="10166"/>
        </w:tabs>
        <w:snapToGrid w:val="0"/>
        <w:ind w:left="689"/>
        <w:rPr>
          <w:u w:color="000000"/>
        </w:rPr>
      </w:pPr>
      <w:bookmarkStart w:id="2618" w:name="TabStop_N_18_10_0"/>
      <w:bookmarkStart w:id="2619" w:name="N18_10_0"/>
      <w:bookmarkStart w:id="2620" w:name="TabStop_N_18_10_1"/>
      <w:bookmarkStart w:id="2621" w:name="N18_10_1"/>
      <w:bookmarkStart w:id="2622" w:name="TabStop_N_18_10_2"/>
      <w:bookmarkStart w:id="2623" w:name="N18_10_2"/>
      <w:bookmarkEnd w:id="2618"/>
      <w:bookmarkEnd w:id="2619"/>
      <w:bookmarkEnd w:id="2620"/>
      <w:bookmarkEnd w:id="2621"/>
      <w:bookmarkEnd w:id="2622"/>
      <w:bookmarkEnd w:id="2623"/>
      <w:r w:rsidRPr="00030305">
        <w:rPr>
          <w:u w:color="000000"/>
        </w:rPr>
        <w:tab/>
      </w:r>
      <w:r w:rsidRPr="00030305">
        <w:rPr>
          <w:u w:color="000000"/>
        </w:rPr>
        <w:tab/>
      </w:r>
    </w:p>
    <w:p w14:paraId="4ACCF92E" w14:textId="77777777" w:rsidR="00030305" w:rsidRDefault="00030305" w:rsidP="00030305">
      <w:pPr>
        <w:tabs>
          <w:tab w:val="right" w:pos="8452"/>
          <w:tab w:val="right" w:pos="10166"/>
        </w:tabs>
        <w:snapToGrid w:val="0"/>
        <w:ind w:left="689"/>
        <w:rPr>
          <w:u w:color="000000"/>
        </w:rPr>
      </w:pPr>
      <w:bookmarkStart w:id="2624" w:name="TabStop_N_18_11_0"/>
      <w:bookmarkStart w:id="2625" w:name="N18_11_0"/>
      <w:r w:rsidRPr="00030305">
        <w:rPr>
          <w:rFonts w:hint="eastAsia"/>
          <w:u w:color="000000"/>
        </w:rPr>
        <w:t>会计利润</w:t>
      </w:r>
      <w:bookmarkEnd w:id="2624"/>
      <w:bookmarkEnd w:id="2625"/>
      <w:r w:rsidRPr="00030305">
        <w:rPr>
          <w:rFonts w:hint="eastAsia"/>
          <w:u w:color="000000"/>
        </w:rPr>
        <w:tab/>
      </w:r>
      <w:bookmarkStart w:id="2626" w:name="TabStop_N_18_11_1"/>
      <w:bookmarkStart w:id="2627" w:name="N18_11_1"/>
      <w:r w:rsidRPr="00030305">
        <w:rPr>
          <w:rFonts w:hint="eastAsia"/>
          <w:u w:color="000000"/>
        </w:rPr>
        <w:t>9,449,724</w:t>
      </w:r>
      <w:bookmarkEnd w:id="2626"/>
      <w:bookmarkEnd w:id="2627"/>
      <w:r w:rsidRPr="00030305">
        <w:rPr>
          <w:rFonts w:hint="eastAsia"/>
          <w:u w:color="000000"/>
        </w:rPr>
        <w:tab/>
      </w:r>
      <w:bookmarkStart w:id="2628" w:name="TabStop_N_18_11_2"/>
      <w:bookmarkStart w:id="2629" w:name="N18_11_2"/>
      <w:r w:rsidRPr="00030305">
        <w:rPr>
          <w:rFonts w:hint="eastAsia"/>
          <w:u w:color="000000"/>
        </w:rPr>
        <w:t>11,594,193</w:t>
      </w:r>
      <w:bookmarkEnd w:id="2628"/>
      <w:bookmarkEnd w:id="2629"/>
    </w:p>
    <w:p w14:paraId="34803C78" w14:textId="77777777" w:rsidR="00030305" w:rsidRDefault="00030305" w:rsidP="00030305">
      <w:pPr>
        <w:tabs>
          <w:tab w:val="right" w:pos="8452"/>
          <w:tab w:val="right" w:pos="10166"/>
        </w:tabs>
        <w:snapToGrid w:val="0"/>
        <w:ind w:left="689"/>
        <w:rPr>
          <w:u w:color="000000"/>
        </w:rPr>
      </w:pPr>
      <w:bookmarkStart w:id="2630" w:name="TabStop_N_18_12_0"/>
      <w:bookmarkStart w:id="2631" w:name="N18_12_0"/>
      <w:r w:rsidRPr="00030305">
        <w:rPr>
          <w:rFonts w:hint="eastAsia"/>
          <w:u w:color="000000"/>
        </w:rPr>
        <w:t>按</w:t>
      </w:r>
      <w:r w:rsidRPr="00030305">
        <w:rPr>
          <w:rFonts w:hint="eastAsia"/>
          <w:u w:color="000000"/>
        </w:rPr>
        <w:t>25%</w:t>
      </w:r>
      <w:r w:rsidRPr="00030305">
        <w:rPr>
          <w:rFonts w:hint="eastAsia"/>
          <w:u w:color="000000"/>
        </w:rPr>
        <w:t>的税率计算的所得税费用</w:t>
      </w:r>
      <w:r w:rsidRPr="00030305">
        <w:rPr>
          <w:rFonts w:hint="eastAsia"/>
          <w:u w:color="000000"/>
        </w:rPr>
        <w:t>(</w:t>
      </w:r>
      <w:r w:rsidRPr="00030305">
        <w:rPr>
          <w:rFonts w:hint="eastAsia"/>
          <w:u w:color="000000"/>
        </w:rPr>
        <w:t>上年度：</w:t>
      </w:r>
      <w:r w:rsidRPr="00030305">
        <w:rPr>
          <w:rFonts w:hint="eastAsia"/>
          <w:u w:color="000000"/>
        </w:rPr>
        <w:t>25%)</w:t>
      </w:r>
      <w:bookmarkEnd w:id="2630"/>
      <w:bookmarkEnd w:id="2631"/>
      <w:r w:rsidRPr="00030305">
        <w:rPr>
          <w:rFonts w:hint="eastAsia"/>
          <w:u w:color="000000"/>
        </w:rPr>
        <w:tab/>
      </w:r>
      <w:bookmarkStart w:id="2632" w:name="TabStop_N_18_12_1"/>
      <w:bookmarkStart w:id="2633" w:name="N18_12_1"/>
      <w:r w:rsidRPr="00030305">
        <w:rPr>
          <w:rFonts w:hint="eastAsia"/>
          <w:u w:color="000000"/>
        </w:rPr>
        <w:t>2,362,431</w:t>
      </w:r>
      <w:bookmarkEnd w:id="2632"/>
      <w:bookmarkEnd w:id="2633"/>
      <w:r w:rsidRPr="00030305">
        <w:rPr>
          <w:rFonts w:hint="eastAsia"/>
          <w:u w:color="000000"/>
        </w:rPr>
        <w:tab/>
      </w:r>
      <w:bookmarkStart w:id="2634" w:name="TabStop_N_18_12_2"/>
      <w:bookmarkStart w:id="2635" w:name="N18_12_2"/>
      <w:r w:rsidRPr="00030305">
        <w:rPr>
          <w:rFonts w:hint="eastAsia"/>
          <w:u w:color="000000"/>
        </w:rPr>
        <w:t>2,898,548</w:t>
      </w:r>
      <w:bookmarkEnd w:id="2634"/>
      <w:bookmarkEnd w:id="2635"/>
    </w:p>
    <w:p w14:paraId="369C8A81" w14:textId="77777777" w:rsidR="00030305" w:rsidRDefault="00030305" w:rsidP="00030305">
      <w:pPr>
        <w:tabs>
          <w:tab w:val="right" w:pos="8452"/>
          <w:tab w:val="right" w:pos="10166"/>
        </w:tabs>
        <w:snapToGrid w:val="0"/>
        <w:ind w:left="689"/>
        <w:rPr>
          <w:u w:color="000000"/>
        </w:rPr>
      </w:pPr>
      <w:bookmarkStart w:id="2636" w:name="TabStop_N_18_13_0"/>
      <w:bookmarkStart w:id="2637" w:name="N18_13_0"/>
      <w:r w:rsidRPr="00030305">
        <w:rPr>
          <w:rFonts w:hint="eastAsia"/>
          <w:u w:color="000000"/>
        </w:rPr>
        <w:t>未确认可抵扣亏损和可抵扣暂时性差异的纳税影响</w:t>
      </w:r>
      <w:bookmarkEnd w:id="2636"/>
      <w:bookmarkEnd w:id="2637"/>
      <w:r w:rsidRPr="00030305">
        <w:rPr>
          <w:rFonts w:hint="eastAsia"/>
          <w:u w:color="000000"/>
        </w:rPr>
        <w:tab/>
      </w:r>
      <w:bookmarkStart w:id="2638" w:name="TabStop_N_18_13_1"/>
      <w:bookmarkStart w:id="2639" w:name="N18_13_1"/>
      <w:r w:rsidRPr="00030305">
        <w:rPr>
          <w:rFonts w:hint="eastAsia"/>
          <w:u w:color="000000"/>
        </w:rPr>
        <w:t>9,958,150</w:t>
      </w:r>
      <w:bookmarkEnd w:id="2638"/>
      <w:bookmarkEnd w:id="2639"/>
      <w:r w:rsidRPr="00030305">
        <w:rPr>
          <w:rFonts w:hint="eastAsia"/>
          <w:u w:color="000000"/>
        </w:rPr>
        <w:tab/>
      </w:r>
      <w:bookmarkStart w:id="2640" w:name="TabStop_N_18_13_2"/>
      <w:bookmarkStart w:id="2641" w:name="N18_13_2"/>
      <w:r w:rsidRPr="00030305">
        <w:rPr>
          <w:rFonts w:hint="eastAsia"/>
          <w:u w:color="000000"/>
        </w:rPr>
        <w:t>12,164,132</w:t>
      </w:r>
      <w:bookmarkEnd w:id="2640"/>
      <w:bookmarkEnd w:id="2641"/>
    </w:p>
    <w:p w14:paraId="2E7A5892" w14:textId="77777777" w:rsidR="00030305" w:rsidRDefault="00030305" w:rsidP="00030305">
      <w:pPr>
        <w:tabs>
          <w:tab w:val="right" w:pos="8452"/>
          <w:tab w:val="right" w:pos="10166"/>
        </w:tabs>
        <w:snapToGrid w:val="0"/>
        <w:ind w:left="689"/>
        <w:rPr>
          <w:u w:color="000000"/>
        </w:rPr>
      </w:pPr>
      <w:bookmarkStart w:id="2642" w:name="TabStop_N_18_14_0"/>
      <w:bookmarkStart w:id="2643" w:name="N18_14_0"/>
      <w:r w:rsidRPr="00030305">
        <w:rPr>
          <w:rFonts w:hint="eastAsia"/>
          <w:u w:color="000000"/>
        </w:rPr>
        <w:t>调整以前期间所得税的影响</w:t>
      </w:r>
      <w:bookmarkEnd w:id="2642"/>
      <w:bookmarkEnd w:id="2643"/>
      <w:r w:rsidRPr="00030305">
        <w:rPr>
          <w:rFonts w:hint="eastAsia"/>
          <w:u w:color="000000"/>
        </w:rPr>
        <w:tab/>
      </w:r>
      <w:bookmarkStart w:id="2644" w:name="TabStop_N_18_14_1"/>
      <w:bookmarkStart w:id="2645" w:name="N18_14_1"/>
      <w:r w:rsidRPr="00030305">
        <w:rPr>
          <w:rFonts w:hint="eastAsia"/>
          <w:u w:color="000000"/>
        </w:rPr>
        <w:t>122,216</w:t>
      </w:r>
      <w:bookmarkEnd w:id="2644"/>
      <w:bookmarkEnd w:id="2645"/>
      <w:r w:rsidRPr="00030305">
        <w:rPr>
          <w:rFonts w:hint="eastAsia"/>
          <w:u w:color="000000"/>
        </w:rPr>
        <w:tab/>
      </w:r>
      <w:bookmarkStart w:id="2646" w:name="TabStop_N_18_14_2"/>
      <w:bookmarkStart w:id="2647" w:name="N18_14_2"/>
      <w:r w:rsidRPr="00030305">
        <w:rPr>
          <w:rFonts w:hint="eastAsia"/>
          <w:u w:color="000000"/>
        </w:rPr>
        <w:t>46,212</w:t>
      </w:r>
      <w:bookmarkEnd w:id="2646"/>
      <w:bookmarkEnd w:id="2647"/>
    </w:p>
    <w:p w14:paraId="26A4AD7C" w14:textId="77777777" w:rsidR="00030305" w:rsidRDefault="00030305" w:rsidP="00030305">
      <w:pPr>
        <w:tabs>
          <w:tab w:val="right" w:pos="8452"/>
          <w:tab w:val="right" w:pos="10166"/>
        </w:tabs>
        <w:snapToGrid w:val="0"/>
        <w:ind w:left="689"/>
        <w:rPr>
          <w:u w:color="000000"/>
        </w:rPr>
      </w:pPr>
      <w:bookmarkStart w:id="2648" w:name="TabStop_N_18_15_0"/>
      <w:bookmarkStart w:id="2649" w:name="N18_15_0"/>
      <w:r w:rsidRPr="00030305">
        <w:rPr>
          <w:rFonts w:hint="eastAsia"/>
          <w:u w:color="000000"/>
        </w:rPr>
        <w:t>不可抵扣费用的纳税影响</w:t>
      </w:r>
      <w:bookmarkEnd w:id="2648"/>
      <w:bookmarkEnd w:id="2649"/>
      <w:r w:rsidRPr="00030305">
        <w:rPr>
          <w:rFonts w:hint="eastAsia"/>
          <w:u w:color="000000"/>
        </w:rPr>
        <w:tab/>
      </w:r>
      <w:bookmarkStart w:id="2650" w:name="TabStop_N_18_15_1"/>
      <w:bookmarkStart w:id="2651" w:name="N18_15_1"/>
      <w:r w:rsidRPr="00030305">
        <w:rPr>
          <w:rFonts w:hint="eastAsia"/>
          <w:u w:color="000000"/>
        </w:rPr>
        <w:t>36,896</w:t>
      </w:r>
      <w:bookmarkEnd w:id="2650"/>
      <w:bookmarkEnd w:id="2651"/>
      <w:r w:rsidRPr="00030305">
        <w:rPr>
          <w:rFonts w:hint="eastAsia"/>
          <w:u w:color="000000"/>
        </w:rPr>
        <w:tab/>
      </w:r>
      <w:bookmarkStart w:id="2652" w:name="TabStop_N_18_15_2"/>
      <w:bookmarkStart w:id="2653" w:name="N18_15_2"/>
      <w:r w:rsidRPr="00030305">
        <w:rPr>
          <w:rFonts w:hint="eastAsia"/>
          <w:u w:color="000000"/>
        </w:rPr>
        <w:t>4,636</w:t>
      </w:r>
      <w:bookmarkEnd w:id="2652"/>
      <w:bookmarkEnd w:id="2653"/>
    </w:p>
    <w:p w14:paraId="16A03CB9" w14:textId="77777777" w:rsidR="00030305" w:rsidRDefault="00030305" w:rsidP="00030305">
      <w:pPr>
        <w:tabs>
          <w:tab w:val="right" w:pos="8452"/>
          <w:tab w:val="right" w:pos="10166"/>
        </w:tabs>
        <w:snapToGrid w:val="0"/>
        <w:spacing w:after="140" w:line="25" w:lineRule="auto"/>
        <w:ind w:left="689"/>
        <w:rPr>
          <w:color w:val="FFFFFF"/>
          <w:u w:val="single" w:color="000000"/>
        </w:rPr>
      </w:pPr>
      <w:bookmarkStart w:id="2654" w:name="TabStop_N_underline_18_15_0"/>
      <w:bookmarkStart w:id="2655" w:name="Nunderline_18_15_0"/>
      <w:bookmarkEnd w:id="2654"/>
      <w:bookmarkEnd w:id="2655"/>
      <w:r w:rsidRPr="00030305">
        <w:rPr>
          <w:color w:val="FFFFFF"/>
          <w:u w:color="000000"/>
        </w:rPr>
        <w:tab/>
      </w:r>
      <w:bookmarkStart w:id="2656" w:name="TabStop_N_underline_18_15_1"/>
      <w:bookmarkStart w:id="2657" w:name="Nunderline_18_15_1"/>
      <w:r w:rsidRPr="00030305">
        <w:rPr>
          <w:color w:val="FFFFFF"/>
          <w:u w:val="single" w:color="000000"/>
        </w:rPr>
        <w:t>_________</w:t>
      </w:r>
      <w:bookmarkEnd w:id="2656"/>
      <w:bookmarkEnd w:id="2657"/>
      <w:r w:rsidRPr="00030305">
        <w:rPr>
          <w:color w:val="FFFFFF"/>
          <w:u w:color="000000"/>
        </w:rPr>
        <w:tab/>
      </w:r>
      <w:bookmarkStart w:id="2658" w:name="TabStop_N_underline_18_15_2"/>
      <w:bookmarkStart w:id="2659" w:name="Nunderline_18_15_2"/>
      <w:r w:rsidRPr="00030305">
        <w:rPr>
          <w:color w:val="FFFFFF"/>
          <w:u w:val="single" w:color="000000"/>
        </w:rPr>
        <w:t>_________</w:t>
      </w:r>
      <w:bookmarkEnd w:id="2658"/>
      <w:bookmarkEnd w:id="2659"/>
    </w:p>
    <w:p w14:paraId="1C465469" w14:textId="77777777" w:rsidR="00030305" w:rsidRDefault="00030305" w:rsidP="00030305">
      <w:pPr>
        <w:tabs>
          <w:tab w:val="right" w:pos="8452"/>
          <w:tab w:val="right" w:pos="10166"/>
        </w:tabs>
        <w:snapToGrid w:val="0"/>
        <w:ind w:left="689"/>
        <w:rPr>
          <w:u w:color="000000"/>
        </w:rPr>
      </w:pPr>
      <w:bookmarkStart w:id="2660" w:name="TabStop_N_18_16_0"/>
      <w:bookmarkStart w:id="2661" w:name="N18_16_0"/>
      <w:r w:rsidRPr="00030305">
        <w:rPr>
          <w:rFonts w:hint="eastAsia"/>
          <w:u w:color="000000"/>
        </w:rPr>
        <w:t>所得税费用</w:t>
      </w:r>
      <w:bookmarkEnd w:id="2660"/>
      <w:bookmarkEnd w:id="2661"/>
      <w:r w:rsidRPr="00030305">
        <w:rPr>
          <w:rFonts w:hint="eastAsia"/>
          <w:u w:color="000000"/>
        </w:rPr>
        <w:tab/>
      </w:r>
      <w:bookmarkStart w:id="2662" w:name="TabStop_N_18_16_1"/>
      <w:bookmarkStart w:id="2663" w:name="N18_16_1"/>
      <w:r w:rsidRPr="00030305">
        <w:rPr>
          <w:rFonts w:hint="eastAsia"/>
          <w:u w:color="000000"/>
        </w:rPr>
        <w:t>12,479,693</w:t>
      </w:r>
      <w:bookmarkEnd w:id="2662"/>
      <w:bookmarkEnd w:id="2663"/>
      <w:r w:rsidRPr="00030305">
        <w:rPr>
          <w:rFonts w:hint="eastAsia"/>
          <w:u w:color="000000"/>
        </w:rPr>
        <w:tab/>
      </w:r>
      <w:bookmarkStart w:id="2664" w:name="TabStop_N_18_16_2"/>
      <w:bookmarkStart w:id="2665" w:name="N18_16_2"/>
      <w:r w:rsidRPr="00030305">
        <w:rPr>
          <w:rFonts w:hint="eastAsia"/>
          <w:u w:color="000000"/>
        </w:rPr>
        <w:t>15,113,528</w:t>
      </w:r>
      <w:bookmarkEnd w:id="2664"/>
      <w:bookmarkEnd w:id="2665"/>
    </w:p>
    <w:p w14:paraId="5120F365" w14:textId="77777777" w:rsidR="00030305" w:rsidRDefault="00030305" w:rsidP="00030305">
      <w:pPr>
        <w:tabs>
          <w:tab w:val="right" w:pos="8452"/>
          <w:tab w:val="right" w:pos="10166"/>
        </w:tabs>
        <w:snapToGrid w:val="0"/>
        <w:spacing w:after="140" w:line="25" w:lineRule="auto"/>
        <w:ind w:left="689"/>
        <w:rPr>
          <w:color w:val="FFFFFF"/>
          <w:u w:val="double" w:color="000000"/>
        </w:rPr>
      </w:pPr>
      <w:bookmarkStart w:id="2666" w:name="TabStop_N_underline_18_16_0"/>
      <w:bookmarkStart w:id="2667" w:name="Nunderline_18_16_0"/>
      <w:bookmarkEnd w:id="2666"/>
      <w:bookmarkEnd w:id="2667"/>
      <w:r w:rsidRPr="00030305">
        <w:rPr>
          <w:color w:val="FFFFFF"/>
          <w:u w:color="000000"/>
        </w:rPr>
        <w:tab/>
      </w:r>
      <w:bookmarkStart w:id="2668" w:name="TabStop_N_underline_18_16_1"/>
      <w:bookmarkStart w:id="2669" w:name="Nunderline_18_16_1"/>
      <w:r w:rsidRPr="00030305">
        <w:rPr>
          <w:color w:val="FFFFFF"/>
          <w:u w:val="double" w:color="000000"/>
        </w:rPr>
        <w:t>_________</w:t>
      </w:r>
      <w:bookmarkEnd w:id="2668"/>
      <w:bookmarkEnd w:id="2669"/>
      <w:r w:rsidRPr="00030305">
        <w:rPr>
          <w:color w:val="FFFFFF"/>
          <w:u w:color="000000"/>
        </w:rPr>
        <w:tab/>
      </w:r>
      <w:bookmarkStart w:id="2670" w:name="TabStop_N_underline_18_16_2"/>
      <w:bookmarkStart w:id="2671" w:name="Nunderline_18_16_2"/>
      <w:r w:rsidRPr="00030305">
        <w:rPr>
          <w:color w:val="FFFFFF"/>
          <w:u w:val="double" w:color="000000"/>
        </w:rPr>
        <w:t>_________</w:t>
      </w:r>
      <w:bookmarkEnd w:id="2670"/>
      <w:bookmarkEnd w:id="2671"/>
    </w:p>
    <w:p w14:paraId="78264CD2" w14:textId="77777777" w:rsidR="00030305" w:rsidRDefault="00030305" w:rsidP="00030305">
      <w:pPr>
        <w:tabs>
          <w:tab w:val="right" w:pos="8452"/>
          <w:tab w:val="right" w:pos="10166"/>
        </w:tabs>
        <w:snapToGrid w:val="0"/>
        <w:ind w:left="689"/>
        <w:rPr>
          <w:u w:color="000000"/>
        </w:rPr>
      </w:pPr>
      <w:bookmarkStart w:id="2672" w:name="sheetstart19"/>
      <w:bookmarkEnd w:id="2672"/>
    </w:p>
    <w:p w14:paraId="705DFA0A" w14:textId="77777777" w:rsidR="00030305" w:rsidRDefault="00030305" w:rsidP="00030305">
      <w:pPr>
        <w:pStyle w:val="1"/>
        <w:ind w:left="720" w:hanging="720"/>
        <w:rPr>
          <w:u w:color="000000"/>
        </w:rPr>
      </w:pPr>
      <w:r w:rsidRPr="00030305">
        <w:rPr>
          <w:rFonts w:hint="eastAsia"/>
          <w:u w:color="000000"/>
        </w:rPr>
        <w:t>19.</w:t>
      </w:r>
      <w:r w:rsidRPr="00030305">
        <w:rPr>
          <w:rFonts w:hint="eastAsia"/>
          <w:u w:color="000000"/>
        </w:rPr>
        <w:tab/>
      </w:r>
      <w:r w:rsidRPr="00030305">
        <w:rPr>
          <w:rFonts w:hint="eastAsia"/>
          <w:u w:color="000000"/>
        </w:rPr>
        <w:t>利润表补充资料</w:t>
      </w:r>
    </w:p>
    <w:p w14:paraId="604E453F" w14:textId="77777777" w:rsidR="00030305" w:rsidRDefault="00030305" w:rsidP="00030305"/>
    <w:p w14:paraId="35C36637" w14:textId="77777777" w:rsidR="00030305" w:rsidRDefault="00030305" w:rsidP="00030305">
      <w:pPr>
        <w:tabs>
          <w:tab w:val="center" w:pos="6439"/>
          <w:tab w:val="center" w:pos="8844"/>
        </w:tabs>
        <w:ind w:left="689"/>
        <w:rPr>
          <w:u w:val="single"/>
        </w:rPr>
      </w:pPr>
      <w:bookmarkStart w:id="2673" w:name="TabStop_N_19_1_0"/>
      <w:bookmarkStart w:id="2674" w:name="N19_1_0"/>
      <w:bookmarkEnd w:id="2673"/>
      <w:bookmarkEnd w:id="2674"/>
      <w:r w:rsidRPr="00030305">
        <w:rPr>
          <w:rFonts w:hint="eastAsia"/>
        </w:rPr>
        <w:tab/>
      </w:r>
      <w:bookmarkStart w:id="2675" w:name="TabStop_N_19_1_1"/>
      <w:bookmarkStart w:id="2676" w:name="N19_1_1"/>
      <w:r w:rsidRPr="00030305">
        <w:rPr>
          <w:rFonts w:hint="eastAsia"/>
          <w:u w:val="single"/>
        </w:rPr>
        <w:t>2023</w:t>
      </w:r>
      <w:r w:rsidRPr="00030305">
        <w:rPr>
          <w:rFonts w:hint="eastAsia"/>
          <w:u w:val="single"/>
        </w:rPr>
        <w:t>年</w:t>
      </w:r>
      <w:bookmarkEnd w:id="2675"/>
      <w:bookmarkEnd w:id="2676"/>
      <w:r w:rsidRPr="00030305">
        <w:rPr>
          <w:rFonts w:hint="eastAsia"/>
        </w:rPr>
        <w:tab/>
      </w:r>
      <w:bookmarkStart w:id="2677" w:name="TabStop_N_19_1_2"/>
      <w:bookmarkStart w:id="2678" w:name="N19_1_2"/>
      <w:r w:rsidRPr="00030305">
        <w:rPr>
          <w:rFonts w:hint="eastAsia"/>
          <w:u w:val="single"/>
        </w:rPr>
        <w:t>2022</w:t>
      </w:r>
      <w:r w:rsidRPr="00030305">
        <w:rPr>
          <w:rFonts w:hint="eastAsia"/>
          <w:u w:val="single"/>
        </w:rPr>
        <w:t>年</w:t>
      </w:r>
      <w:bookmarkEnd w:id="2677"/>
      <w:bookmarkEnd w:id="2678"/>
    </w:p>
    <w:p w14:paraId="24352E23" w14:textId="77777777" w:rsidR="00030305" w:rsidRDefault="00030305" w:rsidP="00030305">
      <w:pPr>
        <w:tabs>
          <w:tab w:val="center" w:pos="6439"/>
          <w:tab w:val="center" w:pos="8844"/>
        </w:tabs>
        <w:snapToGrid w:val="0"/>
        <w:ind w:left="689"/>
      </w:pPr>
      <w:bookmarkStart w:id="2679" w:name="TabStop_N_19_2_0"/>
      <w:bookmarkStart w:id="2680" w:name="N19_2_0"/>
      <w:bookmarkEnd w:id="2679"/>
      <w:bookmarkEnd w:id="2680"/>
      <w:r w:rsidRPr="00030305">
        <w:rPr>
          <w:rFonts w:hint="eastAsia"/>
        </w:rPr>
        <w:tab/>
      </w:r>
      <w:bookmarkStart w:id="2681" w:name="TabStop_N_19_2_1"/>
      <w:bookmarkStart w:id="2682" w:name="N19_2_1"/>
      <w:r w:rsidRPr="00030305">
        <w:rPr>
          <w:rFonts w:hint="eastAsia"/>
        </w:rPr>
        <w:t>人民币元</w:t>
      </w:r>
      <w:bookmarkEnd w:id="2681"/>
      <w:bookmarkEnd w:id="2682"/>
      <w:r w:rsidRPr="00030305">
        <w:rPr>
          <w:rFonts w:hint="eastAsia"/>
        </w:rPr>
        <w:tab/>
      </w:r>
      <w:bookmarkStart w:id="2683" w:name="TabStop_N_19_2_2"/>
      <w:bookmarkStart w:id="2684" w:name="N19_2_2"/>
      <w:r w:rsidRPr="00030305">
        <w:rPr>
          <w:rFonts w:hint="eastAsia"/>
        </w:rPr>
        <w:t>人民币元</w:t>
      </w:r>
      <w:bookmarkEnd w:id="2683"/>
      <w:bookmarkEnd w:id="2684"/>
    </w:p>
    <w:p w14:paraId="2737CC9C" w14:textId="77777777" w:rsidR="00030305" w:rsidRDefault="00030305" w:rsidP="00030305">
      <w:pPr>
        <w:tabs>
          <w:tab w:val="right" w:pos="7762"/>
          <w:tab w:val="right" w:pos="10166"/>
        </w:tabs>
        <w:snapToGrid w:val="0"/>
        <w:ind w:left="689"/>
      </w:pPr>
      <w:bookmarkStart w:id="2685" w:name="TabStop_N_19_3_0"/>
      <w:bookmarkStart w:id="2686" w:name="N19_3_0"/>
      <w:bookmarkStart w:id="2687" w:name="TabStop_N_19_3_1"/>
      <w:bookmarkStart w:id="2688" w:name="N19_3_1"/>
      <w:bookmarkStart w:id="2689" w:name="TabStop_N_19_3_2"/>
      <w:bookmarkStart w:id="2690" w:name="N19_3_2"/>
      <w:bookmarkEnd w:id="2685"/>
      <w:bookmarkEnd w:id="2686"/>
      <w:bookmarkEnd w:id="2687"/>
      <w:bookmarkEnd w:id="2688"/>
      <w:bookmarkEnd w:id="2689"/>
      <w:bookmarkEnd w:id="2690"/>
      <w:r w:rsidRPr="00030305">
        <w:tab/>
      </w:r>
      <w:r w:rsidRPr="00030305">
        <w:tab/>
      </w:r>
    </w:p>
    <w:p w14:paraId="22B1329F" w14:textId="77777777" w:rsidR="00030305" w:rsidRDefault="00030305" w:rsidP="00030305">
      <w:pPr>
        <w:tabs>
          <w:tab w:val="right" w:pos="7762"/>
          <w:tab w:val="right" w:pos="10166"/>
        </w:tabs>
        <w:snapToGrid w:val="0"/>
        <w:ind w:left="689"/>
      </w:pPr>
      <w:bookmarkStart w:id="2691" w:name="TabStop_N_19_4_0"/>
      <w:bookmarkStart w:id="2692" w:name="N19_4_0"/>
      <w:r w:rsidRPr="00030305">
        <w:rPr>
          <w:rFonts w:hint="eastAsia"/>
        </w:rPr>
        <w:t>职工薪</w:t>
      </w:r>
      <w:proofErr w:type="gramStart"/>
      <w:r w:rsidRPr="00030305">
        <w:rPr>
          <w:rFonts w:hint="eastAsia"/>
        </w:rPr>
        <w:t>酬</w:t>
      </w:r>
      <w:proofErr w:type="gramEnd"/>
      <w:r w:rsidRPr="00030305">
        <w:rPr>
          <w:rFonts w:hint="eastAsia"/>
        </w:rPr>
        <w:t>费用</w:t>
      </w:r>
      <w:bookmarkEnd w:id="2691"/>
      <w:bookmarkEnd w:id="2692"/>
      <w:r w:rsidRPr="00030305">
        <w:rPr>
          <w:rFonts w:hint="eastAsia"/>
        </w:rPr>
        <w:tab/>
      </w:r>
      <w:bookmarkStart w:id="2693" w:name="TabStop_N_19_4_1"/>
      <w:bookmarkStart w:id="2694" w:name="N19_4_1"/>
      <w:r w:rsidRPr="00030305">
        <w:rPr>
          <w:rFonts w:hint="eastAsia"/>
        </w:rPr>
        <w:t>9,967,880</w:t>
      </w:r>
      <w:bookmarkEnd w:id="2693"/>
      <w:bookmarkEnd w:id="2694"/>
      <w:r w:rsidRPr="00030305">
        <w:rPr>
          <w:rFonts w:hint="eastAsia"/>
        </w:rPr>
        <w:tab/>
      </w:r>
      <w:bookmarkStart w:id="2695" w:name="TabStop_N_19_4_2"/>
      <w:bookmarkStart w:id="2696" w:name="N19_4_2"/>
      <w:r w:rsidRPr="00030305">
        <w:rPr>
          <w:rFonts w:hint="eastAsia"/>
        </w:rPr>
        <w:t>9,779,432</w:t>
      </w:r>
      <w:bookmarkEnd w:id="2695"/>
      <w:bookmarkEnd w:id="2696"/>
    </w:p>
    <w:p w14:paraId="02EFCF36" w14:textId="77777777" w:rsidR="00030305" w:rsidRDefault="00030305" w:rsidP="00030305">
      <w:pPr>
        <w:tabs>
          <w:tab w:val="right" w:pos="7762"/>
          <w:tab w:val="right" w:pos="10166"/>
        </w:tabs>
        <w:snapToGrid w:val="0"/>
        <w:ind w:left="689"/>
      </w:pPr>
      <w:bookmarkStart w:id="2697" w:name="TabStop_N_19_5_0"/>
      <w:bookmarkStart w:id="2698" w:name="N19_5_0"/>
      <w:r w:rsidRPr="00030305">
        <w:rPr>
          <w:rFonts w:hint="eastAsia"/>
        </w:rPr>
        <w:t>技术支持服务费</w:t>
      </w:r>
      <w:r w:rsidRPr="00030305">
        <w:rPr>
          <w:rFonts w:hint="eastAsia"/>
        </w:rPr>
        <w:t>(</w:t>
      </w:r>
      <w:proofErr w:type="gramStart"/>
      <w:r w:rsidRPr="00030305">
        <w:rPr>
          <w:rFonts w:hint="eastAsia"/>
        </w:rPr>
        <w:t>附注七</w:t>
      </w:r>
      <w:proofErr w:type="gramEnd"/>
      <w:r w:rsidRPr="00030305">
        <w:rPr>
          <w:rFonts w:hint="eastAsia"/>
        </w:rPr>
        <w:t>)</w:t>
      </w:r>
      <w:bookmarkEnd w:id="2697"/>
      <w:bookmarkEnd w:id="2698"/>
      <w:r w:rsidRPr="00030305">
        <w:rPr>
          <w:rFonts w:hint="eastAsia"/>
        </w:rPr>
        <w:tab/>
      </w:r>
      <w:bookmarkStart w:id="2699" w:name="TabStop_N_19_5_1"/>
      <w:bookmarkStart w:id="2700" w:name="N19_5_1"/>
      <w:r w:rsidRPr="00030305">
        <w:rPr>
          <w:rFonts w:hint="eastAsia"/>
        </w:rPr>
        <w:t>630,335</w:t>
      </w:r>
      <w:bookmarkEnd w:id="2699"/>
      <w:bookmarkEnd w:id="2700"/>
      <w:r w:rsidRPr="00030305">
        <w:rPr>
          <w:rFonts w:hint="eastAsia"/>
        </w:rPr>
        <w:tab/>
      </w:r>
      <w:bookmarkStart w:id="2701" w:name="TabStop_N_19_5_2"/>
      <w:bookmarkStart w:id="2702" w:name="N19_5_2"/>
      <w:r w:rsidRPr="00030305">
        <w:rPr>
          <w:rFonts w:hint="eastAsia"/>
        </w:rPr>
        <w:t>2,181,522</w:t>
      </w:r>
      <w:bookmarkEnd w:id="2701"/>
      <w:bookmarkEnd w:id="2702"/>
    </w:p>
    <w:p w14:paraId="44ED0F1A" w14:textId="77777777" w:rsidR="00030305" w:rsidRDefault="00030305" w:rsidP="00030305">
      <w:pPr>
        <w:tabs>
          <w:tab w:val="right" w:pos="7762"/>
          <w:tab w:val="right" w:pos="10166"/>
        </w:tabs>
        <w:snapToGrid w:val="0"/>
        <w:ind w:left="689"/>
      </w:pPr>
      <w:bookmarkStart w:id="2703" w:name="TabStop_N_19_6_0"/>
      <w:bookmarkStart w:id="2704" w:name="N19_6_0"/>
      <w:r w:rsidRPr="00030305">
        <w:rPr>
          <w:rFonts w:hint="eastAsia"/>
        </w:rPr>
        <w:t>租金</w:t>
      </w:r>
      <w:bookmarkEnd w:id="2703"/>
      <w:bookmarkEnd w:id="2704"/>
      <w:r w:rsidRPr="00030305">
        <w:rPr>
          <w:rFonts w:hint="eastAsia"/>
        </w:rPr>
        <w:tab/>
      </w:r>
      <w:bookmarkStart w:id="2705" w:name="TabStop_N_19_6_1"/>
      <w:bookmarkStart w:id="2706" w:name="N19_6_1"/>
      <w:r w:rsidRPr="00030305">
        <w:rPr>
          <w:rFonts w:hint="eastAsia"/>
        </w:rPr>
        <w:t>187,438</w:t>
      </w:r>
      <w:bookmarkEnd w:id="2705"/>
      <w:bookmarkEnd w:id="2706"/>
      <w:r w:rsidRPr="00030305">
        <w:rPr>
          <w:rFonts w:hint="eastAsia"/>
        </w:rPr>
        <w:tab/>
      </w:r>
      <w:bookmarkStart w:id="2707" w:name="TabStop_N_19_6_2"/>
      <w:bookmarkStart w:id="2708" w:name="N19_6_2"/>
      <w:r w:rsidRPr="00030305">
        <w:rPr>
          <w:rFonts w:hint="eastAsia"/>
        </w:rPr>
        <w:t>1,123,470</w:t>
      </w:r>
      <w:bookmarkEnd w:id="2707"/>
      <w:bookmarkEnd w:id="2708"/>
    </w:p>
    <w:p w14:paraId="55693309" w14:textId="77777777" w:rsidR="00030305" w:rsidRDefault="00030305" w:rsidP="00030305">
      <w:pPr>
        <w:tabs>
          <w:tab w:val="right" w:pos="7762"/>
          <w:tab w:val="right" w:pos="10166"/>
        </w:tabs>
        <w:snapToGrid w:val="0"/>
        <w:ind w:left="689"/>
      </w:pPr>
      <w:bookmarkStart w:id="2709" w:name="TabStop_N_19_7_0"/>
      <w:bookmarkStart w:id="2710" w:name="N19_7_0"/>
      <w:r w:rsidRPr="00030305">
        <w:rPr>
          <w:rFonts w:hint="eastAsia"/>
        </w:rPr>
        <w:t>折旧费用和摊销费用</w:t>
      </w:r>
      <w:bookmarkEnd w:id="2709"/>
      <w:bookmarkEnd w:id="2710"/>
      <w:r w:rsidRPr="00030305">
        <w:rPr>
          <w:rFonts w:hint="eastAsia"/>
        </w:rPr>
        <w:tab/>
      </w:r>
      <w:bookmarkStart w:id="2711" w:name="TabStop_N_19_7_1"/>
      <w:bookmarkStart w:id="2712" w:name="N19_7_1"/>
      <w:r w:rsidRPr="00030305">
        <w:rPr>
          <w:rFonts w:hint="eastAsia"/>
        </w:rPr>
        <w:t>652,771</w:t>
      </w:r>
      <w:bookmarkEnd w:id="2711"/>
      <w:bookmarkEnd w:id="2712"/>
      <w:r w:rsidRPr="00030305">
        <w:rPr>
          <w:rFonts w:hint="eastAsia"/>
        </w:rPr>
        <w:tab/>
      </w:r>
      <w:bookmarkStart w:id="2713" w:name="TabStop_N_19_7_2"/>
      <w:bookmarkStart w:id="2714" w:name="N19_7_2"/>
      <w:r w:rsidRPr="00030305">
        <w:rPr>
          <w:rFonts w:hint="eastAsia"/>
        </w:rPr>
        <w:t>528,904</w:t>
      </w:r>
      <w:bookmarkEnd w:id="2713"/>
      <w:bookmarkEnd w:id="2714"/>
    </w:p>
    <w:p w14:paraId="3FD7C1E7" w14:textId="77777777" w:rsidR="00030305" w:rsidRDefault="00030305" w:rsidP="00030305">
      <w:pPr>
        <w:tabs>
          <w:tab w:val="right" w:pos="7762"/>
          <w:tab w:val="right" w:pos="10166"/>
        </w:tabs>
        <w:snapToGrid w:val="0"/>
        <w:ind w:left="689"/>
      </w:pPr>
      <w:bookmarkStart w:id="2715" w:name="TabStop_N_19_8_0"/>
      <w:bookmarkStart w:id="2716" w:name="N19_8_0"/>
      <w:r w:rsidRPr="00030305">
        <w:rPr>
          <w:rFonts w:hint="eastAsia"/>
        </w:rPr>
        <w:t>其他费用</w:t>
      </w:r>
      <w:bookmarkEnd w:id="2715"/>
      <w:bookmarkEnd w:id="2716"/>
      <w:r w:rsidRPr="00030305">
        <w:rPr>
          <w:rFonts w:hint="eastAsia"/>
        </w:rPr>
        <w:tab/>
      </w:r>
      <w:bookmarkStart w:id="2717" w:name="TabStop_N_19_8_1"/>
      <w:bookmarkStart w:id="2718" w:name="N19_8_1"/>
      <w:r w:rsidRPr="00030305">
        <w:rPr>
          <w:rFonts w:hint="eastAsia"/>
        </w:rPr>
        <w:t>3,458,795</w:t>
      </w:r>
      <w:bookmarkEnd w:id="2717"/>
      <w:bookmarkEnd w:id="2718"/>
      <w:r w:rsidRPr="00030305">
        <w:rPr>
          <w:rFonts w:hint="eastAsia"/>
        </w:rPr>
        <w:tab/>
      </w:r>
      <w:bookmarkStart w:id="2719" w:name="TabStop_N_19_8_2"/>
      <w:bookmarkStart w:id="2720" w:name="N19_8_2"/>
      <w:r w:rsidRPr="00030305">
        <w:rPr>
          <w:rFonts w:hint="eastAsia"/>
        </w:rPr>
        <w:t>4,660,298</w:t>
      </w:r>
      <w:bookmarkEnd w:id="2719"/>
      <w:bookmarkEnd w:id="2720"/>
    </w:p>
    <w:p w14:paraId="53368865"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721" w:name="TabStop_N_underline_19_8_0"/>
      <w:bookmarkStart w:id="2722" w:name="Nunderline_19_8_0"/>
      <w:bookmarkEnd w:id="2721"/>
      <w:bookmarkEnd w:id="2722"/>
      <w:r w:rsidRPr="00030305">
        <w:rPr>
          <w:color w:val="FFFFFF"/>
          <w:u w:color="000000"/>
        </w:rPr>
        <w:tab/>
      </w:r>
      <w:bookmarkStart w:id="2723" w:name="TabStop_N_underline_19_8_1"/>
      <w:bookmarkStart w:id="2724" w:name="Nunderline_19_8_1"/>
      <w:r w:rsidRPr="00030305">
        <w:rPr>
          <w:color w:val="FFFFFF"/>
          <w:u w:val="single" w:color="000000"/>
        </w:rPr>
        <w:t>_________</w:t>
      </w:r>
      <w:bookmarkEnd w:id="2723"/>
      <w:bookmarkEnd w:id="2724"/>
      <w:r w:rsidRPr="00030305">
        <w:rPr>
          <w:color w:val="FFFFFF"/>
          <w:u w:color="000000"/>
        </w:rPr>
        <w:tab/>
      </w:r>
      <w:bookmarkStart w:id="2725" w:name="TabStop_N_underline_19_8_2"/>
      <w:bookmarkStart w:id="2726" w:name="Nunderline_19_8_2"/>
      <w:r w:rsidRPr="00030305">
        <w:rPr>
          <w:color w:val="FFFFFF"/>
          <w:u w:val="single" w:color="000000"/>
        </w:rPr>
        <w:t>_________</w:t>
      </w:r>
      <w:bookmarkEnd w:id="2725"/>
      <w:bookmarkEnd w:id="2726"/>
    </w:p>
    <w:p w14:paraId="6E1B5D7C" w14:textId="77777777" w:rsidR="00030305" w:rsidRDefault="00030305" w:rsidP="00030305">
      <w:pPr>
        <w:tabs>
          <w:tab w:val="right" w:pos="7762"/>
          <w:tab w:val="right" w:pos="10166"/>
        </w:tabs>
        <w:snapToGrid w:val="0"/>
        <w:ind w:left="689"/>
        <w:rPr>
          <w:u w:color="000000"/>
        </w:rPr>
      </w:pPr>
      <w:bookmarkStart w:id="2727" w:name="TabStop_N_19_9_0"/>
      <w:bookmarkStart w:id="2728" w:name="N19_9_0"/>
      <w:r w:rsidRPr="00030305">
        <w:rPr>
          <w:rFonts w:hint="eastAsia"/>
          <w:u w:color="000000"/>
        </w:rPr>
        <w:t>费用合计</w:t>
      </w:r>
      <w:bookmarkEnd w:id="2727"/>
      <w:bookmarkEnd w:id="2728"/>
      <w:r w:rsidRPr="00030305">
        <w:rPr>
          <w:rFonts w:hint="eastAsia"/>
          <w:u w:color="000000"/>
        </w:rPr>
        <w:tab/>
      </w:r>
      <w:bookmarkStart w:id="2729" w:name="TabStop_N_19_9_1"/>
      <w:bookmarkStart w:id="2730" w:name="N19_9_1"/>
      <w:r w:rsidRPr="00030305">
        <w:rPr>
          <w:rFonts w:hint="eastAsia"/>
          <w:u w:color="000000"/>
        </w:rPr>
        <w:t>14,897,219</w:t>
      </w:r>
      <w:bookmarkEnd w:id="2729"/>
      <w:bookmarkEnd w:id="2730"/>
      <w:r w:rsidRPr="00030305">
        <w:rPr>
          <w:rFonts w:hint="eastAsia"/>
          <w:u w:color="000000"/>
        </w:rPr>
        <w:tab/>
      </w:r>
      <w:bookmarkStart w:id="2731" w:name="TabStop_N_19_9_2"/>
      <w:bookmarkStart w:id="2732" w:name="N19_9_2"/>
      <w:r w:rsidRPr="00030305">
        <w:rPr>
          <w:rFonts w:hint="eastAsia"/>
          <w:u w:color="000000"/>
        </w:rPr>
        <w:t>18,273,626</w:t>
      </w:r>
      <w:bookmarkEnd w:id="2731"/>
      <w:bookmarkEnd w:id="2732"/>
    </w:p>
    <w:p w14:paraId="2ADE533D"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733" w:name="TabStop_N_underline_19_9_0"/>
      <w:bookmarkStart w:id="2734" w:name="Nunderline_19_9_0"/>
      <w:bookmarkEnd w:id="2733"/>
      <w:bookmarkEnd w:id="2734"/>
      <w:r w:rsidRPr="00030305">
        <w:rPr>
          <w:color w:val="FFFFFF"/>
          <w:u w:color="000000"/>
        </w:rPr>
        <w:tab/>
      </w:r>
      <w:bookmarkStart w:id="2735" w:name="TabStop_N_underline_19_9_1"/>
      <w:bookmarkStart w:id="2736" w:name="Nunderline_19_9_1"/>
      <w:r w:rsidRPr="00030305">
        <w:rPr>
          <w:color w:val="FFFFFF"/>
          <w:u w:val="double" w:color="000000"/>
        </w:rPr>
        <w:t>_________</w:t>
      </w:r>
      <w:bookmarkEnd w:id="2735"/>
      <w:bookmarkEnd w:id="2736"/>
      <w:r w:rsidRPr="00030305">
        <w:rPr>
          <w:color w:val="FFFFFF"/>
          <w:u w:color="000000"/>
        </w:rPr>
        <w:tab/>
      </w:r>
      <w:bookmarkStart w:id="2737" w:name="TabStop_N_underline_19_9_2"/>
      <w:bookmarkStart w:id="2738" w:name="Nunderline_19_9_2"/>
      <w:r w:rsidRPr="00030305">
        <w:rPr>
          <w:color w:val="FFFFFF"/>
          <w:u w:val="double" w:color="000000"/>
        </w:rPr>
        <w:t>_________</w:t>
      </w:r>
      <w:bookmarkEnd w:id="2737"/>
      <w:bookmarkEnd w:id="2738"/>
    </w:p>
    <w:p w14:paraId="2E2C01EF" w14:textId="77777777" w:rsidR="00030305" w:rsidRDefault="00030305" w:rsidP="00030305">
      <w:pPr>
        <w:tabs>
          <w:tab w:val="right" w:pos="7762"/>
          <w:tab w:val="right" w:pos="10166"/>
        </w:tabs>
        <w:snapToGrid w:val="0"/>
        <w:ind w:left="689"/>
        <w:rPr>
          <w:u w:color="000000"/>
        </w:rPr>
      </w:pPr>
      <w:bookmarkStart w:id="2739" w:name="sheetstart20"/>
      <w:bookmarkEnd w:id="2739"/>
    </w:p>
    <w:p w14:paraId="6952FF32" w14:textId="77777777" w:rsidR="00030305" w:rsidRDefault="00030305" w:rsidP="00030305">
      <w:pPr>
        <w:pStyle w:val="1"/>
        <w:ind w:left="720" w:hanging="720"/>
        <w:rPr>
          <w:u w:color="000000"/>
        </w:rPr>
      </w:pPr>
      <w:r w:rsidRPr="00030305">
        <w:rPr>
          <w:rFonts w:hint="eastAsia"/>
          <w:u w:color="000000"/>
        </w:rPr>
        <w:t>20.</w:t>
      </w:r>
      <w:r w:rsidRPr="00030305">
        <w:rPr>
          <w:rFonts w:hint="eastAsia"/>
          <w:u w:color="000000"/>
        </w:rPr>
        <w:tab/>
      </w:r>
      <w:r w:rsidRPr="00030305">
        <w:rPr>
          <w:rFonts w:hint="eastAsia"/>
          <w:u w:color="000000"/>
        </w:rPr>
        <w:t>现金及现金等价物</w:t>
      </w:r>
    </w:p>
    <w:p w14:paraId="3015050B" w14:textId="77777777" w:rsidR="00030305" w:rsidRDefault="00030305" w:rsidP="00030305"/>
    <w:p w14:paraId="316F55B5" w14:textId="77777777" w:rsidR="00030305" w:rsidRDefault="00030305" w:rsidP="00030305">
      <w:pPr>
        <w:tabs>
          <w:tab w:val="center" w:pos="6439"/>
          <w:tab w:val="center" w:pos="8844"/>
        </w:tabs>
        <w:ind w:left="689"/>
      </w:pPr>
      <w:bookmarkStart w:id="2740" w:name="TabStop_N_20_1_0"/>
      <w:bookmarkStart w:id="2741" w:name="N20_1_0"/>
      <w:bookmarkEnd w:id="2740"/>
      <w:bookmarkEnd w:id="2741"/>
      <w:r w:rsidRPr="00030305">
        <w:rPr>
          <w:rFonts w:hint="eastAsia"/>
        </w:rPr>
        <w:tab/>
      </w:r>
      <w:bookmarkStart w:id="2742" w:name="TabStop_N_20_1_1"/>
      <w:bookmarkStart w:id="2743" w:name="N20_1_1"/>
      <w:r w:rsidRPr="00030305">
        <w:rPr>
          <w:rFonts w:hint="eastAsia"/>
        </w:rPr>
        <w:t>2023</w:t>
      </w:r>
      <w:r w:rsidRPr="00030305">
        <w:rPr>
          <w:rFonts w:hint="eastAsia"/>
        </w:rPr>
        <w:t>年</w:t>
      </w:r>
      <w:bookmarkEnd w:id="2742"/>
      <w:bookmarkEnd w:id="2743"/>
      <w:r w:rsidRPr="00030305">
        <w:rPr>
          <w:rFonts w:hint="eastAsia"/>
        </w:rPr>
        <w:tab/>
      </w:r>
      <w:bookmarkStart w:id="2744" w:name="TabStop_N_20_1_2"/>
      <w:bookmarkStart w:id="2745" w:name="N20_1_2"/>
      <w:r w:rsidRPr="00030305">
        <w:rPr>
          <w:rFonts w:hint="eastAsia"/>
        </w:rPr>
        <w:t>2022</w:t>
      </w:r>
      <w:r w:rsidRPr="00030305">
        <w:rPr>
          <w:rFonts w:hint="eastAsia"/>
        </w:rPr>
        <w:t>年</w:t>
      </w:r>
      <w:bookmarkEnd w:id="2744"/>
      <w:bookmarkEnd w:id="2745"/>
    </w:p>
    <w:p w14:paraId="1737CB03" w14:textId="77777777" w:rsidR="00030305" w:rsidRDefault="00030305" w:rsidP="00030305">
      <w:pPr>
        <w:tabs>
          <w:tab w:val="center" w:pos="6439"/>
          <w:tab w:val="center" w:pos="8844"/>
        </w:tabs>
        <w:snapToGrid w:val="0"/>
        <w:ind w:left="689"/>
        <w:rPr>
          <w:u w:val="single"/>
        </w:rPr>
      </w:pPr>
      <w:bookmarkStart w:id="2746" w:name="TabStop_N_20_2_0"/>
      <w:bookmarkStart w:id="2747" w:name="N20_2_0"/>
      <w:bookmarkEnd w:id="2746"/>
      <w:bookmarkEnd w:id="2747"/>
      <w:r w:rsidRPr="00030305">
        <w:rPr>
          <w:rFonts w:hint="eastAsia"/>
        </w:rPr>
        <w:tab/>
      </w:r>
      <w:bookmarkStart w:id="2748" w:name="TabStop_N_20_2_1"/>
      <w:bookmarkStart w:id="2749" w:name="N20_2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748"/>
      <w:bookmarkEnd w:id="2749"/>
      <w:r w:rsidRPr="00030305">
        <w:rPr>
          <w:rFonts w:hint="eastAsia"/>
        </w:rPr>
        <w:tab/>
      </w:r>
      <w:bookmarkStart w:id="2750" w:name="TabStop_N_20_2_2"/>
      <w:bookmarkStart w:id="2751" w:name="N20_2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2750"/>
      <w:bookmarkEnd w:id="2751"/>
    </w:p>
    <w:p w14:paraId="5273E5CA" w14:textId="77777777" w:rsidR="00030305" w:rsidRDefault="00030305" w:rsidP="00030305">
      <w:pPr>
        <w:tabs>
          <w:tab w:val="center" w:pos="6439"/>
          <w:tab w:val="center" w:pos="8844"/>
        </w:tabs>
        <w:snapToGrid w:val="0"/>
        <w:ind w:left="689"/>
      </w:pPr>
      <w:bookmarkStart w:id="2752" w:name="TabStop_N_20_3_0"/>
      <w:bookmarkStart w:id="2753" w:name="N20_3_0"/>
      <w:bookmarkEnd w:id="2752"/>
      <w:bookmarkEnd w:id="2753"/>
      <w:r w:rsidRPr="00030305">
        <w:rPr>
          <w:rFonts w:hint="eastAsia"/>
        </w:rPr>
        <w:tab/>
      </w:r>
      <w:bookmarkStart w:id="2754" w:name="TabStop_N_20_3_1"/>
      <w:bookmarkStart w:id="2755" w:name="N20_3_1"/>
      <w:r w:rsidRPr="00030305">
        <w:rPr>
          <w:rFonts w:hint="eastAsia"/>
        </w:rPr>
        <w:t>人民币元</w:t>
      </w:r>
      <w:bookmarkEnd w:id="2754"/>
      <w:bookmarkEnd w:id="2755"/>
      <w:r w:rsidRPr="00030305">
        <w:rPr>
          <w:rFonts w:hint="eastAsia"/>
        </w:rPr>
        <w:tab/>
      </w:r>
      <w:bookmarkStart w:id="2756" w:name="TabStop_N_20_3_2"/>
      <w:bookmarkStart w:id="2757" w:name="N20_3_2"/>
      <w:r w:rsidRPr="00030305">
        <w:rPr>
          <w:rFonts w:hint="eastAsia"/>
        </w:rPr>
        <w:t>人民币元</w:t>
      </w:r>
      <w:bookmarkEnd w:id="2756"/>
      <w:bookmarkEnd w:id="2757"/>
    </w:p>
    <w:p w14:paraId="43435CF6" w14:textId="77777777" w:rsidR="00030305" w:rsidRDefault="00030305" w:rsidP="00030305">
      <w:pPr>
        <w:tabs>
          <w:tab w:val="right" w:pos="7762"/>
          <w:tab w:val="right" w:pos="10166"/>
        </w:tabs>
        <w:snapToGrid w:val="0"/>
        <w:ind w:left="689"/>
      </w:pPr>
      <w:bookmarkStart w:id="2758" w:name="TabStop_N_20_4_0"/>
      <w:bookmarkStart w:id="2759" w:name="N20_4_0"/>
      <w:bookmarkStart w:id="2760" w:name="TabStop_N_20_4_1"/>
      <w:bookmarkStart w:id="2761" w:name="N20_4_1"/>
      <w:bookmarkStart w:id="2762" w:name="TabStop_N_20_4_2"/>
      <w:bookmarkStart w:id="2763" w:name="N20_4_2"/>
      <w:bookmarkEnd w:id="2758"/>
      <w:bookmarkEnd w:id="2759"/>
      <w:bookmarkEnd w:id="2760"/>
      <w:bookmarkEnd w:id="2761"/>
      <w:bookmarkEnd w:id="2762"/>
      <w:bookmarkEnd w:id="2763"/>
      <w:r w:rsidRPr="00030305">
        <w:tab/>
      </w:r>
      <w:r w:rsidRPr="00030305">
        <w:tab/>
      </w:r>
    </w:p>
    <w:p w14:paraId="0A521666" w14:textId="77777777" w:rsidR="00030305" w:rsidRDefault="00030305" w:rsidP="00030305">
      <w:pPr>
        <w:tabs>
          <w:tab w:val="right" w:pos="7762"/>
          <w:tab w:val="right" w:pos="10166"/>
        </w:tabs>
        <w:snapToGrid w:val="0"/>
        <w:ind w:left="689"/>
      </w:pPr>
      <w:bookmarkStart w:id="2764" w:name="TabStop_N_20_5_0"/>
      <w:bookmarkStart w:id="2765" w:name="N20_5_0"/>
      <w:r w:rsidRPr="00030305">
        <w:rPr>
          <w:rFonts w:hint="eastAsia"/>
        </w:rPr>
        <w:t>可随时用于支付的银行存款</w:t>
      </w:r>
      <w:bookmarkEnd w:id="2764"/>
      <w:bookmarkEnd w:id="2765"/>
      <w:r w:rsidRPr="00030305">
        <w:rPr>
          <w:rFonts w:hint="eastAsia"/>
        </w:rPr>
        <w:tab/>
      </w:r>
      <w:bookmarkStart w:id="2766" w:name="TabStop_N_20_5_1"/>
      <w:bookmarkStart w:id="2767" w:name="N20_5_1"/>
      <w:r w:rsidRPr="00030305">
        <w:rPr>
          <w:rFonts w:hint="eastAsia"/>
        </w:rPr>
        <w:t>173,658,102</w:t>
      </w:r>
      <w:bookmarkEnd w:id="2766"/>
      <w:bookmarkEnd w:id="2767"/>
      <w:r w:rsidRPr="00030305">
        <w:rPr>
          <w:rFonts w:hint="eastAsia"/>
        </w:rPr>
        <w:tab/>
      </w:r>
      <w:bookmarkStart w:id="2768" w:name="TabStop_N_20_5_2"/>
      <w:bookmarkStart w:id="2769" w:name="N20_5_2"/>
      <w:r w:rsidRPr="00030305">
        <w:rPr>
          <w:rFonts w:hint="eastAsia"/>
        </w:rPr>
        <w:t>113,392,347</w:t>
      </w:r>
      <w:bookmarkEnd w:id="2768"/>
      <w:bookmarkEnd w:id="2769"/>
    </w:p>
    <w:p w14:paraId="0A31F00B" w14:textId="77777777" w:rsidR="00030305" w:rsidRDefault="00030305" w:rsidP="00030305">
      <w:pPr>
        <w:tabs>
          <w:tab w:val="right" w:pos="7522"/>
          <w:tab w:val="right" w:pos="9926"/>
        </w:tabs>
        <w:snapToGrid w:val="0"/>
        <w:ind w:left="689"/>
      </w:pPr>
      <w:bookmarkStart w:id="2770" w:name="TabStop_N_20_6_0"/>
      <w:bookmarkStart w:id="2771" w:name="N20_6_0"/>
      <w:r w:rsidRPr="00030305">
        <w:rPr>
          <w:rFonts w:hint="eastAsia"/>
        </w:rPr>
        <w:t>原始期限为三个月以内的定期存款</w:t>
      </w:r>
      <w:bookmarkEnd w:id="2770"/>
      <w:bookmarkEnd w:id="2771"/>
      <w:r w:rsidRPr="00030305">
        <w:rPr>
          <w:rFonts w:hint="eastAsia"/>
        </w:rPr>
        <w:tab/>
      </w:r>
      <w:bookmarkStart w:id="2772" w:name="TabStop_N_20_6_1"/>
      <w:bookmarkStart w:id="2773" w:name="N20_6_1"/>
      <w:r w:rsidRPr="00030305">
        <w:rPr>
          <w:rFonts w:hint="eastAsia"/>
        </w:rPr>
        <w:t>-</w:t>
      </w:r>
      <w:bookmarkEnd w:id="2772"/>
      <w:bookmarkEnd w:id="2773"/>
      <w:r w:rsidRPr="00030305">
        <w:rPr>
          <w:rFonts w:hint="eastAsia"/>
        </w:rPr>
        <w:tab/>
      </w:r>
      <w:bookmarkStart w:id="2774" w:name="TabStop_N_20_6_2"/>
      <w:bookmarkStart w:id="2775" w:name="N20_6_2"/>
      <w:r w:rsidRPr="00030305">
        <w:rPr>
          <w:rFonts w:hint="eastAsia"/>
        </w:rPr>
        <w:t>-</w:t>
      </w:r>
      <w:bookmarkEnd w:id="2774"/>
      <w:bookmarkEnd w:id="2775"/>
    </w:p>
    <w:p w14:paraId="38D2972F"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2776" w:name="TabStop_N_underline_20_6_0"/>
      <w:bookmarkStart w:id="2777" w:name="Nunderline_20_6_0"/>
      <w:bookmarkEnd w:id="2776"/>
      <w:bookmarkEnd w:id="2777"/>
      <w:r w:rsidRPr="00030305">
        <w:rPr>
          <w:color w:val="FFFFFF"/>
          <w:u w:color="000000"/>
        </w:rPr>
        <w:tab/>
      </w:r>
      <w:bookmarkStart w:id="2778" w:name="TabStop_N_underline_20_6_1"/>
      <w:bookmarkStart w:id="2779" w:name="Nunderline_20_6_1"/>
      <w:r w:rsidRPr="00030305">
        <w:rPr>
          <w:color w:val="FFFFFF"/>
          <w:u w:val="single" w:color="000000"/>
        </w:rPr>
        <w:t>__________</w:t>
      </w:r>
      <w:bookmarkEnd w:id="2778"/>
      <w:bookmarkEnd w:id="2779"/>
      <w:r w:rsidRPr="00030305">
        <w:rPr>
          <w:color w:val="FFFFFF"/>
          <w:u w:color="000000"/>
        </w:rPr>
        <w:tab/>
      </w:r>
      <w:bookmarkStart w:id="2780" w:name="TabStop_N_underline_20_6_2"/>
      <w:bookmarkStart w:id="2781" w:name="Nunderline_20_6_2"/>
      <w:r w:rsidRPr="00030305">
        <w:rPr>
          <w:color w:val="FFFFFF"/>
          <w:u w:val="single" w:color="000000"/>
        </w:rPr>
        <w:t>__________</w:t>
      </w:r>
      <w:bookmarkEnd w:id="2780"/>
      <w:bookmarkEnd w:id="2781"/>
    </w:p>
    <w:p w14:paraId="01FEC0F7" w14:textId="77777777" w:rsidR="00030305" w:rsidRDefault="00030305" w:rsidP="00030305">
      <w:pPr>
        <w:tabs>
          <w:tab w:val="right" w:pos="7762"/>
          <w:tab w:val="right" w:pos="10166"/>
        </w:tabs>
        <w:snapToGrid w:val="0"/>
        <w:ind w:left="689"/>
        <w:rPr>
          <w:u w:color="000000"/>
        </w:rPr>
      </w:pPr>
      <w:bookmarkStart w:id="2782" w:name="TabStop_N_20_7_0"/>
      <w:bookmarkStart w:id="2783" w:name="N20_7_0"/>
      <w:r w:rsidRPr="00030305">
        <w:rPr>
          <w:rFonts w:hint="eastAsia"/>
          <w:u w:color="000000"/>
        </w:rPr>
        <w:t>现金及现金等价物余额</w:t>
      </w:r>
      <w:bookmarkEnd w:id="2782"/>
      <w:bookmarkEnd w:id="2783"/>
      <w:r w:rsidRPr="00030305">
        <w:rPr>
          <w:rFonts w:hint="eastAsia"/>
          <w:u w:color="000000"/>
        </w:rPr>
        <w:tab/>
      </w:r>
      <w:bookmarkStart w:id="2784" w:name="TabStop_N_20_7_1"/>
      <w:bookmarkStart w:id="2785" w:name="N20_7_1"/>
      <w:r w:rsidRPr="00030305">
        <w:rPr>
          <w:rFonts w:hint="eastAsia"/>
          <w:u w:color="000000"/>
        </w:rPr>
        <w:t>173,658,102</w:t>
      </w:r>
      <w:bookmarkEnd w:id="2784"/>
      <w:bookmarkEnd w:id="2785"/>
      <w:r w:rsidRPr="00030305">
        <w:rPr>
          <w:rFonts w:hint="eastAsia"/>
          <w:u w:color="000000"/>
        </w:rPr>
        <w:tab/>
      </w:r>
      <w:bookmarkStart w:id="2786" w:name="TabStop_N_20_7_2"/>
      <w:bookmarkStart w:id="2787" w:name="N20_7_2"/>
      <w:r w:rsidRPr="00030305">
        <w:rPr>
          <w:rFonts w:hint="eastAsia"/>
          <w:u w:color="000000"/>
        </w:rPr>
        <w:t>133,392,347</w:t>
      </w:r>
      <w:bookmarkEnd w:id="2786"/>
      <w:bookmarkEnd w:id="2787"/>
    </w:p>
    <w:p w14:paraId="253D83DF"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2788" w:name="TabStop_N_underline_20_7_0"/>
      <w:bookmarkStart w:id="2789" w:name="Nunderline_20_7_0"/>
      <w:bookmarkEnd w:id="2788"/>
      <w:bookmarkEnd w:id="2789"/>
      <w:r w:rsidRPr="00030305">
        <w:rPr>
          <w:color w:val="FFFFFF"/>
          <w:u w:color="000000"/>
        </w:rPr>
        <w:tab/>
      </w:r>
      <w:bookmarkStart w:id="2790" w:name="TabStop_N_underline_20_7_1"/>
      <w:bookmarkStart w:id="2791" w:name="Nunderline_20_7_1"/>
      <w:r w:rsidRPr="00030305">
        <w:rPr>
          <w:color w:val="FFFFFF"/>
          <w:u w:val="double" w:color="000000"/>
        </w:rPr>
        <w:t>__________</w:t>
      </w:r>
      <w:bookmarkEnd w:id="2790"/>
      <w:bookmarkEnd w:id="2791"/>
      <w:r w:rsidRPr="00030305">
        <w:rPr>
          <w:color w:val="FFFFFF"/>
          <w:u w:color="000000"/>
        </w:rPr>
        <w:tab/>
      </w:r>
      <w:bookmarkStart w:id="2792" w:name="TabStop_N_underline_20_7_2"/>
      <w:bookmarkStart w:id="2793" w:name="Nunderline_20_7_2"/>
      <w:r w:rsidRPr="00030305">
        <w:rPr>
          <w:color w:val="FFFFFF"/>
          <w:u w:val="double" w:color="000000"/>
        </w:rPr>
        <w:t>__________</w:t>
      </w:r>
      <w:bookmarkEnd w:id="2792"/>
      <w:bookmarkEnd w:id="2793"/>
    </w:p>
    <w:p w14:paraId="43F8C812" w14:textId="77777777" w:rsidR="00030305" w:rsidRDefault="00030305" w:rsidP="00030305">
      <w:pPr>
        <w:tabs>
          <w:tab w:val="right" w:pos="7762"/>
          <w:tab w:val="right" w:pos="10166"/>
        </w:tabs>
        <w:snapToGrid w:val="0"/>
        <w:ind w:left="689"/>
        <w:rPr>
          <w:u w:color="000000"/>
        </w:rPr>
        <w:sectPr w:rsidR="00030305" w:rsidSect="00030305">
          <w:pgSz w:w="11907" w:h="16839"/>
          <w:pgMar w:top="864" w:right="720" w:bottom="432" w:left="1008" w:header="864" w:footer="432" w:gutter="0"/>
          <w:pgNumType w:fmt="numberInDash"/>
          <w:cols w:space="708"/>
          <w:docGrid w:linePitch="360"/>
        </w:sectPr>
      </w:pPr>
      <w:bookmarkStart w:id="2794" w:name="sheetstart21"/>
      <w:bookmarkEnd w:id="2794"/>
    </w:p>
    <w:p w14:paraId="3A204503" w14:textId="77777777" w:rsidR="00030305" w:rsidRDefault="00030305" w:rsidP="00030305">
      <w:pPr>
        <w:tabs>
          <w:tab w:val="left" w:pos="720"/>
        </w:tabs>
        <w:jc w:val="both"/>
        <w:rPr>
          <w:u w:color="000000"/>
        </w:rPr>
      </w:pPr>
      <w:r w:rsidRPr="00030305">
        <w:rPr>
          <w:rFonts w:hint="eastAsia"/>
          <w:u w:color="000000"/>
        </w:rPr>
        <w:lastRenderedPageBreak/>
        <w:t>六、</w:t>
      </w:r>
      <w:r w:rsidRPr="00030305">
        <w:rPr>
          <w:rFonts w:hint="eastAsia"/>
          <w:u w:color="000000"/>
        </w:rPr>
        <w:tab/>
      </w:r>
      <w:r w:rsidRPr="00030305">
        <w:rPr>
          <w:rFonts w:hint="eastAsia"/>
          <w:u w:color="000000"/>
        </w:rPr>
        <w:t>财务报表项目附注</w:t>
      </w:r>
      <w:r w:rsidRPr="00030305">
        <w:rPr>
          <w:rFonts w:hint="eastAsia"/>
          <w:u w:color="000000"/>
        </w:rPr>
        <w:t xml:space="preserve"> - </w:t>
      </w:r>
      <w:r w:rsidRPr="00030305">
        <w:rPr>
          <w:rFonts w:hint="eastAsia"/>
          <w:u w:color="000000"/>
        </w:rPr>
        <w:t>续</w:t>
      </w:r>
    </w:p>
    <w:p w14:paraId="03046234" w14:textId="77777777" w:rsidR="00030305" w:rsidRDefault="00030305" w:rsidP="00030305">
      <w:pPr>
        <w:tabs>
          <w:tab w:val="left" w:pos="720"/>
        </w:tabs>
        <w:jc w:val="both"/>
        <w:rPr>
          <w:u w:color="000000"/>
        </w:rPr>
      </w:pPr>
      <w:bookmarkStart w:id="2795" w:name="sheetend21"/>
      <w:bookmarkEnd w:id="2795"/>
    </w:p>
    <w:p w14:paraId="5A381DC3" w14:textId="77777777" w:rsidR="00030305" w:rsidRDefault="00030305" w:rsidP="00030305">
      <w:pPr>
        <w:pStyle w:val="1"/>
        <w:ind w:left="720" w:hanging="720"/>
        <w:rPr>
          <w:u w:color="000000"/>
        </w:rPr>
      </w:pPr>
      <w:r w:rsidRPr="00030305">
        <w:rPr>
          <w:rFonts w:hint="eastAsia"/>
          <w:u w:color="000000"/>
        </w:rPr>
        <w:t>21.</w:t>
      </w:r>
      <w:r w:rsidRPr="00030305">
        <w:rPr>
          <w:rFonts w:hint="eastAsia"/>
          <w:u w:color="000000"/>
        </w:rPr>
        <w:tab/>
      </w:r>
      <w:r w:rsidRPr="00030305">
        <w:rPr>
          <w:rFonts w:hint="eastAsia"/>
          <w:u w:color="000000"/>
        </w:rPr>
        <w:t>现金流量表补充资料</w:t>
      </w:r>
    </w:p>
    <w:p w14:paraId="35DA9683" w14:textId="77777777" w:rsidR="00030305" w:rsidRDefault="00030305" w:rsidP="00030305"/>
    <w:p w14:paraId="1DCCF3D0" w14:textId="77777777" w:rsidR="00030305" w:rsidRDefault="00030305" w:rsidP="00030305">
      <w:pPr>
        <w:tabs>
          <w:tab w:val="center" w:pos="6439"/>
          <w:tab w:val="center" w:pos="8844"/>
        </w:tabs>
        <w:ind w:left="689"/>
        <w:rPr>
          <w:u w:val="single"/>
        </w:rPr>
      </w:pPr>
      <w:bookmarkStart w:id="2796" w:name="TabStop_N_21_1_0"/>
      <w:bookmarkStart w:id="2797" w:name="N21_1_0"/>
      <w:bookmarkEnd w:id="2796"/>
      <w:bookmarkEnd w:id="2797"/>
      <w:r w:rsidRPr="00030305">
        <w:rPr>
          <w:rFonts w:hint="eastAsia"/>
        </w:rPr>
        <w:tab/>
      </w:r>
      <w:bookmarkStart w:id="2798" w:name="TabStop_N_21_1_1"/>
      <w:bookmarkStart w:id="2799" w:name="N21_1_1"/>
      <w:r w:rsidRPr="00030305">
        <w:rPr>
          <w:rFonts w:hint="eastAsia"/>
          <w:u w:val="single"/>
        </w:rPr>
        <w:t>2023</w:t>
      </w:r>
      <w:r w:rsidRPr="00030305">
        <w:rPr>
          <w:rFonts w:hint="eastAsia"/>
          <w:u w:val="single"/>
        </w:rPr>
        <w:t>年</w:t>
      </w:r>
      <w:bookmarkEnd w:id="2798"/>
      <w:bookmarkEnd w:id="2799"/>
      <w:r w:rsidRPr="00030305">
        <w:rPr>
          <w:rFonts w:hint="eastAsia"/>
        </w:rPr>
        <w:tab/>
      </w:r>
      <w:bookmarkStart w:id="2800" w:name="TabStop_N_21_1_2"/>
      <w:bookmarkStart w:id="2801" w:name="N21_1_2"/>
      <w:r w:rsidRPr="00030305">
        <w:rPr>
          <w:rFonts w:hint="eastAsia"/>
          <w:u w:val="single"/>
        </w:rPr>
        <w:t>2022</w:t>
      </w:r>
      <w:r w:rsidRPr="00030305">
        <w:rPr>
          <w:rFonts w:hint="eastAsia"/>
          <w:u w:val="single"/>
        </w:rPr>
        <w:t>年</w:t>
      </w:r>
      <w:bookmarkEnd w:id="2800"/>
      <w:bookmarkEnd w:id="2801"/>
    </w:p>
    <w:p w14:paraId="5AB22C55" w14:textId="77777777" w:rsidR="00030305" w:rsidRDefault="00030305" w:rsidP="00030305">
      <w:pPr>
        <w:tabs>
          <w:tab w:val="center" w:pos="6439"/>
          <w:tab w:val="center" w:pos="8844"/>
        </w:tabs>
        <w:snapToGrid w:val="0"/>
        <w:ind w:left="689"/>
      </w:pPr>
      <w:bookmarkStart w:id="2802" w:name="TabStop_N_21_2_0"/>
      <w:bookmarkStart w:id="2803" w:name="N21_2_0"/>
      <w:bookmarkEnd w:id="2802"/>
      <w:bookmarkEnd w:id="2803"/>
      <w:r w:rsidRPr="00030305">
        <w:rPr>
          <w:rFonts w:hint="eastAsia"/>
        </w:rPr>
        <w:tab/>
      </w:r>
      <w:bookmarkStart w:id="2804" w:name="TabStop_N_21_2_1"/>
      <w:bookmarkStart w:id="2805" w:name="N21_2_1"/>
      <w:r w:rsidRPr="00030305">
        <w:rPr>
          <w:rFonts w:hint="eastAsia"/>
        </w:rPr>
        <w:t>人民币元</w:t>
      </w:r>
      <w:bookmarkEnd w:id="2804"/>
      <w:bookmarkEnd w:id="2805"/>
      <w:r w:rsidRPr="00030305">
        <w:rPr>
          <w:rFonts w:hint="eastAsia"/>
        </w:rPr>
        <w:tab/>
      </w:r>
      <w:bookmarkStart w:id="2806" w:name="TabStop_N_21_2_2"/>
      <w:bookmarkStart w:id="2807" w:name="N21_2_2"/>
      <w:r w:rsidRPr="00030305">
        <w:rPr>
          <w:rFonts w:hint="eastAsia"/>
        </w:rPr>
        <w:t>人民币元</w:t>
      </w:r>
      <w:bookmarkEnd w:id="2806"/>
      <w:bookmarkEnd w:id="2807"/>
    </w:p>
    <w:p w14:paraId="005B9472" w14:textId="77777777" w:rsidR="00030305" w:rsidRDefault="00030305" w:rsidP="00030305">
      <w:pPr>
        <w:tabs>
          <w:tab w:val="center" w:pos="6559"/>
          <w:tab w:val="right" w:pos="10166"/>
        </w:tabs>
        <w:snapToGrid w:val="0"/>
        <w:ind w:left="689"/>
      </w:pPr>
      <w:bookmarkStart w:id="2808" w:name="TabStop_N_21_3_0"/>
      <w:bookmarkStart w:id="2809" w:name="N21_3_0"/>
      <w:r w:rsidRPr="00030305">
        <w:rPr>
          <w:rFonts w:hint="eastAsia"/>
        </w:rPr>
        <w:t xml:space="preserve">(1) </w:t>
      </w:r>
      <w:r w:rsidRPr="00030305">
        <w:rPr>
          <w:rFonts w:hint="eastAsia"/>
        </w:rPr>
        <w:t>将净利润调节为经营活动现金流量</w:t>
      </w:r>
      <w:bookmarkStart w:id="2810" w:name="TabStop_N_21_3_1"/>
      <w:bookmarkStart w:id="2811" w:name="N21_3_1"/>
      <w:bookmarkStart w:id="2812" w:name="TabStop_N_21_3_2"/>
      <w:bookmarkStart w:id="2813" w:name="N21_3_2"/>
      <w:bookmarkEnd w:id="2808"/>
      <w:bookmarkEnd w:id="2809"/>
      <w:bookmarkEnd w:id="2810"/>
      <w:bookmarkEnd w:id="2811"/>
      <w:bookmarkEnd w:id="2812"/>
      <w:bookmarkEnd w:id="2813"/>
      <w:r w:rsidRPr="00030305">
        <w:rPr>
          <w:rFonts w:hint="eastAsia"/>
        </w:rPr>
        <w:tab/>
      </w:r>
      <w:r w:rsidRPr="00030305">
        <w:rPr>
          <w:rFonts w:hint="eastAsia"/>
        </w:rPr>
        <w:tab/>
      </w:r>
    </w:p>
    <w:p w14:paraId="545A8B8A" w14:textId="77777777" w:rsidR="00030305" w:rsidRDefault="00030305" w:rsidP="00030305">
      <w:pPr>
        <w:tabs>
          <w:tab w:val="center" w:pos="6559"/>
          <w:tab w:val="right" w:pos="10166"/>
        </w:tabs>
        <w:snapToGrid w:val="0"/>
        <w:ind w:left="689"/>
      </w:pPr>
      <w:bookmarkStart w:id="2814" w:name="TabStop_N_21_4_0"/>
      <w:bookmarkStart w:id="2815" w:name="N21_4_0"/>
      <w:r w:rsidRPr="00030305">
        <w:rPr>
          <w:rFonts w:hint="eastAsia"/>
        </w:rPr>
        <w:t xml:space="preserve">            </w:t>
      </w:r>
      <w:r w:rsidRPr="00030305">
        <w:rPr>
          <w:rFonts w:hint="eastAsia"/>
        </w:rPr>
        <w:t>净利润</w:t>
      </w:r>
      <w:bookmarkStart w:id="2816" w:name="TabStop_N_21_4_1"/>
      <w:bookmarkStart w:id="2817" w:name="N21_4_1"/>
      <w:bookmarkEnd w:id="2814"/>
      <w:bookmarkEnd w:id="2815"/>
      <w:bookmarkEnd w:id="2816"/>
      <w:bookmarkEnd w:id="2817"/>
      <w:r w:rsidRPr="00030305">
        <w:rPr>
          <w:rFonts w:hint="eastAsia"/>
        </w:rPr>
        <w:tab/>
      </w:r>
      <w:r w:rsidRPr="00030305">
        <w:rPr>
          <w:rFonts w:hint="eastAsia"/>
        </w:rPr>
        <w:tab/>
      </w:r>
      <w:bookmarkStart w:id="2818" w:name="TabStop_N_21_4_2"/>
      <w:bookmarkStart w:id="2819" w:name="N21_4_2"/>
      <w:r w:rsidRPr="00030305">
        <w:rPr>
          <w:rFonts w:hint="eastAsia"/>
        </w:rPr>
        <w:t>(3,519,335)</w:t>
      </w:r>
      <w:bookmarkEnd w:id="2818"/>
      <w:bookmarkEnd w:id="2819"/>
    </w:p>
    <w:p w14:paraId="30A81AD5" w14:textId="77777777" w:rsidR="00030305" w:rsidRDefault="00030305" w:rsidP="00030305">
      <w:pPr>
        <w:tabs>
          <w:tab w:val="center" w:pos="6559"/>
          <w:tab w:val="right" w:pos="10166"/>
        </w:tabs>
        <w:snapToGrid w:val="0"/>
        <w:ind w:left="689"/>
      </w:pPr>
      <w:bookmarkStart w:id="2820" w:name="TabStop_N_21_5_0"/>
      <w:bookmarkStart w:id="2821" w:name="N21_5_0"/>
      <w:r w:rsidRPr="00030305">
        <w:rPr>
          <w:rFonts w:hint="eastAsia"/>
        </w:rPr>
        <w:t xml:space="preserve">            </w:t>
      </w:r>
      <w:r w:rsidRPr="00030305">
        <w:rPr>
          <w:rFonts w:hint="eastAsia"/>
        </w:rPr>
        <w:t>加：信用减值损失</w:t>
      </w:r>
      <w:bookmarkStart w:id="2822" w:name="TabStop_N_21_5_1"/>
      <w:bookmarkStart w:id="2823" w:name="N21_5_1"/>
      <w:bookmarkEnd w:id="2820"/>
      <w:bookmarkEnd w:id="2821"/>
      <w:bookmarkEnd w:id="2822"/>
      <w:bookmarkEnd w:id="2823"/>
      <w:r w:rsidRPr="00030305">
        <w:rPr>
          <w:rFonts w:hint="eastAsia"/>
        </w:rPr>
        <w:tab/>
      </w:r>
      <w:r w:rsidRPr="00030305">
        <w:rPr>
          <w:rFonts w:hint="eastAsia"/>
        </w:rPr>
        <w:tab/>
      </w:r>
      <w:bookmarkStart w:id="2824" w:name="TabStop_N_21_5_2"/>
      <w:bookmarkStart w:id="2825" w:name="N21_5_2"/>
      <w:r w:rsidRPr="00030305">
        <w:rPr>
          <w:rFonts w:hint="eastAsia"/>
        </w:rPr>
        <w:t>4,348,262</w:t>
      </w:r>
      <w:bookmarkEnd w:id="2824"/>
      <w:bookmarkEnd w:id="2825"/>
    </w:p>
    <w:p w14:paraId="3C1A1C3F" w14:textId="77777777" w:rsidR="00030305" w:rsidRDefault="00030305" w:rsidP="00030305">
      <w:pPr>
        <w:tabs>
          <w:tab w:val="center" w:pos="6559"/>
          <w:tab w:val="right" w:pos="10166"/>
        </w:tabs>
        <w:snapToGrid w:val="0"/>
        <w:ind w:left="689"/>
      </w:pPr>
      <w:bookmarkStart w:id="2826" w:name="TabStop_N_21_6_0"/>
      <w:bookmarkStart w:id="2827" w:name="N21_6_0"/>
      <w:r w:rsidRPr="00030305">
        <w:rPr>
          <w:rFonts w:hint="eastAsia"/>
        </w:rPr>
        <w:t xml:space="preserve">                    </w:t>
      </w:r>
      <w:r w:rsidRPr="00030305">
        <w:rPr>
          <w:rFonts w:hint="eastAsia"/>
        </w:rPr>
        <w:t>固定资产折旧</w:t>
      </w:r>
      <w:bookmarkStart w:id="2828" w:name="TabStop_N_21_6_1"/>
      <w:bookmarkStart w:id="2829" w:name="N21_6_1"/>
      <w:bookmarkEnd w:id="2826"/>
      <w:bookmarkEnd w:id="2827"/>
      <w:bookmarkEnd w:id="2828"/>
      <w:bookmarkEnd w:id="2829"/>
      <w:r w:rsidRPr="00030305">
        <w:rPr>
          <w:rFonts w:hint="eastAsia"/>
        </w:rPr>
        <w:tab/>
      </w:r>
      <w:r w:rsidRPr="00030305">
        <w:rPr>
          <w:rFonts w:hint="eastAsia"/>
        </w:rPr>
        <w:tab/>
      </w:r>
      <w:bookmarkStart w:id="2830" w:name="TabStop_N_21_6_2"/>
      <w:bookmarkStart w:id="2831" w:name="N21_6_2"/>
      <w:r w:rsidRPr="00030305">
        <w:rPr>
          <w:rFonts w:hint="eastAsia"/>
        </w:rPr>
        <w:t>8,751</w:t>
      </w:r>
      <w:bookmarkEnd w:id="2830"/>
      <w:bookmarkEnd w:id="2831"/>
    </w:p>
    <w:p w14:paraId="50BA5F92" w14:textId="77777777" w:rsidR="00030305" w:rsidRDefault="00030305" w:rsidP="00030305">
      <w:pPr>
        <w:tabs>
          <w:tab w:val="center" w:pos="6559"/>
          <w:tab w:val="right" w:pos="10166"/>
        </w:tabs>
        <w:snapToGrid w:val="0"/>
        <w:ind w:left="689"/>
      </w:pPr>
      <w:bookmarkStart w:id="2832" w:name="TabStop_N_21_7_0"/>
      <w:bookmarkStart w:id="2833" w:name="N21_7_0"/>
      <w:r w:rsidRPr="00030305">
        <w:rPr>
          <w:rFonts w:hint="eastAsia"/>
        </w:rPr>
        <w:t xml:space="preserve">                    </w:t>
      </w:r>
      <w:r w:rsidRPr="00030305">
        <w:rPr>
          <w:rFonts w:hint="eastAsia"/>
        </w:rPr>
        <w:t>长期待摊费用的摊销</w:t>
      </w:r>
      <w:bookmarkStart w:id="2834" w:name="TabStop_N_21_7_1"/>
      <w:bookmarkStart w:id="2835" w:name="N21_7_1"/>
      <w:bookmarkEnd w:id="2832"/>
      <w:bookmarkEnd w:id="2833"/>
      <w:bookmarkEnd w:id="2834"/>
      <w:bookmarkEnd w:id="2835"/>
      <w:r w:rsidRPr="00030305">
        <w:rPr>
          <w:rFonts w:hint="eastAsia"/>
        </w:rPr>
        <w:tab/>
      </w:r>
      <w:r w:rsidRPr="00030305">
        <w:rPr>
          <w:rFonts w:hint="eastAsia"/>
        </w:rPr>
        <w:tab/>
      </w:r>
      <w:bookmarkStart w:id="2836" w:name="TabStop_N_21_7_2"/>
      <w:bookmarkStart w:id="2837" w:name="N21_7_2"/>
      <w:r w:rsidRPr="00030305">
        <w:rPr>
          <w:rFonts w:hint="eastAsia"/>
        </w:rPr>
        <w:t>520,153</w:t>
      </w:r>
      <w:bookmarkEnd w:id="2836"/>
      <w:bookmarkEnd w:id="2837"/>
    </w:p>
    <w:p w14:paraId="18F15735" w14:textId="77777777" w:rsidR="00030305" w:rsidRDefault="00030305" w:rsidP="00030305">
      <w:pPr>
        <w:tabs>
          <w:tab w:val="center" w:pos="6559"/>
          <w:tab w:val="right" w:pos="10166"/>
        </w:tabs>
        <w:snapToGrid w:val="0"/>
        <w:ind w:left="689"/>
      </w:pPr>
      <w:bookmarkStart w:id="2838" w:name="TabStop_N_21_8_0"/>
      <w:bookmarkStart w:id="2839" w:name="N21_8_0"/>
      <w:r w:rsidRPr="00030305">
        <w:rPr>
          <w:rFonts w:hint="eastAsia"/>
        </w:rPr>
        <w:t xml:space="preserve">                    </w:t>
      </w:r>
      <w:r w:rsidRPr="00030305">
        <w:rPr>
          <w:rFonts w:hint="eastAsia"/>
        </w:rPr>
        <w:t>固定资产报废损失</w:t>
      </w:r>
      <w:bookmarkStart w:id="2840" w:name="TabStop_N_21_8_1"/>
      <w:bookmarkStart w:id="2841" w:name="N21_8_1"/>
      <w:bookmarkEnd w:id="2838"/>
      <w:bookmarkEnd w:id="2839"/>
      <w:bookmarkEnd w:id="2840"/>
      <w:bookmarkEnd w:id="2841"/>
      <w:r w:rsidRPr="00030305">
        <w:rPr>
          <w:rFonts w:hint="eastAsia"/>
        </w:rPr>
        <w:tab/>
      </w:r>
      <w:r w:rsidRPr="00030305">
        <w:rPr>
          <w:rFonts w:hint="eastAsia"/>
        </w:rPr>
        <w:tab/>
      </w:r>
      <w:bookmarkStart w:id="2842" w:name="TabStop_N_21_8_2"/>
      <w:bookmarkStart w:id="2843" w:name="N21_8_2"/>
      <w:r w:rsidRPr="00030305">
        <w:rPr>
          <w:rFonts w:hint="eastAsia"/>
        </w:rPr>
        <w:t>42,923</w:t>
      </w:r>
      <w:bookmarkEnd w:id="2842"/>
      <w:bookmarkEnd w:id="2843"/>
    </w:p>
    <w:p w14:paraId="7DAB46B2" w14:textId="77777777" w:rsidR="00030305" w:rsidRDefault="00030305" w:rsidP="00030305">
      <w:pPr>
        <w:tabs>
          <w:tab w:val="center" w:pos="6559"/>
          <w:tab w:val="right" w:pos="10166"/>
        </w:tabs>
        <w:snapToGrid w:val="0"/>
        <w:ind w:left="689"/>
      </w:pPr>
      <w:bookmarkStart w:id="2844" w:name="TabStop_N_21_9_0"/>
      <w:bookmarkStart w:id="2845" w:name="N21_9_0"/>
      <w:r w:rsidRPr="00030305">
        <w:rPr>
          <w:rFonts w:hint="eastAsia"/>
        </w:rPr>
        <w:t xml:space="preserve">                    </w:t>
      </w:r>
      <w:r w:rsidRPr="00030305">
        <w:rPr>
          <w:rFonts w:hint="eastAsia"/>
        </w:rPr>
        <w:t>银行存款利息收入</w:t>
      </w:r>
      <w:bookmarkStart w:id="2846" w:name="TabStop_N_21_9_1"/>
      <w:bookmarkStart w:id="2847" w:name="N21_9_1"/>
      <w:bookmarkEnd w:id="2844"/>
      <w:bookmarkEnd w:id="2845"/>
      <w:bookmarkEnd w:id="2846"/>
      <w:bookmarkEnd w:id="2847"/>
      <w:r w:rsidRPr="00030305">
        <w:rPr>
          <w:rFonts w:hint="eastAsia"/>
        </w:rPr>
        <w:tab/>
      </w:r>
      <w:r w:rsidRPr="00030305">
        <w:rPr>
          <w:rFonts w:hint="eastAsia"/>
        </w:rPr>
        <w:tab/>
      </w:r>
      <w:bookmarkStart w:id="2848" w:name="TabStop_N_21_9_2"/>
      <w:bookmarkStart w:id="2849" w:name="N21_9_2"/>
      <w:r w:rsidRPr="00030305">
        <w:rPr>
          <w:rFonts w:hint="eastAsia"/>
        </w:rPr>
        <w:t>(2,585,367)</w:t>
      </w:r>
      <w:bookmarkEnd w:id="2848"/>
      <w:bookmarkEnd w:id="2849"/>
    </w:p>
    <w:p w14:paraId="2EC40E94" w14:textId="77777777" w:rsidR="00030305" w:rsidRDefault="00030305" w:rsidP="00030305">
      <w:pPr>
        <w:tabs>
          <w:tab w:val="center" w:pos="6559"/>
          <w:tab w:val="right" w:pos="10166"/>
        </w:tabs>
        <w:snapToGrid w:val="0"/>
        <w:ind w:left="689"/>
      </w:pPr>
      <w:bookmarkStart w:id="2850" w:name="TabStop_N_21_10_0"/>
      <w:bookmarkStart w:id="2851" w:name="N21_10_0"/>
      <w:r w:rsidRPr="00030305">
        <w:rPr>
          <w:rFonts w:hint="eastAsia"/>
        </w:rPr>
        <w:t xml:space="preserve">                    </w:t>
      </w:r>
      <w:r w:rsidRPr="00030305">
        <w:rPr>
          <w:rFonts w:hint="eastAsia"/>
        </w:rPr>
        <w:t>递延所得税资产的减少</w:t>
      </w:r>
      <w:bookmarkStart w:id="2852" w:name="TabStop_N_21_10_1"/>
      <w:bookmarkStart w:id="2853" w:name="N21_10_1"/>
      <w:bookmarkEnd w:id="2850"/>
      <w:bookmarkEnd w:id="2851"/>
      <w:bookmarkEnd w:id="2852"/>
      <w:bookmarkEnd w:id="2853"/>
      <w:r w:rsidRPr="00030305">
        <w:rPr>
          <w:rFonts w:hint="eastAsia"/>
        </w:rPr>
        <w:tab/>
      </w:r>
      <w:r w:rsidRPr="00030305">
        <w:rPr>
          <w:rFonts w:hint="eastAsia"/>
        </w:rPr>
        <w:tab/>
      </w:r>
      <w:bookmarkStart w:id="2854" w:name="TabStop_N_21_10_2"/>
      <w:bookmarkStart w:id="2855" w:name="N21_10_2"/>
      <w:r w:rsidRPr="00030305">
        <w:rPr>
          <w:rFonts w:hint="eastAsia"/>
        </w:rPr>
        <w:t>15,113,528</w:t>
      </w:r>
      <w:bookmarkEnd w:id="2854"/>
      <w:bookmarkEnd w:id="2855"/>
    </w:p>
    <w:p w14:paraId="32701D9B" w14:textId="77777777" w:rsidR="00030305" w:rsidRPr="00030305" w:rsidRDefault="00030305" w:rsidP="00030305">
      <w:pPr>
        <w:tabs>
          <w:tab w:val="center" w:pos="6559"/>
          <w:tab w:val="right" w:pos="10166"/>
        </w:tabs>
        <w:snapToGrid w:val="0"/>
        <w:ind w:left="689"/>
      </w:pPr>
      <w:r w:rsidRPr="00030305">
        <w:t xml:space="preserve">                    </w:t>
      </w:r>
    </w:p>
    <w:p w14:paraId="122C94FC" w14:textId="77777777" w:rsidR="00030305" w:rsidRDefault="00030305" w:rsidP="00030305">
      <w:pPr>
        <w:tabs>
          <w:tab w:val="center" w:pos="6559"/>
          <w:tab w:val="right" w:pos="10166"/>
        </w:tabs>
        <w:snapToGrid w:val="0"/>
        <w:ind w:left="689"/>
      </w:pPr>
      <w:bookmarkStart w:id="2856" w:name="TabStop_N_21_11_0"/>
      <w:bookmarkStart w:id="2857" w:name="N21_11_0"/>
      <w:r w:rsidRPr="00030305">
        <w:rPr>
          <w:rFonts w:hint="eastAsia"/>
        </w:rPr>
        <w:t xml:space="preserve">   </w:t>
      </w:r>
      <w:r w:rsidRPr="00030305">
        <w:rPr>
          <w:rFonts w:hint="eastAsia"/>
        </w:rPr>
        <w:t>经营性应收项目的减少</w:t>
      </w:r>
      <w:r w:rsidRPr="00030305">
        <w:rPr>
          <w:rFonts w:hint="eastAsia"/>
        </w:rPr>
        <w:t>(</w:t>
      </w:r>
      <w:r w:rsidRPr="00030305">
        <w:rPr>
          <w:rFonts w:hint="eastAsia"/>
        </w:rPr>
        <w:t>增加</w:t>
      </w:r>
      <w:r w:rsidRPr="00030305">
        <w:rPr>
          <w:rFonts w:hint="eastAsia"/>
        </w:rPr>
        <w:t>)</w:t>
      </w:r>
      <w:bookmarkStart w:id="2858" w:name="TabStop_N_21_11_1"/>
      <w:bookmarkStart w:id="2859" w:name="N21_11_1"/>
      <w:bookmarkEnd w:id="2856"/>
      <w:bookmarkEnd w:id="2857"/>
      <w:bookmarkEnd w:id="2858"/>
      <w:bookmarkEnd w:id="2859"/>
      <w:r w:rsidRPr="00030305">
        <w:rPr>
          <w:rFonts w:hint="eastAsia"/>
        </w:rPr>
        <w:tab/>
      </w:r>
      <w:r w:rsidRPr="00030305">
        <w:rPr>
          <w:rFonts w:hint="eastAsia"/>
        </w:rPr>
        <w:tab/>
      </w:r>
      <w:bookmarkStart w:id="2860" w:name="TabStop_N_21_11_2"/>
      <w:bookmarkStart w:id="2861" w:name="N21_11_2"/>
      <w:r w:rsidRPr="00030305">
        <w:rPr>
          <w:rFonts w:hint="eastAsia"/>
        </w:rPr>
        <w:t>(9,030,565)</w:t>
      </w:r>
      <w:bookmarkEnd w:id="2860"/>
      <w:bookmarkEnd w:id="2861"/>
    </w:p>
    <w:p w14:paraId="535C3A92" w14:textId="77777777" w:rsidR="00030305" w:rsidRDefault="00030305" w:rsidP="00030305">
      <w:pPr>
        <w:tabs>
          <w:tab w:val="center" w:pos="6559"/>
          <w:tab w:val="right" w:pos="10166"/>
        </w:tabs>
        <w:snapToGrid w:val="0"/>
        <w:ind w:left="689"/>
      </w:pPr>
      <w:bookmarkStart w:id="2862" w:name="TabStop_N_21_12_0"/>
      <w:bookmarkStart w:id="2863" w:name="N21_12_0"/>
      <w:r w:rsidRPr="00030305">
        <w:rPr>
          <w:rFonts w:hint="eastAsia"/>
        </w:rPr>
        <w:t xml:space="preserve">                    </w:t>
      </w:r>
      <w:r w:rsidRPr="00030305">
        <w:rPr>
          <w:rFonts w:hint="eastAsia"/>
        </w:rPr>
        <w:t>经营性应付项目的减少</w:t>
      </w:r>
      <w:bookmarkStart w:id="2864" w:name="TabStop_N_21_12_1"/>
      <w:bookmarkStart w:id="2865" w:name="N21_12_1"/>
      <w:bookmarkEnd w:id="2862"/>
      <w:bookmarkEnd w:id="2863"/>
      <w:bookmarkEnd w:id="2864"/>
      <w:bookmarkEnd w:id="2865"/>
      <w:r w:rsidRPr="00030305">
        <w:rPr>
          <w:rFonts w:hint="eastAsia"/>
        </w:rPr>
        <w:tab/>
      </w:r>
      <w:r w:rsidRPr="00030305">
        <w:rPr>
          <w:rFonts w:hint="eastAsia"/>
        </w:rPr>
        <w:tab/>
      </w:r>
      <w:bookmarkStart w:id="2866" w:name="TabStop_N_21_12_2"/>
      <w:bookmarkStart w:id="2867" w:name="N21_12_2"/>
      <w:r w:rsidRPr="00030305">
        <w:rPr>
          <w:rFonts w:hint="eastAsia"/>
        </w:rPr>
        <w:t>(272,046)</w:t>
      </w:r>
      <w:bookmarkEnd w:id="2866"/>
      <w:bookmarkEnd w:id="2867"/>
    </w:p>
    <w:p w14:paraId="143FE7A1" w14:textId="77777777" w:rsidR="00030305" w:rsidRDefault="00030305" w:rsidP="00030305">
      <w:pPr>
        <w:tabs>
          <w:tab w:val="center" w:pos="6559"/>
          <w:tab w:val="right" w:pos="10166"/>
        </w:tabs>
        <w:snapToGrid w:val="0"/>
        <w:spacing w:after="140" w:line="25" w:lineRule="auto"/>
        <w:ind w:left="689"/>
        <w:rPr>
          <w:color w:val="FFFFFF"/>
          <w:u w:val="single" w:color="000000"/>
        </w:rPr>
      </w:pPr>
      <w:bookmarkStart w:id="2868" w:name="TabStop_N_underline_21_12_0"/>
      <w:bookmarkStart w:id="2869" w:name="Nunderline_21_12_0"/>
      <w:r w:rsidRPr="00030305">
        <w:rPr>
          <w:color w:val="FFFFFF"/>
          <w:u w:color="000000"/>
        </w:rPr>
        <w:t xml:space="preserve">                    </w:t>
      </w:r>
      <w:bookmarkEnd w:id="2868"/>
      <w:bookmarkEnd w:id="2869"/>
      <w:r w:rsidRPr="00030305">
        <w:rPr>
          <w:color w:val="FFFFFF"/>
          <w:u w:color="000000"/>
        </w:rPr>
        <w:tab/>
      </w:r>
      <w:bookmarkStart w:id="2870" w:name="TabStop_N_underline_21_12_1"/>
      <w:bookmarkStart w:id="2871" w:name="Nunderline_21_12_1"/>
      <w:r w:rsidRPr="00030305">
        <w:rPr>
          <w:color w:val="FFFFFF"/>
          <w:u w:val="single" w:color="000000"/>
        </w:rPr>
        <w:t>________</w:t>
      </w:r>
      <w:bookmarkEnd w:id="2870"/>
      <w:bookmarkEnd w:id="2871"/>
      <w:r w:rsidRPr="00030305">
        <w:rPr>
          <w:color w:val="FFFFFF"/>
          <w:u w:color="000000"/>
        </w:rPr>
        <w:tab/>
      </w:r>
      <w:bookmarkStart w:id="2872" w:name="TabStop_N_underline_21_12_2"/>
      <w:bookmarkStart w:id="2873" w:name="Nunderline_21_12_2"/>
      <w:r w:rsidRPr="00030305">
        <w:rPr>
          <w:color w:val="FFFFFF"/>
          <w:u w:val="single" w:color="000000"/>
        </w:rPr>
        <w:t>__________</w:t>
      </w:r>
      <w:bookmarkEnd w:id="2872"/>
      <w:bookmarkEnd w:id="2873"/>
    </w:p>
    <w:p w14:paraId="72A5D73D" w14:textId="77777777" w:rsidR="00030305" w:rsidRDefault="00030305" w:rsidP="00030305">
      <w:pPr>
        <w:tabs>
          <w:tab w:val="center" w:pos="6559"/>
          <w:tab w:val="right" w:pos="10166"/>
        </w:tabs>
        <w:snapToGrid w:val="0"/>
        <w:ind w:left="689"/>
        <w:rPr>
          <w:u w:color="000000"/>
        </w:rPr>
      </w:pPr>
      <w:bookmarkStart w:id="2874" w:name="TabStop_N_21_13_0"/>
      <w:bookmarkStart w:id="2875" w:name="N21_13_0"/>
      <w:r w:rsidRPr="00030305">
        <w:rPr>
          <w:rFonts w:hint="eastAsia"/>
          <w:u w:color="000000"/>
        </w:rPr>
        <w:t xml:space="preserve">            </w:t>
      </w:r>
      <w:r w:rsidRPr="00030305">
        <w:rPr>
          <w:rFonts w:hint="eastAsia"/>
          <w:u w:color="000000"/>
        </w:rPr>
        <w:t>经营活动产生的现金流量净额</w:t>
      </w:r>
      <w:bookmarkStart w:id="2876" w:name="TabStop_N_21_13_1"/>
      <w:bookmarkStart w:id="2877" w:name="N21_13_1"/>
      <w:bookmarkEnd w:id="2874"/>
      <w:bookmarkEnd w:id="2875"/>
      <w:bookmarkEnd w:id="2876"/>
      <w:bookmarkEnd w:id="2877"/>
      <w:r w:rsidRPr="00030305">
        <w:rPr>
          <w:rFonts w:hint="eastAsia"/>
          <w:u w:color="000000"/>
        </w:rPr>
        <w:tab/>
      </w:r>
      <w:r w:rsidRPr="00030305">
        <w:rPr>
          <w:rFonts w:hint="eastAsia"/>
          <w:u w:color="000000"/>
        </w:rPr>
        <w:tab/>
      </w:r>
      <w:bookmarkStart w:id="2878" w:name="TabStop_N_21_13_2"/>
      <w:bookmarkStart w:id="2879" w:name="N21_13_2"/>
      <w:r w:rsidRPr="00030305">
        <w:rPr>
          <w:rFonts w:hint="eastAsia"/>
          <w:u w:color="000000"/>
        </w:rPr>
        <w:t>4,626,304</w:t>
      </w:r>
      <w:bookmarkEnd w:id="2878"/>
      <w:bookmarkEnd w:id="2879"/>
    </w:p>
    <w:p w14:paraId="5F3F3180" w14:textId="77777777" w:rsidR="00030305" w:rsidRDefault="00030305" w:rsidP="00030305">
      <w:pPr>
        <w:tabs>
          <w:tab w:val="center" w:pos="6559"/>
          <w:tab w:val="right" w:pos="10166"/>
        </w:tabs>
        <w:snapToGrid w:val="0"/>
        <w:spacing w:after="140" w:line="25" w:lineRule="auto"/>
        <w:ind w:left="689"/>
        <w:rPr>
          <w:color w:val="FFFFFF"/>
          <w:u w:val="single" w:color="000000"/>
        </w:rPr>
      </w:pPr>
      <w:bookmarkStart w:id="2880" w:name="TabStop_N_underline_21_13_0"/>
      <w:bookmarkStart w:id="2881" w:name="Nunderline_21_13_0"/>
      <w:bookmarkStart w:id="2882" w:name="TabStop_N_Row_14"/>
      <w:r w:rsidRPr="00030305">
        <w:rPr>
          <w:color w:val="FFFFFF"/>
          <w:u w:color="000000"/>
        </w:rPr>
        <w:t xml:space="preserve">            </w:t>
      </w:r>
      <w:bookmarkEnd w:id="2880"/>
      <w:bookmarkEnd w:id="2881"/>
      <w:r w:rsidRPr="00030305">
        <w:rPr>
          <w:color w:val="FFFFFF"/>
          <w:u w:color="000000"/>
        </w:rPr>
        <w:tab/>
      </w:r>
      <w:bookmarkStart w:id="2883" w:name="TabStop_N_underline_21_13_1"/>
      <w:bookmarkStart w:id="2884" w:name="Nunderline_21_13_1"/>
      <w:r w:rsidRPr="00030305">
        <w:rPr>
          <w:color w:val="FFFFFF"/>
          <w:u w:val="single" w:color="000000"/>
        </w:rPr>
        <w:t>________</w:t>
      </w:r>
      <w:bookmarkEnd w:id="2883"/>
      <w:bookmarkEnd w:id="2884"/>
      <w:r w:rsidRPr="00030305">
        <w:rPr>
          <w:color w:val="FFFFFF"/>
          <w:u w:color="000000"/>
        </w:rPr>
        <w:tab/>
      </w:r>
      <w:bookmarkStart w:id="2885" w:name="TabStop_N_underline_21_13_2"/>
      <w:bookmarkStart w:id="2886" w:name="Nunderline_21_13_2"/>
      <w:r w:rsidRPr="00030305">
        <w:rPr>
          <w:color w:val="FFFFFF"/>
          <w:u w:val="single" w:color="000000"/>
        </w:rPr>
        <w:t>__________</w:t>
      </w:r>
      <w:bookmarkEnd w:id="2882"/>
      <w:bookmarkEnd w:id="2885"/>
      <w:bookmarkEnd w:id="2886"/>
    </w:p>
    <w:p w14:paraId="165ADC89" w14:textId="77777777" w:rsidR="00030305" w:rsidRDefault="00030305" w:rsidP="00030305">
      <w:pPr>
        <w:tabs>
          <w:tab w:val="center" w:pos="6559"/>
          <w:tab w:val="right" w:pos="10166"/>
        </w:tabs>
        <w:snapToGrid w:val="0"/>
        <w:ind w:left="689"/>
        <w:rPr>
          <w:u w:color="000000"/>
        </w:rPr>
      </w:pPr>
      <w:bookmarkStart w:id="2887" w:name="TabStop_N_21_14_0"/>
      <w:bookmarkStart w:id="2888" w:name="N21_14_0"/>
      <w:bookmarkStart w:id="2889" w:name="TabStop_N_Row_15"/>
      <w:r w:rsidRPr="00030305">
        <w:rPr>
          <w:rFonts w:hint="eastAsia"/>
          <w:u w:color="000000"/>
        </w:rPr>
        <w:t xml:space="preserve">(2) </w:t>
      </w:r>
      <w:r w:rsidRPr="00030305">
        <w:rPr>
          <w:rFonts w:hint="eastAsia"/>
          <w:u w:color="000000"/>
        </w:rPr>
        <w:t>现金及现金等价物净变动情况</w:t>
      </w:r>
      <w:bookmarkStart w:id="2890" w:name="TabStop_N_21_14_1"/>
      <w:bookmarkStart w:id="2891" w:name="N21_14_1"/>
      <w:bookmarkStart w:id="2892" w:name="TabStop_N_21_14_2"/>
      <w:bookmarkStart w:id="2893" w:name="N21_14_2"/>
      <w:bookmarkEnd w:id="2887"/>
      <w:bookmarkEnd w:id="2888"/>
      <w:bookmarkEnd w:id="2890"/>
      <w:bookmarkEnd w:id="2891"/>
      <w:bookmarkEnd w:id="2892"/>
      <w:bookmarkEnd w:id="2893"/>
      <w:r w:rsidRPr="00030305">
        <w:rPr>
          <w:rFonts w:hint="eastAsia"/>
          <w:u w:color="000000"/>
        </w:rPr>
        <w:tab/>
      </w:r>
      <w:r w:rsidRPr="00030305">
        <w:rPr>
          <w:rFonts w:hint="eastAsia"/>
          <w:u w:color="000000"/>
        </w:rPr>
        <w:tab/>
      </w:r>
      <w:bookmarkEnd w:id="2889"/>
    </w:p>
    <w:p w14:paraId="36CB2FDD" w14:textId="77777777" w:rsidR="00030305" w:rsidRDefault="00030305" w:rsidP="00030305">
      <w:pPr>
        <w:tabs>
          <w:tab w:val="center" w:pos="6559"/>
          <w:tab w:val="right" w:pos="10166"/>
        </w:tabs>
        <w:snapToGrid w:val="0"/>
        <w:ind w:left="689"/>
        <w:rPr>
          <w:u w:color="000000"/>
        </w:rPr>
      </w:pPr>
      <w:bookmarkStart w:id="2894" w:name="TabStop_N_21_15_0"/>
      <w:bookmarkStart w:id="2895" w:name="N21_15_0"/>
      <w:bookmarkStart w:id="2896" w:name="TabStop_N_Row_16"/>
      <w:r w:rsidRPr="00030305">
        <w:rPr>
          <w:rFonts w:hint="eastAsia"/>
          <w:u w:color="000000"/>
        </w:rPr>
        <w:t xml:space="preserve">            </w:t>
      </w:r>
      <w:r w:rsidRPr="00030305">
        <w:rPr>
          <w:rFonts w:hint="eastAsia"/>
          <w:u w:color="000000"/>
        </w:rPr>
        <w:t>现金及现金等价物的年末余额</w:t>
      </w:r>
      <w:bookmarkStart w:id="2897" w:name="TabStop_N_21_15_1"/>
      <w:bookmarkStart w:id="2898" w:name="N21_15_1"/>
      <w:bookmarkEnd w:id="2894"/>
      <w:bookmarkEnd w:id="2895"/>
      <w:bookmarkEnd w:id="2897"/>
      <w:bookmarkEnd w:id="2898"/>
      <w:r w:rsidRPr="00030305">
        <w:rPr>
          <w:rFonts w:hint="eastAsia"/>
          <w:u w:color="000000"/>
        </w:rPr>
        <w:tab/>
      </w:r>
      <w:r w:rsidRPr="00030305">
        <w:rPr>
          <w:rFonts w:hint="eastAsia"/>
          <w:u w:color="000000"/>
        </w:rPr>
        <w:tab/>
      </w:r>
      <w:bookmarkStart w:id="2899" w:name="TabStop_N_21_15_2"/>
      <w:bookmarkStart w:id="2900" w:name="N21_15_2"/>
      <w:r w:rsidRPr="00030305">
        <w:rPr>
          <w:rFonts w:hint="eastAsia"/>
          <w:u w:color="000000"/>
        </w:rPr>
        <w:t>113,392,347</w:t>
      </w:r>
      <w:bookmarkEnd w:id="2896"/>
      <w:bookmarkEnd w:id="2899"/>
      <w:bookmarkEnd w:id="2900"/>
    </w:p>
    <w:p w14:paraId="2BF7FEB0" w14:textId="77777777" w:rsidR="00030305" w:rsidRDefault="00030305" w:rsidP="00030305">
      <w:pPr>
        <w:tabs>
          <w:tab w:val="center" w:pos="6559"/>
          <w:tab w:val="right" w:pos="10166"/>
        </w:tabs>
        <w:snapToGrid w:val="0"/>
        <w:ind w:left="689"/>
        <w:rPr>
          <w:u w:color="000000"/>
        </w:rPr>
      </w:pPr>
      <w:bookmarkStart w:id="2901" w:name="TabStop_N_21_16_0"/>
      <w:bookmarkStart w:id="2902" w:name="N21_16_0"/>
      <w:bookmarkStart w:id="2903" w:name="TabStop_N_Row_17"/>
      <w:r w:rsidRPr="00030305">
        <w:rPr>
          <w:rFonts w:hint="eastAsia"/>
          <w:u w:color="000000"/>
        </w:rPr>
        <w:t xml:space="preserve">            </w:t>
      </w:r>
      <w:r w:rsidRPr="00030305">
        <w:rPr>
          <w:rFonts w:hint="eastAsia"/>
          <w:u w:color="000000"/>
        </w:rPr>
        <w:t>减：现金及现金等价物的年初余额</w:t>
      </w:r>
      <w:bookmarkStart w:id="2904" w:name="TabStop_N_21_16_1"/>
      <w:bookmarkStart w:id="2905" w:name="N21_16_1"/>
      <w:bookmarkEnd w:id="2901"/>
      <w:bookmarkEnd w:id="2902"/>
      <w:bookmarkEnd w:id="2904"/>
      <w:bookmarkEnd w:id="2905"/>
      <w:r w:rsidRPr="00030305">
        <w:rPr>
          <w:rFonts w:hint="eastAsia"/>
          <w:u w:color="000000"/>
        </w:rPr>
        <w:tab/>
      </w:r>
      <w:r w:rsidRPr="00030305">
        <w:rPr>
          <w:rFonts w:hint="eastAsia"/>
          <w:u w:color="000000"/>
        </w:rPr>
        <w:tab/>
      </w:r>
      <w:bookmarkStart w:id="2906" w:name="TabStop_N_21_16_2"/>
      <w:bookmarkStart w:id="2907" w:name="N21_16_2"/>
      <w:r w:rsidRPr="00030305">
        <w:rPr>
          <w:rFonts w:hint="eastAsia"/>
          <w:u w:color="000000"/>
        </w:rPr>
        <w:t>107,562,995</w:t>
      </w:r>
      <w:bookmarkEnd w:id="2903"/>
      <w:bookmarkEnd w:id="2906"/>
      <w:bookmarkEnd w:id="2907"/>
    </w:p>
    <w:p w14:paraId="63F271C3" w14:textId="77777777" w:rsidR="00030305" w:rsidRDefault="00030305" w:rsidP="00030305">
      <w:pPr>
        <w:tabs>
          <w:tab w:val="center" w:pos="6559"/>
          <w:tab w:val="right" w:pos="10166"/>
        </w:tabs>
        <w:snapToGrid w:val="0"/>
        <w:spacing w:after="140" w:line="25" w:lineRule="auto"/>
        <w:ind w:left="689"/>
        <w:rPr>
          <w:color w:val="FFFFFF"/>
          <w:u w:val="single" w:color="000000"/>
        </w:rPr>
      </w:pPr>
      <w:bookmarkStart w:id="2908" w:name="TabStop_N_underline_21_16_0"/>
      <w:bookmarkStart w:id="2909" w:name="Nunderline_21_16_0"/>
      <w:bookmarkStart w:id="2910" w:name="TabStop_N_Row_18"/>
      <w:r w:rsidRPr="00030305">
        <w:rPr>
          <w:color w:val="FFFFFF"/>
          <w:u w:color="000000"/>
        </w:rPr>
        <w:t xml:space="preserve">            </w:t>
      </w:r>
      <w:bookmarkEnd w:id="2908"/>
      <w:bookmarkEnd w:id="2909"/>
      <w:r w:rsidRPr="00030305">
        <w:rPr>
          <w:color w:val="FFFFFF"/>
          <w:u w:color="000000"/>
        </w:rPr>
        <w:tab/>
      </w:r>
      <w:bookmarkStart w:id="2911" w:name="TabStop_N_underline_21_16_1"/>
      <w:bookmarkStart w:id="2912" w:name="Nunderline_21_16_1"/>
      <w:r w:rsidRPr="00030305">
        <w:rPr>
          <w:color w:val="FFFFFF"/>
          <w:u w:val="single" w:color="000000"/>
        </w:rPr>
        <w:t>________</w:t>
      </w:r>
      <w:bookmarkEnd w:id="2911"/>
      <w:bookmarkEnd w:id="2912"/>
      <w:r w:rsidRPr="00030305">
        <w:rPr>
          <w:color w:val="FFFFFF"/>
          <w:u w:color="000000"/>
        </w:rPr>
        <w:tab/>
      </w:r>
      <w:bookmarkStart w:id="2913" w:name="TabStop_N_underline_21_16_2"/>
      <w:bookmarkStart w:id="2914" w:name="Nunderline_21_16_2"/>
      <w:r w:rsidRPr="00030305">
        <w:rPr>
          <w:color w:val="FFFFFF"/>
          <w:u w:val="single" w:color="000000"/>
        </w:rPr>
        <w:t>__________</w:t>
      </w:r>
      <w:bookmarkEnd w:id="2910"/>
      <w:bookmarkEnd w:id="2913"/>
      <w:bookmarkEnd w:id="2914"/>
    </w:p>
    <w:p w14:paraId="67033F26" w14:textId="77777777" w:rsidR="00030305" w:rsidRDefault="00030305" w:rsidP="00030305">
      <w:pPr>
        <w:tabs>
          <w:tab w:val="center" w:pos="6559"/>
          <w:tab w:val="right" w:pos="10166"/>
        </w:tabs>
        <w:snapToGrid w:val="0"/>
        <w:ind w:left="689"/>
        <w:rPr>
          <w:u w:color="000000"/>
        </w:rPr>
      </w:pPr>
      <w:bookmarkStart w:id="2915" w:name="TabStop_N_21_17_0"/>
      <w:bookmarkStart w:id="2916" w:name="N21_17_0"/>
      <w:bookmarkStart w:id="2917" w:name="TabStop_N_Row_19"/>
      <w:r w:rsidRPr="00030305">
        <w:rPr>
          <w:rFonts w:hint="eastAsia"/>
          <w:u w:color="000000"/>
        </w:rPr>
        <w:t xml:space="preserve">            </w:t>
      </w:r>
      <w:r w:rsidRPr="00030305">
        <w:rPr>
          <w:rFonts w:hint="eastAsia"/>
          <w:u w:color="000000"/>
        </w:rPr>
        <w:t>现金及现金等价物净增加</w:t>
      </w:r>
      <w:r w:rsidRPr="00030305">
        <w:rPr>
          <w:rFonts w:hint="eastAsia"/>
          <w:u w:color="000000"/>
        </w:rPr>
        <w:t>(</w:t>
      </w:r>
      <w:r w:rsidRPr="00030305">
        <w:rPr>
          <w:rFonts w:hint="eastAsia"/>
          <w:u w:color="000000"/>
        </w:rPr>
        <w:t>减少</w:t>
      </w:r>
      <w:r w:rsidRPr="00030305">
        <w:rPr>
          <w:rFonts w:hint="eastAsia"/>
          <w:u w:color="000000"/>
        </w:rPr>
        <w:t>)</w:t>
      </w:r>
      <w:r w:rsidRPr="00030305">
        <w:rPr>
          <w:rFonts w:hint="eastAsia"/>
          <w:u w:color="000000"/>
        </w:rPr>
        <w:t>额</w:t>
      </w:r>
      <w:bookmarkStart w:id="2918" w:name="TabStop_N_21_17_1"/>
      <w:bookmarkStart w:id="2919" w:name="N21_17_1"/>
      <w:bookmarkEnd w:id="2915"/>
      <w:bookmarkEnd w:id="2916"/>
      <w:bookmarkEnd w:id="2918"/>
      <w:bookmarkEnd w:id="2919"/>
      <w:r w:rsidRPr="00030305">
        <w:rPr>
          <w:rFonts w:hint="eastAsia"/>
          <w:u w:color="000000"/>
        </w:rPr>
        <w:tab/>
      </w:r>
      <w:r w:rsidRPr="00030305">
        <w:rPr>
          <w:rFonts w:hint="eastAsia"/>
          <w:u w:color="000000"/>
        </w:rPr>
        <w:tab/>
      </w:r>
      <w:bookmarkStart w:id="2920" w:name="TabStop_N_21_17_2"/>
      <w:bookmarkStart w:id="2921" w:name="N21_17_2"/>
      <w:r w:rsidRPr="00030305">
        <w:rPr>
          <w:rFonts w:hint="eastAsia"/>
          <w:u w:color="000000"/>
        </w:rPr>
        <w:t>5,829,352</w:t>
      </w:r>
      <w:bookmarkEnd w:id="2917"/>
      <w:bookmarkEnd w:id="2920"/>
      <w:bookmarkEnd w:id="2921"/>
    </w:p>
    <w:p w14:paraId="029A7192" w14:textId="77777777" w:rsidR="00030305" w:rsidRDefault="00030305" w:rsidP="00030305">
      <w:pPr>
        <w:tabs>
          <w:tab w:val="center" w:pos="6559"/>
          <w:tab w:val="right" w:pos="10166"/>
        </w:tabs>
        <w:snapToGrid w:val="0"/>
        <w:spacing w:after="140" w:line="25" w:lineRule="auto"/>
        <w:ind w:left="689"/>
        <w:rPr>
          <w:color w:val="FFFFFF"/>
          <w:u w:val="double" w:color="000000"/>
        </w:rPr>
      </w:pPr>
      <w:bookmarkStart w:id="2922" w:name="TabStop_N_underline_21_17_0"/>
      <w:bookmarkStart w:id="2923" w:name="Nunderline_21_17_0"/>
      <w:bookmarkStart w:id="2924" w:name="TabStop_N_Row_20"/>
      <w:r w:rsidRPr="00030305">
        <w:rPr>
          <w:color w:val="FFFFFF"/>
          <w:u w:color="000000"/>
        </w:rPr>
        <w:t xml:space="preserve">            </w:t>
      </w:r>
      <w:bookmarkEnd w:id="2922"/>
      <w:bookmarkEnd w:id="2923"/>
      <w:r w:rsidRPr="00030305">
        <w:rPr>
          <w:color w:val="FFFFFF"/>
          <w:u w:color="000000"/>
        </w:rPr>
        <w:tab/>
      </w:r>
      <w:bookmarkStart w:id="2925" w:name="TabStop_N_underline_21_17_1"/>
      <w:bookmarkStart w:id="2926" w:name="Nunderline_21_17_1"/>
      <w:r w:rsidRPr="00030305">
        <w:rPr>
          <w:color w:val="FFFFFF"/>
          <w:u w:val="double" w:color="000000"/>
        </w:rPr>
        <w:t>________</w:t>
      </w:r>
      <w:bookmarkEnd w:id="2925"/>
      <w:bookmarkEnd w:id="2926"/>
      <w:r w:rsidRPr="00030305">
        <w:rPr>
          <w:color w:val="FFFFFF"/>
          <w:u w:color="000000"/>
        </w:rPr>
        <w:tab/>
      </w:r>
      <w:bookmarkStart w:id="2927" w:name="TabStop_N_underline_21_17_2"/>
      <w:bookmarkStart w:id="2928" w:name="Nunderline_21_17_2"/>
      <w:r w:rsidRPr="00030305">
        <w:rPr>
          <w:color w:val="FFFFFF"/>
          <w:u w:val="double" w:color="000000"/>
        </w:rPr>
        <w:t>__________</w:t>
      </w:r>
      <w:bookmarkEnd w:id="2924"/>
      <w:bookmarkEnd w:id="2927"/>
      <w:bookmarkEnd w:id="2928"/>
    </w:p>
    <w:p w14:paraId="7A039C91" w14:textId="77777777" w:rsidR="00030305" w:rsidRPr="00030305" w:rsidRDefault="00030305" w:rsidP="00030305">
      <w:pPr>
        <w:tabs>
          <w:tab w:val="center" w:pos="6559"/>
          <w:tab w:val="right" w:pos="10166"/>
        </w:tabs>
        <w:snapToGrid w:val="0"/>
        <w:rPr>
          <w:u w:color="000000"/>
        </w:rPr>
      </w:pPr>
      <w:bookmarkStart w:id="2929" w:name="sheetstart22"/>
      <w:bookmarkEnd w:id="2929"/>
    </w:p>
    <w:p w14:paraId="779A5F29" w14:textId="77777777" w:rsidR="00030305" w:rsidRPr="00030305" w:rsidRDefault="00030305" w:rsidP="00030305">
      <w:pPr>
        <w:tabs>
          <w:tab w:val="center" w:pos="6559"/>
          <w:tab w:val="right" w:pos="10166"/>
        </w:tabs>
        <w:snapToGrid w:val="0"/>
        <w:rPr>
          <w:u w:color="000000"/>
        </w:rPr>
      </w:pPr>
    </w:p>
    <w:p w14:paraId="78419BCE" w14:textId="77777777" w:rsidR="00030305" w:rsidRDefault="00030305" w:rsidP="00030305">
      <w:pPr>
        <w:pStyle w:val="1"/>
        <w:rPr>
          <w:u w:color="000000"/>
        </w:rPr>
      </w:pPr>
      <w:r w:rsidRPr="00030305">
        <w:rPr>
          <w:rFonts w:hint="eastAsia"/>
          <w:u w:color="000000"/>
        </w:rPr>
        <w:t>七、</w:t>
      </w:r>
      <w:r w:rsidRPr="00030305">
        <w:rPr>
          <w:rFonts w:hint="eastAsia"/>
          <w:u w:color="000000"/>
        </w:rPr>
        <w:tab/>
      </w:r>
      <w:r w:rsidRPr="00030305">
        <w:rPr>
          <w:rFonts w:hint="eastAsia"/>
          <w:u w:color="000000"/>
        </w:rPr>
        <w:t>关联方关系及其交易</w:t>
      </w:r>
    </w:p>
    <w:p w14:paraId="08032E0B" w14:textId="77777777" w:rsidR="00030305" w:rsidRDefault="00030305" w:rsidP="00030305"/>
    <w:p w14:paraId="7D0A0760" w14:textId="77777777" w:rsidR="00030305" w:rsidRDefault="00030305" w:rsidP="00030305">
      <w:pPr>
        <w:pStyle w:val="1"/>
        <w:ind w:left="720" w:hanging="720"/>
      </w:pPr>
      <w:r w:rsidRPr="00030305">
        <w:rPr>
          <w:rFonts w:hint="eastAsia"/>
        </w:rPr>
        <w:t>1.</w:t>
      </w:r>
      <w:r w:rsidRPr="00030305">
        <w:rPr>
          <w:rFonts w:hint="eastAsia"/>
        </w:rPr>
        <w:tab/>
      </w:r>
      <w:r w:rsidRPr="00030305">
        <w:rPr>
          <w:rFonts w:hint="eastAsia"/>
        </w:rPr>
        <w:t>存在控制关系的关联方有</w:t>
      </w:r>
    </w:p>
    <w:p w14:paraId="04C9F49A" w14:textId="77777777" w:rsidR="00030305" w:rsidRDefault="00030305" w:rsidP="00030305"/>
    <w:p w14:paraId="52B95BD6" w14:textId="77777777" w:rsidR="00030305" w:rsidRDefault="00030305" w:rsidP="00030305">
      <w:pPr>
        <w:tabs>
          <w:tab w:val="center" w:pos="3646"/>
          <w:tab w:val="center" w:pos="4791"/>
          <w:tab w:val="center" w:pos="6428"/>
          <w:tab w:val="center" w:pos="8273"/>
          <w:tab w:val="center" w:pos="9537"/>
        </w:tabs>
        <w:ind w:left="689"/>
        <w:rPr>
          <w:sz w:val="21"/>
          <w:u w:val="single"/>
        </w:rPr>
      </w:pPr>
      <w:bookmarkStart w:id="2930" w:name="TabStop_N_22_2_0"/>
      <w:bookmarkStart w:id="2931" w:name="N22_2_0"/>
      <w:r w:rsidRPr="00030305">
        <w:rPr>
          <w:rFonts w:hint="eastAsia"/>
          <w:sz w:val="21"/>
          <w:u w:val="single"/>
        </w:rPr>
        <w:t>公司名称</w:t>
      </w:r>
      <w:bookmarkEnd w:id="2930"/>
      <w:bookmarkEnd w:id="2931"/>
      <w:r w:rsidRPr="00030305">
        <w:rPr>
          <w:rFonts w:hint="eastAsia"/>
          <w:sz w:val="21"/>
        </w:rPr>
        <w:tab/>
      </w:r>
      <w:bookmarkStart w:id="2932" w:name="TabStop_N_22_2_1"/>
      <w:bookmarkStart w:id="2933" w:name="N22_2_1"/>
      <w:r w:rsidRPr="00030305">
        <w:rPr>
          <w:rFonts w:hint="eastAsia"/>
          <w:sz w:val="21"/>
          <w:u w:val="single"/>
        </w:rPr>
        <w:t>注册地点</w:t>
      </w:r>
      <w:bookmarkEnd w:id="2932"/>
      <w:bookmarkEnd w:id="2933"/>
      <w:r w:rsidRPr="00030305">
        <w:rPr>
          <w:rFonts w:hint="eastAsia"/>
          <w:sz w:val="21"/>
        </w:rPr>
        <w:tab/>
      </w:r>
      <w:bookmarkStart w:id="2934" w:name="TabStop_N_22_2_2"/>
      <w:bookmarkStart w:id="2935" w:name="N22_2_2"/>
      <w:r w:rsidRPr="00030305">
        <w:rPr>
          <w:rFonts w:hint="eastAsia"/>
          <w:sz w:val="21"/>
          <w:u w:val="single"/>
        </w:rPr>
        <w:t>业务性质</w:t>
      </w:r>
      <w:bookmarkEnd w:id="2934"/>
      <w:bookmarkEnd w:id="2935"/>
      <w:r w:rsidRPr="00030305">
        <w:rPr>
          <w:rFonts w:hint="eastAsia"/>
          <w:sz w:val="21"/>
        </w:rPr>
        <w:tab/>
      </w:r>
      <w:bookmarkStart w:id="2936" w:name="TabStop_N_22_2_3"/>
      <w:bookmarkStart w:id="2937" w:name="N22_2_3"/>
      <w:r w:rsidRPr="00030305">
        <w:rPr>
          <w:rFonts w:hint="eastAsia"/>
          <w:sz w:val="21"/>
          <w:u w:val="single"/>
        </w:rPr>
        <w:t>注册资本</w:t>
      </w:r>
      <w:bookmarkEnd w:id="2936"/>
      <w:bookmarkEnd w:id="2937"/>
      <w:r w:rsidRPr="00030305">
        <w:rPr>
          <w:rFonts w:hint="eastAsia"/>
          <w:sz w:val="21"/>
        </w:rPr>
        <w:tab/>
      </w:r>
      <w:bookmarkStart w:id="2938" w:name="TabStop_N_22_2_4"/>
      <w:bookmarkStart w:id="2939" w:name="N22_2_4"/>
      <w:r w:rsidRPr="00030305">
        <w:rPr>
          <w:rFonts w:hint="eastAsia"/>
          <w:sz w:val="21"/>
          <w:u w:val="single"/>
        </w:rPr>
        <w:t>表决权比例</w:t>
      </w:r>
      <w:bookmarkEnd w:id="2938"/>
      <w:bookmarkEnd w:id="2939"/>
      <w:r w:rsidRPr="00030305">
        <w:rPr>
          <w:rFonts w:hint="eastAsia"/>
          <w:sz w:val="21"/>
        </w:rPr>
        <w:tab/>
      </w:r>
      <w:bookmarkStart w:id="2940" w:name="TabStop_N_22_2_5"/>
      <w:bookmarkStart w:id="2941" w:name="N22_2_5"/>
      <w:r w:rsidRPr="00030305">
        <w:rPr>
          <w:rFonts w:hint="eastAsia"/>
          <w:sz w:val="21"/>
          <w:u w:val="single"/>
        </w:rPr>
        <w:t>持股比例</w:t>
      </w:r>
      <w:bookmarkEnd w:id="2940"/>
      <w:bookmarkEnd w:id="2941"/>
    </w:p>
    <w:p w14:paraId="2C04FACF" w14:textId="77777777" w:rsidR="00030305" w:rsidRDefault="00030305" w:rsidP="00030305">
      <w:pPr>
        <w:tabs>
          <w:tab w:val="center" w:pos="3703"/>
          <w:tab w:val="center" w:pos="4848"/>
          <w:tab w:val="center" w:pos="6540"/>
          <w:tab w:val="right" w:pos="9021"/>
          <w:tab w:val="right" w:pos="10166"/>
        </w:tabs>
        <w:snapToGrid w:val="0"/>
        <w:ind w:left="689"/>
        <w:rPr>
          <w:sz w:val="21"/>
        </w:rPr>
      </w:pPr>
      <w:bookmarkStart w:id="2942" w:name="TabStop_N_22_3_0"/>
      <w:bookmarkStart w:id="2943" w:name="N22_3_0"/>
      <w:bookmarkStart w:id="2944" w:name="TabStop_N_22_3_1"/>
      <w:bookmarkStart w:id="2945" w:name="N22_3_1"/>
      <w:bookmarkStart w:id="2946" w:name="TabStop_N_22_3_2"/>
      <w:bookmarkStart w:id="2947" w:name="N22_3_2"/>
      <w:bookmarkStart w:id="2948" w:name="TabStop_N_22_3_3"/>
      <w:bookmarkStart w:id="2949" w:name="N22_3_3"/>
      <w:bookmarkStart w:id="2950" w:name="TabStop_N_22_3_4"/>
      <w:bookmarkStart w:id="2951" w:name="N22_3_4"/>
      <w:bookmarkStart w:id="2952" w:name="TabStop_N_22_3_5"/>
      <w:bookmarkStart w:id="2953" w:name="N22_3_5"/>
      <w:bookmarkEnd w:id="2942"/>
      <w:bookmarkEnd w:id="2943"/>
      <w:bookmarkEnd w:id="2944"/>
      <w:bookmarkEnd w:id="2945"/>
      <w:bookmarkEnd w:id="2946"/>
      <w:bookmarkEnd w:id="2947"/>
      <w:bookmarkEnd w:id="2948"/>
      <w:bookmarkEnd w:id="2949"/>
      <w:bookmarkEnd w:id="2950"/>
      <w:bookmarkEnd w:id="2951"/>
      <w:bookmarkEnd w:id="2952"/>
      <w:bookmarkEnd w:id="2953"/>
      <w:r w:rsidRPr="00030305">
        <w:rPr>
          <w:sz w:val="21"/>
        </w:rPr>
        <w:tab/>
      </w:r>
      <w:r w:rsidRPr="00030305">
        <w:rPr>
          <w:sz w:val="21"/>
        </w:rPr>
        <w:tab/>
      </w:r>
      <w:r w:rsidRPr="00030305">
        <w:rPr>
          <w:sz w:val="21"/>
        </w:rPr>
        <w:tab/>
      </w:r>
      <w:r w:rsidRPr="00030305">
        <w:rPr>
          <w:sz w:val="21"/>
        </w:rPr>
        <w:tab/>
      </w:r>
      <w:r w:rsidRPr="00030305">
        <w:rPr>
          <w:sz w:val="21"/>
        </w:rPr>
        <w:tab/>
      </w:r>
    </w:p>
    <w:p w14:paraId="56169769" w14:textId="77777777" w:rsidR="00030305" w:rsidRDefault="00030305" w:rsidP="00030305">
      <w:pPr>
        <w:tabs>
          <w:tab w:val="center" w:pos="3646"/>
          <w:tab w:val="center" w:pos="4791"/>
          <w:tab w:val="center" w:pos="6428"/>
          <w:tab w:val="center" w:pos="8273"/>
          <w:tab w:val="center" w:pos="9537"/>
        </w:tabs>
        <w:snapToGrid w:val="0"/>
        <w:ind w:left="689"/>
        <w:rPr>
          <w:sz w:val="21"/>
        </w:rPr>
      </w:pPr>
      <w:bookmarkStart w:id="2954" w:name="TabStop_N_22_4_0"/>
      <w:bookmarkStart w:id="2955" w:name="N22_4_0"/>
      <w:r w:rsidRPr="00030305">
        <w:rPr>
          <w:rFonts w:hint="eastAsia"/>
          <w:sz w:val="21"/>
        </w:rPr>
        <w:t>亚洲联合财务有限公司</w:t>
      </w:r>
      <w:bookmarkEnd w:id="2954"/>
      <w:bookmarkEnd w:id="2955"/>
      <w:r w:rsidRPr="00030305">
        <w:rPr>
          <w:rFonts w:hint="eastAsia"/>
          <w:sz w:val="21"/>
        </w:rPr>
        <w:tab/>
      </w:r>
      <w:bookmarkStart w:id="2956" w:name="TabStop_N_22_4_1"/>
      <w:bookmarkStart w:id="2957" w:name="N22_4_1"/>
      <w:r w:rsidRPr="00030305">
        <w:rPr>
          <w:rFonts w:hint="eastAsia"/>
          <w:sz w:val="21"/>
        </w:rPr>
        <w:t>香港</w:t>
      </w:r>
      <w:bookmarkEnd w:id="2956"/>
      <w:bookmarkEnd w:id="2957"/>
      <w:r w:rsidRPr="00030305">
        <w:rPr>
          <w:rFonts w:hint="eastAsia"/>
          <w:sz w:val="21"/>
        </w:rPr>
        <w:tab/>
      </w:r>
      <w:bookmarkStart w:id="2958" w:name="TabStop_N_22_4_2"/>
      <w:bookmarkStart w:id="2959" w:name="N22_4_2"/>
      <w:r w:rsidRPr="00030305">
        <w:rPr>
          <w:rFonts w:hint="eastAsia"/>
          <w:sz w:val="21"/>
        </w:rPr>
        <w:t>私人信贷</w:t>
      </w:r>
      <w:bookmarkEnd w:id="2958"/>
      <w:bookmarkEnd w:id="2959"/>
      <w:r w:rsidRPr="00030305">
        <w:rPr>
          <w:rFonts w:hint="eastAsia"/>
          <w:sz w:val="21"/>
        </w:rPr>
        <w:tab/>
      </w:r>
      <w:bookmarkStart w:id="2960" w:name="TabStop_N_22_4_3"/>
      <w:bookmarkStart w:id="2961" w:name="N22_4_3"/>
      <w:r w:rsidRPr="00030305">
        <w:rPr>
          <w:rFonts w:hint="eastAsia"/>
          <w:sz w:val="21"/>
        </w:rPr>
        <w:t>港币</w:t>
      </w:r>
      <w:r w:rsidRPr="00030305">
        <w:rPr>
          <w:rFonts w:hint="eastAsia"/>
          <w:sz w:val="21"/>
        </w:rPr>
        <w:t>1,502,218,418</w:t>
      </w:r>
      <w:r w:rsidRPr="00030305">
        <w:rPr>
          <w:rFonts w:hint="eastAsia"/>
          <w:sz w:val="21"/>
        </w:rPr>
        <w:t>元</w:t>
      </w:r>
      <w:bookmarkEnd w:id="2960"/>
      <w:bookmarkEnd w:id="2961"/>
      <w:r w:rsidRPr="00030305">
        <w:rPr>
          <w:rFonts w:hint="eastAsia"/>
          <w:sz w:val="21"/>
        </w:rPr>
        <w:tab/>
      </w:r>
      <w:bookmarkStart w:id="2962" w:name="TabStop_N_22_4_4"/>
      <w:bookmarkStart w:id="2963" w:name="N22_4_4"/>
      <w:r w:rsidRPr="00030305">
        <w:rPr>
          <w:rFonts w:hint="eastAsia"/>
          <w:sz w:val="21"/>
        </w:rPr>
        <w:t>100%</w:t>
      </w:r>
      <w:bookmarkEnd w:id="2962"/>
      <w:bookmarkEnd w:id="2963"/>
      <w:r w:rsidRPr="00030305">
        <w:rPr>
          <w:rFonts w:hint="eastAsia"/>
          <w:sz w:val="21"/>
        </w:rPr>
        <w:tab/>
      </w:r>
      <w:bookmarkStart w:id="2964" w:name="TabStop_N_22_4_5"/>
      <w:bookmarkStart w:id="2965" w:name="N22_4_5"/>
      <w:r w:rsidRPr="00030305">
        <w:rPr>
          <w:rFonts w:hint="eastAsia"/>
          <w:sz w:val="21"/>
        </w:rPr>
        <w:t>100%</w:t>
      </w:r>
      <w:bookmarkEnd w:id="2964"/>
      <w:bookmarkEnd w:id="2965"/>
    </w:p>
    <w:p w14:paraId="3BBB8A89" w14:textId="77777777" w:rsidR="00030305" w:rsidRDefault="00030305" w:rsidP="00030305">
      <w:pPr>
        <w:tabs>
          <w:tab w:val="center" w:pos="3646"/>
          <w:tab w:val="center" w:pos="4791"/>
          <w:tab w:val="center" w:pos="6428"/>
          <w:tab w:val="center" w:pos="8273"/>
          <w:tab w:val="center" w:pos="9537"/>
        </w:tabs>
        <w:snapToGrid w:val="0"/>
        <w:ind w:left="689"/>
      </w:pPr>
    </w:p>
    <w:p w14:paraId="24BE791F" w14:textId="77777777" w:rsidR="00030305" w:rsidRDefault="00030305" w:rsidP="00030305">
      <w:pPr>
        <w:ind w:left="720"/>
        <w:jc w:val="both"/>
      </w:pPr>
      <w:bookmarkStart w:id="2966" w:name="NN22_6"/>
      <w:r w:rsidRPr="00030305">
        <w:rPr>
          <w:rFonts w:hint="eastAsia"/>
        </w:rPr>
        <w:t>本公司之控股公司为亚洲联合财务有限公司，最终控股公司为联合集团有限公司。</w:t>
      </w:r>
    </w:p>
    <w:bookmarkEnd w:id="2966"/>
    <w:p w14:paraId="3A395B73" w14:textId="77777777" w:rsidR="00030305" w:rsidRPr="00030305" w:rsidRDefault="00030305" w:rsidP="00030305"/>
    <w:p w14:paraId="457625AA" w14:textId="77777777" w:rsidR="00030305" w:rsidRDefault="00030305" w:rsidP="00030305">
      <w:pPr>
        <w:pStyle w:val="1"/>
        <w:ind w:left="720" w:hanging="720"/>
      </w:pPr>
      <w:r w:rsidRPr="00030305">
        <w:rPr>
          <w:rFonts w:hint="eastAsia"/>
        </w:rPr>
        <w:t>2.</w:t>
      </w:r>
      <w:r w:rsidRPr="00030305">
        <w:rPr>
          <w:rFonts w:hint="eastAsia"/>
        </w:rPr>
        <w:tab/>
      </w:r>
      <w:r w:rsidRPr="00030305">
        <w:rPr>
          <w:rFonts w:hint="eastAsia"/>
        </w:rPr>
        <w:t>与本公司发生交易但不存在控制关系的其他关联方如下</w:t>
      </w:r>
    </w:p>
    <w:p w14:paraId="608FD142" w14:textId="77777777" w:rsidR="00030305" w:rsidRDefault="00030305" w:rsidP="00030305"/>
    <w:p w14:paraId="085BBD67" w14:textId="77777777" w:rsidR="00030305" w:rsidRDefault="00030305" w:rsidP="00030305">
      <w:pPr>
        <w:tabs>
          <w:tab w:val="center" w:pos="8408"/>
        </w:tabs>
        <w:ind w:left="689"/>
        <w:rPr>
          <w:u w:val="single"/>
        </w:rPr>
      </w:pPr>
      <w:bookmarkStart w:id="2967" w:name="TabStop_N_22_10_0"/>
      <w:bookmarkStart w:id="2968" w:name="N22_10_0"/>
      <w:r w:rsidRPr="00030305">
        <w:rPr>
          <w:rFonts w:hint="eastAsia"/>
          <w:u w:val="single"/>
        </w:rPr>
        <w:t>关联方名称</w:t>
      </w:r>
      <w:bookmarkEnd w:id="2967"/>
      <w:bookmarkEnd w:id="2968"/>
      <w:r w:rsidRPr="00030305">
        <w:rPr>
          <w:rFonts w:hint="eastAsia"/>
        </w:rPr>
        <w:tab/>
      </w:r>
      <w:bookmarkStart w:id="2969" w:name="TabStop_N_22_10_1"/>
      <w:bookmarkStart w:id="2970" w:name="N22_10_1"/>
      <w:r w:rsidRPr="00030305">
        <w:rPr>
          <w:rFonts w:hint="eastAsia"/>
          <w:u w:val="single"/>
        </w:rPr>
        <w:t>与本公司的关系</w:t>
      </w:r>
      <w:bookmarkEnd w:id="2969"/>
      <w:bookmarkEnd w:id="2970"/>
    </w:p>
    <w:p w14:paraId="427DC586" w14:textId="77777777" w:rsidR="00030305" w:rsidRDefault="00030305" w:rsidP="00030305">
      <w:pPr>
        <w:tabs>
          <w:tab w:val="center" w:pos="8568"/>
        </w:tabs>
        <w:snapToGrid w:val="0"/>
        <w:ind w:left="689"/>
      </w:pPr>
      <w:bookmarkStart w:id="2971" w:name="TabStop_N_22_11_0"/>
      <w:bookmarkStart w:id="2972" w:name="N22_11_0"/>
      <w:bookmarkStart w:id="2973" w:name="TabStop_N_22_11_1"/>
      <w:bookmarkStart w:id="2974" w:name="N22_11_1"/>
      <w:bookmarkEnd w:id="2971"/>
      <w:bookmarkEnd w:id="2972"/>
      <w:bookmarkEnd w:id="2973"/>
      <w:bookmarkEnd w:id="2974"/>
      <w:r w:rsidRPr="00030305">
        <w:tab/>
      </w:r>
    </w:p>
    <w:p w14:paraId="6E0F8CDA" w14:textId="77777777" w:rsidR="00030305" w:rsidRDefault="00030305" w:rsidP="00030305">
      <w:pPr>
        <w:tabs>
          <w:tab w:val="center" w:pos="8408"/>
        </w:tabs>
        <w:snapToGrid w:val="0"/>
        <w:ind w:left="689"/>
      </w:pPr>
      <w:bookmarkStart w:id="2975" w:name="TabStop_N_22_12_0"/>
      <w:bookmarkStart w:id="2976" w:name="N22_12_0"/>
      <w:r w:rsidRPr="00030305">
        <w:rPr>
          <w:rFonts w:hint="eastAsia"/>
        </w:rPr>
        <w:t>深圳</w:t>
      </w:r>
      <w:proofErr w:type="gramStart"/>
      <w:r w:rsidRPr="00030305">
        <w:rPr>
          <w:rFonts w:hint="eastAsia"/>
        </w:rPr>
        <w:t>亚联财小额</w:t>
      </w:r>
      <w:proofErr w:type="gramEnd"/>
      <w:r w:rsidRPr="00030305">
        <w:rPr>
          <w:rFonts w:hint="eastAsia"/>
        </w:rPr>
        <w:t>贷款有限公司</w:t>
      </w:r>
      <w:bookmarkEnd w:id="2975"/>
      <w:bookmarkEnd w:id="2976"/>
      <w:r w:rsidRPr="00030305">
        <w:rPr>
          <w:rFonts w:hint="eastAsia"/>
        </w:rPr>
        <w:tab/>
      </w:r>
      <w:bookmarkStart w:id="2977" w:name="TabStop_N_22_12_1"/>
      <w:bookmarkStart w:id="2978" w:name="N22_12_1"/>
      <w:r w:rsidRPr="00030305">
        <w:rPr>
          <w:rFonts w:hint="eastAsia"/>
        </w:rPr>
        <w:t>受同一方控制</w:t>
      </w:r>
      <w:bookmarkEnd w:id="2977"/>
      <w:bookmarkEnd w:id="2978"/>
    </w:p>
    <w:p w14:paraId="659B8BF7" w14:textId="77777777" w:rsidR="00030305" w:rsidRDefault="00030305" w:rsidP="00030305">
      <w:pPr>
        <w:tabs>
          <w:tab w:val="center" w:pos="8408"/>
        </w:tabs>
        <w:snapToGrid w:val="0"/>
        <w:ind w:left="689"/>
        <w:sectPr w:rsidR="00030305" w:rsidSect="00030305">
          <w:pgSz w:w="11907" w:h="16839"/>
          <w:pgMar w:top="864" w:right="720" w:bottom="432" w:left="1008" w:header="864" w:footer="432" w:gutter="0"/>
          <w:pgNumType w:fmt="numberInDash"/>
          <w:cols w:space="708"/>
          <w:docGrid w:linePitch="360"/>
        </w:sectPr>
      </w:pPr>
    </w:p>
    <w:p w14:paraId="1B557DD7" w14:textId="77777777" w:rsidR="00030305" w:rsidRDefault="00030305" w:rsidP="00030305">
      <w:pPr>
        <w:tabs>
          <w:tab w:val="left" w:pos="720"/>
        </w:tabs>
        <w:jc w:val="both"/>
      </w:pPr>
      <w:r w:rsidRPr="00030305">
        <w:rPr>
          <w:rFonts w:hint="eastAsia"/>
        </w:rPr>
        <w:lastRenderedPageBreak/>
        <w:t>七、</w:t>
      </w:r>
      <w:r w:rsidRPr="00030305">
        <w:rPr>
          <w:rFonts w:hint="eastAsia"/>
        </w:rPr>
        <w:tab/>
      </w:r>
      <w:r w:rsidRPr="00030305">
        <w:rPr>
          <w:rFonts w:hint="eastAsia"/>
        </w:rPr>
        <w:t>关联方关系及其交易</w:t>
      </w:r>
      <w:r w:rsidRPr="00030305">
        <w:rPr>
          <w:rFonts w:hint="eastAsia"/>
        </w:rPr>
        <w:t xml:space="preserve"> - </w:t>
      </w:r>
      <w:r w:rsidRPr="00030305">
        <w:rPr>
          <w:rFonts w:hint="eastAsia"/>
        </w:rPr>
        <w:t>续</w:t>
      </w:r>
    </w:p>
    <w:p w14:paraId="39C9654A" w14:textId="77777777" w:rsidR="00030305" w:rsidRDefault="00030305" w:rsidP="00030305">
      <w:pPr>
        <w:tabs>
          <w:tab w:val="left" w:pos="720"/>
        </w:tabs>
        <w:jc w:val="both"/>
      </w:pPr>
    </w:p>
    <w:p w14:paraId="7E3FACF5" w14:textId="77777777" w:rsidR="00030305" w:rsidRDefault="00030305" w:rsidP="00030305">
      <w:pPr>
        <w:pStyle w:val="1"/>
        <w:ind w:left="720" w:hanging="720"/>
      </w:pPr>
      <w:r w:rsidRPr="00030305">
        <w:rPr>
          <w:rFonts w:hint="eastAsia"/>
        </w:rPr>
        <w:t>3.</w:t>
      </w:r>
      <w:r w:rsidRPr="00030305">
        <w:rPr>
          <w:rFonts w:hint="eastAsia"/>
        </w:rPr>
        <w:tab/>
      </w:r>
      <w:r w:rsidRPr="00030305">
        <w:rPr>
          <w:rFonts w:hint="eastAsia"/>
        </w:rPr>
        <w:t>本公司与关联方在本年度发生如下重大交易</w:t>
      </w:r>
    </w:p>
    <w:p w14:paraId="6BDB347A" w14:textId="77777777" w:rsidR="00030305" w:rsidRDefault="00030305" w:rsidP="00030305"/>
    <w:p w14:paraId="537927BA" w14:textId="77777777" w:rsidR="00030305" w:rsidRDefault="00030305" w:rsidP="00030305">
      <w:pPr>
        <w:pStyle w:val="1"/>
        <w:ind w:left="1440" w:hanging="720"/>
      </w:pPr>
      <w:r w:rsidRPr="00030305">
        <w:rPr>
          <w:rFonts w:hint="eastAsia"/>
        </w:rPr>
        <w:t>(1)</w:t>
      </w:r>
      <w:r w:rsidRPr="00030305">
        <w:rPr>
          <w:rFonts w:hint="eastAsia"/>
        </w:rPr>
        <w:tab/>
      </w:r>
      <w:r w:rsidRPr="00030305">
        <w:rPr>
          <w:rFonts w:hint="eastAsia"/>
        </w:rPr>
        <w:t>技术支持服务费支出</w:t>
      </w:r>
    </w:p>
    <w:p w14:paraId="69F5EAB3" w14:textId="77777777" w:rsidR="00030305" w:rsidRDefault="00030305" w:rsidP="00030305"/>
    <w:p w14:paraId="1A39D6F5" w14:textId="77777777" w:rsidR="00030305" w:rsidRDefault="00030305" w:rsidP="00030305">
      <w:pPr>
        <w:tabs>
          <w:tab w:val="center" w:pos="6439"/>
          <w:tab w:val="center" w:pos="8844"/>
        </w:tabs>
        <w:ind w:left="689"/>
        <w:rPr>
          <w:u w:val="single"/>
        </w:rPr>
      </w:pPr>
      <w:bookmarkStart w:id="2979" w:name="TabStop_N_22_18_0"/>
      <w:bookmarkStart w:id="2980" w:name="N22_18_0"/>
      <w:r w:rsidRPr="00030305">
        <w:rPr>
          <w:rFonts w:hint="eastAsia"/>
          <w:u w:val="single"/>
        </w:rPr>
        <w:t>关联方</w:t>
      </w:r>
      <w:bookmarkEnd w:id="2979"/>
      <w:bookmarkEnd w:id="2980"/>
      <w:r w:rsidRPr="00030305">
        <w:rPr>
          <w:rFonts w:hint="eastAsia"/>
        </w:rPr>
        <w:tab/>
      </w:r>
      <w:bookmarkStart w:id="2981" w:name="TabStop_N_22_18_1"/>
      <w:bookmarkStart w:id="2982" w:name="N22_18_1"/>
      <w:r w:rsidRPr="00030305">
        <w:rPr>
          <w:rFonts w:hint="eastAsia"/>
          <w:u w:val="single"/>
        </w:rPr>
        <w:t>2023</w:t>
      </w:r>
      <w:r w:rsidRPr="00030305">
        <w:rPr>
          <w:rFonts w:hint="eastAsia"/>
          <w:u w:val="single"/>
        </w:rPr>
        <w:t>年</w:t>
      </w:r>
      <w:bookmarkEnd w:id="2981"/>
      <w:bookmarkEnd w:id="2982"/>
      <w:r w:rsidRPr="00030305">
        <w:rPr>
          <w:rFonts w:hint="eastAsia"/>
        </w:rPr>
        <w:tab/>
      </w:r>
      <w:bookmarkStart w:id="2983" w:name="TabStop_N_22_18_2"/>
      <w:bookmarkStart w:id="2984" w:name="N22_18_2"/>
      <w:r w:rsidRPr="00030305">
        <w:rPr>
          <w:rFonts w:hint="eastAsia"/>
          <w:u w:val="single"/>
        </w:rPr>
        <w:t>2022</w:t>
      </w:r>
      <w:r w:rsidRPr="00030305">
        <w:rPr>
          <w:rFonts w:hint="eastAsia"/>
          <w:u w:val="single"/>
        </w:rPr>
        <w:t>年</w:t>
      </w:r>
      <w:bookmarkEnd w:id="2983"/>
      <w:bookmarkEnd w:id="2984"/>
    </w:p>
    <w:p w14:paraId="37F82722" w14:textId="77777777" w:rsidR="00030305" w:rsidRDefault="00030305" w:rsidP="00030305">
      <w:pPr>
        <w:tabs>
          <w:tab w:val="center" w:pos="6439"/>
          <w:tab w:val="center" w:pos="8844"/>
        </w:tabs>
        <w:snapToGrid w:val="0"/>
        <w:ind w:left="689"/>
      </w:pPr>
      <w:bookmarkStart w:id="2985" w:name="TabStop_N_22_19_0"/>
      <w:bookmarkStart w:id="2986" w:name="N22_19_0"/>
      <w:bookmarkEnd w:id="2985"/>
      <w:bookmarkEnd w:id="2986"/>
      <w:r w:rsidRPr="00030305">
        <w:rPr>
          <w:rFonts w:hint="eastAsia"/>
        </w:rPr>
        <w:tab/>
      </w:r>
      <w:bookmarkStart w:id="2987" w:name="TabStop_N_22_19_1"/>
      <w:bookmarkStart w:id="2988" w:name="N22_19_1"/>
      <w:r w:rsidRPr="00030305">
        <w:rPr>
          <w:rFonts w:hint="eastAsia"/>
        </w:rPr>
        <w:t>人民币元</w:t>
      </w:r>
      <w:bookmarkEnd w:id="2987"/>
      <w:bookmarkEnd w:id="2988"/>
      <w:r w:rsidRPr="00030305">
        <w:rPr>
          <w:rFonts w:hint="eastAsia"/>
        </w:rPr>
        <w:tab/>
      </w:r>
      <w:bookmarkStart w:id="2989" w:name="TabStop_N_22_19_2"/>
      <w:bookmarkStart w:id="2990" w:name="N22_19_2"/>
      <w:r w:rsidRPr="00030305">
        <w:rPr>
          <w:rFonts w:hint="eastAsia"/>
        </w:rPr>
        <w:t>人民币元</w:t>
      </w:r>
      <w:bookmarkEnd w:id="2989"/>
      <w:bookmarkEnd w:id="2990"/>
    </w:p>
    <w:p w14:paraId="46020AAF" w14:textId="77777777" w:rsidR="00030305" w:rsidRDefault="00030305" w:rsidP="00030305">
      <w:pPr>
        <w:tabs>
          <w:tab w:val="right" w:pos="7762"/>
          <w:tab w:val="right" w:pos="10166"/>
        </w:tabs>
        <w:snapToGrid w:val="0"/>
        <w:ind w:left="689"/>
      </w:pPr>
      <w:bookmarkStart w:id="2991" w:name="TabStop_N_22_20_0"/>
      <w:bookmarkStart w:id="2992" w:name="N22_20_0"/>
      <w:bookmarkStart w:id="2993" w:name="TabStop_N_22_20_1"/>
      <w:bookmarkStart w:id="2994" w:name="N22_20_1"/>
      <w:bookmarkStart w:id="2995" w:name="TabStop_N_22_20_2"/>
      <w:bookmarkStart w:id="2996" w:name="N22_20_2"/>
      <w:bookmarkEnd w:id="2991"/>
      <w:bookmarkEnd w:id="2992"/>
      <w:bookmarkEnd w:id="2993"/>
      <w:bookmarkEnd w:id="2994"/>
      <w:bookmarkEnd w:id="2995"/>
      <w:bookmarkEnd w:id="2996"/>
      <w:r w:rsidRPr="00030305">
        <w:tab/>
      </w:r>
      <w:r w:rsidRPr="00030305">
        <w:tab/>
      </w:r>
    </w:p>
    <w:p w14:paraId="5760B26A" w14:textId="77777777" w:rsidR="00030305" w:rsidRDefault="00030305" w:rsidP="00030305">
      <w:pPr>
        <w:tabs>
          <w:tab w:val="right" w:pos="7762"/>
          <w:tab w:val="right" w:pos="10166"/>
        </w:tabs>
        <w:snapToGrid w:val="0"/>
        <w:ind w:left="689"/>
      </w:pPr>
      <w:bookmarkStart w:id="2997" w:name="TabStop_N_22_21_0"/>
      <w:bookmarkStart w:id="2998" w:name="N22_21_0"/>
      <w:r w:rsidRPr="00030305">
        <w:rPr>
          <w:rFonts w:hint="eastAsia"/>
        </w:rPr>
        <w:t>深圳</w:t>
      </w:r>
      <w:proofErr w:type="gramStart"/>
      <w:r w:rsidRPr="00030305">
        <w:rPr>
          <w:rFonts w:hint="eastAsia"/>
        </w:rPr>
        <w:t>亚联财小额</w:t>
      </w:r>
      <w:proofErr w:type="gramEnd"/>
      <w:r w:rsidRPr="00030305">
        <w:rPr>
          <w:rFonts w:hint="eastAsia"/>
        </w:rPr>
        <w:t>贷款有限公司</w:t>
      </w:r>
      <w:bookmarkEnd w:id="2997"/>
      <w:bookmarkEnd w:id="2998"/>
      <w:r w:rsidRPr="00030305">
        <w:rPr>
          <w:rFonts w:hint="eastAsia"/>
        </w:rPr>
        <w:tab/>
      </w:r>
      <w:bookmarkStart w:id="2999" w:name="TabStop_N_22_21_1"/>
      <w:bookmarkStart w:id="3000" w:name="N22_21_1"/>
      <w:r w:rsidRPr="00030305">
        <w:rPr>
          <w:rFonts w:hint="eastAsia"/>
        </w:rPr>
        <w:t>630,335</w:t>
      </w:r>
      <w:bookmarkEnd w:id="2999"/>
      <w:bookmarkEnd w:id="3000"/>
      <w:r w:rsidRPr="00030305">
        <w:rPr>
          <w:rFonts w:hint="eastAsia"/>
        </w:rPr>
        <w:tab/>
      </w:r>
      <w:bookmarkStart w:id="3001" w:name="TabStop_N_22_21_2"/>
      <w:bookmarkStart w:id="3002" w:name="N22_21_2"/>
      <w:r w:rsidRPr="00030305">
        <w:rPr>
          <w:rFonts w:hint="eastAsia"/>
        </w:rPr>
        <w:t>2,181,522</w:t>
      </w:r>
      <w:bookmarkEnd w:id="3001"/>
      <w:bookmarkEnd w:id="3002"/>
    </w:p>
    <w:p w14:paraId="33A97A5B"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003" w:name="TabStop_N_underline_22_21_0"/>
      <w:bookmarkStart w:id="3004" w:name="Nunderline_22_21_0"/>
      <w:bookmarkEnd w:id="3003"/>
      <w:bookmarkEnd w:id="3004"/>
      <w:r w:rsidRPr="00030305">
        <w:rPr>
          <w:color w:val="FFFFFF"/>
          <w:u w:color="000000"/>
        </w:rPr>
        <w:tab/>
      </w:r>
      <w:bookmarkStart w:id="3005" w:name="TabStop_N_underline_22_21_1"/>
      <w:bookmarkStart w:id="3006" w:name="Nunderline_22_21_1"/>
      <w:r w:rsidRPr="00030305">
        <w:rPr>
          <w:color w:val="FFFFFF"/>
          <w:u w:val="double" w:color="000000"/>
        </w:rPr>
        <w:t>_______</w:t>
      </w:r>
      <w:bookmarkEnd w:id="3005"/>
      <w:bookmarkEnd w:id="3006"/>
      <w:r w:rsidRPr="00030305">
        <w:rPr>
          <w:color w:val="FFFFFF"/>
          <w:u w:color="000000"/>
        </w:rPr>
        <w:tab/>
      </w:r>
      <w:bookmarkStart w:id="3007" w:name="TabStop_N_underline_22_21_2"/>
      <w:bookmarkStart w:id="3008" w:name="Nunderline_22_21_2"/>
      <w:r w:rsidRPr="00030305">
        <w:rPr>
          <w:color w:val="FFFFFF"/>
          <w:u w:val="double" w:color="000000"/>
        </w:rPr>
        <w:t>________</w:t>
      </w:r>
      <w:bookmarkEnd w:id="3007"/>
      <w:bookmarkEnd w:id="3008"/>
    </w:p>
    <w:p w14:paraId="07C7B37A" w14:textId="77777777" w:rsidR="00030305" w:rsidRDefault="00030305" w:rsidP="00030305">
      <w:pPr>
        <w:tabs>
          <w:tab w:val="right" w:pos="7762"/>
          <w:tab w:val="right" w:pos="10166"/>
        </w:tabs>
        <w:snapToGrid w:val="0"/>
        <w:ind w:left="689"/>
        <w:rPr>
          <w:u w:color="000000"/>
        </w:rPr>
      </w:pPr>
    </w:p>
    <w:p w14:paraId="133D0E90" w14:textId="77777777" w:rsidR="00030305" w:rsidRDefault="00030305" w:rsidP="00030305">
      <w:pPr>
        <w:ind w:left="720"/>
        <w:jc w:val="both"/>
        <w:rPr>
          <w:u w:color="000000"/>
        </w:rPr>
      </w:pPr>
      <w:bookmarkStart w:id="3009" w:name="NN22_23"/>
      <w:r w:rsidRPr="00030305">
        <w:rPr>
          <w:rFonts w:hint="eastAsia"/>
          <w:u w:color="000000"/>
        </w:rPr>
        <w:t>以上交易按双方商定价格计算。</w:t>
      </w:r>
    </w:p>
    <w:bookmarkEnd w:id="3009"/>
    <w:p w14:paraId="2864697B" w14:textId="77777777" w:rsidR="00030305" w:rsidRPr="00030305" w:rsidRDefault="00030305" w:rsidP="00030305">
      <w:pPr>
        <w:rPr>
          <w:u w:color="000000"/>
        </w:rPr>
      </w:pPr>
    </w:p>
    <w:p w14:paraId="2F2F4BE2" w14:textId="77777777" w:rsidR="00030305" w:rsidRDefault="00030305" w:rsidP="00030305">
      <w:pPr>
        <w:pStyle w:val="1"/>
        <w:ind w:left="1440" w:hanging="720"/>
        <w:rPr>
          <w:u w:color="000000"/>
        </w:rPr>
      </w:pPr>
      <w:r w:rsidRPr="00030305">
        <w:rPr>
          <w:rFonts w:hint="eastAsia"/>
          <w:u w:color="000000"/>
        </w:rPr>
        <w:t>(2)</w:t>
      </w:r>
      <w:r w:rsidRPr="00030305">
        <w:rPr>
          <w:rFonts w:hint="eastAsia"/>
          <w:u w:color="000000"/>
        </w:rPr>
        <w:tab/>
      </w:r>
      <w:r w:rsidRPr="00030305">
        <w:rPr>
          <w:rFonts w:hint="eastAsia"/>
          <w:u w:color="000000"/>
        </w:rPr>
        <w:t>债权债务往来余额</w:t>
      </w:r>
    </w:p>
    <w:p w14:paraId="447ED96B" w14:textId="77777777" w:rsidR="00030305" w:rsidRDefault="00030305" w:rsidP="00030305"/>
    <w:p w14:paraId="5167C02D" w14:textId="77777777" w:rsidR="00030305" w:rsidRDefault="00030305" w:rsidP="00030305">
      <w:pPr>
        <w:tabs>
          <w:tab w:val="center" w:pos="4444"/>
          <w:tab w:val="center" w:pos="7415"/>
          <w:tab w:val="center" w:pos="9190"/>
        </w:tabs>
        <w:ind w:left="689"/>
      </w:pPr>
      <w:bookmarkStart w:id="3010" w:name="TabStop_N_22_27_0"/>
      <w:bookmarkStart w:id="3011" w:name="N22_27_0"/>
      <w:bookmarkStart w:id="3012" w:name="TabStop_N_22_27_1"/>
      <w:bookmarkStart w:id="3013" w:name="N22_27_1"/>
      <w:bookmarkEnd w:id="3010"/>
      <w:bookmarkEnd w:id="3011"/>
      <w:bookmarkEnd w:id="3012"/>
      <w:bookmarkEnd w:id="3013"/>
      <w:r w:rsidRPr="00030305">
        <w:rPr>
          <w:rFonts w:hint="eastAsia"/>
        </w:rPr>
        <w:tab/>
      </w:r>
      <w:r w:rsidRPr="00030305">
        <w:rPr>
          <w:rFonts w:hint="eastAsia"/>
        </w:rPr>
        <w:tab/>
      </w:r>
      <w:bookmarkStart w:id="3014" w:name="TabStop_N_22_27_2"/>
      <w:bookmarkStart w:id="3015" w:name="N22_27_2"/>
      <w:r w:rsidRPr="00030305">
        <w:rPr>
          <w:rFonts w:hint="eastAsia"/>
        </w:rPr>
        <w:t>2023</w:t>
      </w:r>
      <w:r w:rsidRPr="00030305">
        <w:rPr>
          <w:rFonts w:hint="eastAsia"/>
        </w:rPr>
        <w:t>年</w:t>
      </w:r>
      <w:bookmarkEnd w:id="3014"/>
      <w:bookmarkEnd w:id="3015"/>
      <w:r w:rsidRPr="00030305">
        <w:rPr>
          <w:rFonts w:hint="eastAsia"/>
        </w:rPr>
        <w:tab/>
      </w:r>
      <w:bookmarkStart w:id="3016" w:name="TabStop_N_22_27_3"/>
      <w:bookmarkStart w:id="3017" w:name="N22_27_3"/>
      <w:r w:rsidRPr="00030305">
        <w:rPr>
          <w:rFonts w:hint="eastAsia"/>
        </w:rPr>
        <w:t>2022</w:t>
      </w:r>
      <w:r w:rsidRPr="00030305">
        <w:rPr>
          <w:rFonts w:hint="eastAsia"/>
        </w:rPr>
        <w:t>年</w:t>
      </w:r>
      <w:bookmarkEnd w:id="3016"/>
      <w:bookmarkEnd w:id="3017"/>
    </w:p>
    <w:p w14:paraId="1444642E" w14:textId="77777777" w:rsidR="00030305" w:rsidRDefault="00030305" w:rsidP="00030305">
      <w:pPr>
        <w:tabs>
          <w:tab w:val="center" w:pos="4444"/>
          <w:tab w:val="center" w:pos="7415"/>
          <w:tab w:val="center" w:pos="9190"/>
        </w:tabs>
        <w:snapToGrid w:val="0"/>
        <w:ind w:left="689"/>
        <w:rPr>
          <w:u w:val="single"/>
        </w:rPr>
      </w:pPr>
      <w:bookmarkStart w:id="3018" w:name="TabStop_N_22_28_0"/>
      <w:bookmarkStart w:id="3019" w:name="N22_28_0"/>
      <w:r w:rsidRPr="00030305">
        <w:rPr>
          <w:rFonts w:hint="eastAsia"/>
          <w:u w:val="single"/>
        </w:rPr>
        <w:t>科目</w:t>
      </w:r>
      <w:bookmarkEnd w:id="3018"/>
      <w:bookmarkEnd w:id="3019"/>
      <w:r w:rsidRPr="00030305">
        <w:rPr>
          <w:rFonts w:hint="eastAsia"/>
        </w:rPr>
        <w:tab/>
      </w:r>
      <w:bookmarkStart w:id="3020" w:name="TabStop_N_22_28_1"/>
      <w:bookmarkStart w:id="3021" w:name="N22_28_1"/>
      <w:r w:rsidRPr="00030305">
        <w:rPr>
          <w:rFonts w:hint="eastAsia"/>
          <w:u w:val="single"/>
        </w:rPr>
        <w:t>关联方</w:t>
      </w:r>
      <w:bookmarkEnd w:id="3020"/>
      <w:bookmarkEnd w:id="3021"/>
      <w:proofErr w:type="gramStart"/>
      <w:r w:rsidRPr="00030305">
        <w:rPr>
          <w:rFonts w:hint="eastAsia"/>
        </w:rPr>
        <w:tab/>
      </w:r>
      <w:bookmarkStart w:id="3022" w:name="TabStop_N_22_28_2"/>
      <w:bookmarkStart w:id="3023" w:name="N22_28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022"/>
      <w:bookmarkEnd w:id="3023"/>
      <w:r w:rsidRPr="00030305">
        <w:rPr>
          <w:rFonts w:hint="eastAsia"/>
        </w:rPr>
        <w:tab/>
      </w:r>
      <w:bookmarkStart w:id="3024" w:name="TabStop_N_22_28_3"/>
      <w:bookmarkStart w:id="3025" w:name="N22_28_3"/>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024"/>
      <w:bookmarkEnd w:id="3025"/>
      <w:proofErr w:type="gramEnd"/>
    </w:p>
    <w:p w14:paraId="1EC3E66B" w14:textId="77777777" w:rsidR="00030305" w:rsidRDefault="00030305" w:rsidP="00030305">
      <w:pPr>
        <w:tabs>
          <w:tab w:val="center" w:pos="4444"/>
          <w:tab w:val="center" w:pos="7415"/>
          <w:tab w:val="center" w:pos="9190"/>
        </w:tabs>
        <w:snapToGrid w:val="0"/>
        <w:ind w:left="689"/>
      </w:pPr>
      <w:bookmarkStart w:id="3026" w:name="TabStop_N_22_29_0"/>
      <w:bookmarkStart w:id="3027" w:name="N22_29_0"/>
      <w:bookmarkStart w:id="3028" w:name="TabStop_N_22_29_1"/>
      <w:bookmarkStart w:id="3029" w:name="N22_29_1"/>
      <w:bookmarkEnd w:id="3026"/>
      <w:bookmarkEnd w:id="3027"/>
      <w:bookmarkEnd w:id="3028"/>
      <w:bookmarkEnd w:id="3029"/>
      <w:r w:rsidRPr="00030305">
        <w:rPr>
          <w:rFonts w:hint="eastAsia"/>
        </w:rPr>
        <w:tab/>
      </w:r>
      <w:r w:rsidRPr="00030305">
        <w:rPr>
          <w:rFonts w:hint="eastAsia"/>
        </w:rPr>
        <w:tab/>
      </w:r>
      <w:bookmarkStart w:id="3030" w:name="TabStop_N_22_29_2"/>
      <w:bookmarkStart w:id="3031" w:name="N22_29_2"/>
      <w:r w:rsidRPr="00030305">
        <w:rPr>
          <w:rFonts w:hint="eastAsia"/>
        </w:rPr>
        <w:t>人民币元</w:t>
      </w:r>
      <w:bookmarkEnd w:id="3030"/>
      <w:bookmarkEnd w:id="3031"/>
      <w:r w:rsidRPr="00030305">
        <w:rPr>
          <w:rFonts w:hint="eastAsia"/>
        </w:rPr>
        <w:tab/>
      </w:r>
      <w:bookmarkStart w:id="3032" w:name="TabStop_N_22_29_3"/>
      <w:bookmarkStart w:id="3033" w:name="N22_29_3"/>
      <w:r w:rsidRPr="00030305">
        <w:rPr>
          <w:rFonts w:hint="eastAsia"/>
        </w:rPr>
        <w:t>人民币元</w:t>
      </w:r>
      <w:bookmarkEnd w:id="3032"/>
      <w:bookmarkEnd w:id="3033"/>
    </w:p>
    <w:p w14:paraId="5C6B6911" w14:textId="77777777" w:rsidR="00030305" w:rsidRDefault="00030305" w:rsidP="00030305">
      <w:pPr>
        <w:tabs>
          <w:tab w:val="center" w:pos="4641"/>
          <w:tab w:val="right" w:pos="8391"/>
          <w:tab w:val="right" w:pos="10166"/>
        </w:tabs>
        <w:snapToGrid w:val="0"/>
        <w:ind w:left="689"/>
      </w:pPr>
      <w:bookmarkStart w:id="3034" w:name="TabStop_N_22_30_0"/>
      <w:bookmarkStart w:id="3035" w:name="N22_30_0"/>
      <w:bookmarkStart w:id="3036" w:name="TabStop_N_22_30_1"/>
      <w:bookmarkStart w:id="3037" w:name="N22_30_1"/>
      <w:bookmarkStart w:id="3038" w:name="TabStop_N_22_30_2"/>
      <w:bookmarkStart w:id="3039" w:name="N22_30_2"/>
      <w:bookmarkStart w:id="3040" w:name="TabStop_N_22_30_3"/>
      <w:bookmarkStart w:id="3041" w:name="N22_30_3"/>
      <w:bookmarkEnd w:id="3034"/>
      <w:bookmarkEnd w:id="3035"/>
      <w:bookmarkEnd w:id="3036"/>
      <w:bookmarkEnd w:id="3037"/>
      <w:bookmarkEnd w:id="3038"/>
      <w:bookmarkEnd w:id="3039"/>
      <w:bookmarkEnd w:id="3040"/>
      <w:bookmarkEnd w:id="3041"/>
      <w:r w:rsidRPr="00030305">
        <w:tab/>
      </w:r>
      <w:r w:rsidRPr="00030305">
        <w:tab/>
      </w:r>
      <w:r w:rsidRPr="00030305">
        <w:tab/>
      </w:r>
    </w:p>
    <w:p w14:paraId="1FAA94FC" w14:textId="77777777" w:rsidR="00030305" w:rsidRDefault="00030305" w:rsidP="00030305">
      <w:pPr>
        <w:tabs>
          <w:tab w:val="center" w:pos="4641"/>
          <w:tab w:val="right" w:pos="8151"/>
          <w:tab w:val="right" w:pos="10166"/>
        </w:tabs>
        <w:snapToGrid w:val="0"/>
        <w:ind w:left="689"/>
      </w:pPr>
      <w:bookmarkStart w:id="3042" w:name="TabStop_N_22_31_0"/>
      <w:bookmarkStart w:id="3043" w:name="N22_31_0"/>
      <w:r w:rsidRPr="00030305">
        <w:rPr>
          <w:rFonts w:hint="eastAsia"/>
        </w:rPr>
        <w:t>其他应付款</w:t>
      </w:r>
      <w:bookmarkEnd w:id="3042"/>
      <w:bookmarkEnd w:id="3043"/>
      <w:r w:rsidRPr="00030305">
        <w:rPr>
          <w:rFonts w:hint="eastAsia"/>
        </w:rPr>
        <w:tab/>
      </w:r>
      <w:bookmarkStart w:id="3044" w:name="TabStop_N_22_31_1"/>
      <w:bookmarkStart w:id="3045" w:name="N22_31_1"/>
      <w:r w:rsidRPr="00030305">
        <w:rPr>
          <w:rFonts w:hint="eastAsia"/>
        </w:rPr>
        <w:t>深圳</w:t>
      </w:r>
      <w:proofErr w:type="gramStart"/>
      <w:r w:rsidRPr="00030305">
        <w:rPr>
          <w:rFonts w:hint="eastAsia"/>
        </w:rPr>
        <w:t>亚联财小额</w:t>
      </w:r>
      <w:proofErr w:type="gramEnd"/>
      <w:r w:rsidRPr="00030305">
        <w:rPr>
          <w:rFonts w:hint="eastAsia"/>
        </w:rPr>
        <w:t>贷款有限公司</w:t>
      </w:r>
      <w:bookmarkEnd w:id="3044"/>
      <w:bookmarkEnd w:id="3045"/>
      <w:r w:rsidRPr="00030305">
        <w:rPr>
          <w:rFonts w:hint="eastAsia"/>
        </w:rPr>
        <w:tab/>
      </w:r>
      <w:bookmarkStart w:id="3046" w:name="TabStop_N_22_31_2"/>
      <w:bookmarkStart w:id="3047" w:name="N22_31_2"/>
      <w:r w:rsidRPr="00030305">
        <w:rPr>
          <w:rFonts w:hint="eastAsia"/>
        </w:rPr>
        <w:t>-</w:t>
      </w:r>
      <w:bookmarkEnd w:id="3046"/>
      <w:bookmarkEnd w:id="3047"/>
      <w:r w:rsidRPr="00030305">
        <w:rPr>
          <w:rFonts w:hint="eastAsia"/>
        </w:rPr>
        <w:tab/>
      </w:r>
      <w:bookmarkStart w:id="3048" w:name="TabStop_N_22_31_3"/>
      <w:bookmarkStart w:id="3049" w:name="N22_31_3"/>
      <w:r w:rsidRPr="00030305">
        <w:rPr>
          <w:rFonts w:hint="eastAsia"/>
        </w:rPr>
        <w:t>88,290</w:t>
      </w:r>
      <w:bookmarkEnd w:id="3048"/>
      <w:bookmarkEnd w:id="3049"/>
    </w:p>
    <w:p w14:paraId="6E2238EC" w14:textId="77777777" w:rsidR="00030305" w:rsidRDefault="00030305" w:rsidP="00030305">
      <w:pPr>
        <w:tabs>
          <w:tab w:val="center" w:pos="4641"/>
          <w:tab w:val="right" w:pos="8391"/>
          <w:tab w:val="right" w:pos="10166"/>
        </w:tabs>
        <w:snapToGrid w:val="0"/>
        <w:spacing w:after="140" w:line="25" w:lineRule="auto"/>
        <w:ind w:left="689"/>
        <w:rPr>
          <w:color w:val="FFFFFF"/>
          <w:u w:val="double" w:color="000000"/>
        </w:rPr>
      </w:pPr>
      <w:bookmarkStart w:id="3050" w:name="TabStop_N_underline_22_31_0"/>
      <w:bookmarkStart w:id="3051" w:name="Nunderline_22_31_0"/>
      <w:bookmarkStart w:id="3052" w:name="TabStop_N_underline_22_31_1"/>
      <w:bookmarkStart w:id="3053" w:name="Nunderline_22_31_1"/>
      <w:bookmarkEnd w:id="3050"/>
      <w:bookmarkEnd w:id="3051"/>
      <w:bookmarkEnd w:id="3052"/>
      <w:bookmarkEnd w:id="3053"/>
      <w:r w:rsidRPr="00030305">
        <w:rPr>
          <w:color w:val="FFFFFF"/>
          <w:u w:color="000000"/>
        </w:rPr>
        <w:tab/>
      </w:r>
      <w:r w:rsidRPr="00030305">
        <w:rPr>
          <w:color w:val="FFFFFF"/>
          <w:u w:color="000000"/>
        </w:rPr>
        <w:tab/>
      </w:r>
      <w:bookmarkStart w:id="3054" w:name="TabStop_N_underline_22_31_2"/>
      <w:bookmarkStart w:id="3055" w:name="Nunderline_22_31_2"/>
      <w:r w:rsidRPr="00030305">
        <w:rPr>
          <w:color w:val="FFFFFF"/>
          <w:u w:val="double" w:color="000000"/>
        </w:rPr>
        <w:t>_________</w:t>
      </w:r>
      <w:bookmarkEnd w:id="3054"/>
      <w:bookmarkEnd w:id="3055"/>
      <w:r w:rsidRPr="00030305">
        <w:rPr>
          <w:color w:val="FFFFFF"/>
          <w:u w:color="000000"/>
        </w:rPr>
        <w:tab/>
      </w:r>
      <w:bookmarkStart w:id="3056" w:name="TabStop_N_underline_22_31_3"/>
      <w:bookmarkStart w:id="3057" w:name="Nunderline_22_31_3"/>
      <w:r w:rsidRPr="00030305">
        <w:rPr>
          <w:color w:val="FFFFFF"/>
          <w:u w:val="double" w:color="000000"/>
        </w:rPr>
        <w:t>______</w:t>
      </w:r>
      <w:bookmarkEnd w:id="3056"/>
      <w:bookmarkEnd w:id="3057"/>
    </w:p>
    <w:p w14:paraId="31EEAA79" w14:textId="77777777" w:rsidR="00030305" w:rsidRDefault="00030305" w:rsidP="00030305">
      <w:pPr>
        <w:tabs>
          <w:tab w:val="center" w:pos="4641"/>
          <w:tab w:val="right" w:pos="8391"/>
          <w:tab w:val="right" w:pos="10166"/>
        </w:tabs>
        <w:snapToGrid w:val="0"/>
        <w:ind w:left="689"/>
        <w:rPr>
          <w:u w:color="000000"/>
        </w:rPr>
      </w:pPr>
    </w:p>
    <w:p w14:paraId="2C0EBDCC" w14:textId="77777777" w:rsidR="00030305" w:rsidRDefault="00030305" w:rsidP="00030305">
      <w:pPr>
        <w:ind w:left="720"/>
        <w:jc w:val="both"/>
        <w:rPr>
          <w:u w:color="000000"/>
        </w:rPr>
      </w:pPr>
      <w:bookmarkStart w:id="3058" w:name="NN22_33"/>
      <w:r w:rsidRPr="00030305">
        <w:rPr>
          <w:rFonts w:hint="eastAsia"/>
          <w:u w:color="000000"/>
        </w:rPr>
        <w:t>以上债权债务往来均为无抵押及无需计提利息款项。</w:t>
      </w:r>
    </w:p>
    <w:p w14:paraId="4C940CC8" w14:textId="77777777" w:rsidR="00030305" w:rsidRPr="00030305" w:rsidRDefault="00030305" w:rsidP="00030305">
      <w:pPr>
        <w:rPr>
          <w:u w:color="000000"/>
        </w:rPr>
      </w:pPr>
      <w:bookmarkStart w:id="3059" w:name="sheetend22"/>
      <w:bookmarkEnd w:id="3058"/>
      <w:bookmarkEnd w:id="3059"/>
    </w:p>
    <w:p w14:paraId="66BB2E0B" w14:textId="77777777" w:rsidR="00030305" w:rsidRDefault="00030305" w:rsidP="00030305">
      <w:pPr>
        <w:pStyle w:val="1"/>
        <w:ind w:left="1440" w:hanging="720"/>
        <w:rPr>
          <w:u w:color="000000"/>
        </w:rPr>
      </w:pPr>
      <w:r w:rsidRPr="00030305">
        <w:rPr>
          <w:rFonts w:hint="eastAsia"/>
          <w:u w:color="000000"/>
        </w:rPr>
        <w:t>(3)</w:t>
      </w:r>
      <w:r w:rsidRPr="00030305">
        <w:rPr>
          <w:rFonts w:hint="eastAsia"/>
          <w:u w:color="000000"/>
        </w:rPr>
        <w:tab/>
      </w:r>
      <w:r w:rsidRPr="00030305">
        <w:rPr>
          <w:rFonts w:hint="eastAsia"/>
          <w:u w:color="000000"/>
        </w:rPr>
        <w:t>关键管理人员报酬</w:t>
      </w:r>
    </w:p>
    <w:p w14:paraId="35E25096" w14:textId="77777777" w:rsidR="00030305" w:rsidRDefault="00030305" w:rsidP="00030305"/>
    <w:p w14:paraId="463A563F" w14:textId="77777777" w:rsidR="00030305" w:rsidRDefault="00030305" w:rsidP="00030305">
      <w:pPr>
        <w:tabs>
          <w:tab w:val="center" w:pos="6439"/>
          <w:tab w:val="center" w:pos="8844"/>
        </w:tabs>
        <w:ind w:left="689"/>
        <w:rPr>
          <w:u w:val="single"/>
        </w:rPr>
      </w:pPr>
      <w:bookmarkStart w:id="3060" w:name="TabStop_N_22_37_0"/>
      <w:bookmarkStart w:id="3061" w:name="N22_37_0"/>
      <w:bookmarkEnd w:id="3060"/>
      <w:bookmarkEnd w:id="3061"/>
      <w:r w:rsidRPr="00030305">
        <w:rPr>
          <w:rFonts w:hint="eastAsia"/>
        </w:rPr>
        <w:tab/>
      </w:r>
      <w:bookmarkStart w:id="3062" w:name="TabStop_N_22_37_1"/>
      <w:bookmarkStart w:id="3063" w:name="N22_37_1"/>
      <w:r w:rsidRPr="00030305">
        <w:rPr>
          <w:rFonts w:hint="eastAsia"/>
          <w:u w:val="single"/>
        </w:rPr>
        <w:t>2023</w:t>
      </w:r>
      <w:r w:rsidRPr="00030305">
        <w:rPr>
          <w:rFonts w:hint="eastAsia"/>
          <w:u w:val="single"/>
        </w:rPr>
        <w:t>年</w:t>
      </w:r>
      <w:bookmarkEnd w:id="3062"/>
      <w:bookmarkEnd w:id="3063"/>
      <w:r w:rsidRPr="00030305">
        <w:rPr>
          <w:rFonts w:hint="eastAsia"/>
        </w:rPr>
        <w:tab/>
      </w:r>
      <w:bookmarkStart w:id="3064" w:name="TabStop_N_22_37_2"/>
      <w:bookmarkStart w:id="3065" w:name="N22_37_2"/>
      <w:r w:rsidRPr="00030305">
        <w:rPr>
          <w:rFonts w:hint="eastAsia"/>
          <w:u w:val="single"/>
        </w:rPr>
        <w:t>2022</w:t>
      </w:r>
      <w:r w:rsidRPr="00030305">
        <w:rPr>
          <w:rFonts w:hint="eastAsia"/>
          <w:u w:val="single"/>
        </w:rPr>
        <w:t>年</w:t>
      </w:r>
      <w:bookmarkEnd w:id="3064"/>
      <w:bookmarkEnd w:id="3065"/>
    </w:p>
    <w:p w14:paraId="470B7ADD" w14:textId="77777777" w:rsidR="00030305" w:rsidRDefault="00030305" w:rsidP="00030305">
      <w:pPr>
        <w:tabs>
          <w:tab w:val="center" w:pos="6439"/>
          <w:tab w:val="center" w:pos="8844"/>
        </w:tabs>
        <w:snapToGrid w:val="0"/>
        <w:ind w:left="689"/>
      </w:pPr>
      <w:bookmarkStart w:id="3066" w:name="TabStop_N_22_38_0"/>
      <w:bookmarkStart w:id="3067" w:name="N22_38_0"/>
      <w:bookmarkEnd w:id="3066"/>
      <w:bookmarkEnd w:id="3067"/>
      <w:r w:rsidRPr="00030305">
        <w:rPr>
          <w:rFonts w:hint="eastAsia"/>
        </w:rPr>
        <w:tab/>
      </w:r>
      <w:bookmarkStart w:id="3068" w:name="TabStop_N_22_38_1"/>
      <w:bookmarkStart w:id="3069" w:name="N22_38_1"/>
      <w:r w:rsidRPr="00030305">
        <w:rPr>
          <w:rFonts w:hint="eastAsia"/>
        </w:rPr>
        <w:t>人民币元</w:t>
      </w:r>
      <w:bookmarkEnd w:id="3068"/>
      <w:bookmarkEnd w:id="3069"/>
      <w:r w:rsidRPr="00030305">
        <w:rPr>
          <w:rFonts w:hint="eastAsia"/>
        </w:rPr>
        <w:tab/>
      </w:r>
      <w:bookmarkStart w:id="3070" w:name="TabStop_N_22_38_2"/>
      <w:bookmarkStart w:id="3071" w:name="N22_38_2"/>
      <w:r w:rsidRPr="00030305">
        <w:rPr>
          <w:rFonts w:hint="eastAsia"/>
        </w:rPr>
        <w:t>人民币元</w:t>
      </w:r>
      <w:bookmarkEnd w:id="3070"/>
      <w:bookmarkEnd w:id="3071"/>
    </w:p>
    <w:p w14:paraId="1E75512B" w14:textId="77777777" w:rsidR="00030305" w:rsidRDefault="00030305" w:rsidP="00030305">
      <w:pPr>
        <w:tabs>
          <w:tab w:val="right" w:pos="7762"/>
          <w:tab w:val="right" w:pos="10166"/>
        </w:tabs>
        <w:snapToGrid w:val="0"/>
        <w:ind w:left="689"/>
      </w:pPr>
      <w:bookmarkStart w:id="3072" w:name="TabStop_N_22_39_0"/>
      <w:bookmarkStart w:id="3073" w:name="N22_39_0"/>
      <w:bookmarkStart w:id="3074" w:name="TabStop_N_22_39_1"/>
      <w:bookmarkStart w:id="3075" w:name="N22_39_1"/>
      <w:bookmarkStart w:id="3076" w:name="TabStop_N_22_39_2"/>
      <w:bookmarkStart w:id="3077" w:name="N22_39_2"/>
      <w:bookmarkEnd w:id="3072"/>
      <w:bookmarkEnd w:id="3073"/>
      <w:bookmarkEnd w:id="3074"/>
      <w:bookmarkEnd w:id="3075"/>
      <w:bookmarkEnd w:id="3076"/>
      <w:bookmarkEnd w:id="3077"/>
      <w:r w:rsidRPr="00030305">
        <w:tab/>
      </w:r>
      <w:r w:rsidRPr="00030305">
        <w:tab/>
      </w:r>
    </w:p>
    <w:p w14:paraId="15B7B325" w14:textId="77777777" w:rsidR="00030305" w:rsidRDefault="00030305" w:rsidP="00030305">
      <w:pPr>
        <w:tabs>
          <w:tab w:val="right" w:pos="7762"/>
          <w:tab w:val="right" w:pos="10166"/>
        </w:tabs>
        <w:snapToGrid w:val="0"/>
        <w:ind w:left="689"/>
      </w:pPr>
      <w:bookmarkStart w:id="3078" w:name="TabStop_N_22_40_0"/>
      <w:bookmarkStart w:id="3079" w:name="N22_40_0"/>
      <w:r w:rsidRPr="00030305">
        <w:rPr>
          <w:rFonts w:hint="eastAsia"/>
        </w:rPr>
        <w:t>关键管理人员报酬</w:t>
      </w:r>
      <w:bookmarkEnd w:id="3078"/>
      <w:bookmarkEnd w:id="3079"/>
      <w:r w:rsidRPr="00030305">
        <w:rPr>
          <w:rFonts w:hint="eastAsia"/>
        </w:rPr>
        <w:tab/>
      </w:r>
      <w:bookmarkStart w:id="3080" w:name="TabStop_N_22_40_1"/>
      <w:bookmarkStart w:id="3081" w:name="N22_40_1"/>
      <w:r w:rsidRPr="00030305">
        <w:rPr>
          <w:rFonts w:hint="eastAsia"/>
        </w:rPr>
        <w:t>692,715</w:t>
      </w:r>
      <w:bookmarkEnd w:id="3080"/>
      <w:bookmarkEnd w:id="3081"/>
      <w:r w:rsidRPr="00030305">
        <w:rPr>
          <w:rFonts w:hint="eastAsia"/>
        </w:rPr>
        <w:tab/>
      </w:r>
      <w:bookmarkStart w:id="3082" w:name="TabStop_N_22_40_2"/>
      <w:bookmarkStart w:id="3083" w:name="N22_40_2"/>
      <w:r w:rsidRPr="00030305">
        <w:rPr>
          <w:rFonts w:hint="eastAsia"/>
        </w:rPr>
        <w:t>698,867</w:t>
      </w:r>
      <w:bookmarkEnd w:id="3082"/>
      <w:bookmarkEnd w:id="3083"/>
    </w:p>
    <w:p w14:paraId="436041B9"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084" w:name="TabStop_N_underline_22_40_0"/>
      <w:bookmarkStart w:id="3085" w:name="Nunderline_22_40_0"/>
      <w:bookmarkEnd w:id="3084"/>
      <w:bookmarkEnd w:id="3085"/>
      <w:r w:rsidRPr="00030305">
        <w:rPr>
          <w:color w:val="FFFFFF"/>
          <w:u w:color="000000"/>
        </w:rPr>
        <w:tab/>
      </w:r>
      <w:bookmarkStart w:id="3086" w:name="TabStop_N_underline_22_40_1"/>
      <w:bookmarkStart w:id="3087" w:name="Nunderline_22_40_1"/>
      <w:r w:rsidRPr="00030305">
        <w:rPr>
          <w:color w:val="FFFFFF"/>
          <w:u w:val="double" w:color="000000"/>
        </w:rPr>
        <w:t>_______</w:t>
      </w:r>
      <w:bookmarkEnd w:id="3086"/>
      <w:bookmarkEnd w:id="3087"/>
      <w:r w:rsidRPr="00030305">
        <w:rPr>
          <w:color w:val="FFFFFF"/>
          <w:u w:color="000000"/>
        </w:rPr>
        <w:tab/>
      </w:r>
      <w:bookmarkStart w:id="3088" w:name="TabStop_N_underline_22_40_2"/>
      <w:bookmarkStart w:id="3089" w:name="Nunderline_22_40_2"/>
      <w:r w:rsidRPr="00030305">
        <w:rPr>
          <w:color w:val="FFFFFF"/>
          <w:u w:val="double" w:color="000000"/>
        </w:rPr>
        <w:t>_______</w:t>
      </w:r>
      <w:bookmarkEnd w:id="3088"/>
      <w:bookmarkEnd w:id="3089"/>
    </w:p>
    <w:p w14:paraId="5EC62149" w14:textId="77777777" w:rsidR="00030305" w:rsidRPr="00030305" w:rsidRDefault="00030305" w:rsidP="00030305">
      <w:pPr>
        <w:tabs>
          <w:tab w:val="right" w:pos="7762"/>
          <w:tab w:val="right" w:pos="10166"/>
        </w:tabs>
        <w:snapToGrid w:val="0"/>
        <w:rPr>
          <w:u w:color="000000"/>
        </w:rPr>
      </w:pPr>
      <w:bookmarkStart w:id="3090" w:name="sheetstart23"/>
      <w:bookmarkEnd w:id="3090"/>
    </w:p>
    <w:p w14:paraId="71F7C781" w14:textId="77777777" w:rsidR="00030305" w:rsidRPr="00030305" w:rsidRDefault="00030305" w:rsidP="00030305">
      <w:pPr>
        <w:tabs>
          <w:tab w:val="right" w:pos="7762"/>
          <w:tab w:val="right" w:pos="10166"/>
        </w:tabs>
        <w:snapToGrid w:val="0"/>
        <w:rPr>
          <w:u w:color="000000"/>
        </w:rPr>
      </w:pPr>
    </w:p>
    <w:p w14:paraId="49ADA5D6" w14:textId="77777777" w:rsidR="00030305" w:rsidRDefault="00030305" w:rsidP="00030305">
      <w:pPr>
        <w:pStyle w:val="1"/>
        <w:rPr>
          <w:u w:color="000000"/>
        </w:rPr>
      </w:pPr>
      <w:r w:rsidRPr="00030305">
        <w:rPr>
          <w:rFonts w:hint="eastAsia"/>
          <w:u w:color="000000"/>
        </w:rPr>
        <w:t>八、</w:t>
      </w:r>
      <w:r w:rsidRPr="00030305">
        <w:rPr>
          <w:rFonts w:hint="eastAsia"/>
          <w:u w:color="000000"/>
        </w:rPr>
        <w:tab/>
      </w:r>
      <w:r w:rsidRPr="00030305">
        <w:rPr>
          <w:rFonts w:hint="eastAsia"/>
          <w:u w:color="000000"/>
        </w:rPr>
        <w:t>金融工具及风险管理</w:t>
      </w:r>
    </w:p>
    <w:p w14:paraId="25BFD3E4" w14:textId="77777777" w:rsidR="00030305" w:rsidRDefault="00030305" w:rsidP="00030305"/>
    <w:p w14:paraId="4B30A0CD" w14:textId="77777777" w:rsidR="00030305" w:rsidRDefault="00030305" w:rsidP="00030305">
      <w:pPr>
        <w:ind w:left="720"/>
        <w:jc w:val="both"/>
      </w:pPr>
      <w:bookmarkStart w:id="3091" w:name="NN23_0"/>
      <w:r w:rsidRPr="00030305">
        <w:rPr>
          <w:rFonts w:hint="eastAsia"/>
        </w:rPr>
        <w:t>本公司的主要金融工具包括货币资金、其他应收款、发放贷款和垫款和其他应付款，于报告期末，本公司持有的金融工具如下，详细情况说明见附注。与这些金融工具有关的风险，以及本公司为降低这些风险所采取的风险管理政策如下所述。本公司管理层对这些风险敞口进行管理和监控以确保将上述风险控制在限定的范围之内。</w:t>
      </w:r>
    </w:p>
    <w:bookmarkEnd w:id="3091"/>
    <w:p w14:paraId="2395C38C"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437B9AFD"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77F5C089" w14:textId="77777777" w:rsidR="00030305" w:rsidRDefault="00030305" w:rsidP="00030305">
      <w:pPr>
        <w:tabs>
          <w:tab w:val="left" w:pos="720"/>
        </w:tabs>
        <w:jc w:val="both"/>
      </w:pPr>
    </w:p>
    <w:p w14:paraId="29E845CD" w14:textId="77777777" w:rsidR="00030305" w:rsidRDefault="00030305" w:rsidP="00030305">
      <w:pPr>
        <w:tabs>
          <w:tab w:val="center" w:pos="6439"/>
          <w:tab w:val="center" w:pos="8844"/>
        </w:tabs>
        <w:ind w:left="689"/>
      </w:pPr>
      <w:bookmarkStart w:id="3092" w:name="TabStop_N_23_2_0"/>
      <w:bookmarkStart w:id="3093" w:name="N23_2_0"/>
      <w:bookmarkEnd w:id="3092"/>
      <w:bookmarkEnd w:id="3093"/>
      <w:r w:rsidRPr="00030305">
        <w:rPr>
          <w:rFonts w:hint="eastAsia"/>
        </w:rPr>
        <w:tab/>
      </w:r>
      <w:bookmarkStart w:id="3094" w:name="TabStop_N_23_2_1"/>
      <w:bookmarkStart w:id="3095" w:name="N23_2_1"/>
      <w:r w:rsidRPr="00030305">
        <w:rPr>
          <w:rFonts w:hint="eastAsia"/>
        </w:rPr>
        <w:t>2023</w:t>
      </w:r>
      <w:r w:rsidRPr="00030305">
        <w:rPr>
          <w:rFonts w:hint="eastAsia"/>
        </w:rPr>
        <w:t>年</w:t>
      </w:r>
      <w:bookmarkEnd w:id="3094"/>
      <w:bookmarkEnd w:id="3095"/>
      <w:r w:rsidRPr="00030305">
        <w:rPr>
          <w:rFonts w:hint="eastAsia"/>
        </w:rPr>
        <w:tab/>
      </w:r>
      <w:bookmarkStart w:id="3096" w:name="TabStop_N_23_2_2"/>
      <w:bookmarkStart w:id="3097" w:name="N23_2_2"/>
      <w:r w:rsidRPr="00030305">
        <w:rPr>
          <w:rFonts w:hint="eastAsia"/>
        </w:rPr>
        <w:t>2022</w:t>
      </w:r>
      <w:r w:rsidRPr="00030305">
        <w:rPr>
          <w:rFonts w:hint="eastAsia"/>
        </w:rPr>
        <w:t>年</w:t>
      </w:r>
      <w:bookmarkEnd w:id="3096"/>
      <w:bookmarkEnd w:id="3097"/>
    </w:p>
    <w:p w14:paraId="4ECA9107" w14:textId="77777777" w:rsidR="00030305" w:rsidRDefault="00030305" w:rsidP="00030305">
      <w:pPr>
        <w:tabs>
          <w:tab w:val="center" w:pos="6439"/>
          <w:tab w:val="center" w:pos="8844"/>
        </w:tabs>
        <w:snapToGrid w:val="0"/>
        <w:ind w:left="689"/>
        <w:rPr>
          <w:u w:val="single"/>
        </w:rPr>
      </w:pPr>
      <w:bookmarkStart w:id="3098" w:name="TabStop_N_23_3_0"/>
      <w:bookmarkStart w:id="3099" w:name="N23_3_0"/>
      <w:bookmarkEnd w:id="3098"/>
      <w:bookmarkEnd w:id="3099"/>
      <w:r w:rsidRPr="00030305">
        <w:rPr>
          <w:rFonts w:hint="eastAsia"/>
        </w:rPr>
        <w:tab/>
      </w:r>
      <w:bookmarkStart w:id="3100" w:name="TabStop_N_23_3_1"/>
      <w:bookmarkStart w:id="3101" w:name="N23_3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100"/>
      <w:bookmarkEnd w:id="3101"/>
      <w:r w:rsidRPr="00030305">
        <w:rPr>
          <w:rFonts w:hint="eastAsia"/>
        </w:rPr>
        <w:tab/>
      </w:r>
      <w:bookmarkStart w:id="3102" w:name="TabStop_N_23_3_2"/>
      <w:bookmarkStart w:id="3103" w:name="N23_3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102"/>
      <w:bookmarkEnd w:id="3103"/>
    </w:p>
    <w:p w14:paraId="4C2AA54A" w14:textId="77777777" w:rsidR="00030305" w:rsidRDefault="00030305" w:rsidP="00030305">
      <w:pPr>
        <w:tabs>
          <w:tab w:val="center" w:pos="6439"/>
          <w:tab w:val="center" w:pos="8844"/>
        </w:tabs>
        <w:snapToGrid w:val="0"/>
        <w:ind w:left="689"/>
      </w:pPr>
      <w:bookmarkStart w:id="3104" w:name="TabStop_N_23_4_0"/>
      <w:bookmarkStart w:id="3105" w:name="N23_4_0"/>
      <w:bookmarkEnd w:id="3104"/>
      <w:bookmarkEnd w:id="3105"/>
      <w:r w:rsidRPr="00030305">
        <w:rPr>
          <w:rFonts w:hint="eastAsia"/>
        </w:rPr>
        <w:tab/>
      </w:r>
      <w:bookmarkStart w:id="3106" w:name="TabStop_N_23_4_1"/>
      <w:bookmarkStart w:id="3107" w:name="N23_4_1"/>
      <w:r w:rsidRPr="00030305">
        <w:rPr>
          <w:rFonts w:hint="eastAsia"/>
        </w:rPr>
        <w:t>人民币元</w:t>
      </w:r>
      <w:bookmarkEnd w:id="3106"/>
      <w:bookmarkEnd w:id="3107"/>
      <w:r w:rsidRPr="00030305">
        <w:rPr>
          <w:rFonts w:hint="eastAsia"/>
        </w:rPr>
        <w:tab/>
      </w:r>
      <w:bookmarkStart w:id="3108" w:name="TabStop_N_23_4_2"/>
      <w:bookmarkStart w:id="3109" w:name="N23_4_2"/>
      <w:r w:rsidRPr="00030305">
        <w:rPr>
          <w:rFonts w:hint="eastAsia"/>
        </w:rPr>
        <w:t>人民币元</w:t>
      </w:r>
      <w:bookmarkEnd w:id="3108"/>
      <w:bookmarkEnd w:id="3109"/>
    </w:p>
    <w:p w14:paraId="1B13E95E" w14:textId="77777777" w:rsidR="00030305" w:rsidRDefault="00030305" w:rsidP="00030305">
      <w:pPr>
        <w:tabs>
          <w:tab w:val="right" w:pos="7762"/>
          <w:tab w:val="right" w:pos="10166"/>
        </w:tabs>
        <w:snapToGrid w:val="0"/>
        <w:ind w:left="689"/>
      </w:pPr>
      <w:bookmarkStart w:id="3110" w:name="TabStop_N_23_5_0"/>
      <w:bookmarkStart w:id="3111" w:name="N23_5_0"/>
      <w:r w:rsidRPr="00030305">
        <w:rPr>
          <w:rFonts w:hint="eastAsia"/>
        </w:rPr>
        <w:t>金融资产</w:t>
      </w:r>
      <w:r w:rsidRPr="00030305">
        <w:rPr>
          <w:rFonts w:hint="eastAsia"/>
        </w:rPr>
        <w:t xml:space="preserve"> - </w:t>
      </w:r>
      <w:r w:rsidRPr="00030305">
        <w:rPr>
          <w:rFonts w:hint="eastAsia"/>
        </w:rPr>
        <w:t>以摊</w:t>
      </w:r>
      <w:proofErr w:type="gramStart"/>
      <w:r w:rsidRPr="00030305">
        <w:rPr>
          <w:rFonts w:hint="eastAsia"/>
        </w:rPr>
        <w:t>余成本</w:t>
      </w:r>
      <w:proofErr w:type="gramEnd"/>
      <w:r w:rsidRPr="00030305">
        <w:rPr>
          <w:rFonts w:hint="eastAsia"/>
        </w:rPr>
        <w:t>计量</w:t>
      </w:r>
      <w:bookmarkStart w:id="3112" w:name="TabStop_N_23_5_1"/>
      <w:bookmarkStart w:id="3113" w:name="N23_5_1"/>
      <w:bookmarkStart w:id="3114" w:name="TabStop_N_23_5_2"/>
      <w:bookmarkStart w:id="3115" w:name="N23_5_2"/>
      <w:bookmarkEnd w:id="3110"/>
      <w:bookmarkEnd w:id="3111"/>
      <w:bookmarkEnd w:id="3112"/>
      <w:bookmarkEnd w:id="3113"/>
      <w:bookmarkEnd w:id="3114"/>
      <w:bookmarkEnd w:id="3115"/>
      <w:r w:rsidRPr="00030305">
        <w:rPr>
          <w:rFonts w:hint="eastAsia"/>
        </w:rPr>
        <w:tab/>
      </w:r>
      <w:r w:rsidRPr="00030305">
        <w:rPr>
          <w:rFonts w:hint="eastAsia"/>
        </w:rPr>
        <w:tab/>
      </w:r>
    </w:p>
    <w:p w14:paraId="65EC7AB0" w14:textId="77777777" w:rsidR="00030305" w:rsidRDefault="00030305" w:rsidP="00030305">
      <w:pPr>
        <w:tabs>
          <w:tab w:val="right" w:pos="7762"/>
          <w:tab w:val="right" w:pos="10166"/>
        </w:tabs>
        <w:snapToGrid w:val="0"/>
        <w:ind w:left="689"/>
      </w:pPr>
      <w:bookmarkStart w:id="3116" w:name="TabStop_N_23_6_0"/>
      <w:bookmarkStart w:id="3117" w:name="N23_6_0"/>
      <w:r w:rsidRPr="00030305">
        <w:rPr>
          <w:rFonts w:hint="eastAsia"/>
        </w:rPr>
        <w:t xml:space="preserve">  </w:t>
      </w:r>
      <w:r w:rsidRPr="00030305">
        <w:rPr>
          <w:rFonts w:hint="eastAsia"/>
        </w:rPr>
        <w:t>货币资金</w:t>
      </w:r>
      <w:bookmarkEnd w:id="3116"/>
      <w:bookmarkEnd w:id="3117"/>
      <w:r w:rsidRPr="00030305">
        <w:rPr>
          <w:rFonts w:hint="eastAsia"/>
        </w:rPr>
        <w:tab/>
      </w:r>
      <w:bookmarkStart w:id="3118" w:name="TabStop_N_23_6_1"/>
      <w:bookmarkStart w:id="3119" w:name="N23_6_1"/>
      <w:r w:rsidRPr="00030305">
        <w:rPr>
          <w:rFonts w:hint="eastAsia"/>
        </w:rPr>
        <w:t>173,658,102</w:t>
      </w:r>
      <w:bookmarkEnd w:id="3118"/>
      <w:bookmarkEnd w:id="3119"/>
      <w:r w:rsidRPr="00030305">
        <w:rPr>
          <w:rFonts w:hint="eastAsia"/>
        </w:rPr>
        <w:tab/>
      </w:r>
      <w:bookmarkStart w:id="3120" w:name="TabStop_N_23_6_2"/>
      <w:bookmarkStart w:id="3121" w:name="N23_6_2"/>
      <w:r w:rsidRPr="00030305">
        <w:rPr>
          <w:rFonts w:hint="eastAsia"/>
        </w:rPr>
        <w:t>133,922,097</w:t>
      </w:r>
      <w:bookmarkEnd w:id="3120"/>
      <w:bookmarkEnd w:id="3121"/>
    </w:p>
    <w:p w14:paraId="3C2B8CFA" w14:textId="77777777" w:rsidR="00030305" w:rsidRDefault="00030305" w:rsidP="00030305">
      <w:pPr>
        <w:tabs>
          <w:tab w:val="right" w:pos="7762"/>
          <w:tab w:val="right" w:pos="10166"/>
        </w:tabs>
        <w:snapToGrid w:val="0"/>
        <w:ind w:left="689"/>
      </w:pPr>
      <w:bookmarkStart w:id="3122" w:name="TabStop_N_23_7_0"/>
      <w:bookmarkStart w:id="3123" w:name="N23_7_0"/>
      <w:r w:rsidRPr="00030305">
        <w:rPr>
          <w:rFonts w:hint="eastAsia"/>
        </w:rPr>
        <w:t xml:space="preserve">  </w:t>
      </w:r>
      <w:r w:rsidRPr="00030305">
        <w:rPr>
          <w:rFonts w:hint="eastAsia"/>
        </w:rPr>
        <w:t>其他应收款</w:t>
      </w:r>
      <w:bookmarkEnd w:id="3122"/>
      <w:bookmarkEnd w:id="3123"/>
      <w:r w:rsidRPr="00030305">
        <w:rPr>
          <w:rFonts w:hint="eastAsia"/>
        </w:rPr>
        <w:tab/>
      </w:r>
      <w:bookmarkStart w:id="3124" w:name="TabStop_N_23_7_1"/>
      <w:bookmarkStart w:id="3125" w:name="N23_7_1"/>
      <w:r w:rsidRPr="00030305">
        <w:rPr>
          <w:rFonts w:hint="eastAsia"/>
        </w:rPr>
        <w:t>437,163</w:t>
      </w:r>
      <w:bookmarkEnd w:id="3124"/>
      <w:bookmarkEnd w:id="3125"/>
      <w:r w:rsidRPr="00030305">
        <w:rPr>
          <w:rFonts w:hint="eastAsia"/>
        </w:rPr>
        <w:tab/>
      </w:r>
      <w:bookmarkStart w:id="3126" w:name="TabStop_N_23_7_2"/>
      <w:bookmarkStart w:id="3127" w:name="N23_7_2"/>
      <w:r w:rsidRPr="00030305">
        <w:rPr>
          <w:rFonts w:hint="eastAsia"/>
        </w:rPr>
        <w:t>2,296,546</w:t>
      </w:r>
      <w:bookmarkEnd w:id="3126"/>
      <w:bookmarkEnd w:id="3127"/>
    </w:p>
    <w:p w14:paraId="6DCC20E5" w14:textId="77777777" w:rsidR="00030305" w:rsidRDefault="00030305" w:rsidP="00030305">
      <w:pPr>
        <w:tabs>
          <w:tab w:val="right" w:pos="7762"/>
          <w:tab w:val="right" w:pos="10166"/>
        </w:tabs>
        <w:snapToGrid w:val="0"/>
        <w:ind w:left="689"/>
      </w:pPr>
      <w:bookmarkStart w:id="3128" w:name="TabStop_N_23_8_0"/>
      <w:bookmarkStart w:id="3129" w:name="N23_8_0"/>
      <w:r w:rsidRPr="00030305">
        <w:rPr>
          <w:rFonts w:hint="eastAsia"/>
        </w:rPr>
        <w:t xml:space="preserve">  </w:t>
      </w:r>
      <w:r w:rsidRPr="00030305">
        <w:rPr>
          <w:rFonts w:hint="eastAsia"/>
        </w:rPr>
        <w:t>发放贷款和垫款</w:t>
      </w:r>
      <w:bookmarkEnd w:id="3128"/>
      <w:bookmarkEnd w:id="3129"/>
      <w:r w:rsidRPr="00030305">
        <w:rPr>
          <w:rFonts w:hint="eastAsia"/>
        </w:rPr>
        <w:tab/>
      </w:r>
      <w:bookmarkStart w:id="3130" w:name="TabStop_N_23_8_1"/>
      <w:bookmarkStart w:id="3131" w:name="N23_8_1"/>
      <w:r w:rsidRPr="00030305">
        <w:rPr>
          <w:rFonts w:hint="eastAsia"/>
        </w:rPr>
        <w:t>59,448,885</w:t>
      </w:r>
      <w:bookmarkEnd w:id="3130"/>
      <w:bookmarkEnd w:id="3131"/>
      <w:r w:rsidRPr="00030305">
        <w:rPr>
          <w:rFonts w:hint="eastAsia"/>
        </w:rPr>
        <w:tab/>
      </w:r>
      <w:bookmarkStart w:id="3132" w:name="TabStop_N_23_8_2"/>
      <w:bookmarkStart w:id="3133" w:name="N23_8_2"/>
      <w:r w:rsidRPr="00030305">
        <w:rPr>
          <w:rFonts w:hint="eastAsia"/>
        </w:rPr>
        <w:t>117,400,271</w:t>
      </w:r>
      <w:bookmarkEnd w:id="3132"/>
      <w:bookmarkEnd w:id="3133"/>
    </w:p>
    <w:p w14:paraId="4B16D55F"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3134" w:name="TabStop_N_underline_23_8_0"/>
      <w:bookmarkStart w:id="3135" w:name="Nunderline_23_8_0"/>
      <w:bookmarkEnd w:id="3134"/>
      <w:bookmarkEnd w:id="3135"/>
      <w:r w:rsidRPr="00030305">
        <w:rPr>
          <w:color w:val="FFFFFF"/>
          <w:u w:color="000000"/>
        </w:rPr>
        <w:tab/>
      </w:r>
      <w:bookmarkStart w:id="3136" w:name="TabStop_N_underline_23_8_1"/>
      <w:bookmarkStart w:id="3137" w:name="Nunderline_23_8_1"/>
      <w:r w:rsidRPr="00030305">
        <w:rPr>
          <w:color w:val="FFFFFF"/>
          <w:u w:val="single" w:color="000000"/>
        </w:rPr>
        <w:t>__________</w:t>
      </w:r>
      <w:bookmarkEnd w:id="3136"/>
      <w:bookmarkEnd w:id="3137"/>
      <w:r w:rsidRPr="00030305">
        <w:rPr>
          <w:color w:val="FFFFFF"/>
          <w:u w:color="000000"/>
        </w:rPr>
        <w:tab/>
      </w:r>
      <w:bookmarkStart w:id="3138" w:name="TabStop_N_underline_23_8_2"/>
      <w:bookmarkStart w:id="3139" w:name="Nunderline_23_8_2"/>
      <w:r w:rsidRPr="00030305">
        <w:rPr>
          <w:color w:val="FFFFFF"/>
          <w:u w:val="single" w:color="000000"/>
        </w:rPr>
        <w:t>__________</w:t>
      </w:r>
      <w:bookmarkEnd w:id="3138"/>
      <w:bookmarkEnd w:id="3139"/>
    </w:p>
    <w:p w14:paraId="460471CE" w14:textId="77777777" w:rsidR="00030305" w:rsidRDefault="00030305" w:rsidP="00030305">
      <w:pPr>
        <w:tabs>
          <w:tab w:val="right" w:pos="7762"/>
          <w:tab w:val="right" w:pos="10166"/>
        </w:tabs>
        <w:snapToGrid w:val="0"/>
        <w:ind w:left="689"/>
        <w:rPr>
          <w:u w:color="000000"/>
        </w:rPr>
      </w:pPr>
      <w:bookmarkStart w:id="3140" w:name="TabStop_N_23_9_0"/>
      <w:bookmarkStart w:id="3141" w:name="N23_9_0"/>
      <w:bookmarkEnd w:id="3140"/>
      <w:bookmarkEnd w:id="3141"/>
      <w:r w:rsidRPr="00030305">
        <w:rPr>
          <w:u w:color="000000"/>
        </w:rPr>
        <w:tab/>
      </w:r>
      <w:bookmarkStart w:id="3142" w:name="TabStop_N_23_9_1"/>
      <w:bookmarkStart w:id="3143" w:name="N23_9_1"/>
      <w:r w:rsidRPr="00030305">
        <w:rPr>
          <w:u w:color="000000"/>
        </w:rPr>
        <w:t>233,544,150</w:t>
      </w:r>
      <w:bookmarkEnd w:id="3142"/>
      <w:bookmarkEnd w:id="3143"/>
      <w:r w:rsidRPr="00030305">
        <w:rPr>
          <w:u w:color="000000"/>
        </w:rPr>
        <w:tab/>
      </w:r>
      <w:bookmarkStart w:id="3144" w:name="TabStop_N_23_9_2"/>
      <w:bookmarkStart w:id="3145" w:name="N23_9_2"/>
      <w:r w:rsidRPr="00030305">
        <w:rPr>
          <w:u w:color="000000"/>
        </w:rPr>
        <w:t>253,618,914</w:t>
      </w:r>
      <w:bookmarkEnd w:id="3144"/>
      <w:bookmarkEnd w:id="3145"/>
    </w:p>
    <w:p w14:paraId="338ED2F0"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146" w:name="TabStop_N_underline_23_9_0"/>
      <w:bookmarkStart w:id="3147" w:name="Nunderline_23_9_0"/>
      <w:bookmarkEnd w:id="3146"/>
      <w:bookmarkEnd w:id="3147"/>
      <w:r w:rsidRPr="00030305">
        <w:rPr>
          <w:color w:val="FFFFFF"/>
          <w:u w:color="000000"/>
        </w:rPr>
        <w:tab/>
      </w:r>
      <w:bookmarkStart w:id="3148" w:name="TabStop_N_underline_23_9_1"/>
      <w:bookmarkStart w:id="3149" w:name="Nunderline_23_9_1"/>
      <w:r w:rsidRPr="00030305">
        <w:rPr>
          <w:color w:val="FFFFFF"/>
          <w:u w:val="double" w:color="000000"/>
        </w:rPr>
        <w:t>__________</w:t>
      </w:r>
      <w:bookmarkEnd w:id="3148"/>
      <w:bookmarkEnd w:id="3149"/>
      <w:r w:rsidRPr="00030305">
        <w:rPr>
          <w:color w:val="FFFFFF"/>
          <w:u w:color="000000"/>
        </w:rPr>
        <w:tab/>
      </w:r>
      <w:bookmarkStart w:id="3150" w:name="TabStop_N_underline_23_9_2"/>
      <w:bookmarkStart w:id="3151" w:name="Nunderline_23_9_2"/>
      <w:r w:rsidRPr="00030305">
        <w:rPr>
          <w:color w:val="FFFFFF"/>
          <w:u w:val="double" w:color="000000"/>
        </w:rPr>
        <w:t>__________</w:t>
      </w:r>
      <w:bookmarkEnd w:id="3150"/>
      <w:bookmarkEnd w:id="3151"/>
    </w:p>
    <w:p w14:paraId="093F18A2" w14:textId="77777777" w:rsidR="00030305" w:rsidRDefault="00030305" w:rsidP="00030305">
      <w:pPr>
        <w:tabs>
          <w:tab w:val="right" w:pos="7762"/>
          <w:tab w:val="right" w:pos="10166"/>
        </w:tabs>
        <w:snapToGrid w:val="0"/>
        <w:ind w:left="689"/>
        <w:rPr>
          <w:u w:color="000000"/>
        </w:rPr>
      </w:pPr>
      <w:bookmarkStart w:id="3152" w:name="TabStop_N_23_10_0"/>
      <w:bookmarkStart w:id="3153" w:name="N23_10_0"/>
      <w:r w:rsidRPr="00030305">
        <w:rPr>
          <w:rFonts w:hint="eastAsia"/>
          <w:u w:color="000000"/>
        </w:rPr>
        <w:t>金融负债</w:t>
      </w:r>
      <w:r w:rsidRPr="00030305">
        <w:rPr>
          <w:rFonts w:hint="eastAsia"/>
          <w:u w:color="000000"/>
        </w:rPr>
        <w:t xml:space="preserve"> - </w:t>
      </w:r>
      <w:r w:rsidRPr="00030305">
        <w:rPr>
          <w:rFonts w:hint="eastAsia"/>
          <w:u w:color="000000"/>
        </w:rPr>
        <w:t>以摊</w:t>
      </w:r>
      <w:proofErr w:type="gramStart"/>
      <w:r w:rsidRPr="00030305">
        <w:rPr>
          <w:rFonts w:hint="eastAsia"/>
          <w:u w:color="000000"/>
        </w:rPr>
        <w:t>余成本</w:t>
      </w:r>
      <w:proofErr w:type="gramEnd"/>
      <w:r w:rsidRPr="00030305">
        <w:rPr>
          <w:rFonts w:hint="eastAsia"/>
          <w:u w:color="000000"/>
        </w:rPr>
        <w:t>计量</w:t>
      </w:r>
      <w:bookmarkStart w:id="3154" w:name="TabStop_N_23_10_1"/>
      <w:bookmarkStart w:id="3155" w:name="N23_10_1"/>
      <w:bookmarkStart w:id="3156" w:name="TabStop_N_23_10_2"/>
      <w:bookmarkStart w:id="3157" w:name="N23_10_2"/>
      <w:bookmarkEnd w:id="3152"/>
      <w:bookmarkEnd w:id="3153"/>
      <w:bookmarkEnd w:id="3154"/>
      <w:bookmarkEnd w:id="3155"/>
      <w:bookmarkEnd w:id="3156"/>
      <w:bookmarkEnd w:id="3157"/>
      <w:r w:rsidRPr="00030305">
        <w:rPr>
          <w:rFonts w:hint="eastAsia"/>
          <w:u w:color="000000"/>
        </w:rPr>
        <w:tab/>
      </w:r>
      <w:r w:rsidRPr="00030305">
        <w:rPr>
          <w:rFonts w:hint="eastAsia"/>
          <w:u w:color="000000"/>
        </w:rPr>
        <w:tab/>
      </w:r>
    </w:p>
    <w:p w14:paraId="54A0B15A" w14:textId="77777777" w:rsidR="00030305" w:rsidRDefault="00030305" w:rsidP="00030305">
      <w:pPr>
        <w:tabs>
          <w:tab w:val="right" w:pos="7762"/>
          <w:tab w:val="right" w:pos="10166"/>
        </w:tabs>
        <w:snapToGrid w:val="0"/>
        <w:ind w:left="689"/>
        <w:rPr>
          <w:u w:color="000000"/>
        </w:rPr>
      </w:pPr>
      <w:bookmarkStart w:id="3158" w:name="TabStop_N_23_11_0"/>
      <w:bookmarkStart w:id="3159" w:name="N23_11_0"/>
      <w:r w:rsidRPr="00030305">
        <w:rPr>
          <w:rFonts w:hint="eastAsia"/>
          <w:u w:color="000000"/>
        </w:rPr>
        <w:t xml:space="preserve">  </w:t>
      </w:r>
      <w:r w:rsidRPr="00030305">
        <w:rPr>
          <w:rFonts w:hint="eastAsia"/>
          <w:u w:color="000000"/>
        </w:rPr>
        <w:t>其他应付款</w:t>
      </w:r>
      <w:bookmarkEnd w:id="3158"/>
      <w:bookmarkEnd w:id="3159"/>
      <w:r w:rsidRPr="00030305">
        <w:rPr>
          <w:rFonts w:hint="eastAsia"/>
          <w:u w:color="000000"/>
        </w:rPr>
        <w:tab/>
      </w:r>
      <w:bookmarkStart w:id="3160" w:name="TabStop_N_23_11_1"/>
      <w:bookmarkStart w:id="3161" w:name="N23_11_1"/>
      <w:r w:rsidRPr="00030305">
        <w:rPr>
          <w:rFonts w:hint="eastAsia"/>
          <w:u w:color="000000"/>
        </w:rPr>
        <w:t>202,417</w:t>
      </w:r>
      <w:bookmarkEnd w:id="3160"/>
      <w:bookmarkEnd w:id="3161"/>
      <w:r w:rsidRPr="00030305">
        <w:rPr>
          <w:rFonts w:hint="eastAsia"/>
          <w:u w:color="000000"/>
        </w:rPr>
        <w:tab/>
      </w:r>
      <w:bookmarkStart w:id="3162" w:name="TabStop_N_23_11_2"/>
      <w:bookmarkStart w:id="3163" w:name="N23_11_2"/>
      <w:r w:rsidRPr="00030305">
        <w:rPr>
          <w:rFonts w:hint="eastAsia"/>
          <w:u w:color="000000"/>
        </w:rPr>
        <w:t>147,518</w:t>
      </w:r>
      <w:bookmarkEnd w:id="3162"/>
      <w:bookmarkEnd w:id="3163"/>
    </w:p>
    <w:p w14:paraId="33C0B3DF"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164" w:name="TabStop_N_underline_23_11_0"/>
      <w:bookmarkStart w:id="3165" w:name="Nunderline_23_11_0"/>
      <w:bookmarkEnd w:id="3164"/>
      <w:bookmarkEnd w:id="3165"/>
      <w:r w:rsidRPr="00030305">
        <w:rPr>
          <w:color w:val="FFFFFF"/>
          <w:u w:color="000000"/>
        </w:rPr>
        <w:tab/>
      </w:r>
      <w:bookmarkStart w:id="3166" w:name="TabStop_N_underline_23_11_1"/>
      <w:bookmarkStart w:id="3167" w:name="Nunderline_23_11_1"/>
      <w:r w:rsidRPr="00030305">
        <w:rPr>
          <w:color w:val="FFFFFF"/>
          <w:u w:val="double" w:color="000000"/>
        </w:rPr>
        <w:t>__________</w:t>
      </w:r>
      <w:bookmarkEnd w:id="3166"/>
      <w:bookmarkEnd w:id="3167"/>
      <w:r w:rsidRPr="00030305">
        <w:rPr>
          <w:color w:val="FFFFFF"/>
          <w:u w:color="000000"/>
        </w:rPr>
        <w:tab/>
      </w:r>
      <w:bookmarkStart w:id="3168" w:name="TabStop_N_underline_23_11_2"/>
      <w:bookmarkStart w:id="3169" w:name="Nunderline_23_11_2"/>
      <w:r w:rsidRPr="00030305">
        <w:rPr>
          <w:color w:val="FFFFFF"/>
          <w:u w:val="double" w:color="000000"/>
        </w:rPr>
        <w:t>__________</w:t>
      </w:r>
      <w:bookmarkEnd w:id="3168"/>
      <w:bookmarkEnd w:id="3169"/>
    </w:p>
    <w:p w14:paraId="02C13441" w14:textId="77777777" w:rsidR="00030305" w:rsidRDefault="00030305" w:rsidP="00030305">
      <w:pPr>
        <w:tabs>
          <w:tab w:val="right" w:pos="7762"/>
          <w:tab w:val="right" w:pos="10166"/>
        </w:tabs>
        <w:snapToGrid w:val="0"/>
        <w:ind w:left="689"/>
        <w:rPr>
          <w:u w:color="000000"/>
        </w:rPr>
      </w:pPr>
    </w:p>
    <w:p w14:paraId="48FE449B" w14:textId="77777777" w:rsidR="00030305" w:rsidRDefault="00030305" w:rsidP="00030305">
      <w:pPr>
        <w:ind w:left="720"/>
        <w:jc w:val="both"/>
        <w:rPr>
          <w:u w:color="000000"/>
        </w:rPr>
      </w:pPr>
      <w:bookmarkStart w:id="3170" w:name="NN23_13"/>
      <w:r w:rsidRPr="00030305">
        <w:rPr>
          <w:rFonts w:hint="eastAsia"/>
          <w:u w:color="000000"/>
        </w:rPr>
        <w:t>本公司采用敏感性分析技术分析风险变量的合理、可能变化对当期损益或所有者权益可能产生的影响。由于任何风险变量很少孤立地发生变化，而变量之间存在的相关性对某一风险变量的变化的最终影响金额将产生重大作用，因此下述内容是在假设每一变量的变化是在独立的情况下进行的。</w:t>
      </w:r>
    </w:p>
    <w:bookmarkEnd w:id="3170"/>
    <w:p w14:paraId="5D9AC17B" w14:textId="77777777" w:rsidR="00030305" w:rsidRPr="00030305" w:rsidRDefault="00030305" w:rsidP="00030305">
      <w:pPr>
        <w:rPr>
          <w:u w:color="000000"/>
        </w:rPr>
      </w:pPr>
    </w:p>
    <w:p w14:paraId="14FD6DFE" w14:textId="77777777" w:rsidR="00030305" w:rsidRDefault="00030305" w:rsidP="00030305">
      <w:pPr>
        <w:pStyle w:val="1"/>
        <w:ind w:left="720" w:hanging="720"/>
        <w:rPr>
          <w:u w:color="000000"/>
        </w:rPr>
      </w:pPr>
      <w:r w:rsidRPr="00030305">
        <w:rPr>
          <w:rFonts w:hint="eastAsia"/>
          <w:u w:color="000000"/>
        </w:rPr>
        <w:t>1.</w:t>
      </w:r>
      <w:r w:rsidRPr="00030305">
        <w:rPr>
          <w:rFonts w:hint="eastAsia"/>
          <w:u w:color="000000"/>
        </w:rPr>
        <w:tab/>
      </w:r>
      <w:r w:rsidRPr="00030305">
        <w:rPr>
          <w:rFonts w:hint="eastAsia"/>
          <w:u w:color="000000"/>
        </w:rPr>
        <w:t>风险管理目标和政策</w:t>
      </w:r>
    </w:p>
    <w:p w14:paraId="597168BD" w14:textId="77777777" w:rsidR="00030305" w:rsidRDefault="00030305" w:rsidP="00030305"/>
    <w:p w14:paraId="6ECBEEBA" w14:textId="77777777" w:rsidR="00030305" w:rsidRDefault="00030305" w:rsidP="00030305">
      <w:pPr>
        <w:ind w:left="720"/>
        <w:jc w:val="both"/>
      </w:pPr>
      <w:bookmarkStart w:id="3171" w:name="NN23_17"/>
      <w:r w:rsidRPr="00030305">
        <w:rPr>
          <w:rFonts w:hint="eastAsia"/>
        </w:rPr>
        <w:t>本公司从事风险管理的目标是在风险和收益之间取得适当的平衡，将风险对本公司经营业绩的负面影响降低到最低水平，使所有者及其他权益投资者的利益最大化。基于该风险管理目标，本公司风险管理的基本策略是确定和分析本公司所面临的各种风险，建立适当的风险承受底线和进行风险管理并及时可靠地对各种风险进行监督，将风险控制在限定的范围之内。</w:t>
      </w:r>
    </w:p>
    <w:bookmarkEnd w:id="3171"/>
    <w:p w14:paraId="20924E22" w14:textId="77777777" w:rsidR="00030305" w:rsidRPr="00030305" w:rsidRDefault="00030305" w:rsidP="00030305"/>
    <w:p w14:paraId="27CC2BDF" w14:textId="77777777" w:rsidR="00030305" w:rsidRDefault="00030305" w:rsidP="00030305">
      <w:pPr>
        <w:pStyle w:val="1"/>
        <w:tabs>
          <w:tab w:val="clear" w:pos="720"/>
          <w:tab w:val="left" w:pos="1440"/>
        </w:tabs>
        <w:ind w:left="2160" w:hanging="1440"/>
        <w:rPr>
          <w:u w:val="single"/>
        </w:rPr>
      </w:pPr>
      <w:r w:rsidRPr="00030305">
        <w:rPr>
          <w:rFonts w:hint="eastAsia"/>
          <w:u w:val="single"/>
        </w:rPr>
        <w:t>(1)</w:t>
      </w:r>
      <w:r w:rsidRPr="00030305">
        <w:rPr>
          <w:rFonts w:hint="eastAsia"/>
          <w:u w:val="single"/>
        </w:rPr>
        <w:tab/>
      </w:r>
      <w:r w:rsidRPr="00030305">
        <w:rPr>
          <w:rFonts w:hint="eastAsia"/>
          <w:u w:val="single"/>
        </w:rPr>
        <w:t>市场风险</w:t>
      </w:r>
    </w:p>
    <w:p w14:paraId="5EBBC25B" w14:textId="77777777" w:rsidR="00030305" w:rsidRDefault="00030305" w:rsidP="00030305"/>
    <w:p w14:paraId="641C0DAD" w14:textId="77777777" w:rsidR="00030305" w:rsidRDefault="00030305" w:rsidP="00030305">
      <w:pPr>
        <w:pStyle w:val="1"/>
        <w:ind w:left="1440" w:hanging="720"/>
        <w:rPr>
          <w:i/>
        </w:rPr>
      </w:pPr>
      <w:r w:rsidRPr="00030305">
        <w:rPr>
          <w:rFonts w:hint="eastAsia"/>
          <w:i/>
        </w:rPr>
        <w:t>1)</w:t>
      </w:r>
      <w:r w:rsidRPr="00030305">
        <w:rPr>
          <w:rFonts w:hint="eastAsia"/>
          <w:i/>
        </w:rPr>
        <w:tab/>
      </w:r>
      <w:r w:rsidRPr="00030305">
        <w:rPr>
          <w:rFonts w:hint="eastAsia"/>
          <w:i/>
        </w:rPr>
        <w:t>利率风险</w:t>
      </w:r>
    </w:p>
    <w:p w14:paraId="23457FEA" w14:textId="77777777" w:rsidR="00030305" w:rsidRDefault="00030305" w:rsidP="00030305"/>
    <w:p w14:paraId="3C48F439" w14:textId="77777777" w:rsidR="00030305" w:rsidRDefault="00030305" w:rsidP="00030305">
      <w:pPr>
        <w:ind w:left="720"/>
        <w:jc w:val="both"/>
      </w:pPr>
      <w:bookmarkStart w:id="3172" w:name="NN23_23"/>
      <w:r w:rsidRPr="00030305">
        <w:rPr>
          <w:rFonts w:hint="eastAsia"/>
        </w:rPr>
        <w:t>本公司发放贷款和垫款均为固定利率的企业及个人贷款，且未进行与利率风险有关的融资业务，因此不存在重大利率风险。</w:t>
      </w:r>
    </w:p>
    <w:bookmarkEnd w:id="3172"/>
    <w:p w14:paraId="55CDFBBB" w14:textId="77777777" w:rsidR="00030305" w:rsidRPr="00030305" w:rsidRDefault="00030305" w:rsidP="00030305"/>
    <w:p w14:paraId="5A3F2AA5" w14:textId="77777777" w:rsidR="00030305" w:rsidRDefault="00030305" w:rsidP="00030305">
      <w:pPr>
        <w:pStyle w:val="1"/>
        <w:tabs>
          <w:tab w:val="clear" w:pos="720"/>
          <w:tab w:val="left" w:pos="1440"/>
        </w:tabs>
        <w:ind w:left="2160" w:hanging="1440"/>
        <w:rPr>
          <w:u w:val="single"/>
        </w:rPr>
      </w:pPr>
      <w:r w:rsidRPr="00030305">
        <w:rPr>
          <w:rFonts w:hint="eastAsia"/>
          <w:u w:val="single"/>
        </w:rPr>
        <w:t>(2)</w:t>
      </w:r>
      <w:r w:rsidRPr="00030305">
        <w:rPr>
          <w:rFonts w:hint="eastAsia"/>
          <w:u w:val="single"/>
        </w:rPr>
        <w:tab/>
      </w:r>
      <w:r w:rsidRPr="00030305">
        <w:rPr>
          <w:rFonts w:hint="eastAsia"/>
          <w:u w:val="single"/>
        </w:rPr>
        <w:t>信用风险</w:t>
      </w:r>
    </w:p>
    <w:p w14:paraId="4453E37E" w14:textId="77777777" w:rsidR="00030305" w:rsidRDefault="00030305" w:rsidP="00030305"/>
    <w:p w14:paraId="614B33A9" w14:textId="77777777" w:rsidR="00030305" w:rsidRDefault="00030305" w:rsidP="00030305">
      <w:pPr>
        <w:ind w:left="720"/>
        <w:jc w:val="both"/>
      </w:pPr>
      <w:bookmarkStart w:id="3173" w:name="NN23_27"/>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可能引起本公司信用损失的最大信用风险敞口主要来自于合同另一方未能履行义务而导致本公司金融资产产生的损失。具体包括资产负债表中已确认的金融资产的账面金额。本公司面临的信用风险主要来源于发放贷款和垫款业务。</w:t>
      </w:r>
    </w:p>
    <w:bookmarkEnd w:id="3173"/>
    <w:p w14:paraId="1D09C0E6"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1A39FD9E"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3DC34381" w14:textId="77777777" w:rsidR="00030305" w:rsidRDefault="00030305" w:rsidP="00030305">
      <w:pPr>
        <w:tabs>
          <w:tab w:val="left" w:pos="720"/>
        </w:tabs>
        <w:jc w:val="both"/>
      </w:pPr>
    </w:p>
    <w:p w14:paraId="0701930B"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6272C50A" w14:textId="77777777" w:rsidR="00030305" w:rsidRDefault="00030305" w:rsidP="00030305">
      <w:pPr>
        <w:tabs>
          <w:tab w:val="left" w:pos="720"/>
        </w:tabs>
        <w:ind w:left="720" w:hanging="720"/>
      </w:pPr>
    </w:p>
    <w:p w14:paraId="67FE0BBD"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18153C36" w14:textId="77777777" w:rsidR="00030305" w:rsidRDefault="00030305" w:rsidP="00030305">
      <w:pPr>
        <w:tabs>
          <w:tab w:val="left" w:pos="1440"/>
        </w:tabs>
        <w:ind w:left="2160" w:hanging="1440"/>
      </w:pPr>
    </w:p>
    <w:p w14:paraId="01B3A256" w14:textId="77777777" w:rsidR="00030305" w:rsidRDefault="00030305" w:rsidP="00030305">
      <w:pPr>
        <w:ind w:left="720"/>
        <w:jc w:val="both"/>
      </w:pPr>
      <w:bookmarkStart w:id="3174" w:name="NN23_29"/>
      <w:r w:rsidRPr="00030305">
        <w:rPr>
          <w:rFonts w:hint="eastAsia"/>
        </w:rPr>
        <w:t>为降低信用风险，本公司客户经理负责接收授信申请人的申请文件，对申请人进行贷前调查，初步评估申请人和申请业务的信用风险。本公司业务部在综合考虑申请人信用状况、财务状况、抵质押物和保证情况、信贷组合总体信用风险、宏观调控政策以及法律法规限制等各种因素基础上，确定授信限额。本公司结合国家宏观调控趋势，加强信贷业务的政策动态指引，不断提高本公司贷款结构分布的合理性。对不良贷款，本公司业务部主要通过催收方式，对不良贷款进行管理，尽可能降低本公司遭受的信用风险损失程度。此外，本公司于每个资产负债表日审核发放贷款和垫款的可回收情况，以确保就无法回收的款项计提充分的贷款减值准备。因此，本公司管理层认为本公司所承担的信用风险已经大为降低。</w:t>
      </w:r>
    </w:p>
    <w:bookmarkEnd w:id="3174"/>
    <w:p w14:paraId="636771FD" w14:textId="77777777" w:rsidR="00030305" w:rsidRPr="00030305" w:rsidRDefault="00030305" w:rsidP="00030305"/>
    <w:p w14:paraId="128CF253" w14:textId="77777777" w:rsidR="00030305" w:rsidRDefault="00030305" w:rsidP="00030305">
      <w:pPr>
        <w:ind w:left="720"/>
        <w:jc w:val="both"/>
      </w:pPr>
      <w:bookmarkStart w:id="3175" w:name="NN23_31"/>
      <w:r w:rsidRPr="00030305">
        <w:rPr>
          <w:rFonts w:hint="eastAsia"/>
        </w:rPr>
        <w:t>除抵押贷款和保证贷款外，本公司无可利用的担保物或其他信用增级。其中抵押贷款以贷款人的房产为抵押物。于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日，抵押贷款的余额为人民币</w:t>
      </w:r>
      <w:r w:rsidRPr="00030305">
        <w:rPr>
          <w:rFonts w:hint="eastAsia"/>
        </w:rPr>
        <w:t>2,501,799</w:t>
      </w:r>
      <w:r w:rsidRPr="00030305">
        <w:rPr>
          <w:rFonts w:hint="eastAsia"/>
        </w:rPr>
        <w:t>元。由房产评估机构深圳市</w:t>
      </w:r>
      <w:proofErr w:type="gramStart"/>
      <w:r w:rsidRPr="00030305">
        <w:rPr>
          <w:rFonts w:hint="eastAsia"/>
        </w:rPr>
        <w:t>世联土地</w:t>
      </w:r>
      <w:proofErr w:type="gramEnd"/>
      <w:r w:rsidRPr="00030305">
        <w:rPr>
          <w:rFonts w:hint="eastAsia"/>
        </w:rPr>
        <w:t>房地产评估有限公司于资产负债表日对抵押物的公允价值进行评估，该类抵押贷款预计公允价值为人民币</w:t>
      </w:r>
      <w:r w:rsidRPr="00030305">
        <w:rPr>
          <w:rFonts w:hint="eastAsia"/>
        </w:rPr>
        <w:t>xxx</w:t>
      </w:r>
      <w:r w:rsidRPr="00030305">
        <w:rPr>
          <w:rFonts w:hint="eastAsia"/>
        </w:rPr>
        <w:t>元。因此，本公司管理层认为该类抵押贷款的违约风险</w:t>
      </w:r>
      <w:proofErr w:type="gramStart"/>
      <w:r w:rsidRPr="00030305">
        <w:rPr>
          <w:rFonts w:hint="eastAsia"/>
        </w:rPr>
        <w:t>暴露值</w:t>
      </w:r>
      <w:proofErr w:type="gramEnd"/>
      <w:r w:rsidRPr="00030305">
        <w:rPr>
          <w:rFonts w:hint="eastAsia"/>
        </w:rPr>
        <w:t>为零，故未对该类抵押贷款计提预期信用损失。</w:t>
      </w:r>
    </w:p>
    <w:bookmarkEnd w:id="3175"/>
    <w:p w14:paraId="4439047D" w14:textId="77777777" w:rsidR="00030305" w:rsidRPr="00030305" w:rsidRDefault="00030305" w:rsidP="00030305"/>
    <w:p w14:paraId="5A6DFAF0" w14:textId="77777777" w:rsidR="00030305" w:rsidRDefault="00030305" w:rsidP="00030305">
      <w:pPr>
        <w:ind w:left="720"/>
        <w:jc w:val="both"/>
      </w:pPr>
      <w:bookmarkStart w:id="3176" w:name="NN23_33"/>
      <w:r w:rsidRPr="00030305">
        <w:rPr>
          <w:rFonts w:hint="eastAsia"/>
        </w:rPr>
        <w:t>本公司评估信用风险自初始确认后是否已显著增加的具体方法、确定金融资产已发生信用减值的依据、划分组合为基础评估预期信用风险的金融工具的组合方法、</w:t>
      </w:r>
      <w:proofErr w:type="gramStart"/>
      <w:r w:rsidRPr="00030305">
        <w:rPr>
          <w:rFonts w:hint="eastAsia"/>
        </w:rPr>
        <w:t>直接减记金融工具</w:t>
      </w:r>
      <w:proofErr w:type="gramEnd"/>
      <w:r w:rsidRPr="00030305">
        <w:rPr>
          <w:rFonts w:hint="eastAsia"/>
        </w:rPr>
        <w:t>的政策等参见附注三。</w:t>
      </w:r>
    </w:p>
    <w:bookmarkEnd w:id="3176"/>
    <w:p w14:paraId="4840A69F" w14:textId="77777777" w:rsidR="00030305" w:rsidRPr="00030305" w:rsidRDefault="00030305" w:rsidP="00030305"/>
    <w:p w14:paraId="73450F01" w14:textId="77777777" w:rsidR="00030305" w:rsidRDefault="00030305" w:rsidP="00030305">
      <w:pPr>
        <w:ind w:left="720"/>
        <w:jc w:val="both"/>
      </w:pPr>
      <w:bookmarkStart w:id="3177" w:name="NN23_35"/>
      <w:r w:rsidRPr="00030305">
        <w:rPr>
          <w:rFonts w:hint="eastAsia"/>
        </w:rPr>
        <w:t>本公司的银行存款存放在信用评级较高的银行，</w:t>
      </w:r>
      <w:proofErr w:type="gramStart"/>
      <w:r w:rsidRPr="00030305">
        <w:rPr>
          <w:rFonts w:hint="eastAsia"/>
        </w:rPr>
        <w:t>故货币</w:t>
      </w:r>
      <w:proofErr w:type="gramEnd"/>
      <w:r w:rsidRPr="00030305">
        <w:rPr>
          <w:rFonts w:hint="eastAsia"/>
        </w:rPr>
        <w:t>资金只具有较低的信用风险。</w:t>
      </w:r>
    </w:p>
    <w:bookmarkEnd w:id="3177"/>
    <w:p w14:paraId="3B5D931F" w14:textId="77777777" w:rsidR="00030305" w:rsidRPr="00030305" w:rsidRDefault="00030305" w:rsidP="00030305"/>
    <w:p w14:paraId="0FE1EC8C" w14:textId="77777777" w:rsidR="00030305" w:rsidRDefault="00030305" w:rsidP="00030305">
      <w:pPr>
        <w:ind w:left="720"/>
        <w:jc w:val="both"/>
      </w:pPr>
      <w:bookmarkStart w:id="3178" w:name="NN23_37"/>
      <w:r w:rsidRPr="00030305">
        <w:rPr>
          <w:rFonts w:hint="eastAsia"/>
        </w:rPr>
        <w:t>本公司的风险敞口分布在多个合同方和多个客户，因此本公司没有重大的信用集中风险。</w:t>
      </w:r>
    </w:p>
    <w:bookmarkEnd w:id="3178"/>
    <w:p w14:paraId="693C79FE" w14:textId="77777777" w:rsidR="00030305" w:rsidRPr="00030305" w:rsidRDefault="00030305" w:rsidP="00030305"/>
    <w:p w14:paraId="5020FBE2" w14:textId="77777777" w:rsidR="00030305" w:rsidRDefault="00030305" w:rsidP="00030305">
      <w:pPr>
        <w:pStyle w:val="1"/>
        <w:ind w:left="1440" w:hanging="720"/>
        <w:rPr>
          <w:i/>
        </w:rPr>
      </w:pPr>
      <w:r w:rsidRPr="00030305">
        <w:rPr>
          <w:rFonts w:hint="eastAsia"/>
          <w:i/>
        </w:rPr>
        <w:t>1)</w:t>
      </w:r>
      <w:r w:rsidRPr="00030305">
        <w:rPr>
          <w:rFonts w:hint="eastAsia"/>
          <w:i/>
        </w:rPr>
        <w:tab/>
      </w:r>
      <w:r w:rsidRPr="00030305">
        <w:rPr>
          <w:rFonts w:hint="eastAsia"/>
          <w:i/>
        </w:rPr>
        <w:t>风险资产减值</w:t>
      </w:r>
    </w:p>
    <w:p w14:paraId="1C6BFB8C" w14:textId="77777777" w:rsidR="00030305" w:rsidRDefault="00030305" w:rsidP="00030305"/>
    <w:p w14:paraId="759DF9A8" w14:textId="77777777" w:rsidR="00030305" w:rsidRDefault="00030305" w:rsidP="00030305">
      <w:pPr>
        <w:pStyle w:val="1"/>
        <w:ind w:left="1440" w:hanging="720"/>
      </w:pPr>
      <w:r w:rsidRPr="00030305">
        <w:rPr>
          <w:rFonts w:hint="eastAsia"/>
        </w:rPr>
        <w:t>(</w:t>
      </w:r>
      <w:proofErr w:type="spellStart"/>
      <w:r w:rsidRPr="00030305">
        <w:rPr>
          <w:rFonts w:hint="eastAsia"/>
        </w:rPr>
        <w:t>i</w:t>
      </w:r>
      <w:proofErr w:type="spellEnd"/>
      <w:r w:rsidRPr="00030305">
        <w:rPr>
          <w:rFonts w:hint="eastAsia"/>
        </w:rPr>
        <w:t>)</w:t>
      </w:r>
      <w:r w:rsidRPr="00030305">
        <w:rPr>
          <w:rFonts w:hint="eastAsia"/>
        </w:rPr>
        <w:tab/>
      </w:r>
      <w:r w:rsidRPr="00030305">
        <w:rPr>
          <w:rFonts w:hint="eastAsia"/>
        </w:rPr>
        <w:t>内部信用风险评级</w:t>
      </w:r>
    </w:p>
    <w:p w14:paraId="487F8D07" w14:textId="77777777" w:rsidR="00030305" w:rsidRDefault="00030305" w:rsidP="00030305"/>
    <w:p w14:paraId="60522E11" w14:textId="77777777" w:rsidR="00030305" w:rsidRDefault="00030305" w:rsidP="00030305">
      <w:pPr>
        <w:ind w:left="720"/>
        <w:jc w:val="both"/>
      </w:pPr>
      <w:bookmarkStart w:id="3179" w:name="NN23_43"/>
      <w:r w:rsidRPr="00030305">
        <w:rPr>
          <w:rFonts w:hint="eastAsia"/>
        </w:rPr>
        <w:t>本公司根据违约概率将信用风险进行分级。本公司划分内部信用风险。内部信用风险评级是基于预测的违约风险。内部信用风险评级是基于定性和定量因素，考虑的因素如逾期等。</w:t>
      </w:r>
    </w:p>
    <w:bookmarkEnd w:id="3179"/>
    <w:p w14:paraId="4BBE2AED"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59819D63"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5C7FD041" w14:textId="77777777" w:rsidR="00030305" w:rsidRDefault="00030305" w:rsidP="00030305">
      <w:pPr>
        <w:tabs>
          <w:tab w:val="left" w:pos="720"/>
        </w:tabs>
        <w:jc w:val="both"/>
      </w:pPr>
    </w:p>
    <w:p w14:paraId="2E654008"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7D563464" w14:textId="77777777" w:rsidR="00030305" w:rsidRDefault="00030305" w:rsidP="00030305">
      <w:pPr>
        <w:tabs>
          <w:tab w:val="left" w:pos="720"/>
        </w:tabs>
        <w:ind w:left="720" w:hanging="720"/>
      </w:pPr>
    </w:p>
    <w:p w14:paraId="6F24D716"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735C6372" w14:textId="77777777" w:rsidR="00030305" w:rsidRDefault="00030305" w:rsidP="00030305">
      <w:pPr>
        <w:tabs>
          <w:tab w:val="left" w:pos="1440"/>
        </w:tabs>
        <w:ind w:left="2160" w:hanging="1440"/>
      </w:pPr>
    </w:p>
    <w:p w14:paraId="3A600161" w14:textId="77777777" w:rsidR="00030305" w:rsidRDefault="00030305" w:rsidP="00030305">
      <w:pPr>
        <w:tabs>
          <w:tab w:val="left" w:pos="720"/>
        </w:tabs>
        <w:ind w:left="1440" w:hanging="720"/>
      </w:pPr>
      <w:r w:rsidRPr="00030305">
        <w:rPr>
          <w:rFonts w:hint="eastAsia"/>
          <w:i/>
        </w:rPr>
        <w:t>1)</w:t>
      </w:r>
      <w:r w:rsidRPr="00030305">
        <w:rPr>
          <w:rFonts w:hint="eastAsia"/>
          <w:i/>
        </w:rPr>
        <w:tab/>
      </w:r>
      <w:r w:rsidRPr="00030305">
        <w:rPr>
          <w:rFonts w:hint="eastAsia"/>
          <w:i/>
        </w:rPr>
        <w:t>风险资产减值</w:t>
      </w:r>
      <w:r w:rsidRPr="00030305">
        <w:rPr>
          <w:rFonts w:hint="eastAsia"/>
        </w:rPr>
        <w:t xml:space="preserve"> - </w:t>
      </w:r>
      <w:r w:rsidRPr="00030305">
        <w:rPr>
          <w:rFonts w:hint="eastAsia"/>
        </w:rPr>
        <w:t>续</w:t>
      </w:r>
    </w:p>
    <w:p w14:paraId="1021AE8C" w14:textId="77777777" w:rsidR="00030305" w:rsidRDefault="00030305" w:rsidP="00030305">
      <w:pPr>
        <w:tabs>
          <w:tab w:val="left" w:pos="720"/>
        </w:tabs>
        <w:ind w:left="1440" w:hanging="720"/>
      </w:pPr>
    </w:p>
    <w:p w14:paraId="7731EF32" w14:textId="77777777" w:rsidR="00030305" w:rsidRDefault="00030305" w:rsidP="00030305">
      <w:pPr>
        <w:pStyle w:val="1"/>
        <w:ind w:left="1440" w:hanging="720"/>
      </w:pPr>
      <w:r w:rsidRPr="00030305">
        <w:rPr>
          <w:rFonts w:hint="eastAsia"/>
        </w:rPr>
        <w:t>(ii)</w:t>
      </w:r>
      <w:r w:rsidRPr="00030305">
        <w:rPr>
          <w:rFonts w:hint="eastAsia"/>
        </w:rPr>
        <w:tab/>
      </w:r>
      <w:r w:rsidRPr="00030305">
        <w:rPr>
          <w:rFonts w:hint="eastAsia"/>
        </w:rPr>
        <w:t>信用风险显著增加</w:t>
      </w:r>
    </w:p>
    <w:p w14:paraId="51B25629" w14:textId="77777777" w:rsidR="00030305" w:rsidRDefault="00030305" w:rsidP="00030305"/>
    <w:p w14:paraId="41A04C9E" w14:textId="77777777" w:rsidR="00030305" w:rsidRDefault="00030305" w:rsidP="00030305">
      <w:pPr>
        <w:ind w:left="720"/>
        <w:jc w:val="both"/>
      </w:pPr>
      <w:bookmarkStart w:id="3180" w:name="NN23_47"/>
      <w:r w:rsidRPr="00030305">
        <w:rPr>
          <w:rFonts w:hint="eastAsia"/>
        </w:rPr>
        <w:t>如附注三所述，如果信用风险显著增加，本公司按照整个存续期预期信用损失计提损失准备。</w:t>
      </w:r>
    </w:p>
    <w:bookmarkEnd w:id="3180"/>
    <w:p w14:paraId="3DA82E8D" w14:textId="77777777" w:rsidR="00030305" w:rsidRPr="00030305" w:rsidRDefault="00030305" w:rsidP="00030305"/>
    <w:p w14:paraId="780EB94D" w14:textId="77777777" w:rsidR="00030305" w:rsidRDefault="00030305" w:rsidP="00030305">
      <w:pPr>
        <w:ind w:left="720"/>
        <w:jc w:val="both"/>
      </w:pPr>
      <w:bookmarkStart w:id="3181" w:name="NN23_49"/>
      <w:r w:rsidRPr="00030305">
        <w:rPr>
          <w:rFonts w:hint="eastAsia"/>
        </w:rPr>
        <w:t>在评估金融工具自初始确认后信用风险是否显著增加，本公司对比金融工具及其他工具在初始确认日和报告日的违约风险情况。在实际操作中，本公司在评估信用风险是否显著增加时考虑金融工具的内部信用风险评级实际或预期显著恶化，内部预警信号，逾期情况等。本公司定期回顾评价标准是否适用当前情况。</w:t>
      </w:r>
    </w:p>
    <w:bookmarkEnd w:id="3181"/>
    <w:p w14:paraId="67E7B642" w14:textId="77777777" w:rsidR="00030305" w:rsidRPr="00030305" w:rsidRDefault="00030305" w:rsidP="00030305"/>
    <w:p w14:paraId="3F47E269" w14:textId="77777777" w:rsidR="00030305" w:rsidRDefault="00030305" w:rsidP="00030305">
      <w:pPr>
        <w:ind w:left="720"/>
        <w:jc w:val="both"/>
      </w:pPr>
      <w:bookmarkStart w:id="3182" w:name="NN23_51"/>
      <w:r w:rsidRPr="00030305">
        <w:rPr>
          <w:rFonts w:hint="eastAsia"/>
        </w:rPr>
        <w:t>满足下列条件的贷款业务，本公司认为其信用风险显著增加：该客户内部信用风险评级为关注类；债项已发生逾期超过</w:t>
      </w:r>
      <w:r w:rsidRPr="00030305">
        <w:rPr>
          <w:rFonts w:hint="eastAsia"/>
        </w:rPr>
        <w:t>(</w:t>
      </w:r>
      <w:r w:rsidRPr="00030305">
        <w:rPr>
          <w:rFonts w:hint="eastAsia"/>
        </w:rPr>
        <w:t>不含</w:t>
      </w:r>
      <w:r w:rsidRPr="00030305">
        <w:rPr>
          <w:rFonts w:hint="eastAsia"/>
        </w:rPr>
        <w:t>)1</w:t>
      </w:r>
      <w:r w:rsidRPr="00030305">
        <w:rPr>
          <w:rFonts w:hint="eastAsia"/>
        </w:rPr>
        <w:t>个月；该客户出现本公司认定的其他风险显著增加的信号。</w:t>
      </w:r>
    </w:p>
    <w:bookmarkEnd w:id="3182"/>
    <w:p w14:paraId="43C5A738" w14:textId="77777777" w:rsidR="00030305" w:rsidRPr="00030305" w:rsidRDefault="00030305" w:rsidP="00030305"/>
    <w:p w14:paraId="10ACD75A" w14:textId="77777777" w:rsidR="00030305" w:rsidRDefault="00030305" w:rsidP="00030305">
      <w:pPr>
        <w:ind w:left="720"/>
        <w:jc w:val="both"/>
      </w:pPr>
      <w:bookmarkStart w:id="3183" w:name="NN23_53"/>
      <w:r w:rsidRPr="00030305">
        <w:rPr>
          <w:rFonts w:hint="eastAsia"/>
        </w:rPr>
        <w:t>本公司认为，如果贷款逾期超过</w:t>
      </w:r>
      <w:r w:rsidRPr="00030305">
        <w:rPr>
          <w:rFonts w:hint="eastAsia"/>
        </w:rPr>
        <w:t>(</w:t>
      </w:r>
      <w:r w:rsidRPr="00030305">
        <w:rPr>
          <w:rFonts w:hint="eastAsia"/>
        </w:rPr>
        <w:t>不含</w:t>
      </w:r>
      <w:r w:rsidRPr="00030305">
        <w:rPr>
          <w:rFonts w:hint="eastAsia"/>
        </w:rPr>
        <w:t>)3</w:t>
      </w:r>
      <w:r w:rsidRPr="00030305">
        <w:rPr>
          <w:rFonts w:hint="eastAsia"/>
        </w:rPr>
        <w:t>个月，则进入第三阶段，即已发生信用减值。</w:t>
      </w:r>
    </w:p>
    <w:bookmarkEnd w:id="3183"/>
    <w:p w14:paraId="51CE6086" w14:textId="77777777" w:rsidR="00030305" w:rsidRPr="00030305" w:rsidRDefault="00030305" w:rsidP="00030305"/>
    <w:p w14:paraId="7559E3CC" w14:textId="77777777" w:rsidR="00030305" w:rsidRDefault="00030305" w:rsidP="00030305">
      <w:pPr>
        <w:pStyle w:val="1"/>
        <w:ind w:left="1440" w:hanging="720"/>
      </w:pPr>
      <w:r w:rsidRPr="00030305">
        <w:rPr>
          <w:rFonts w:hint="eastAsia"/>
        </w:rPr>
        <w:t>(iii)</w:t>
      </w:r>
      <w:r w:rsidRPr="00030305">
        <w:rPr>
          <w:rFonts w:hint="eastAsia"/>
        </w:rPr>
        <w:tab/>
      </w:r>
      <w:r w:rsidRPr="00030305">
        <w:rPr>
          <w:rFonts w:hint="eastAsia"/>
        </w:rPr>
        <w:t>预期信用损失的计量</w:t>
      </w:r>
    </w:p>
    <w:p w14:paraId="1484F143" w14:textId="77777777" w:rsidR="00030305" w:rsidRDefault="00030305" w:rsidP="00030305"/>
    <w:p w14:paraId="4B285D66" w14:textId="77777777" w:rsidR="00030305" w:rsidRDefault="00030305" w:rsidP="00030305">
      <w:pPr>
        <w:ind w:left="720"/>
        <w:jc w:val="both"/>
      </w:pPr>
      <w:bookmarkStart w:id="3184" w:name="NN23_57"/>
      <w:r w:rsidRPr="00030305">
        <w:rPr>
          <w:rFonts w:hint="eastAsia"/>
        </w:rPr>
        <w:t>本公司计量预期信用损失的关键输入值包括：</w:t>
      </w:r>
    </w:p>
    <w:bookmarkEnd w:id="3184"/>
    <w:p w14:paraId="6693E586" w14:textId="77777777" w:rsidR="00030305" w:rsidRPr="00030305" w:rsidRDefault="00030305" w:rsidP="00030305"/>
    <w:p w14:paraId="52D92CDB" w14:textId="77777777" w:rsidR="00030305" w:rsidRDefault="00030305" w:rsidP="00030305">
      <w:pPr>
        <w:pStyle w:val="a7"/>
        <w:numPr>
          <w:ilvl w:val="0"/>
          <w:numId w:val="7"/>
        </w:numPr>
        <w:ind w:left="1267" w:firstLineChars="0" w:hanging="547"/>
        <w:jc w:val="both"/>
      </w:pPr>
      <w:bookmarkStart w:id="3185" w:name="NN23_59"/>
      <w:r w:rsidRPr="00030305">
        <w:rPr>
          <w:rFonts w:hint="eastAsia"/>
        </w:rPr>
        <w:t>违约概率</w:t>
      </w:r>
      <w:r w:rsidRPr="00030305">
        <w:rPr>
          <w:rFonts w:hint="eastAsia"/>
        </w:rPr>
        <w:t>(PD)</w:t>
      </w:r>
      <w:r w:rsidRPr="00030305">
        <w:rPr>
          <w:rFonts w:hint="eastAsia"/>
        </w:rPr>
        <w:t>：是指借款人在未来</w:t>
      </w:r>
      <w:r w:rsidRPr="00030305">
        <w:rPr>
          <w:rFonts w:hint="eastAsia"/>
        </w:rPr>
        <w:t>12</w:t>
      </w:r>
      <w:r w:rsidRPr="00030305">
        <w:rPr>
          <w:rFonts w:hint="eastAsia"/>
        </w:rPr>
        <w:t>个月或者在整个剩余存续期发生违约的可能性；</w:t>
      </w:r>
    </w:p>
    <w:bookmarkEnd w:id="3185"/>
    <w:p w14:paraId="709AABF7" w14:textId="77777777" w:rsidR="00030305" w:rsidRPr="00030305" w:rsidRDefault="00030305" w:rsidP="00030305">
      <w:pPr>
        <w:pStyle w:val="a7"/>
        <w:ind w:firstLineChars="0" w:firstLine="480"/>
      </w:pPr>
    </w:p>
    <w:p w14:paraId="78C41DD6" w14:textId="77777777" w:rsidR="00030305" w:rsidRDefault="00030305" w:rsidP="00030305">
      <w:pPr>
        <w:pStyle w:val="a7"/>
        <w:numPr>
          <w:ilvl w:val="0"/>
          <w:numId w:val="8"/>
        </w:numPr>
        <w:ind w:left="1267" w:firstLineChars="0" w:hanging="547"/>
        <w:jc w:val="both"/>
      </w:pPr>
      <w:bookmarkStart w:id="3186" w:name="NN23_60"/>
      <w:r w:rsidRPr="00030305">
        <w:rPr>
          <w:rFonts w:hint="eastAsia"/>
        </w:rPr>
        <w:tab/>
      </w:r>
      <w:r w:rsidRPr="00030305">
        <w:rPr>
          <w:rFonts w:hint="eastAsia"/>
        </w:rPr>
        <w:t>违约损失率</w:t>
      </w:r>
      <w:r w:rsidRPr="00030305">
        <w:rPr>
          <w:rFonts w:hint="eastAsia"/>
        </w:rPr>
        <w:t>(LGD)</w:t>
      </w:r>
      <w:r w:rsidRPr="00030305">
        <w:rPr>
          <w:rFonts w:hint="eastAsia"/>
        </w:rPr>
        <w:t>：是指贷款违约导致的损失金额占该违约债项风险暴露的比例；</w:t>
      </w:r>
    </w:p>
    <w:bookmarkEnd w:id="3186"/>
    <w:p w14:paraId="16B9855E" w14:textId="77777777" w:rsidR="00030305" w:rsidRPr="00030305" w:rsidRDefault="00030305" w:rsidP="00030305">
      <w:pPr>
        <w:pStyle w:val="a7"/>
        <w:ind w:firstLineChars="0" w:firstLine="480"/>
      </w:pPr>
    </w:p>
    <w:p w14:paraId="663E2CE8" w14:textId="77777777" w:rsidR="00030305" w:rsidRDefault="00030305" w:rsidP="00030305">
      <w:pPr>
        <w:pStyle w:val="a7"/>
        <w:numPr>
          <w:ilvl w:val="0"/>
          <w:numId w:val="9"/>
        </w:numPr>
        <w:ind w:left="1267" w:firstLineChars="0" w:hanging="547"/>
        <w:jc w:val="both"/>
      </w:pPr>
      <w:bookmarkStart w:id="3187" w:name="NN23_61"/>
      <w:r w:rsidRPr="00030305">
        <w:rPr>
          <w:rFonts w:hint="eastAsia"/>
        </w:rPr>
        <w:tab/>
      </w:r>
      <w:r w:rsidRPr="00030305">
        <w:rPr>
          <w:rFonts w:hint="eastAsia"/>
        </w:rPr>
        <w:t>违约风险暴露</w:t>
      </w:r>
      <w:r w:rsidRPr="00030305">
        <w:rPr>
          <w:rFonts w:hint="eastAsia"/>
        </w:rPr>
        <w:t>(EAD)</w:t>
      </w:r>
      <w:r w:rsidRPr="00030305">
        <w:rPr>
          <w:rFonts w:hint="eastAsia"/>
        </w:rPr>
        <w:t>：是指某类贷款的风险暴露敞口。</w:t>
      </w:r>
    </w:p>
    <w:bookmarkEnd w:id="3187"/>
    <w:p w14:paraId="7A4D9E3D" w14:textId="77777777" w:rsidR="00030305" w:rsidRPr="00030305" w:rsidRDefault="00030305" w:rsidP="00030305">
      <w:pPr>
        <w:pStyle w:val="a7"/>
        <w:ind w:firstLineChars="0" w:firstLine="480"/>
      </w:pPr>
    </w:p>
    <w:p w14:paraId="0EBC81D3" w14:textId="77777777" w:rsidR="00030305" w:rsidRDefault="00030305" w:rsidP="00030305">
      <w:pPr>
        <w:pStyle w:val="a7"/>
        <w:ind w:left="720" w:firstLineChars="0" w:firstLine="0"/>
        <w:jc w:val="both"/>
      </w:pPr>
      <w:bookmarkStart w:id="3188" w:name="NN23_63"/>
      <w:r w:rsidRPr="00030305">
        <w:rPr>
          <w:rFonts w:hint="eastAsia"/>
        </w:rPr>
        <w:t>以上输入</w:t>
      </w:r>
      <w:proofErr w:type="gramStart"/>
      <w:r w:rsidRPr="00030305">
        <w:rPr>
          <w:rFonts w:hint="eastAsia"/>
        </w:rPr>
        <w:t>值来自</w:t>
      </w:r>
      <w:proofErr w:type="gramEnd"/>
      <w:r w:rsidRPr="00030305">
        <w:rPr>
          <w:rFonts w:hint="eastAsia"/>
        </w:rPr>
        <w:t>于本公司研发的统计模型、历史数据，并考虑前瞻性信息。</w:t>
      </w:r>
    </w:p>
    <w:bookmarkEnd w:id="3188"/>
    <w:p w14:paraId="70CD3246" w14:textId="77777777" w:rsidR="00030305" w:rsidRPr="00030305" w:rsidRDefault="00030305" w:rsidP="00030305">
      <w:pPr>
        <w:pStyle w:val="a7"/>
        <w:ind w:firstLineChars="0" w:firstLine="480"/>
      </w:pPr>
    </w:p>
    <w:p w14:paraId="0B0E913B" w14:textId="77777777" w:rsidR="00030305" w:rsidRDefault="00030305" w:rsidP="00030305">
      <w:pPr>
        <w:pStyle w:val="1"/>
        <w:ind w:left="1440" w:hanging="720"/>
      </w:pPr>
      <w:r w:rsidRPr="00030305">
        <w:rPr>
          <w:rFonts w:hint="eastAsia"/>
        </w:rPr>
        <w:t>(iv)</w:t>
      </w:r>
      <w:r w:rsidRPr="00030305">
        <w:rPr>
          <w:rFonts w:hint="eastAsia"/>
        </w:rPr>
        <w:tab/>
      </w:r>
      <w:r w:rsidRPr="00030305">
        <w:rPr>
          <w:rFonts w:hint="eastAsia"/>
        </w:rPr>
        <w:t>考虑前瞻性信息</w:t>
      </w:r>
    </w:p>
    <w:p w14:paraId="48E64A31" w14:textId="77777777" w:rsidR="00030305" w:rsidRDefault="00030305" w:rsidP="00030305"/>
    <w:p w14:paraId="45B917C3" w14:textId="77777777" w:rsidR="00030305" w:rsidRDefault="00030305" w:rsidP="00030305">
      <w:pPr>
        <w:ind w:left="720"/>
        <w:jc w:val="both"/>
      </w:pPr>
      <w:bookmarkStart w:id="3189" w:name="NN23_67"/>
      <w:r w:rsidRPr="00030305">
        <w:rPr>
          <w:rFonts w:hint="eastAsia"/>
        </w:rPr>
        <w:t>本公司在合理的成本和时间范围内运用前瞻性信息测量预期信用损失，本公司在报告期内未对预测的技术、重要的假设做出改变。</w:t>
      </w:r>
    </w:p>
    <w:bookmarkEnd w:id="3189"/>
    <w:p w14:paraId="68D16523"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4421CCA0"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5FB3F8F4" w14:textId="77777777" w:rsidR="00030305" w:rsidRDefault="00030305" w:rsidP="00030305">
      <w:pPr>
        <w:tabs>
          <w:tab w:val="left" w:pos="720"/>
        </w:tabs>
        <w:jc w:val="both"/>
      </w:pPr>
    </w:p>
    <w:p w14:paraId="166298E3"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5F8FF3AF" w14:textId="77777777" w:rsidR="00030305" w:rsidRDefault="00030305" w:rsidP="00030305">
      <w:pPr>
        <w:tabs>
          <w:tab w:val="left" w:pos="720"/>
        </w:tabs>
        <w:ind w:left="720" w:hanging="720"/>
      </w:pPr>
    </w:p>
    <w:p w14:paraId="30847BC2"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658C8CA1" w14:textId="77777777" w:rsidR="00030305" w:rsidRDefault="00030305" w:rsidP="00030305">
      <w:pPr>
        <w:tabs>
          <w:tab w:val="left" w:pos="1440"/>
        </w:tabs>
        <w:ind w:left="2160" w:hanging="1440"/>
      </w:pPr>
    </w:p>
    <w:p w14:paraId="5BFBDD72" w14:textId="77777777" w:rsidR="00030305" w:rsidRDefault="00030305" w:rsidP="00030305">
      <w:pPr>
        <w:tabs>
          <w:tab w:val="left" w:pos="720"/>
        </w:tabs>
        <w:ind w:left="1440" w:hanging="720"/>
      </w:pPr>
      <w:r w:rsidRPr="00030305">
        <w:rPr>
          <w:rFonts w:hint="eastAsia"/>
          <w:i/>
        </w:rPr>
        <w:t>1)</w:t>
      </w:r>
      <w:r w:rsidRPr="00030305">
        <w:rPr>
          <w:rFonts w:hint="eastAsia"/>
          <w:i/>
        </w:rPr>
        <w:tab/>
      </w:r>
      <w:r w:rsidRPr="00030305">
        <w:rPr>
          <w:rFonts w:hint="eastAsia"/>
          <w:i/>
        </w:rPr>
        <w:t>风险资产减值</w:t>
      </w:r>
      <w:r w:rsidRPr="00030305">
        <w:rPr>
          <w:rFonts w:hint="eastAsia"/>
        </w:rPr>
        <w:t xml:space="preserve"> - </w:t>
      </w:r>
      <w:r w:rsidRPr="00030305">
        <w:rPr>
          <w:rFonts w:hint="eastAsia"/>
        </w:rPr>
        <w:t>续</w:t>
      </w:r>
    </w:p>
    <w:p w14:paraId="686B39E6" w14:textId="77777777" w:rsidR="00030305" w:rsidRDefault="00030305" w:rsidP="00030305">
      <w:pPr>
        <w:tabs>
          <w:tab w:val="left" w:pos="720"/>
        </w:tabs>
        <w:ind w:left="1440" w:hanging="720"/>
      </w:pPr>
    </w:p>
    <w:p w14:paraId="74992470" w14:textId="77777777" w:rsidR="00030305" w:rsidRDefault="00030305" w:rsidP="00030305">
      <w:pPr>
        <w:pStyle w:val="1"/>
        <w:ind w:left="1440" w:hanging="720"/>
      </w:pPr>
      <w:r w:rsidRPr="00030305">
        <w:rPr>
          <w:rFonts w:hint="eastAsia"/>
        </w:rPr>
        <w:t>(v)</w:t>
      </w:r>
      <w:r w:rsidRPr="00030305">
        <w:rPr>
          <w:rFonts w:hint="eastAsia"/>
        </w:rPr>
        <w:tab/>
      </w:r>
      <w:r w:rsidRPr="00030305">
        <w:rPr>
          <w:rFonts w:hint="eastAsia"/>
        </w:rPr>
        <w:t>按照相同的风险特征进行分类</w:t>
      </w:r>
    </w:p>
    <w:p w14:paraId="3217CE81" w14:textId="77777777" w:rsidR="00030305" w:rsidRDefault="00030305" w:rsidP="00030305"/>
    <w:p w14:paraId="565A0168" w14:textId="77777777" w:rsidR="00030305" w:rsidRDefault="00030305" w:rsidP="00030305">
      <w:pPr>
        <w:ind w:left="720"/>
        <w:jc w:val="both"/>
      </w:pPr>
      <w:bookmarkStart w:id="3190" w:name="NN23_71"/>
      <w:r w:rsidRPr="00030305">
        <w:rPr>
          <w:rFonts w:hint="eastAsia"/>
        </w:rPr>
        <w:t>本公司将主要贷款业务分为企业和个人贷款。其中个人贷款业务按业务类型分类为</w:t>
      </w:r>
      <w:proofErr w:type="gramStart"/>
      <w:r w:rsidRPr="00030305">
        <w:rPr>
          <w:rFonts w:hint="eastAsia"/>
        </w:rPr>
        <w:t>薪易贷</w:t>
      </w:r>
      <w:proofErr w:type="gramEnd"/>
      <w:r w:rsidRPr="00030305">
        <w:rPr>
          <w:rFonts w:hint="eastAsia"/>
        </w:rPr>
        <w:t>、生意贷、楼易贷、车主</w:t>
      </w:r>
      <w:proofErr w:type="gramStart"/>
      <w:r w:rsidRPr="00030305">
        <w:rPr>
          <w:rFonts w:hint="eastAsia"/>
        </w:rPr>
        <w:t>贷以及房押贷</w:t>
      </w:r>
      <w:proofErr w:type="gramEnd"/>
      <w:r w:rsidRPr="00030305">
        <w:rPr>
          <w:rFonts w:hint="eastAsia"/>
        </w:rPr>
        <w:t>等。</w:t>
      </w:r>
    </w:p>
    <w:bookmarkEnd w:id="3190"/>
    <w:p w14:paraId="55F4C4C0" w14:textId="77777777" w:rsidR="00030305" w:rsidRPr="00030305" w:rsidRDefault="00030305" w:rsidP="00030305"/>
    <w:p w14:paraId="2A2CEF04" w14:textId="77777777" w:rsidR="00030305" w:rsidRDefault="00030305" w:rsidP="00030305">
      <w:pPr>
        <w:pStyle w:val="1"/>
        <w:ind w:left="1440" w:hanging="720"/>
      </w:pPr>
      <w:r w:rsidRPr="00030305">
        <w:rPr>
          <w:rFonts w:hint="eastAsia"/>
        </w:rPr>
        <w:t>(vi)</w:t>
      </w:r>
      <w:r w:rsidRPr="00030305">
        <w:rPr>
          <w:rFonts w:hint="eastAsia"/>
        </w:rPr>
        <w:tab/>
      </w:r>
      <w:r w:rsidRPr="00030305">
        <w:rPr>
          <w:rFonts w:hint="eastAsia"/>
        </w:rPr>
        <w:t>最大风险</w:t>
      </w:r>
    </w:p>
    <w:p w14:paraId="18DA2A32" w14:textId="77777777" w:rsidR="00030305" w:rsidRDefault="00030305" w:rsidP="00030305"/>
    <w:p w14:paraId="04918D6B" w14:textId="77777777" w:rsidR="00030305" w:rsidRDefault="00030305" w:rsidP="00030305">
      <w:pPr>
        <w:ind w:left="720"/>
        <w:jc w:val="both"/>
      </w:pPr>
      <w:bookmarkStart w:id="3191" w:name="NN23_75"/>
      <w:r w:rsidRPr="00030305">
        <w:rPr>
          <w:rFonts w:hint="eastAsia"/>
        </w:rPr>
        <w:t>在不考虑抵质押品或其他信用增级的情况下，本公司所承受的信用风险最大敞口金额即为资产负债表中相关金融资产信贷承诺的账面金额合计。</w:t>
      </w:r>
    </w:p>
    <w:bookmarkEnd w:id="3191"/>
    <w:p w14:paraId="5EEAFFC3" w14:textId="77777777" w:rsidR="00030305" w:rsidRPr="00030305" w:rsidRDefault="00030305" w:rsidP="00030305"/>
    <w:p w14:paraId="7862B706" w14:textId="77777777" w:rsidR="00030305" w:rsidRDefault="00030305" w:rsidP="00030305">
      <w:pPr>
        <w:pStyle w:val="1"/>
        <w:ind w:left="1440" w:hanging="720"/>
        <w:rPr>
          <w:i/>
        </w:rPr>
      </w:pPr>
      <w:r w:rsidRPr="00030305">
        <w:rPr>
          <w:rFonts w:hint="eastAsia"/>
          <w:i/>
        </w:rPr>
        <w:t>2)</w:t>
      </w:r>
      <w:r w:rsidRPr="00030305">
        <w:rPr>
          <w:rFonts w:hint="eastAsia"/>
          <w:i/>
        </w:rPr>
        <w:tab/>
      </w:r>
      <w:r w:rsidRPr="00030305">
        <w:rPr>
          <w:rFonts w:hint="eastAsia"/>
          <w:i/>
        </w:rPr>
        <w:t>发放贷款和</w:t>
      </w:r>
      <w:proofErr w:type="gramStart"/>
      <w:r w:rsidRPr="00030305">
        <w:rPr>
          <w:rFonts w:hint="eastAsia"/>
          <w:i/>
        </w:rPr>
        <w:t>垫款总</w:t>
      </w:r>
      <w:proofErr w:type="gramEnd"/>
      <w:r w:rsidRPr="00030305">
        <w:rPr>
          <w:rFonts w:hint="eastAsia"/>
          <w:i/>
        </w:rPr>
        <w:t>信用风险敞口列示如下</w:t>
      </w:r>
    </w:p>
    <w:p w14:paraId="7E14638D" w14:textId="77777777" w:rsidR="00030305" w:rsidRDefault="00030305" w:rsidP="00030305"/>
    <w:p w14:paraId="6F3C1A85" w14:textId="77777777" w:rsidR="00030305" w:rsidRDefault="00030305" w:rsidP="00030305">
      <w:pPr>
        <w:tabs>
          <w:tab w:val="center" w:pos="5283"/>
          <w:tab w:val="center" w:pos="7198"/>
          <w:tab w:val="center" w:pos="9113"/>
        </w:tabs>
        <w:ind w:left="689"/>
      </w:pPr>
      <w:bookmarkStart w:id="3192" w:name="TabStop_N_23_79_0"/>
      <w:bookmarkStart w:id="3193" w:name="N23_79_0"/>
      <w:bookmarkStart w:id="3194" w:name="TabStop_N_23_79_1"/>
      <w:bookmarkStart w:id="3195" w:name="N23_79_1"/>
      <w:bookmarkEnd w:id="3192"/>
      <w:bookmarkEnd w:id="3193"/>
      <w:bookmarkEnd w:id="3194"/>
      <w:bookmarkEnd w:id="3195"/>
      <w:r w:rsidRPr="00030305">
        <w:rPr>
          <w:rFonts w:hint="eastAsia"/>
        </w:rPr>
        <w:tab/>
      </w:r>
      <w:r w:rsidRPr="00030305">
        <w:rPr>
          <w:rFonts w:hint="eastAsia"/>
        </w:rPr>
        <w:tab/>
      </w:r>
      <w:bookmarkStart w:id="3196" w:name="TabStop_N_23_79_2"/>
      <w:bookmarkStart w:id="3197" w:name="N23_79_2"/>
      <w:r w:rsidRPr="00030305">
        <w:rPr>
          <w:rFonts w:hint="eastAsia"/>
        </w:rPr>
        <w:t>2023</w:t>
      </w:r>
      <w:r w:rsidRPr="00030305">
        <w:rPr>
          <w:rFonts w:hint="eastAsia"/>
        </w:rPr>
        <w:t>年</w:t>
      </w:r>
      <w:bookmarkEnd w:id="3196"/>
      <w:bookmarkEnd w:id="3197"/>
      <w:r w:rsidRPr="00030305">
        <w:rPr>
          <w:rFonts w:hint="eastAsia"/>
        </w:rPr>
        <w:tab/>
      </w:r>
      <w:bookmarkStart w:id="3198" w:name="TabStop_N_23_79_3"/>
      <w:bookmarkStart w:id="3199" w:name="N23_79_3"/>
      <w:r w:rsidRPr="00030305">
        <w:rPr>
          <w:rFonts w:hint="eastAsia"/>
        </w:rPr>
        <w:t>2022</w:t>
      </w:r>
      <w:r w:rsidRPr="00030305">
        <w:rPr>
          <w:rFonts w:hint="eastAsia"/>
        </w:rPr>
        <w:t>年</w:t>
      </w:r>
      <w:bookmarkEnd w:id="3198"/>
      <w:bookmarkEnd w:id="3199"/>
    </w:p>
    <w:p w14:paraId="6FD25BB9" w14:textId="77777777" w:rsidR="00030305" w:rsidRDefault="00030305" w:rsidP="00030305">
      <w:pPr>
        <w:tabs>
          <w:tab w:val="center" w:pos="5283"/>
          <w:tab w:val="center" w:pos="7198"/>
          <w:tab w:val="center" w:pos="9113"/>
        </w:tabs>
        <w:snapToGrid w:val="0"/>
        <w:ind w:left="689"/>
        <w:rPr>
          <w:u w:val="single"/>
        </w:rPr>
      </w:pPr>
      <w:bookmarkStart w:id="3200" w:name="TabStop_N_23_80_0"/>
      <w:bookmarkStart w:id="3201" w:name="N23_80_0"/>
      <w:bookmarkStart w:id="3202" w:name="TabStop_N_23_80_1"/>
      <w:bookmarkStart w:id="3203" w:name="N23_80_1"/>
      <w:bookmarkEnd w:id="3200"/>
      <w:bookmarkEnd w:id="3201"/>
      <w:bookmarkEnd w:id="3202"/>
      <w:bookmarkEnd w:id="3203"/>
      <w:r w:rsidRPr="00030305">
        <w:rPr>
          <w:rFonts w:hint="eastAsia"/>
        </w:rPr>
        <w:tab/>
      </w:r>
      <w:r w:rsidRPr="00030305">
        <w:rPr>
          <w:rFonts w:hint="eastAsia"/>
        </w:rPr>
        <w:tab/>
      </w:r>
      <w:bookmarkStart w:id="3204" w:name="TabStop_N_23_80_2"/>
      <w:bookmarkStart w:id="3205" w:name="N23_80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204"/>
      <w:bookmarkEnd w:id="3205"/>
      <w:r w:rsidRPr="00030305">
        <w:rPr>
          <w:rFonts w:hint="eastAsia"/>
        </w:rPr>
        <w:tab/>
      </w:r>
      <w:bookmarkStart w:id="3206" w:name="TabStop_N_23_80_3"/>
      <w:bookmarkStart w:id="3207" w:name="N23_80_3"/>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206"/>
      <w:bookmarkEnd w:id="3207"/>
    </w:p>
    <w:p w14:paraId="7415A856" w14:textId="77777777" w:rsidR="00030305" w:rsidRDefault="00030305" w:rsidP="00030305">
      <w:pPr>
        <w:tabs>
          <w:tab w:val="center" w:pos="5283"/>
          <w:tab w:val="center" w:pos="7198"/>
          <w:tab w:val="center" w:pos="9113"/>
        </w:tabs>
        <w:snapToGrid w:val="0"/>
        <w:ind w:left="689"/>
      </w:pPr>
      <w:bookmarkStart w:id="3208" w:name="TabStop_N_23_81_0"/>
      <w:bookmarkStart w:id="3209" w:name="N23_81_0"/>
      <w:bookmarkStart w:id="3210" w:name="TabStop_N_23_81_1"/>
      <w:bookmarkStart w:id="3211" w:name="N23_81_1"/>
      <w:bookmarkEnd w:id="3208"/>
      <w:bookmarkEnd w:id="3209"/>
      <w:bookmarkEnd w:id="3210"/>
      <w:bookmarkEnd w:id="3211"/>
      <w:r w:rsidRPr="00030305">
        <w:rPr>
          <w:rFonts w:hint="eastAsia"/>
        </w:rPr>
        <w:tab/>
      </w:r>
      <w:r w:rsidRPr="00030305">
        <w:rPr>
          <w:rFonts w:hint="eastAsia"/>
        </w:rPr>
        <w:tab/>
      </w:r>
      <w:bookmarkStart w:id="3212" w:name="TabStop_N_23_81_2"/>
      <w:bookmarkStart w:id="3213" w:name="N23_81_2"/>
      <w:r w:rsidRPr="00030305">
        <w:rPr>
          <w:rFonts w:hint="eastAsia"/>
        </w:rPr>
        <w:t>人民币元</w:t>
      </w:r>
      <w:bookmarkEnd w:id="3212"/>
      <w:bookmarkEnd w:id="3213"/>
      <w:r w:rsidRPr="00030305">
        <w:rPr>
          <w:rFonts w:hint="eastAsia"/>
        </w:rPr>
        <w:tab/>
      </w:r>
      <w:bookmarkStart w:id="3214" w:name="TabStop_N_23_81_3"/>
      <w:bookmarkStart w:id="3215" w:name="N23_81_3"/>
      <w:r w:rsidRPr="00030305">
        <w:rPr>
          <w:rFonts w:hint="eastAsia"/>
        </w:rPr>
        <w:t>人民币元</w:t>
      </w:r>
      <w:bookmarkEnd w:id="3214"/>
      <w:bookmarkEnd w:id="3215"/>
    </w:p>
    <w:p w14:paraId="7DE7ED3D" w14:textId="77777777" w:rsidR="00030305" w:rsidRDefault="00030305" w:rsidP="00030305">
      <w:pPr>
        <w:tabs>
          <w:tab w:val="center" w:pos="5283"/>
          <w:tab w:val="right" w:pos="8251"/>
          <w:tab w:val="right" w:pos="10166"/>
        </w:tabs>
        <w:snapToGrid w:val="0"/>
        <w:ind w:left="689"/>
      </w:pPr>
      <w:bookmarkStart w:id="3216" w:name="TabStop_N_23_82_0"/>
      <w:bookmarkStart w:id="3217" w:name="N23_82_0"/>
      <w:bookmarkStart w:id="3218" w:name="TabStop_N_23_82_1"/>
      <w:bookmarkStart w:id="3219" w:name="N23_82_1"/>
      <w:bookmarkStart w:id="3220" w:name="TabStop_N_23_82_2"/>
      <w:bookmarkStart w:id="3221" w:name="N23_82_2"/>
      <w:bookmarkStart w:id="3222" w:name="TabStop_N_23_82_3"/>
      <w:bookmarkStart w:id="3223" w:name="N23_82_3"/>
      <w:bookmarkEnd w:id="3216"/>
      <w:bookmarkEnd w:id="3217"/>
      <w:bookmarkEnd w:id="3218"/>
      <w:bookmarkEnd w:id="3219"/>
      <w:bookmarkEnd w:id="3220"/>
      <w:bookmarkEnd w:id="3221"/>
      <w:bookmarkEnd w:id="3222"/>
      <w:bookmarkEnd w:id="3223"/>
      <w:r w:rsidRPr="00030305">
        <w:tab/>
      </w:r>
      <w:r w:rsidRPr="00030305">
        <w:tab/>
      </w:r>
      <w:r w:rsidRPr="00030305">
        <w:tab/>
      </w:r>
    </w:p>
    <w:p w14:paraId="4585430F" w14:textId="77777777" w:rsidR="00030305" w:rsidRDefault="00030305" w:rsidP="00030305">
      <w:pPr>
        <w:tabs>
          <w:tab w:val="center" w:pos="5283"/>
          <w:tab w:val="right" w:pos="8251"/>
          <w:tab w:val="right" w:pos="10166"/>
        </w:tabs>
        <w:snapToGrid w:val="0"/>
        <w:ind w:left="689"/>
      </w:pPr>
      <w:bookmarkStart w:id="3224" w:name="TabStop_N_23_83_0"/>
      <w:bookmarkStart w:id="3225" w:name="N23_83_0"/>
      <w:r w:rsidRPr="00030305">
        <w:rPr>
          <w:rFonts w:hint="eastAsia"/>
        </w:rPr>
        <w:t>信用风险未发生显著增加</w:t>
      </w:r>
      <w:bookmarkStart w:id="3226" w:name="TabStop_N_23_83_1"/>
      <w:bookmarkStart w:id="3227" w:name="N23_83_1"/>
      <w:bookmarkEnd w:id="3224"/>
      <w:bookmarkEnd w:id="3225"/>
      <w:bookmarkEnd w:id="3226"/>
      <w:bookmarkEnd w:id="3227"/>
      <w:r w:rsidRPr="00030305">
        <w:rPr>
          <w:rFonts w:hint="eastAsia"/>
        </w:rPr>
        <w:tab/>
      </w:r>
      <w:r w:rsidRPr="00030305">
        <w:rPr>
          <w:rFonts w:hint="eastAsia"/>
        </w:rPr>
        <w:tab/>
      </w:r>
      <w:bookmarkStart w:id="3228" w:name="TabStop_N_23_83_2"/>
      <w:bookmarkStart w:id="3229" w:name="N23_83_2"/>
      <w:r w:rsidRPr="00030305">
        <w:rPr>
          <w:rFonts w:hint="eastAsia"/>
        </w:rPr>
        <w:t>61,442,772</w:t>
      </w:r>
      <w:bookmarkEnd w:id="3228"/>
      <w:bookmarkEnd w:id="3229"/>
      <w:r w:rsidRPr="00030305">
        <w:rPr>
          <w:rFonts w:hint="eastAsia"/>
        </w:rPr>
        <w:tab/>
      </w:r>
      <w:bookmarkStart w:id="3230" w:name="TabStop_N_23_83_3"/>
      <w:bookmarkStart w:id="3231" w:name="N23_83_3"/>
      <w:r w:rsidRPr="00030305">
        <w:rPr>
          <w:rFonts w:hint="eastAsia"/>
        </w:rPr>
        <w:t>119,406,973</w:t>
      </w:r>
      <w:bookmarkEnd w:id="3230"/>
      <w:bookmarkEnd w:id="3231"/>
    </w:p>
    <w:p w14:paraId="246A60B5" w14:textId="77777777" w:rsidR="00030305" w:rsidRDefault="00030305" w:rsidP="00030305">
      <w:pPr>
        <w:tabs>
          <w:tab w:val="center" w:pos="5283"/>
          <w:tab w:val="right" w:pos="8251"/>
          <w:tab w:val="right" w:pos="10166"/>
        </w:tabs>
        <w:snapToGrid w:val="0"/>
        <w:ind w:left="689"/>
      </w:pPr>
      <w:bookmarkStart w:id="3232" w:name="TabStop_N_23_84_0"/>
      <w:bookmarkStart w:id="3233" w:name="N23_84_0"/>
      <w:r w:rsidRPr="00030305">
        <w:rPr>
          <w:rFonts w:hint="eastAsia"/>
        </w:rPr>
        <w:t>信用风险显著增加但未发生减值</w:t>
      </w:r>
      <w:bookmarkEnd w:id="3232"/>
      <w:bookmarkEnd w:id="3233"/>
      <w:r w:rsidRPr="00030305">
        <w:rPr>
          <w:rFonts w:hint="eastAsia"/>
        </w:rPr>
        <w:tab/>
      </w:r>
      <w:bookmarkStart w:id="3234" w:name="TabStop_N_23_84_1"/>
      <w:bookmarkStart w:id="3235" w:name="N23_84_1"/>
      <w:r w:rsidRPr="00030305">
        <w:rPr>
          <w:rFonts w:hint="eastAsia"/>
        </w:rPr>
        <w:t>(</w:t>
      </w:r>
      <w:proofErr w:type="spellStart"/>
      <w:r w:rsidRPr="00030305">
        <w:rPr>
          <w:rFonts w:hint="eastAsia"/>
        </w:rPr>
        <w:t>i</w:t>
      </w:r>
      <w:proofErr w:type="spellEnd"/>
      <w:r w:rsidRPr="00030305">
        <w:rPr>
          <w:rFonts w:hint="eastAsia"/>
        </w:rPr>
        <w:t>)</w:t>
      </w:r>
      <w:bookmarkEnd w:id="3234"/>
      <w:bookmarkEnd w:id="3235"/>
      <w:r w:rsidRPr="00030305">
        <w:rPr>
          <w:rFonts w:hint="eastAsia"/>
        </w:rPr>
        <w:tab/>
      </w:r>
      <w:bookmarkStart w:id="3236" w:name="TabStop_N_23_84_2"/>
      <w:bookmarkStart w:id="3237" w:name="N23_84_2"/>
      <w:r w:rsidRPr="00030305">
        <w:rPr>
          <w:rFonts w:hint="eastAsia"/>
        </w:rPr>
        <w:t>1,949,221</w:t>
      </w:r>
      <w:bookmarkEnd w:id="3236"/>
      <w:bookmarkEnd w:id="3237"/>
      <w:r w:rsidRPr="00030305">
        <w:rPr>
          <w:rFonts w:hint="eastAsia"/>
        </w:rPr>
        <w:tab/>
      </w:r>
      <w:bookmarkStart w:id="3238" w:name="TabStop_N_23_84_3"/>
      <w:bookmarkStart w:id="3239" w:name="N23_84_3"/>
      <w:r w:rsidRPr="00030305">
        <w:rPr>
          <w:rFonts w:hint="eastAsia"/>
        </w:rPr>
        <w:t>3,985,091</w:t>
      </w:r>
      <w:bookmarkEnd w:id="3238"/>
      <w:bookmarkEnd w:id="3239"/>
    </w:p>
    <w:p w14:paraId="200CB375" w14:textId="77777777" w:rsidR="00030305" w:rsidRDefault="00030305" w:rsidP="00030305">
      <w:pPr>
        <w:tabs>
          <w:tab w:val="center" w:pos="5283"/>
          <w:tab w:val="right" w:pos="8251"/>
          <w:tab w:val="right" w:pos="10166"/>
        </w:tabs>
        <w:snapToGrid w:val="0"/>
        <w:ind w:left="689"/>
      </w:pPr>
      <w:bookmarkStart w:id="3240" w:name="TabStop_N_23_85_0"/>
      <w:bookmarkStart w:id="3241" w:name="N23_85_0"/>
      <w:r w:rsidRPr="00030305">
        <w:rPr>
          <w:rFonts w:hint="eastAsia"/>
        </w:rPr>
        <w:t>已发生信用减值</w:t>
      </w:r>
      <w:bookmarkEnd w:id="3240"/>
      <w:bookmarkEnd w:id="3241"/>
      <w:r w:rsidRPr="00030305">
        <w:rPr>
          <w:rFonts w:hint="eastAsia"/>
        </w:rPr>
        <w:tab/>
      </w:r>
      <w:bookmarkStart w:id="3242" w:name="TabStop_N_23_85_1"/>
      <w:bookmarkStart w:id="3243" w:name="N23_85_1"/>
      <w:r w:rsidRPr="00030305">
        <w:rPr>
          <w:rFonts w:hint="eastAsia"/>
        </w:rPr>
        <w:t>(ii)</w:t>
      </w:r>
      <w:bookmarkEnd w:id="3242"/>
      <w:bookmarkEnd w:id="3243"/>
      <w:r w:rsidRPr="00030305">
        <w:rPr>
          <w:rFonts w:hint="eastAsia"/>
        </w:rPr>
        <w:tab/>
      </w:r>
      <w:bookmarkStart w:id="3244" w:name="TabStop_N_23_85_2"/>
      <w:bookmarkStart w:id="3245" w:name="N23_85_2"/>
      <w:r w:rsidRPr="00030305">
        <w:rPr>
          <w:rFonts w:hint="eastAsia"/>
        </w:rPr>
        <w:t>111,646,311</w:t>
      </w:r>
      <w:bookmarkEnd w:id="3244"/>
      <w:bookmarkEnd w:id="3245"/>
      <w:r w:rsidRPr="00030305">
        <w:rPr>
          <w:rFonts w:hint="eastAsia"/>
        </w:rPr>
        <w:tab/>
      </w:r>
      <w:bookmarkStart w:id="3246" w:name="TabStop_N_23_85_3"/>
      <w:bookmarkStart w:id="3247" w:name="N23_85_3"/>
      <w:r w:rsidRPr="00030305">
        <w:rPr>
          <w:rFonts w:hint="eastAsia"/>
        </w:rPr>
        <w:t>164,837,390</w:t>
      </w:r>
      <w:bookmarkEnd w:id="3246"/>
      <w:bookmarkEnd w:id="3247"/>
    </w:p>
    <w:p w14:paraId="224D4FB8" w14:textId="77777777" w:rsidR="00030305" w:rsidRDefault="00030305" w:rsidP="00030305">
      <w:pPr>
        <w:tabs>
          <w:tab w:val="right" w:pos="5283"/>
          <w:tab w:val="right" w:pos="8251"/>
          <w:tab w:val="right" w:pos="10166"/>
        </w:tabs>
        <w:snapToGrid w:val="0"/>
        <w:spacing w:after="140" w:line="25" w:lineRule="auto"/>
        <w:ind w:left="689"/>
        <w:rPr>
          <w:color w:val="FFFFFF"/>
          <w:u w:val="single" w:color="000000"/>
        </w:rPr>
      </w:pPr>
      <w:bookmarkStart w:id="3248" w:name="TabStop_N_underline_23_85_0"/>
      <w:bookmarkStart w:id="3249" w:name="Nunderline_23_85_0"/>
      <w:bookmarkStart w:id="3250" w:name="TabStop_N_underline_23_85_1"/>
      <w:bookmarkStart w:id="3251" w:name="Nunderline_23_85_1"/>
      <w:bookmarkEnd w:id="3248"/>
      <w:bookmarkEnd w:id="3249"/>
      <w:bookmarkEnd w:id="3250"/>
      <w:bookmarkEnd w:id="3251"/>
      <w:r w:rsidRPr="00030305">
        <w:rPr>
          <w:color w:val="FFFFFF"/>
          <w:u w:color="000000"/>
        </w:rPr>
        <w:tab/>
      </w:r>
      <w:r w:rsidRPr="00030305">
        <w:rPr>
          <w:color w:val="FFFFFF"/>
          <w:u w:color="000000"/>
        </w:rPr>
        <w:tab/>
      </w:r>
      <w:bookmarkStart w:id="3252" w:name="TabStop_N_underline_23_85_2"/>
      <w:bookmarkStart w:id="3253" w:name="Nunderline_23_85_2"/>
      <w:r w:rsidRPr="00030305">
        <w:rPr>
          <w:color w:val="FFFFFF"/>
          <w:u w:val="single" w:color="000000"/>
        </w:rPr>
        <w:t>__________</w:t>
      </w:r>
      <w:bookmarkEnd w:id="3252"/>
      <w:bookmarkEnd w:id="3253"/>
      <w:r w:rsidRPr="00030305">
        <w:rPr>
          <w:color w:val="FFFFFF"/>
          <w:u w:color="000000"/>
        </w:rPr>
        <w:tab/>
      </w:r>
      <w:bookmarkStart w:id="3254" w:name="TabStop_N_underline_23_85_3"/>
      <w:bookmarkStart w:id="3255" w:name="Nunderline_23_85_3"/>
      <w:r w:rsidRPr="00030305">
        <w:rPr>
          <w:color w:val="FFFFFF"/>
          <w:u w:val="single" w:color="000000"/>
        </w:rPr>
        <w:t>__________</w:t>
      </w:r>
      <w:bookmarkEnd w:id="3254"/>
      <w:bookmarkEnd w:id="3255"/>
    </w:p>
    <w:p w14:paraId="0AF812E0" w14:textId="77777777" w:rsidR="00030305" w:rsidRDefault="00030305" w:rsidP="00030305">
      <w:pPr>
        <w:tabs>
          <w:tab w:val="center" w:pos="5283"/>
          <w:tab w:val="right" w:pos="8251"/>
          <w:tab w:val="right" w:pos="10166"/>
        </w:tabs>
        <w:snapToGrid w:val="0"/>
        <w:ind w:left="689"/>
        <w:rPr>
          <w:u w:color="000000"/>
        </w:rPr>
      </w:pPr>
      <w:bookmarkStart w:id="3256" w:name="TabStop_N_23_86_0"/>
      <w:bookmarkStart w:id="3257" w:name="N23_86_0"/>
      <w:r w:rsidRPr="00030305">
        <w:rPr>
          <w:rFonts w:hint="eastAsia"/>
          <w:u w:color="000000"/>
        </w:rPr>
        <w:t>合计</w:t>
      </w:r>
      <w:bookmarkStart w:id="3258" w:name="TabStop_N_23_86_1"/>
      <w:bookmarkStart w:id="3259" w:name="N23_86_1"/>
      <w:bookmarkEnd w:id="3256"/>
      <w:bookmarkEnd w:id="3257"/>
      <w:bookmarkEnd w:id="3258"/>
      <w:bookmarkEnd w:id="3259"/>
      <w:r w:rsidRPr="00030305">
        <w:rPr>
          <w:rFonts w:hint="eastAsia"/>
          <w:u w:color="000000"/>
        </w:rPr>
        <w:tab/>
      </w:r>
      <w:r w:rsidRPr="00030305">
        <w:rPr>
          <w:rFonts w:hint="eastAsia"/>
          <w:u w:color="000000"/>
        </w:rPr>
        <w:tab/>
      </w:r>
      <w:bookmarkStart w:id="3260" w:name="TabStop_N_23_86_2"/>
      <w:bookmarkStart w:id="3261" w:name="N23_86_2"/>
      <w:r w:rsidRPr="00030305">
        <w:rPr>
          <w:rFonts w:hint="eastAsia"/>
          <w:u w:color="000000"/>
        </w:rPr>
        <w:t>175,038,304</w:t>
      </w:r>
      <w:bookmarkEnd w:id="3260"/>
      <w:bookmarkEnd w:id="3261"/>
      <w:r w:rsidRPr="00030305">
        <w:rPr>
          <w:rFonts w:hint="eastAsia"/>
          <w:u w:color="000000"/>
        </w:rPr>
        <w:tab/>
      </w:r>
      <w:bookmarkStart w:id="3262" w:name="TabStop_N_23_86_3"/>
      <w:bookmarkStart w:id="3263" w:name="N23_86_3"/>
      <w:r w:rsidRPr="00030305">
        <w:rPr>
          <w:rFonts w:hint="eastAsia"/>
          <w:u w:color="000000"/>
        </w:rPr>
        <w:t>288,229,454</w:t>
      </w:r>
      <w:bookmarkEnd w:id="3262"/>
      <w:bookmarkEnd w:id="3263"/>
    </w:p>
    <w:p w14:paraId="69F8C45C" w14:textId="77777777" w:rsidR="00030305" w:rsidRDefault="00030305" w:rsidP="00030305">
      <w:pPr>
        <w:tabs>
          <w:tab w:val="right" w:pos="5283"/>
          <w:tab w:val="right" w:pos="8251"/>
          <w:tab w:val="right" w:pos="10166"/>
        </w:tabs>
        <w:snapToGrid w:val="0"/>
        <w:spacing w:after="140" w:line="25" w:lineRule="auto"/>
        <w:ind w:left="689"/>
        <w:rPr>
          <w:color w:val="FFFFFF"/>
          <w:u w:val="single" w:color="000000"/>
        </w:rPr>
      </w:pPr>
      <w:bookmarkStart w:id="3264" w:name="TabStop_N_underline_23_86_0"/>
      <w:bookmarkStart w:id="3265" w:name="Nunderline_23_86_0"/>
      <w:bookmarkStart w:id="3266" w:name="TabStop_N_underline_23_86_1"/>
      <w:bookmarkStart w:id="3267" w:name="Nunderline_23_86_1"/>
      <w:bookmarkStart w:id="3268" w:name="TabStop_N_Row_9"/>
      <w:bookmarkEnd w:id="3264"/>
      <w:bookmarkEnd w:id="3265"/>
      <w:bookmarkEnd w:id="3266"/>
      <w:bookmarkEnd w:id="3267"/>
      <w:r w:rsidRPr="00030305">
        <w:rPr>
          <w:color w:val="FFFFFF"/>
          <w:u w:color="000000"/>
        </w:rPr>
        <w:tab/>
      </w:r>
      <w:r w:rsidRPr="00030305">
        <w:rPr>
          <w:color w:val="FFFFFF"/>
          <w:u w:color="000000"/>
        </w:rPr>
        <w:tab/>
      </w:r>
      <w:bookmarkStart w:id="3269" w:name="TabStop_N_underline_23_86_2"/>
      <w:bookmarkStart w:id="3270" w:name="Nunderline_23_86_2"/>
      <w:r w:rsidRPr="00030305">
        <w:rPr>
          <w:color w:val="FFFFFF"/>
          <w:u w:val="single" w:color="000000"/>
        </w:rPr>
        <w:t>__________</w:t>
      </w:r>
      <w:bookmarkEnd w:id="3269"/>
      <w:bookmarkEnd w:id="3270"/>
      <w:r w:rsidRPr="00030305">
        <w:rPr>
          <w:color w:val="FFFFFF"/>
          <w:u w:color="000000"/>
        </w:rPr>
        <w:tab/>
      </w:r>
      <w:bookmarkStart w:id="3271" w:name="TabStop_N_underline_23_86_3"/>
      <w:bookmarkStart w:id="3272" w:name="Nunderline_23_86_3"/>
      <w:r w:rsidRPr="00030305">
        <w:rPr>
          <w:color w:val="FFFFFF"/>
          <w:u w:val="single" w:color="000000"/>
        </w:rPr>
        <w:t>__________</w:t>
      </w:r>
      <w:bookmarkEnd w:id="3268"/>
      <w:bookmarkEnd w:id="3271"/>
      <w:bookmarkEnd w:id="3272"/>
    </w:p>
    <w:p w14:paraId="0791E4FA" w14:textId="77777777" w:rsidR="00030305" w:rsidRDefault="00030305" w:rsidP="00030305">
      <w:pPr>
        <w:tabs>
          <w:tab w:val="center" w:pos="5283"/>
          <w:tab w:val="right" w:pos="8251"/>
          <w:tab w:val="right" w:pos="10166"/>
        </w:tabs>
        <w:snapToGrid w:val="0"/>
        <w:ind w:left="689"/>
        <w:rPr>
          <w:u w:color="000000"/>
        </w:rPr>
      </w:pPr>
      <w:bookmarkStart w:id="3273" w:name="TabStop_N_23_87_0"/>
      <w:bookmarkStart w:id="3274" w:name="N23_87_0"/>
      <w:bookmarkStart w:id="3275" w:name="TabStop_N_Row_10"/>
      <w:r w:rsidRPr="00030305">
        <w:rPr>
          <w:rFonts w:hint="eastAsia"/>
          <w:u w:color="000000"/>
        </w:rPr>
        <w:t>减：信用损失准备</w:t>
      </w:r>
      <w:bookmarkStart w:id="3276" w:name="TabStop_N_23_87_1"/>
      <w:bookmarkStart w:id="3277" w:name="N23_87_1"/>
      <w:bookmarkEnd w:id="3273"/>
      <w:bookmarkEnd w:id="3274"/>
      <w:bookmarkEnd w:id="3276"/>
      <w:bookmarkEnd w:id="3277"/>
      <w:r w:rsidRPr="00030305">
        <w:rPr>
          <w:rFonts w:hint="eastAsia"/>
          <w:u w:color="000000"/>
        </w:rPr>
        <w:tab/>
      </w:r>
      <w:r w:rsidRPr="00030305">
        <w:rPr>
          <w:rFonts w:hint="eastAsia"/>
          <w:u w:color="000000"/>
        </w:rPr>
        <w:tab/>
      </w:r>
      <w:bookmarkStart w:id="3278" w:name="TabStop_N_23_87_2"/>
      <w:bookmarkStart w:id="3279" w:name="N23_87_2"/>
      <w:r w:rsidRPr="00030305">
        <w:rPr>
          <w:rFonts w:hint="eastAsia"/>
          <w:u w:color="000000"/>
        </w:rPr>
        <w:t>115,589,419</w:t>
      </w:r>
      <w:bookmarkEnd w:id="3278"/>
      <w:bookmarkEnd w:id="3279"/>
      <w:r w:rsidRPr="00030305">
        <w:rPr>
          <w:rFonts w:hint="eastAsia"/>
          <w:u w:color="000000"/>
        </w:rPr>
        <w:tab/>
      </w:r>
      <w:bookmarkStart w:id="3280" w:name="TabStop_N_23_87_3"/>
      <w:bookmarkStart w:id="3281" w:name="N23_87_3"/>
      <w:r w:rsidRPr="00030305">
        <w:rPr>
          <w:rFonts w:hint="eastAsia"/>
          <w:u w:color="000000"/>
        </w:rPr>
        <w:t>170,829,183</w:t>
      </w:r>
      <w:bookmarkEnd w:id="3275"/>
      <w:bookmarkEnd w:id="3280"/>
      <w:bookmarkEnd w:id="3281"/>
    </w:p>
    <w:p w14:paraId="0309FF59" w14:textId="77777777" w:rsidR="00030305" w:rsidRDefault="00030305" w:rsidP="00030305">
      <w:pPr>
        <w:tabs>
          <w:tab w:val="right" w:pos="5283"/>
          <w:tab w:val="right" w:pos="8251"/>
          <w:tab w:val="right" w:pos="10166"/>
        </w:tabs>
        <w:snapToGrid w:val="0"/>
        <w:spacing w:after="140" w:line="25" w:lineRule="auto"/>
        <w:ind w:left="689"/>
        <w:rPr>
          <w:color w:val="FFFFFF"/>
          <w:u w:val="single" w:color="000000"/>
        </w:rPr>
      </w:pPr>
      <w:bookmarkStart w:id="3282" w:name="TabStop_N_underline_23_87_0"/>
      <w:bookmarkStart w:id="3283" w:name="Nunderline_23_87_0"/>
      <w:bookmarkStart w:id="3284" w:name="TabStop_N_underline_23_87_1"/>
      <w:bookmarkStart w:id="3285" w:name="Nunderline_23_87_1"/>
      <w:bookmarkStart w:id="3286" w:name="TabStop_N_Row_11"/>
      <w:bookmarkEnd w:id="3282"/>
      <w:bookmarkEnd w:id="3283"/>
      <w:bookmarkEnd w:id="3284"/>
      <w:bookmarkEnd w:id="3285"/>
      <w:r w:rsidRPr="00030305">
        <w:rPr>
          <w:color w:val="FFFFFF"/>
          <w:u w:color="000000"/>
        </w:rPr>
        <w:tab/>
      </w:r>
      <w:r w:rsidRPr="00030305">
        <w:rPr>
          <w:color w:val="FFFFFF"/>
          <w:u w:color="000000"/>
        </w:rPr>
        <w:tab/>
      </w:r>
      <w:bookmarkStart w:id="3287" w:name="TabStop_N_underline_23_87_2"/>
      <w:bookmarkStart w:id="3288" w:name="Nunderline_23_87_2"/>
      <w:r w:rsidRPr="00030305">
        <w:rPr>
          <w:color w:val="FFFFFF"/>
          <w:u w:val="single" w:color="000000"/>
        </w:rPr>
        <w:t>__________</w:t>
      </w:r>
      <w:bookmarkEnd w:id="3287"/>
      <w:bookmarkEnd w:id="3288"/>
      <w:r w:rsidRPr="00030305">
        <w:rPr>
          <w:color w:val="FFFFFF"/>
          <w:u w:color="000000"/>
        </w:rPr>
        <w:tab/>
      </w:r>
      <w:bookmarkStart w:id="3289" w:name="TabStop_N_underline_23_87_3"/>
      <w:bookmarkStart w:id="3290" w:name="Nunderline_23_87_3"/>
      <w:r w:rsidRPr="00030305">
        <w:rPr>
          <w:color w:val="FFFFFF"/>
          <w:u w:val="single" w:color="000000"/>
        </w:rPr>
        <w:t>__________</w:t>
      </w:r>
      <w:bookmarkEnd w:id="3286"/>
      <w:bookmarkEnd w:id="3289"/>
      <w:bookmarkEnd w:id="3290"/>
    </w:p>
    <w:p w14:paraId="3195B979" w14:textId="77777777" w:rsidR="00030305" w:rsidRDefault="00030305" w:rsidP="00030305">
      <w:pPr>
        <w:tabs>
          <w:tab w:val="center" w:pos="5283"/>
          <w:tab w:val="right" w:pos="8251"/>
          <w:tab w:val="right" w:pos="10166"/>
        </w:tabs>
        <w:snapToGrid w:val="0"/>
        <w:ind w:left="689"/>
        <w:rPr>
          <w:u w:color="000000"/>
        </w:rPr>
      </w:pPr>
      <w:bookmarkStart w:id="3291" w:name="TabStop_N_23_88_0"/>
      <w:bookmarkStart w:id="3292" w:name="N23_88_0"/>
      <w:bookmarkStart w:id="3293" w:name="TabStop_N_23_88_1"/>
      <w:bookmarkStart w:id="3294" w:name="N23_88_1"/>
      <w:bookmarkStart w:id="3295" w:name="TabStop_N_Row_12"/>
      <w:bookmarkEnd w:id="3291"/>
      <w:bookmarkEnd w:id="3292"/>
      <w:bookmarkEnd w:id="3293"/>
      <w:bookmarkEnd w:id="3294"/>
      <w:r w:rsidRPr="00030305">
        <w:rPr>
          <w:u w:color="000000"/>
        </w:rPr>
        <w:tab/>
      </w:r>
      <w:r w:rsidRPr="00030305">
        <w:rPr>
          <w:u w:color="000000"/>
        </w:rPr>
        <w:tab/>
      </w:r>
      <w:bookmarkStart w:id="3296" w:name="TabStop_N_23_88_2"/>
      <w:bookmarkStart w:id="3297" w:name="N23_88_2"/>
      <w:r w:rsidRPr="00030305">
        <w:rPr>
          <w:u w:color="000000"/>
        </w:rPr>
        <w:t>59,448,885</w:t>
      </w:r>
      <w:bookmarkEnd w:id="3296"/>
      <w:bookmarkEnd w:id="3297"/>
      <w:r w:rsidRPr="00030305">
        <w:rPr>
          <w:u w:color="000000"/>
        </w:rPr>
        <w:tab/>
      </w:r>
      <w:bookmarkStart w:id="3298" w:name="TabStop_N_23_88_3"/>
      <w:bookmarkStart w:id="3299" w:name="N23_88_3"/>
      <w:r w:rsidRPr="00030305">
        <w:rPr>
          <w:u w:color="000000"/>
        </w:rPr>
        <w:t>117,400,271</w:t>
      </w:r>
      <w:bookmarkEnd w:id="3295"/>
      <w:bookmarkEnd w:id="3298"/>
      <w:bookmarkEnd w:id="3299"/>
    </w:p>
    <w:p w14:paraId="57F91D04" w14:textId="77777777" w:rsidR="00030305" w:rsidRDefault="00030305" w:rsidP="00030305">
      <w:pPr>
        <w:tabs>
          <w:tab w:val="right" w:pos="5283"/>
          <w:tab w:val="right" w:pos="8251"/>
          <w:tab w:val="right" w:pos="10166"/>
        </w:tabs>
        <w:snapToGrid w:val="0"/>
        <w:spacing w:after="140" w:line="25" w:lineRule="auto"/>
        <w:ind w:left="689"/>
        <w:rPr>
          <w:color w:val="FFFFFF"/>
          <w:u w:val="double" w:color="000000"/>
        </w:rPr>
      </w:pPr>
      <w:bookmarkStart w:id="3300" w:name="TabStop_N_underline_23_88_0"/>
      <w:bookmarkStart w:id="3301" w:name="Nunderline_23_88_0"/>
      <w:bookmarkStart w:id="3302" w:name="TabStop_N_underline_23_88_1"/>
      <w:bookmarkStart w:id="3303" w:name="Nunderline_23_88_1"/>
      <w:bookmarkStart w:id="3304" w:name="TabStop_N_Row_13"/>
      <w:bookmarkEnd w:id="3300"/>
      <w:bookmarkEnd w:id="3301"/>
      <w:bookmarkEnd w:id="3302"/>
      <w:bookmarkEnd w:id="3303"/>
      <w:r w:rsidRPr="00030305">
        <w:rPr>
          <w:color w:val="FFFFFF"/>
          <w:u w:color="000000"/>
        </w:rPr>
        <w:tab/>
      </w:r>
      <w:r w:rsidRPr="00030305">
        <w:rPr>
          <w:color w:val="FFFFFF"/>
          <w:u w:color="000000"/>
        </w:rPr>
        <w:tab/>
      </w:r>
      <w:bookmarkStart w:id="3305" w:name="TabStop_N_underline_23_88_2"/>
      <w:bookmarkStart w:id="3306" w:name="Nunderline_23_88_2"/>
      <w:r w:rsidRPr="00030305">
        <w:rPr>
          <w:color w:val="FFFFFF"/>
          <w:u w:val="double" w:color="000000"/>
        </w:rPr>
        <w:t>__________</w:t>
      </w:r>
      <w:bookmarkEnd w:id="3305"/>
      <w:bookmarkEnd w:id="3306"/>
      <w:r w:rsidRPr="00030305">
        <w:rPr>
          <w:color w:val="FFFFFF"/>
          <w:u w:color="000000"/>
        </w:rPr>
        <w:tab/>
      </w:r>
      <w:bookmarkStart w:id="3307" w:name="TabStop_N_underline_23_88_3"/>
      <w:bookmarkStart w:id="3308" w:name="Nunderline_23_88_3"/>
      <w:r w:rsidRPr="00030305">
        <w:rPr>
          <w:color w:val="FFFFFF"/>
          <w:u w:val="double" w:color="000000"/>
        </w:rPr>
        <w:t>__________</w:t>
      </w:r>
      <w:bookmarkEnd w:id="3304"/>
      <w:bookmarkEnd w:id="3307"/>
      <w:bookmarkEnd w:id="3308"/>
    </w:p>
    <w:p w14:paraId="0ADB0CEE" w14:textId="77777777" w:rsidR="00030305" w:rsidRDefault="00030305" w:rsidP="00030305">
      <w:pPr>
        <w:tabs>
          <w:tab w:val="right" w:pos="5283"/>
          <w:tab w:val="right" w:pos="8251"/>
          <w:tab w:val="right" w:pos="10166"/>
        </w:tabs>
        <w:snapToGrid w:val="0"/>
        <w:ind w:left="689"/>
        <w:rPr>
          <w:u w:color="000000"/>
        </w:rPr>
      </w:pPr>
    </w:p>
    <w:p w14:paraId="108BBE36" w14:textId="77777777" w:rsidR="00030305" w:rsidRDefault="00030305" w:rsidP="00030305">
      <w:pPr>
        <w:ind w:left="720"/>
        <w:jc w:val="both"/>
        <w:rPr>
          <w:u w:color="000000"/>
        </w:rPr>
      </w:pPr>
      <w:bookmarkStart w:id="3309" w:name="NN23_89"/>
      <w:r w:rsidRPr="00030305">
        <w:rPr>
          <w:u w:color="000000"/>
        </w:rPr>
        <w:t>-</w:t>
      </w:r>
      <w:r w:rsidRPr="00030305">
        <w:rPr>
          <w:u w:color="000000"/>
        </w:rPr>
        <w:tab/>
        <w:t>-</w:t>
      </w:r>
    </w:p>
    <w:bookmarkEnd w:id="3309"/>
    <w:p w14:paraId="5C0CD67D" w14:textId="77777777" w:rsidR="00030305" w:rsidRPr="00030305" w:rsidRDefault="00030305" w:rsidP="00030305">
      <w:pPr>
        <w:rPr>
          <w:u w:color="000000"/>
        </w:rPr>
      </w:pPr>
    </w:p>
    <w:p w14:paraId="738D4E14" w14:textId="77777777" w:rsidR="00030305" w:rsidRDefault="00030305" w:rsidP="00030305">
      <w:pPr>
        <w:pStyle w:val="1"/>
        <w:ind w:left="1440" w:hanging="720"/>
        <w:rPr>
          <w:u w:color="000000"/>
        </w:rPr>
      </w:pPr>
      <w:r w:rsidRPr="00030305">
        <w:rPr>
          <w:rFonts w:hint="eastAsia"/>
          <w:u w:color="000000"/>
        </w:rPr>
        <w:t>(</w:t>
      </w:r>
      <w:proofErr w:type="spellStart"/>
      <w:r w:rsidRPr="00030305">
        <w:rPr>
          <w:rFonts w:hint="eastAsia"/>
          <w:u w:color="000000"/>
        </w:rPr>
        <w:t>i</w:t>
      </w:r>
      <w:proofErr w:type="spellEnd"/>
      <w:r w:rsidRPr="00030305">
        <w:rPr>
          <w:rFonts w:hint="eastAsia"/>
          <w:u w:color="000000"/>
        </w:rPr>
        <w:t>)</w:t>
      </w:r>
      <w:r w:rsidRPr="00030305">
        <w:rPr>
          <w:rFonts w:hint="eastAsia"/>
          <w:u w:color="000000"/>
        </w:rPr>
        <w:tab/>
      </w:r>
      <w:r w:rsidRPr="00030305">
        <w:rPr>
          <w:rFonts w:hint="eastAsia"/>
          <w:u w:color="000000"/>
        </w:rPr>
        <w:t>信用风险显著增加但未发生减值</w:t>
      </w:r>
    </w:p>
    <w:p w14:paraId="0EF938D9" w14:textId="77777777" w:rsidR="00030305" w:rsidRDefault="00030305" w:rsidP="00030305"/>
    <w:p w14:paraId="0A069FBF" w14:textId="77777777" w:rsidR="00030305" w:rsidRDefault="00030305" w:rsidP="00030305">
      <w:pPr>
        <w:ind w:left="720"/>
        <w:jc w:val="both"/>
      </w:pPr>
      <w:bookmarkStart w:id="3310" w:name="NN23_92"/>
      <w:r w:rsidRPr="00030305">
        <w:rPr>
          <w:rFonts w:hint="eastAsia"/>
        </w:rPr>
        <w:t>本公司将逾期超过</w:t>
      </w:r>
      <w:r w:rsidRPr="00030305">
        <w:rPr>
          <w:rFonts w:hint="eastAsia"/>
        </w:rPr>
        <w:t>(</w:t>
      </w:r>
      <w:r w:rsidRPr="00030305">
        <w:rPr>
          <w:rFonts w:hint="eastAsia"/>
        </w:rPr>
        <w:t>不含</w:t>
      </w:r>
      <w:r w:rsidRPr="00030305">
        <w:rPr>
          <w:rFonts w:hint="eastAsia"/>
        </w:rPr>
        <w:t>)1</w:t>
      </w:r>
      <w:r w:rsidRPr="00030305">
        <w:rPr>
          <w:rFonts w:hint="eastAsia"/>
        </w:rPr>
        <w:t>个月且逾期</w:t>
      </w:r>
      <w:r w:rsidRPr="00030305">
        <w:rPr>
          <w:rFonts w:hint="eastAsia"/>
        </w:rPr>
        <w:t>3</w:t>
      </w:r>
      <w:r w:rsidRPr="00030305">
        <w:rPr>
          <w:rFonts w:hint="eastAsia"/>
        </w:rPr>
        <w:t>个月以内</w:t>
      </w:r>
      <w:r w:rsidRPr="00030305">
        <w:rPr>
          <w:rFonts w:hint="eastAsia"/>
        </w:rPr>
        <w:t>(</w:t>
      </w:r>
      <w:r w:rsidRPr="00030305">
        <w:rPr>
          <w:rFonts w:hint="eastAsia"/>
        </w:rPr>
        <w:t>含</w:t>
      </w:r>
      <w:r w:rsidRPr="00030305">
        <w:rPr>
          <w:rFonts w:hint="eastAsia"/>
        </w:rPr>
        <w:t>3</w:t>
      </w:r>
      <w:r w:rsidRPr="00030305">
        <w:rPr>
          <w:rFonts w:hint="eastAsia"/>
        </w:rPr>
        <w:t>个月</w:t>
      </w:r>
      <w:r w:rsidRPr="00030305">
        <w:rPr>
          <w:rFonts w:hint="eastAsia"/>
        </w:rPr>
        <w:t>)</w:t>
      </w:r>
      <w:r w:rsidRPr="00030305">
        <w:rPr>
          <w:rFonts w:hint="eastAsia"/>
        </w:rPr>
        <w:t>的逾期贷款列作信用风险显著增加但未发生减值的发放贷款和垫款。本公司管理层认为上述贷款</w:t>
      </w:r>
      <w:proofErr w:type="gramStart"/>
      <w:r w:rsidRPr="00030305">
        <w:rPr>
          <w:rFonts w:hint="eastAsia"/>
        </w:rPr>
        <w:t>仅面临</w:t>
      </w:r>
      <w:proofErr w:type="gramEnd"/>
      <w:r w:rsidRPr="00030305">
        <w:rPr>
          <w:rFonts w:hint="eastAsia"/>
        </w:rPr>
        <w:t>正常的商业风险，没有可识别的客观证据表明其已发生信用减值。</w:t>
      </w:r>
    </w:p>
    <w:bookmarkEnd w:id="3310"/>
    <w:p w14:paraId="3B2B1DBB"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p>
    <w:p w14:paraId="00206362" w14:textId="77777777" w:rsidR="00030305" w:rsidRDefault="00030305" w:rsidP="00030305">
      <w:pPr>
        <w:tabs>
          <w:tab w:val="left" w:pos="720"/>
        </w:tabs>
        <w:jc w:val="both"/>
      </w:pPr>
      <w:r w:rsidRPr="00030305">
        <w:rPr>
          <w:rFonts w:hint="eastAsia"/>
        </w:rPr>
        <w:lastRenderedPageBreak/>
        <w:t>八、</w:t>
      </w:r>
      <w:r w:rsidRPr="00030305">
        <w:rPr>
          <w:rFonts w:hint="eastAsia"/>
        </w:rPr>
        <w:tab/>
      </w:r>
      <w:r w:rsidRPr="00030305">
        <w:rPr>
          <w:rFonts w:hint="eastAsia"/>
        </w:rPr>
        <w:t>金融工具及风险管理</w:t>
      </w:r>
      <w:r w:rsidRPr="00030305">
        <w:rPr>
          <w:rFonts w:hint="eastAsia"/>
        </w:rPr>
        <w:t xml:space="preserve"> - </w:t>
      </w:r>
      <w:r w:rsidRPr="00030305">
        <w:rPr>
          <w:rFonts w:hint="eastAsia"/>
        </w:rPr>
        <w:t>续</w:t>
      </w:r>
    </w:p>
    <w:p w14:paraId="75914EE9" w14:textId="77777777" w:rsidR="00030305" w:rsidRDefault="00030305" w:rsidP="00030305">
      <w:pPr>
        <w:tabs>
          <w:tab w:val="left" w:pos="720"/>
        </w:tabs>
        <w:jc w:val="both"/>
      </w:pPr>
    </w:p>
    <w:p w14:paraId="628D3635" w14:textId="77777777" w:rsidR="00030305" w:rsidRDefault="00030305" w:rsidP="00030305">
      <w:pPr>
        <w:tabs>
          <w:tab w:val="left" w:pos="720"/>
        </w:tabs>
        <w:ind w:left="720" w:hanging="720"/>
      </w:pPr>
      <w:r w:rsidRPr="00030305">
        <w:rPr>
          <w:rFonts w:hint="eastAsia"/>
        </w:rPr>
        <w:t>1.</w:t>
      </w:r>
      <w:r w:rsidRPr="00030305">
        <w:rPr>
          <w:rFonts w:hint="eastAsia"/>
        </w:rPr>
        <w:tab/>
      </w:r>
      <w:r w:rsidRPr="00030305">
        <w:rPr>
          <w:rFonts w:hint="eastAsia"/>
        </w:rPr>
        <w:t>风险管理目标和政策</w:t>
      </w:r>
      <w:r w:rsidRPr="00030305">
        <w:rPr>
          <w:rFonts w:hint="eastAsia"/>
        </w:rPr>
        <w:t xml:space="preserve"> - </w:t>
      </w:r>
      <w:r w:rsidRPr="00030305">
        <w:rPr>
          <w:rFonts w:hint="eastAsia"/>
        </w:rPr>
        <w:t>续</w:t>
      </w:r>
    </w:p>
    <w:p w14:paraId="5E657754" w14:textId="77777777" w:rsidR="00030305" w:rsidRDefault="00030305" w:rsidP="00030305">
      <w:pPr>
        <w:tabs>
          <w:tab w:val="left" w:pos="720"/>
        </w:tabs>
        <w:ind w:left="720" w:hanging="720"/>
      </w:pPr>
    </w:p>
    <w:p w14:paraId="759FB6D1" w14:textId="77777777" w:rsidR="00030305" w:rsidRDefault="00030305" w:rsidP="00030305">
      <w:pPr>
        <w:tabs>
          <w:tab w:val="left" w:pos="1440"/>
        </w:tabs>
        <w:ind w:left="2160" w:hanging="1440"/>
      </w:pPr>
      <w:r w:rsidRPr="00030305">
        <w:rPr>
          <w:rFonts w:hint="eastAsia"/>
          <w:u w:val="single"/>
        </w:rPr>
        <w:t>(2)</w:t>
      </w:r>
      <w:r w:rsidRPr="00030305">
        <w:rPr>
          <w:rFonts w:hint="eastAsia"/>
          <w:u w:val="single"/>
        </w:rPr>
        <w:tab/>
      </w:r>
      <w:r w:rsidRPr="00030305">
        <w:rPr>
          <w:rFonts w:hint="eastAsia"/>
          <w:u w:val="single"/>
        </w:rPr>
        <w:t>信用风险</w:t>
      </w:r>
      <w:r w:rsidRPr="00030305">
        <w:rPr>
          <w:rFonts w:hint="eastAsia"/>
        </w:rPr>
        <w:t xml:space="preserve"> - </w:t>
      </w:r>
      <w:r w:rsidRPr="00030305">
        <w:rPr>
          <w:rFonts w:hint="eastAsia"/>
        </w:rPr>
        <w:t>续</w:t>
      </w:r>
    </w:p>
    <w:p w14:paraId="0B355FF2" w14:textId="77777777" w:rsidR="00030305" w:rsidRDefault="00030305" w:rsidP="00030305">
      <w:pPr>
        <w:tabs>
          <w:tab w:val="left" w:pos="1440"/>
        </w:tabs>
        <w:ind w:left="2160" w:hanging="1440"/>
      </w:pPr>
    </w:p>
    <w:p w14:paraId="19AE8FAC" w14:textId="77777777" w:rsidR="00030305" w:rsidRDefault="00030305" w:rsidP="00030305">
      <w:pPr>
        <w:tabs>
          <w:tab w:val="left" w:pos="720"/>
        </w:tabs>
        <w:ind w:left="1440" w:hanging="720"/>
      </w:pPr>
      <w:r w:rsidRPr="00030305">
        <w:rPr>
          <w:rFonts w:hint="eastAsia"/>
          <w:i/>
        </w:rPr>
        <w:t>2)</w:t>
      </w:r>
      <w:r w:rsidRPr="00030305">
        <w:rPr>
          <w:rFonts w:hint="eastAsia"/>
          <w:i/>
        </w:rPr>
        <w:tab/>
      </w:r>
      <w:r w:rsidRPr="00030305">
        <w:rPr>
          <w:rFonts w:hint="eastAsia"/>
          <w:i/>
        </w:rPr>
        <w:t>发放贷款和</w:t>
      </w:r>
      <w:proofErr w:type="gramStart"/>
      <w:r w:rsidRPr="00030305">
        <w:rPr>
          <w:rFonts w:hint="eastAsia"/>
          <w:i/>
        </w:rPr>
        <w:t>垫款总</w:t>
      </w:r>
      <w:proofErr w:type="gramEnd"/>
      <w:r w:rsidRPr="00030305">
        <w:rPr>
          <w:rFonts w:hint="eastAsia"/>
          <w:i/>
        </w:rPr>
        <w:t>信用风险敞口列示如下</w:t>
      </w:r>
      <w:r w:rsidRPr="00030305">
        <w:rPr>
          <w:rFonts w:hint="eastAsia"/>
        </w:rPr>
        <w:t xml:space="preserve"> - </w:t>
      </w:r>
      <w:r w:rsidRPr="00030305">
        <w:rPr>
          <w:rFonts w:hint="eastAsia"/>
        </w:rPr>
        <w:t>续</w:t>
      </w:r>
    </w:p>
    <w:p w14:paraId="58CA7B45" w14:textId="77777777" w:rsidR="00030305" w:rsidRDefault="00030305" w:rsidP="00030305">
      <w:pPr>
        <w:tabs>
          <w:tab w:val="left" w:pos="720"/>
        </w:tabs>
        <w:ind w:left="1440" w:hanging="720"/>
      </w:pPr>
    </w:p>
    <w:p w14:paraId="6AE7F256" w14:textId="77777777" w:rsidR="00030305" w:rsidRDefault="00030305" w:rsidP="00030305">
      <w:pPr>
        <w:tabs>
          <w:tab w:val="left" w:pos="720"/>
        </w:tabs>
        <w:ind w:left="1440" w:hanging="720"/>
      </w:pPr>
      <w:r w:rsidRPr="00030305">
        <w:rPr>
          <w:rFonts w:hint="eastAsia"/>
        </w:rPr>
        <w:t>(</w:t>
      </w:r>
      <w:proofErr w:type="spellStart"/>
      <w:r w:rsidRPr="00030305">
        <w:rPr>
          <w:rFonts w:hint="eastAsia"/>
        </w:rPr>
        <w:t>i</w:t>
      </w:r>
      <w:proofErr w:type="spellEnd"/>
      <w:r w:rsidRPr="00030305">
        <w:rPr>
          <w:rFonts w:hint="eastAsia"/>
        </w:rPr>
        <w:t>)</w:t>
      </w:r>
      <w:r w:rsidRPr="00030305">
        <w:rPr>
          <w:rFonts w:hint="eastAsia"/>
        </w:rPr>
        <w:tab/>
      </w:r>
      <w:r w:rsidRPr="00030305">
        <w:rPr>
          <w:rFonts w:hint="eastAsia"/>
        </w:rPr>
        <w:t>信用风险显著增加但未发生减值</w:t>
      </w:r>
      <w:r w:rsidRPr="00030305">
        <w:rPr>
          <w:rFonts w:hint="eastAsia"/>
        </w:rPr>
        <w:t xml:space="preserve"> - </w:t>
      </w:r>
      <w:r w:rsidRPr="00030305">
        <w:rPr>
          <w:rFonts w:hint="eastAsia"/>
        </w:rPr>
        <w:t>续</w:t>
      </w:r>
    </w:p>
    <w:p w14:paraId="5F48B923" w14:textId="77777777" w:rsidR="00030305" w:rsidRDefault="00030305" w:rsidP="00030305">
      <w:pPr>
        <w:tabs>
          <w:tab w:val="left" w:pos="720"/>
        </w:tabs>
        <w:ind w:left="1440" w:hanging="720"/>
      </w:pPr>
    </w:p>
    <w:p w14:paraId="03F36323" w14:textId="77777777" w:rsidR="00030305" w:rsidRDefault="00030305" w:rsidP="00030305">
      <w:pPr>
        <w:pStyle w:val="1"/>
        <w:ind w:left="720" w:hanging="720"/>
      </w:pPr>
      <w:r w:rsidRPr="00030305">
        <w:rPr>
          <w:rFonts w:hint="eastAsia"/>
        </w:rPr>
        <w:tab/>
      </w:r>
      <w:r w:rsidRPr="00030305">
        <w:rPr>
          <w:rFonts w:hint="eastAsia"/>
        </w:rPr>
        <w:t>信用风险显著增加但未发生减值的发放贷款和</w:t>
      </w:r>
      <w:proofErr w:type="gramStart"/>
      <w:r w:rsidRPr="00030305">
        <w:rPr>
          <w:rFonts w:hint="eastAsia"/>
        </w:rPr>
        <w:t>垫款按</w:t>
      </w:r>
      <w:proofErr w:type="gramEnd"/>
      <w:r w:rsidRPr="00030305">
        <w:rPr>
          <w:rFonts w:hint="eastAsia"/>
        </w:rPr>
        <w:t>逾期情况列示如下：</w:t>
      </w:r>
    </w:p>
    <w:p w14:paraId="2B2EED03" w14:textId="77777777" w:rsidR="00030305" w:rsidRDefault="00030305" w:rsidP="00030305"/>
    <w:p w14:paraId="424767E1" w14:textId="77777777" w:rsidR="00030305" w:rsidRDefault="00030305" w:rsidP="00030305">
      <w:pPr>
        <w:tabs>
          <w:tab w:val="center" w:pos="6439"/>
          <w:tab w:val="center" w:pos="8844"/>
        </w:tabs>
        <w:ind w:left="689"/>
      </w:pPr>
      <w:bookmarkStart w:id="3311" w:name="TabStop_N_23_96_0"/>
      <w:bookmarkStart w:id="3312" w:name="N23_96_0"/>
      <w:bookmarkStart w:id="3313" w:name="TabStop_N_Row_0"/>
      <w:bookmarkEnd w:id="3311"/>
      <w:bookmarkEnd w:id="3312"/>
      <w:r w:rsidRPr="00030305">
        <w:rPr>
          <w:rFonts w:hint="eastAsia"/>
        </w:rPr>
        <w:tab/>
      </w:r>
      <w:bookmarkStart w:id="3314" w:name="TabStop_N_23_96_1"/>
      <w:bookmarkStart w:id="3315" w:name="N23_96_1"/>
      <w:r w:rsidRPr="00030305">
        <w:rPr>
          <w:rFonts w:hint="eastAsia"/>
        </w:rPr>
        <w:t>2023</w:t>
      </w:r>
      <w:r w:rsidRPr="00030305">
        <w:rPr>
          <w:rFonts w:hint="eastAsia"/>
        </w:rPr>
        <w:t>年</w:t>
      </w:r>
      <w:bookmarkEnd w:id="3314"/>
      <w:bookmarkEnd w:id="3315"/>
      <w:r w:rsidRPr="00030305">
        <w:rPr>
          <w:rFonts w:hint="eastAsia"/>
        </w:rPr>
        <w:tab/>
      </w:r>
      <w:bookmarkStart w:id="3316" w:name="TabStop_N_23_96_2"/>
      <w:bookmarkStart w:id="3317" w:name="N23_96_2"/>
      <w:r w:rsidRPr="00030305">
        <w:rPr>
          <w:rFonts w:hint="eastAsia"/>
        </w:rPr>
        <w:t>2022</w:t>
      </w:r>
      <w:r w:rsidRPr="00030305">
        <w:rPr>
          <w:rFonts w:hint="eastAsia"/>
        </w:rPr>
        <w:t>年</w:t>
      </w:r>
      <w:bookmarkEnd w:id="3313"/>
      <w:bookmarkEnd w:id="3316"/>
      <w:bookmarkEnd w:id="3317"/>
    </w:p>
    <w:p w14:paraId="4868E9C5" w14:textId="77777777" w:rsidR="00030305" w:rsidRDefault="00030305" w:rsidP="00030305">
      <w:pPr>
        <w:tabs>
          <w:tab w:val="center" w:pos="6439"/>
          <w:tab w:val="center" w:pos="8844"/>
        </w:tabs>
        <w:snapToGrid w:val="0"/>
        <w:ind w:left="689"/>
        <w:rPr>
          <w:u w:val="single"/>
        </w:rPr>
      </w:pPr>
      <w:bookmarkStart w:id="3318" w:name="TabStop_N_23_97_0"/>
      <w:bookmarkStart w:id="3319" w:name="N23_97_0"/>
      <w:bookmarkStart w:id="3320" w:name="TabStop_N_Row_1"/>
      <w:bookmarkEnd w:id="3318"/>
      <w:bookmarkEnd w:id="3319"/>
      <w:r w:rsidRPr="00030305">
        <w:rPr>
          <w:rFonts w:hint="eastAsia"/>
        </w:rPr>
        <w:tab/>
      </w:r>
      <w:bookmarkStart w:id="3321" w:name="TabStop_N_23_97_1"/>
      <w:bookmarkStart w:id="3322" w:name="N23_97_1"/>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321"/>
      <w:bookmarkEnd w:id="3322"/>
      <w:r w:rsidRPr="00030305">
        <w:rPr>
          <w:rFonts w:hint="eastAsia"/>
        </w:rPr>
        <w:tab/>
      </w:r>
      <w:bookmarkStart w:id="3323" w:name="TabStop_N_23_97_2"/>
      <w:bookmarkStart w:id="3324" w:name="N23_97_2"/>
      <w:r w:rsidRPr="00030305">
        <w:rPr>
          <w:rFonts w:hint="eastAsia"/>
          <w:u w:val="single"/>
        </w:rPr>
        <w:t>12</w:t>
      </w:r>
      <w:r w:rsidRPr="00030305">
        <w:rPr>
          <w:rFonts w:hint="eastAsia"/>
          <w:u w:val="single"/>
        </w:rPr>
        <w:t>月</w:t>
      </w:r>
      <w:r w:rsidRPr="00030305">
        <w:rPr>
          <w:rFonts w:hint="eastAsia"/>
          <w:u w:val="single"/>
        </w:rPr>
        <w:t>31</w:t>
      </w:r>
      <w:r w:rsidRPr="00030305">
        <w:rPr>
          <w:rFonts w:hint="eastAsia"/>
          <w:u w:val="single"/>
        </w:rPr>
        <w:t>日</w:t>
      </w:r>
      <w:bookmarkEnd w:id="3320"/>
      <w:bookmarkEnd w:id="3323"/>
      <w:bookmarkEnd w:id="3324"/>
    </w:p>
    <w:p w14:paraId="7BDD0BE5" w14:textId="77777777" w:rsidR="00030305" w:rsidRDefault="00030305" w:rsidP="00030305">
      <w:pPr>
        <w:tabs>
          <w:tab w:val="center" w:pos="6439"/>
          <w:tab w:val="center" w:pos="8844"/>
        </w:tabs>
        <w:snapToGrid w:val="0"/>
        <w:ind w:left="689"/>
      </w:pPr>
      <w:bookmarkStart w:id="3325" w:name="TabStop_N_23_98_0"/>
      <w:bookmarkStart w:id="3326" w:name="N23_98_0"/>
      <w:bookmarkStart w:id="3327" w:name="TabStop_N_Row_2"/>
      <w:bookmarkEnd w:id="3325"/>
      <w:bookmarkEnd w:id="3326"/>
      <w:r w:rsidRPr="00030305">
        <w:rPr>
          <w:rFonts w:hint="eastAsia"/>
        </w:rPr>
        <w:tab/>
      </w:r>
      <w:bookmarkStart w:id="3328" w:name="TabStop_N_23_98_1"/>
      <w:bookmarkStart w:id="3329" w:name="N23_98_1"/>
      <w:r w:rsidRPr="00030305">
        <w:rPr>
          <w:rFonts w:hint="eastAsia"/>
        </w:rPr>
        <w:t>人民币元</w:t>
      </w:r>
      <w:bookmarkEnd w:id="3328"/>
      <w:bookmarkEnd w:id="3329"/>
      <w:r w:rsidRPr="00030305">
        <w:rPr>
          <w:rFonts w:hint="eastAsia"/>
        </w:rPr>
        <w:tab/>
      </w:r>
      <w:bookmarkStart w:id="3330" w:name="TabStop_N_23_98_2"/>
      <w:bookmarkStart w:id="3331" w:name="N23_98_2"/>
      <w:r w:rsidRPr="00030305">
        <w:rPr>
          <w:rFonts w:hint="eastAsia"/>
        </w:rPr>
        <w:t>人民币元</w:t>
      </w:r>
      <w:bookmarkEnd w:id="3327"/>
      <w:bookmarkEnd w:id="3330"/>
      <w:bookmarkEnd w:id="3331"/>
    </w:p>
    <w:p w14:paraId="6A1E4E85" w14:textId="77777777" w:rsidR="00030305" w:rsidRDefault="00030305" w:rsidP="00030305">
      <w:pPr>
        <w:tabs>
          <w:tab w:val="right" w:pos="7762"/>
          <w:tab w:val="right" w:pos="10166"/>
        </w:tabs>
        <w:snapToGrid w:val="0"/>
        <w:ind w:left="689"/>
      </w:pPr>
      <w:bookmarkStart w:id="3332" w:name="TabStop_N_23_99_0"/>
      <w:bookmarkStart w:id="3333" w:name="N23_99_0"/>
      <w:bookmarkStart w:id="3334" w:name="TabStop_N_23_99_1"/>
      <w:bookmarkStart w:id="3335" w:name="N23_99_1"/>
      <w:bookmarkStart w:id="3336" w:name="TabStop_N_23_99_2"/>
      <w:bookmarkStart w:id="3337" w:name="N23_99_2"/>
      <w:bookmarkStart w:id="3338" w:name="TabStop_N_Row_3"/>
      <w:bookmarkEnd w:id="3332"/>
      <w:bookmarkEnd w:id="3333"/>
      <w:bookmarkEnd w:id="3334"/>
      <w:bookmarkEnd w:id="3335"/>
      <w:bookmarkEnd w:id="3336"/>
      <w:bookmarkEnd w:id="3337"/>
      <w:r w:rsidRPr="00030305">
        <w:tab/>
      </w:r>
      <w:r w:rsidRPr="00030305">
        <w:tab/>
      </w:r>
      <w:bookmarkEnd w:id="3338"/>
    </w:p>
    <w:p w14:paraId="27B727C0" w14:textId="77777777" w:rsidR="00030305" w:rsidRDefault="00030305" w:rsidP="00030305">
      <w:pPr>
        <w:tabs>
          <w:tab w:val="right" w:pos="7762"/>
          <w:tab w:val="right" w:pos="10166"/>
        </w:tabs>
        <w:snapToGrid w:val="0"/>
        <w:ind w:left="689"/>
      </w:pPr>
      <w:bookmarkStart w:id="3339" w:name="TabStop_N_23_100_0"/>
      <w:bookmarkStart w:id="3340" w:name="N23_100_0"/>
      <w:bookmarkStart w:id="3341" w:name="TabStop_N_Row_4"/>
      <w:r w:rsidRPr="00030305">
        <w:rPr>
          <w:rFonts w:hint="eastAsia"/>
        </w:rPr>
        <w:t>逾期</w:t>
      </w:r>
      <w:r w:rsidRPr="00030305">
        <w:rPr>
          <w:rFonts w:hint="eastAsia"/>
        </w:rPr>
        <w:t>1-2</w:t>
      </w:r>
      <w:r w:rsidRPr="00030305">
        <w:rPr>
          <w:rFonts w:hint="eastAsia"/>
        </w:rPr>
        <w:t>月</w:t>
      </w:r>
      <w:bookmarkEnd w:id="3339"/>
      <w:bookmarkEnd w:id="3340"/>
      <w:r w:rsidRPr="00030305">
        <w:rPr>
          <w:rFonts w:hint="eastAsia"/>
        </w:rPr>
        <w:tab/>
      </w:r>
      <w:bookmarkStart w:id="3342" w:name="TabStop_N_23_100_1"/>
      <w:bookmarkStart w:id="3343" w:name="N23_100_1"/>
      <w:r w:rsidRPr="00030305">
        <w:rPr>
          <w:rFonts w:hint="eastAsia"/>
        </w:rPr>
        <w:t>1,189,187</w:t>
      </w:r>
      <w:bookmarkEnd w:id="3342"/>
      <w:bookmarkEnd w:id="3343"/>
      <w:r w:rsidRPr="00030305">
        <w:rPr>
          <w:rFonts w:hint="eastAsia"/>
        </w:rPr>
        <w:tab/>
      </w:r>
      <w:bookmarkStart w:id="3344" w:name="TabStop_N_23_100_2"/>
      <w:bookmarkStart w:id="3345" w:name="N23_100_2"/>
      <w:r w:rsidRPr="00030305">
        <w:rPr>
          <w:rFonts w:hint="eastAsia"/>
        </w:rPr>
        <w:t>3,088,262</w:t>
      </w:r>
      <w:bookmarkEnd w:id="3341"/>
      <w:bookmarkEnd w:id="3344"/>
      <w:bookmarkEnd w:id="3345"/>
    </w:p>
    <w:p w14:paraId="387CA5A6" w14:textId="77777777" w:rsidR="00030305" w:rsidRDefault="00030305" w:rsidP="00030305">
      <w:pPr>
        <w:tabs>
          <w:tab w:val="right" w:pos="7762"/>
          <w:tab w:val="right" w:pos="10166"/>
        </w:tabs>
        <w:snapToGrid w:val="0"/>
        <w:ind w:left="689"/>
      </w:pPr>
      <w:bookmarkStart w:id="3346" w:name="TabStop_N_23_101_0"/>
      <w:bookmarkStart w:id="3347" w:name="N23_101_0"/>
      <w:bookmarkStart w:id="3348" w:name="TabStop_N_Row_5"/>
      <w:r w:rsidRPr="00030305">
        <w:rPr>
          <w:rFonts w:hint="eastAsia"/>
        </w:rPr>
        <w:t>逾期</w:t>
      </w:r>
      <w:r w:rsidRPr="00030305">
        <w:rPr>
          <w:rFonts w:hint="eastAsia"/>
        </w:rPr>
        <w:t>2-3</w:t>
      </w:r>
      <w:r w:rsidRPr="00030305">
        <w:rPr>
          <w:rFonts w:hint="eastAsia"/>
        </w:rPr>
        <w:t>月</w:t>
      </w:r>
      <w:bookmarkEnd w:id="3346"/>
      <w:bookmarkEnd w:id="3347"/>
      <w:r w:rsidRPr="00030305">
        <w:rPr>
          <w:rFonts w:hint="eastAsia"/>
        </w:rPr>
        <w:tab/>
      </w:r>
      <w:bookmarkStart w:id="3349" w:name="TabStop_N_23_101_1"/>
      <w:bookmarkStart w:id="3350" w:name="N23_101_1"/>
      <w:r w:rsidRPr="00030305">
        <w:rPr>
          <w:rFonts w:hint="eastAsia"/>
        </w:rPr>
        <w:t>760,034</w:t>
      </w:r>
      <w:bookmarkEnd w:id="3349"/>
      <w:bookmarkEnd w:id="3350"/>
      <w:r w:rsidRPr="00030305">
        <w:rPr>
          <w:rFonts w:hint="eastAsia"/>
        </w:rPr>
        <w:tab/>
      </w:r>
      <w:bookmarkStart w:id="3351" w:name="TabStop_N_23_101_2"/>
      <w:bookmarkStart w:id="3352" w:name="N23_101_2"/>
      <w:r w:rsidRPr="00030305">
        <w:rPr>
          <w:rFonts w:hint="eastAsia"/>
        </w:rPr>
        <w:t>896,829</w:t>
      </w:r>
      <w:bookmarkEnd w:id="3348"/>
      <w:bookmarkEnd w:id="3351"/>
      <w:bookmarkEnd w:id="3352"/>
    </w:p>
    <w:p w14:paraId="20EBB44A" w14:textId="77777777" w:rsidR="00030305" w:rsidRDefault="00030305" w:rsidP="00030305">
      <w:pPr>
        <w:tabs>
          <w:tab w:val="right" w:pos="7762"/>
          <w:tab w:val="right" w:pos="10166"/>
        </w:tabs>
        <w:snapToGrid w:val="0"/>
        <w:spacing w:after="140" w:line="25" w:lineRule="auto"/>
        <w:ind w:left="689"/>
        <w:rPr>
          <w:color w:val="FFFFFF"/>
          <w:u w:val="single" w:color="000000"/>
        </w:rPr>
      </w:pPr>
      <w:bookmarkStart w:id="3353" w:name="TabStop_N_underline_23_101_0"/>
      <w:bookmarkStart w:id="3354" w:name="Nunderline_23_101_0"/>
      <w:bookmarkStart w:id="3355" w:name="TabStop_N_Row_6"/>
      <w:bookmarkEnd w:id="3353"/>
      <w:bookmarkEnd w:id="3354"/>
      <w:r w:rsidRPr="00030305">
        <w:rPr>
          <w:color w:val="FFFFFF"/>
          <w:u w:color="000000"/>
        </w:rPr>
        <w:tab/>
      </w:r>
      <w:bookmarkStart w:id="3356" w:name="TabStop_N_underline_23_101_1"/>
      <w:bookmarkStart w:id="3357" w:name="Nunderline_23_101_1"/>
      <w:r w:rsidRPr="00030305">
        <w:rPr>
          <w:color w:val="FFFFFF"/>
          <w:u w:val="single" w:color="000000"/>
        </w:rPr>
        <w:t>________</w:t>
      </w:r>
      <w:bookmarkEnd w:id="3356"/>
      <w:bookmarkEnd w:id="3357"/>
      <w:r w:rsidRPr="00030305">
        <w:rPr>
          <w:color w:val="FFFFFF"/>
          <w:u w:color="000000"/>
        </w:rPr>
        <w:tab/>
      </w:r>
      <w:bookmarkStart w:id="3358" w:name="TabStop_N_underline_23_101_2"/>
      <w:bookmarkStart w:id="3359" w:name="Nunderline_23_101_2"/>
      <w:r w:rsidRPr="00030305">
        <w:rPr>
          <w:color w:val="FFFFFF"/>
          <w:u w:val="single" w:color="000000"/>
        </w:rPr>
        <w:t>________</w:t>
      </w:r>
      <w:bookmarkEnd w:id="3355"/>
      <w:bookmarkEnd w:id="3358"/>
      <w:bookmarkEnd w:id="3359"/>
    </w:p>
    <w:p w14:paraId="0D702C57" w14:textId="77777777" w:rsidR="00030305" w:rsidRDefault="00030305" w:rsidP="00030305">
      <w:pPr>
        <w:tabs>
          <w:tab w:val="right" w:pos="7762"/>
          <w:tab w:val="right" w:pos="10166"/>
        </w:tabs>
        <w:snapToGrid w:val="0"/>
        <w:ind w:left="689"/>
        <w:rPr>
          <w:u w:color="000000"/>
        </w:rPr>
      </w:pPr>
      <w:bookmarkStart w:id="3360" w:name="TabStop_N_23_102_0"/>
      <w:bookmarkStart w:id="3361" w:name="N23_102_0"/>
      <w:bookmarkStart w:id="3362" w:name="TabStop_N_Row_7"/>
      <w:r w:rsidRPr="00030305">
        <w:rPr>
          <w:rFonts w:hint="eastAsia"/>
          <w:u w:color="000000"/>
        </w:rPr>
        <w:t>合计</w:t>
      </w:r>
      <w:bookmarkEnd w:id="3360"/>
      <w:bookmarkEnd w:id="3361"/>
      <w:r w:rsidRPr="00030305">
        <w:rPr>
          <w:rFonts w:hint="eastAsia"/>
          <w:u w:color="000000"/>
        </w:rPr>
        <w:tab/>
      </w:r>
      <w:bookmarkStart w:id="3363" w:name="TabStop_N_23_102_1"/>
      <w:bookmarkStart w:id="3364" w:name="N23_102_1"/>
      <w:r w:rsidRPr="00030305">
        <w:rPr>
          <w:rFonts w:hint="eastAsia"/>
          <w:u w:color="000000"/>
        </w:rPr>
        <w:t>1,949,221</w:t>
      </w:r>
      <w:bookmarkEnd w:id="3363"/>
      <w:bookmarkEnd w:id="3364"/>
      <w:r w:rsidRPr="00030305">
        <w:rPr>
          <w:rFonts w:hint="eastAsia"/>
          <w:u w:color="000000"/>
        </w:rPr>
        <w:tab/>
      </w:r>
      <w:bookmarkStart w:id="3365" w:name="TabStop_N_23_102_2"/>
      <w:bookmarkStart w:id="3366" w:name="N23_102_2"/>
      <w:r w:rsidRPr="00030305">
        <w:rPr>
          <w:rFonts w:hint="eastAsia"/>
          <w:u w:color="000000"/>
        </w:rPr>
        <w:t>3,985,091</w:t>
      </w:r>
      <w:bookmarkEnd w:id="3362"/>
      <w:bookmarkEnd w:id="3365"/>
      <w:bookmarkEnd w:id="3366"/>
    </w:p>
    <w:p w14:paraId="2361B496" w14:textId="77777777" w:rsidR="00030305" w:rsidRDefault="00030305" w:rsidP="00030305">
      <w:pPr>
        <w:tabs>
          <w:tab w:val="right" w:pos="7762"/>
          <w:tab w:val="right" w:pos="10166"/>
        </w:tabs>
        <w:snapToGrid w:val="0"/>
        <w:spacing w:after="140" w:line="25" w:lineRule="auto"/>
        <w:ind w:left="689"/>
        <w:rPr>
          <w:color w:val="FFFFFF"/>
          <w:u w:val="double" w:color="000000"/>
        </w:rPr>
      </w:pPr>
      <w:bookmarkStart w:id="3367" w:name="TabStop_N_underline_23_102_0"/>
      <w:bookmarkStart w:id="3368" w:name="Nunderline_23_102_0"/>
      <w:bookmarkStart w:id="3369" w:name="TabStop_N_Row_8"/>
      <w:bookmarkEnd w:id="3367"/>
      <w:bookmarkEnd w:id="3368"/>
      <w:r w:rsidRPr="00030305">
        <w:rPr>
          <w:color w:val="FFFFFF"/>
          <w:u w:color="000000"/>
        </w:rPr>
        <w:tab/>
      </w:r>
      <w:bookmarkStart w:id="3370" w:name="TabStop_N_underline_23_102_1"/>
      <w:bookmarkStart w:id="3371" w:name="Nunderline_23_102_1"/>
      <w:r w:rsidRPr="00030305">
        <w:rPr>
          <w:color w:val="FFFFFF"/>
          <w:u w:val="double" w:color="000000"/>
        </w:rPr>
        <w:t>________</w:t>
      </w:r>
      <w:bookmarkEnd w:id="3370"/>
      <w:bookmarkEnd w:id="3371"/>
      <w:r w:rsidRPr="00030305">
        <w:rPr>
          <w:color w:val="FFFFFF"/>
          <w:u w:color="000000"/>
        </w:rPr>
        <w:tab/>
      </w:r>
      <w:bookmarkStart w:id="3372" w:name="TabStop_N_underline_23_102_2"/>
      <w:bookmarkStart w:id="3373" w:name="Nunderline_23_102_2"/>
      <w:r w:rsidRPr="00030305">
        <w:rPr>
          <w:color w:val="FFFFFF"/>
          <w:u w:val="double" w:color="000000"/>
        </w:rPr>
        <w:t>________</w:t>
      </w:r>
      <w:bookmarkEnd w:id="3369"/>
      <w:bookmarkEnd w:id="3372"/>
      <w:bookmarkEnd w:id="3373"/>
    </w:p>
    <w:p w14:paraId="7659B40F" w14:textId="77777777" w:rsidR="00030305" w:rsidRDefault="00030305" w:rsidP="00030305">
      <w:pPr>
        <w:tabs>
          <w:tab w:val="right" w:pos="7762"/>
          <w:tab w:val="right" w:pos="10166"/>
        </w:tabs>
        <w:snapToGrid w:val="0"/>
        <w:ind w:left="689"/>
        <w:rPr>
          <w:u w:color="000000"/>
        </w:rPr>
      </w:pPr>
    </w:p>
    <w:p w14:paraId="6A5D8DEC" w14:textId="77777777" w:rsidR="00030305" w:rsidRDefault="00030305" w:rsidP="00030305">
      <w:pPr>
        <w:pStyle w:val="1"/>
        <w:ind w:left="1440" w:hanging="720"/>
        <w:rPr>
          <w:u w:color="000000"/>
        </w:rPr>
      </w:pPr>
      <w:r w:rsidRPr="00030305">
        <w:rPr>
          <w:rFonts w:hint="eastAsia"/>
          <w:u w:color="000000"/>
        </w:rPr>
        <w:t>(ii)</w:t>
      </w:r>
      <w:r w:rsidRPr="00030305">
        <w:rPr>
          <w:rFonts w:hint="eastAsia"/>
          <w:u w:color="000000"/>
        </w:rPr>
        <w:tab/>
      </w:r>
      <w:r w:rsidRPr="00030305">
        <w:rPr>
          <w:rFonts w:hint="eastAsia"/>
          <w:u w:color="000000"/>
        </w:rPr>
        <w:t>已发生信用减值的发放贷款和垫款：</w:t>
      </w:r>
    </w:p>
    <w:p w14:paraId="221A74EC" w14:textId="77777777" w:rsidR="00030305" w:rsidRDefault="00030305" w:rsidP="00030305"/>
    <w:p w14:paraId="6C044192" w14:textId="77777777" w:rsidR="00030305" w:rsidRDefault="00030305" w:rsidP="00030305">
      <w:pPr>
        <w:ind w:left="720"/>
        <w:jc w:val="both"/>
      </w:pPr>
      <w:bookmarkStart w:id="3374" w:name="NN23_106"/>
      <w:r w:rsidRPr="00030305">
        <w:rPr>
          <w:rFonts w:hint="eastAsia"/>
        </w:rPr>
        <w:t>本公司将逾期</w:t>
      </w:r>
      <w:r w:rsidRPr="00030305">
        <w:rPr>
          <w:rFonts w:hint="eastAsia"/>
        </w:rPr>
        <w:t>3</w:t>
      </w:r>
      <w:r w:rsidRPr="00030305">
        <w:rPr>
          <w:rFonts w:hint="eastAsia"/>
        </w:rPr>
        <w:t>个月以上</w:t>
      </w:r>
      <w:r w:rsidRPr="00030305">
        <w:rPr>
          <w:rFonts w:hint="eastAsia"/>
        </w:rPr>
        <w:t>(</w:t>
      </w:r>
      <w:r w:rsidRPr="00030305">
        <w:rPr>
          <w:rFonts w:hint="eastAsia"/>
        </w:rPr>
        <w:t>不含</w:t>
      </w:r>
      <w:r w:rsidRPr="00030305">
        <w:rPr>
          <w:rFonts w:hint="eastAsia"/>
        </w:rPr>
        <w:t>3</w:t>
      </w:r>
      <w:r w:rsidRPr="00030305">
        <w:rPr>
          <w:rFonts w:hint="eastAsia"/>
        </w:rPr>
        <w:t>个月</w:t>
      </w:r>
      <w:r w:rsidRPr="00030305">
        <w:rPr>
          <w:rFonts w:hint="eastAsia"/>
        </w:rPr>
        <w:t>)</w:t>
      </w:r>
      <w:r w:rsidRPr="00030305">
        <w:rPr>
          <w:rFonts w:hint="eastAsia"/>
        </w:rPr>
        <w:t>的贷款列作已发生信用减值的发放贷款和垫款。本公司管理层根据客观证据对上述所有贷款进行评估，认为该类贷款可回收性极低，故全额计</w:t>
      </w:r>
      <w:proofErr w:type="gramStart"/>
      <w:r w:rsidRPr="00030305">
        <w:rPr>
          <w:rFonts w:hint="eastAsia"/>
        </w:rPr>
        <w:t>提贷</w:t>
      </w:r>
      <w:proofErr w:type="gramEnd"/>
      <w:r w:rsidRPr="00030305">
        <w:rPr>
          <w:rFonts w:hint="eastAsia"/>
        </w:rPr>
        <w:t>款减值准备。</w:t>
      </w:r>
    </w:p>
    <w:bookmarkEnd w:id="3374"/>
    <w:p w14:paraId="7A5474F2" w14:textId="77777777" w:rsidR="00030305" w:rsidRPr="00030305" w:rsidRDefault="00030305" w:rsidP="00030305"/>
    <w:p w14:paraId="1517724F" w14:textId="77777777" w:rsidR="00030305" w:rsidRDefault="00030305" w:rsidP="00030305">
      <w:pPr>
        <w:pStyle w:val="1"/>
        <w:tabs>
          <w:tab w:val="clear" w:pos="720"/>
          <w:tab w:val="left" w:pos="1440"/>
        </w:tabs>
        <w:ind w:left="2160" w:hanging="1440"/>
        <w:rPr>
          <w:u w:val="single"/>
        </w:rPr>
      </w:pPr>
      <w:r w:rsidRPr="00030305">
        <w:rPr>
          <w:rFonts w:hint="eastAsia"/>
          <w:u w:val="single"/>
        </w:rPr>
        <w:t>(3)</w:t>
      </w:r>
      <w:r w:rsidRPr="00030305">
        <w:rPr>
          <w:rFonts w:hint="eastAsia"/>
          <w:u w:val="single"/>
        </w:rPr>
        <w:tab/>
      </w:r>
      <w:r w:rsidRPr="00030305">
        <w:rPr>
          <w:rFonts w:hint="eastAsia"/>
          <w:u w:val="single"/>
        </w:rPr>
        <w:t>流动性风险</w:t>
      </w:r>
    </w:p>
    <w:p w14:paraId="3F89070F" w14:textId="77777777" w:rsidR="00030305" w:rsidRDefault="00030305" w:rsidP="00030305"/>
    <w:p w14:paraId="06E0936F" w14:textId="77777777" w:rsidR="00030305" w:rsidRDefault="00030305" w:rsidP="00030305">
      <w:pPr>
        <w:ind w:left="720"/>
        <w:jc w:val="both"/>
      </w:pPr>
      <w:bookmarkStart w:id="3375" w:name="NN23_110"/>
      <w:r w:rsidRPr="00030305">
        <w:rPr>
          <w:rFonts w:hint="eastAsia"/>
        </w:rPr>
        <w:t>管理流动风险时，本公司保持管理层认为充分的现金及现金等价物并对其进行监控，以满足本公司经营需要，并降低现金流量波动的影响。</w:t>
      </w:r>
    </w:p>
    <w:bookmarkEnd w:id="3375"/>
    <w:p w14:paraId="7084B9A6" w14:textId="77777777" w:rsidR="00030305" w:rsidRPr="00030305" w:rsidRDefault="00030305" w:rsidP="00030305"/>
    <w:p w14:paraId="2ED31B94" w14:textId="77777777" w:rsidR="00030305" w:rsidRDefault="00030305" w:rsidP="00030305">
      <w:pPr>
        <w:ind w:left="720"/>
        <w:jc w:val="both"/>
      </w:pPr>
      <w:bookmarkStart w:id="3376" w:name="NN23_112"/>
      <w:r w:rsidRPr="00030305">
        <w:rPr>
          <w:rFonts w:hint="eastAsia"/>
        </w:rPr>
        <w:t>于</w:t>
      </w:r>
      <w:r w:rsidRPr="00030305">
        <w:rPr>
          <w:rFonts w:hint="eastAsia"/>
        </w:rPr>
        <w:t>2023</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日及</w:t>
      </w:r>
      <w:r w:rsidRPr="00030305">
        <w:rPr>
          <w:rFonts w:hint="eastAsia"/>
        </w:rPr>
        <w:t>2022</w:t>
      </w:r>
      <w:r w:rsidRPr="00030305">
        <w:rPr>
          <w:rFonts w:hint="eastAsia"/>
        </w:rPr>
        <w:t>年</w:t>
      </w:r>
      <w:r w:rsidRPr="00030305">
        <w:rPr>
          <w:rFonts w:hint="eastAsia"/>
        </w:rPr>
        <w:t>12</w:t>
      </w:r>
      <w:r w:rsidRPr="00030305">
        <w:rPr>
          <w:rFonts w:hint="eastAsia"/>
        </w:rPr>
        <w:t>月</w:t>
      </w:r>
      <w:r w:rsidRPr="00030305">
        <w:rPr>
          <w:rFonts w:hint="eastAsia"/>
        </w:rPr>
        <w:t>31</w:t>
      </w:r>
      <w:r w:rsidRPr="00030305">
        <w:rPr>
          <w:rFonts w:hint="eastAsia"/>
        </w:rPr>
        <w:t>日，本公司持有的金融负债包括其他应付款，这些金融负债按未折现剩余合同义务的到期期限均为一年以内。</w:t>
      </w:r>
    </w:p>
    <w:bookmarkEnd w:id="3376"/>
    <w:p w14:paraId="73D5C36C" w14:textId="77777777" w:rsidR="00030305" w:rsidRPr="00030305" w:rsidRDefault="00030305" w:rsidP="00030305"/>
    <w:p w14:paraId="6AB6EB16" w14:textId="77777777" w:rsidR="00030305" w:rsidRDefault="00030305" w:rsidP="00030305">
      <w:pPr>
        <w:pStyle w:val="1"/>
        <w:ind w:left="720" w:hanging="720"/>
      </w:pPr>
      <w:r w:rsidRPr="00030305">
        <w:rPr>
          <w:rFonts w:hint="eastAsia"/>
        </w:rPr>
        <w:t>2.</w:t>
      </w:r>
      <w:r w:rsidRPr="00030305">
        <w:rPr>
          <w:rFonts w:hint="eastAsia"/>
        </w:rPr>
        <w:tab/>
      </w:r>
      <w:r w:rsidRPr="00030305">
        <w:rPr>
          <w:rFonts w:hint="eastAsia"/>
        </w:rPr>
        <w:t>公允价值信息</w:t>
      </w:r>
    </w:p>
    <w:p w14:paraId="066597B8" w14:textId="77777777" w:rsidR="00030305" w:rsidRDefault="00030305" w:rsidP="00030305"/>
    <w:p w14:paraId="027A1077" w14:textId="77777777" w:rsidR="00030305" w:rsidRDefault="00030305" w:rsidP="00030305">
      <w:pPr>
        <w:ind w:left="720"/>
        <w:jc w:val="both"/>
      </w:pPr>
      <w:bookmarkStart w:id="3377" w:name="NN23_116"/>
      <w:r w:rsidRPr="00030305">
        <w:rPr>
          <w:rFonts w:hint="eastAsia"/>
        </w:rPr>
        <w:t>本公司管理层认为，财务报表中</w:t>
      </w:r>
      <w:proofErr w:type="gramStart"/>
      <w:r w:rsidRPr="00030305">
        <w:rPr>
          <w:rFonts w:hint="eastAsia"/>
        </w:rPr>
        <w:t>按摊余成本</w:t>
      </w:r>
      <w:proofErr w:type="gramEnd"/>
      <w:r w:rsidRPr="00030305">
        <w:rPr>
          <w:rFonts w:hint="eastAsia"/>
        </w:rPr>
        <w:t>计量的金融资产及金融负债的账面价值接近该等资产及负债的公允价值。</w:t>
      </w:r>
    </w:p>
    <w:p w14:paraId="1FD65590" w14:textId="77777777" w:rsidR="00030305" w:rsidRPr="00030305" w:rsidRDefault="00030305" w:rsidP="00030305">
      <w:bookmarkStart w:id="3378" w:name="sheetend23"/>
      <w:bookmarkEnd w:id="3377"/>
      <w:bookmarkEnd w:id="3378"/>
    </w:p>
    <w:p w14:paraId="7C9D2EDB" w14:textId="77777777" w:rsidR="00030305" w:rsidRDefault="00030305" w:rsidP="00030305">
      <w:pPr>
        <w:sectPr w:rsidR="00030305" w:rsidSect="00030305">
          <w:pgSz w:w="11907" w:h="16839"/>
          <w:pgMar w:top="864" w:right="720" w:bottom="432" w:left="1008" w:header="864" w:footer="432" w:gutter="0"/>
          <w:pgNumType w:fmt="numberInDash"/>
          <w:cols w:space="708"/>
          <w:docGrid w:linePitch="360"/>
        </w:sectPr>
      </w:pPr>
      <w:bookmarkStart w:id="3379" w:name="sheetstart24"/>
      <w:bookmarkEnd w:id="3379"/>
    </w:p>
    <w:p w14:paraId="351B8B95" w14:textId="77777777" w:rsidR="00030305" w:rsidRDefault="00030305" w:rsidP="00030305">
      <w:pPr>
        <w:pStyle w:val="1"/>
      </w:pPr>
      <w:r w:rsidRPr="00030305">
        <w:rPr>
          <w:rFonts w:hint="eastAsia"/>
        </w:rPr>
        <w:lastRenderedPageBreak/>
        <w:t>九、</w:t>
      </w:r>
      <w:r w:rsidRPr="00030305">
        <w:rPr>
          <w:rFonts w:hint="eastAsia"/>
        </w:rPr>
        <w:tab/>
      </w:r>
      <w:r w:rsidRPr="00030305">
        <w:rPr>
          <w:rFonts w:hint="eastAsia"/>
        </w:rPr>
        <w:t>资本管理</w:t>
      </w:r>
    </w:p>
    <w:p w14:paraId="7CC6AF10" w14:textId="77777777" w:rsidR="00030305" w:rsidRDefault="00030305" w:rsidP="00030305"/>
    <w:p w14:paraId="6D36F424" w14:textId="77777777" w:rsidR="00030305" w:rsidRDefault="00030305" w:rsidP="00030305">
      <w:pPr>
        <w:ind w:left="720"/>
        <w:jc w:val="both"/>
      </w:pPr>
      <w:bookmarkStart w:id="3380" w:name="NN24_0"/>
      <w:r w:rsidRPr="00030305">
        <w:rPr>
          <w:rFonts w:hint="eastAsia"/>
        </w:rPr>
        <w:t>本公司通过优化负债与所有者权益的结构来管理资本，以确保公司能够持续经营，并同时最大限度增加所有者回报。本公司采用的整体策略维持不变。</w:t>
      </w:r>
    </w:p>
    <w:bookmarkEnd w:id="3380"/>
    <w:p w14:paraId="704108AE" w14:textId="77777777" w:rsidR="00030305" w:rsidRPr="00030305" w:rsidRDefault="00030305" w:rsidP="00030305"/>
    <w:p w14:paraId="09F6E1F1" w14:textId="77777777" w:rsidR="00030305" w:rsidRDefault="00030305" w:rsidP="00030305">
      <w:pPr>
        <w:ind w:left="720"/>
        <w:jc w:val="both"/>
      </w:pPr>
      <w:bookmarkStart w:id="3381" w:name="NN24_2"/>
      <w:r w:rsidRPr="00030305">
        <w:rPr>
          <w:rFonts w:hint="eastAsia"/>
        </w:rPr>
        <w:t>本公司的资本结构由本公司的所有者权益</w:t>
      </w:r>
      <w:r w:rsidRPr="00030305">
        <w:rPr>
          <w:rFonts w:hint="eastAsia"/>
        </w:rPr>
        <w:t>(</w:t>
      </w:r>
      <w:r w:rsidRPr="00030305">
        <w:rPr>
          <w:rFonts w:hint="eastAsia"/>
        </w:rPr>
        <w:t>包括分别在各附注中的实收资本、盈余公积和未分配利润</w:t>
      </w:r>
      <w:r w:rsidRPr="00030305">
        <w:rPr>
          <w:rFonts w:hint="eastAsia"/>
        </w:rPr>
        <w:t>)</w:t>
      </w:r>
      <w:r w:rsidRPr="00030305">
        <w:rPr>
          <w:rFonts w:hint="eastAsia"/>
        </w:rPr>
        <w:t>组成。</w:t>
      </w:r>
    </w:p>
    <w:bookmarkEnd w:id="3381"/>
    <w:p w14:paraId="5F468F39" w14:textId="77777777" w:rsidR="00030305" w:rsidRPr="00030305" w:rsidRDefault="00030305" w:rsidP="00030305"/>
    <w:p w14:paraId="30F17226" w14:textId="77777777" w:rsidR="00030305" w:rsidRDefault="00030305" w:rsidP="00030305">
      <w:pPr>
        <w:ind w:left="720"/>
        <w:jc w:val="both"/>
      </w:pPr>
      <w:bookmarkStart w:id="3382" w:name="NN24_4"/>
      <w:r w:rsidRPr="00030305">
        <w:rPr>
          <w:rFonts w:hint="eastAsia"/>
        </w:rPr>
        <w:t>本公司并未受制于外部强制性资本管理要求。本公司的管理层定期复核本公司的资本结构。作为复核的一部分，管理层考虑资本成本以及与各类资本相关的风险。</w:t>
      </w:r>
    </w:p>
    <w:p w14:paraId="39B4D99F" w14:textId="77777777" w:rsidR="00030305" w:rsidRPr="00030305" w:rsidRDefault="00030305" w:rsidP="00030305">
      <w:bookmarkStart w:id="3383" w:name="sheetend24"/>
      <w:bookmarkEnd w:id="3382"/>
      <w:bookmarkEnd w:id="3383"/>
    </w:p>
    <w:p w14:paraId="6A0D7CFB" w14:textId="77777777" w:rsidR="00030305" w:rsidRPr="00030305" w:rsidRDefault="00030305" w:rsidP="00030305">
      <w:bookmarkStart w:id="3384" w:name="sheetstart25"/>
      <w:bookmarkEnd w:id="3384"/>
    </w:p>
    <w:p w14:paraId="22808952" w14:textId="77777777" w:rsidR="00030305" w:rsidRDefault="00030305" w:rsidP="00030305">
      <w:pPr>
        <w:pStyle w:val="1"/>
      </w:pPr>
      <w:r w:rsidRPr="00030305">
        <w:rPr>
          <w:rFonts w:hint="eastAsia"/>
        </w:rPr>
        <w:t>十、</w:t>
      </w:r>
      <w:r w:rsidRPr="00030305">
        <w:rPr>
          <w:rFonts w:hint="eastAsia"/>
        </w:rPr>
        <w:tab/>
      </w:r>
      <w:r w:rsidRPr="00030305">
        <w:rPr>
          <w:rFonts w:hint="eastAsia"/>
        </w:rPr>
        <w:t>财务报表之批准</w:t>
      </w:r>
    </w:p>
    <w:p w14:paraId="3820C3FD" w14:textId="77777777" w:rsidR="00030305" w:rsidRDefault="00030305" w:rsidP="00030305"/>
    <w:p w14:paraId="5C0B9966" w14:textId="77777777" w:rsidR="00030305" w:rsidRDefault="00030305" w:rsidP="00030305">
      <w:pPr>
        <w:ind w:left="720"/>
        <w:jc w:val="both"/>
      </w:pPr>
      <w:bookmarkStart w:id="3385" w:name="fz7"/>
      <w:bookmarkStart w:id="3386" w:name="NN25_0"/>
      <w:r w:rsidRPr="00030305">
        <w:rPr>
          <w:rFonts w:hint="eastAsia"/>
        </w:rPr>
        <w:t>本财务报表于</w:t>
      </w:r>
      <w:r w:rsidRPr="00030305">
        <w:rPr>
          <w:rFonts w:hint="eastAsia"/>
        </w:rPr>
        <w:t>2024</w:t>
      </w:r>
      <w:r w:rsidRPr="00030305">
        <w:rPr>
          <w:rFonts w:hint="eastAsia"/>
        </w:rPr>
        <w:t>年【】月【】日已经本公司管理层批准。</w:t>
      </w:r>
    </w:p>
    <w:p w14:paraId="4408CBC0" w14:textId="77777777" w:rsidR="00030305" w:rsidRPr="00030305" w:rsidRDefault="00030305" w:rsidP="00030305">
      <w:pPr>
        <w:pBdr>
          <w:bottom w:val="single" w:sz="4" w:space="0" w:color="auto"/>
        </w:pBdr>
        <w:overflowPunct w:val="0"/>
        <w:jc w:val="center"/>
      </w:pPr>
      <w:bookmarkStart w:id="3387" w:name="NoteEnd"/>
      <w:bookmarkEnd w:id="3385"/>
      <w:bookmarkEnd w:id="3386"/>
      <w:bookmarkEnd w:id="3387"/>
    </w:p>
    <w:sectPr w:rsidR="00030305" w:rsidRPr="00030305" w:rsidSect="00030305">
      <w:pgSz w:w="11907" w:h="16839"/>
      <w:pgMar w:top="864" w:right="720" w:bottom="432" w:left="1008" w:header="864" w:footer="432"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E04F2" w14:textId="77777777" w:rsidR="00F90B55" w:rsidRDefault="00F90B55" w:rsidP="007715F8">
      <w:r>
        <w:separator/>
      </w:r>
    </w:p>
  </w:endnote>
  <w:endnote w:type="continuationSeparator" w:id="0">
    <w:p w14:paraId="657A70FE" w14:textId="77777777" w:rsidR="00F90B55" w:rsidRDefault="00F90B55" w:rsidP="00771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BD49"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5BE4"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4C262"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B4BF"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CDA5" w14:textId="77777777" w:rsidR="00030305" w:rsidRPr="00030305" w:rsidRDefault="00030305" w:rsidP="00030305">
    <w:pPr>
      <w:pStyle w:val="a5"/>
      <w:jc w:val="right"/>
    </w:pPr>
    <w:r w:rsidRPr="00030305">
      <w:fldChar w:fldCharType="begin"/>
    </w:r>
    <w:r w:rsidRPr="00030305">
      <w:instrText xml:space="preserve"> PAGE  \* MERGEFORMAT </w:instrText>
    </w:r>
    <w:r w:rsidRPr="00030305">
      <w:fldChar w:fldCharType="separate"/>
    </w:r>
    <w:r w:rsidRPr="00030305">
      <w:rPr>
        <w:noProof/>
      </w:rPr>
      <w:t>- 2 -</w:t>
    </w:r>
    <w:r w:rsidRPr="0003030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730F7" w14:textId="77777777" w:rsidR="00F90B55" w:rsidRDefault="00F90B55" w:rsidP="007715F8">
      <w:r>
        <w:separator/>
      </w:r>
    </w:p>
  </w:footnote>
  <w:footnote w:type="continuationSeparator" w:id="0">
    <w:p w14:paraId="14435E01" w14:textId="77777777" w:rsidR="00F90B55" w:rsidRDefault="00F90B55" w:rsidP="00771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11C2" w14:textId="77777777" w:rsidR="007715F8" w:rsidRDefault="007715F8" w:rsidP="007715F8">
    <w:pPr>
      <w:pStyle w:val="a3"/>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3052"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大连中山</w:t>
    </w:r>
    <w:proofErr w:type="gramStart"/>
    <w:r w:rsidRPr="00030305">
      <w:rPr>
        <w:rFonts w:hint="eastAsia"/>
        <w:sz w:val="24"/>
        <w:u w:val="single"/>
      </w:rPr>
      <w:t>亚联财小额</w:t>
    </w:r>
    <w:proofErr w:type="gramEnd"/>
    <w:r w:rsidRPr="00030305">
      <w:rPr>
        <w:rFonts w:hint="eastAsia"/>
        <w:sz w:val="24"/>
        <w:u w:val="single"/>
      </w:rPr>
      <w:t>贷款有限公司</w:t>
    </w:r>
  </w:p>
  <w:p w14:paraId="14759FD8"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BF77" w14:textId="77777777" w:rsidR="00030305" w:rsidRPr="00030305" w:rsidRDefault="00030305" w:rsidP="00030305">
    <w:pPr>
      <w:pStyle w:val="a3"/>
      <w:rPr>
        <w:sz w:val="24"/>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25DF"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大连中山</w:t>
    </w:r>
    <w:proofErr w:type="gramStart"/>
    <w:r w:rsidRPr="00030305">
      <w:rPr>
        <w:rFonts w:hint="eastAsia"/>
        <w:sz w:val="24"/>
        <w:u w:val="single"/>
      </w:rPr>
      <w:t>亚联财小额</w:t>
    </w:r>
    <w:proofErr w:type="gramEnd"/>
    <w:r w:rsidRPr="00030305">
      <w:rPr>
        <w:rFonts w:hint="eastAsia"/>
        <w:sz w:val="24"/>
        <w:u w:val="single"/>
      </w:rPr>
      <w:t>贷款有限公司</w:t>
    </w:r>
  </w:p>
  <w:p w14:paraId="239BB64D"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387E4"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u w:val="single"/>
      </w:rPr>
      <w:t>大连中山</w:t>
    </w:r>
    <w:proofErr w:type="gramStart"/>
    <w:r w:rsidRPr="00030305">
      <w:rPr>
        <w:rFonts w:hint="eastAsia"/>
        <w:sz w:val="24"/>
        <w:u w:val="single"/>
      </w:rPr>
      <w:t>亚联财小额</w:t>
    </w:r>
    <w:proofErr w:type="gramEnd"/>
    <w:r w:rsidRPr="00030305">
      <w:rPr>
        <w:rFonts w:hint="eastAsia"/>
        <w:sz w:val="24"/>
        <w:u w:val="single"/>
      </w:rPr>
      <w:t>贷款有限公司</w:t>
    </w:r>
  </w:p>
  <w:p w14:paraId="54A0F943"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3E876B76"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rPr>
      <w:t>财务报表项目附注</w:t>
    </w:r>
  </w:p>
  <w:p w14:paraId="6C326BD3"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2023</w:t>
    </w:r>
    <w:r w:rsidRPr="00030305">
      <w:rPr>
        <w:rFonts w:hint="eastAsia"/>
        <w:sz w:val="24"/>
        <w:u w:val="single"/>
      </w:rPr>
      <w:t>年</w:t>
    </w:r>
    <w:r w:rsidRPr="00030305">
      <w:rPr>
        <w:rFonts w:hint="eastAsia"/>
        <w:sz w:val="24"/>
        <w:u w:val="single"/>
      </w:rPr>
      <w:t>12</w:t>
    </w:r>
    <w:r w:rsidRPr="00030305">
      <w:rPr>
        <w:rFonts w:hint="eastAsia"/>
        <w:sz w:val="24"/>
        <w:u w:val="single"/>
      </w:rPr>
      <w:t>月</w:t>
    </w:r>
    <w:r w:rsidRPr="00030305">
      <w:rPr>
        <w:rFonts w:hint="eastAsia"/>
        <w:sz w:val="24"/>
        <w:u w:val="single"/>
      </w:rPr>
      <w:t>31</w:t>
    </w:r>
    <w:r w:rsidRPr="00030305">
      <w:rPr>
        <w:rFonts w:hint="eastAsia"/>
        <w:sz w:val="24"/>
        <w:u w:val="single"/>
      </w:rPr>
      <w:t>日</w:t>
    </w:r>
    <w:proofErr w:type="gramStart"/>
    <w:r w:rsidRPr="00030305">
      <w:rPr>
        <w:rFonts w:hint="eastAsia"/>
        <w:sz w:val="24"/>
        <w:u w:val="single"/>
      </w:rPr>
      <w:t>止</w:t>
    </w:r>
    <w:proofErr w:type="gramEnd"/>
    <w:r w:rsidRPr="00030305">
      <w:rPr>
        <w:rFonts w:hint="eastAsia"/>
        <w:sz w:val="24"/>
        <w:u w:val="single"/>
      </w:rPr>
      <w:t>年度</w:t>
    </w:r>
    <w:r w:rsidRPr="00030305">
      <w:rPr>
        <w:rFonts w:hint="eastAsia"/>
        <w:sz w:val="24"/>
        <w:u w:val="single"/>
      </w:rPr>
      <w:tab/>
    </w:r>
  </w:p>
  <w:p w14:paraId="655F7550"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1A245B0D"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7BA7"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u w:val="single"/>
      </w:rPr>
      <w:t>大连中山</w:t>
    </w:r>
    <w:proofErr w:type="gramStart"/>
    <w:r w:rsidRPr="00030305">
      <w:rPr>
        <w:rFonts w:hint="eastAsia"/>
        <w:sz w:val="24"/>
        <w:u w:val="single"/>
      </w:rPr>
      <w:t>亚联财小额</w:t>
    </w:r>
    <w:proofErr w:type="gramEnd"/>
    <w:r w:rsidRPr="00030305">
      <w:rPr>
        <w:rFonts w:hint="eastAsia"/>
        <w:sz w:val="24"/>
        <w:u w:val="single"/>
      </w:rPr>
      <w:t>贷款有限公司</w:t>
    </w:r>
  </w:p>
  <w:p w14:paraId="0F7993B5"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462438A8"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r w:rsidRPr="00030305">
      <w:rPr>
        <w:rFonts w:hint="eastAsia"/>
        <w:sz w:val="24"/>
      </w:rPr>
      <w:t>财务报表项目附注</w:t>
    </w:r>
  </w:p>
  <w:p w14:paraId="769E5DD1"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r w:rsidRPr="00030305">
      <w:rPr>
        <w:rFonts w:hint="eastAsia"/>
        <w:sz w:val="24"/>
        <w:u w:val="single"/>
      </w:rPr>
      <w:t>2023</w:t>
    </w:r>
    <w:r w:rsidRPr="00030305">
      <w:rPr>
        <w:rFonts w:hint="eastAsia"/>
        <w:sz w:val="24"/>
        <w:u w:val="single"/>
      </w:rPr>
      <w:t>年</w:t>
    </w:r>
    <w:r w:rsidRPr="00030305">
      <w:rPr>
        <w:rFonts w:hint="eastAsia"/>
        <w:sz w:val="24"/>
        <w:u w:val="single"/>
      </w:rPr>
      <w:t>12</w:t>
    </w:r>
    <w:r w:rsidRPr="00030305">
      <w:rPr>
        <w:rFonts w:hint="eastAsia"/>
        <w:sz w:val="24"/>
        <w:u w:val="single"/>
      </w:rPr>
      <w:t>月</w:t>
    </w:r>
    <w:r w:rsidRPr="00030305">
      <w:rPr>
        <w:rFonts w:hint="eastAsia"/>
        <w:sz w:val="24"/>
        <w:u w:val="single"/>
      </w:rPr>
      <w:t>31</w:t>
    </w:r>
    <w:r w:rsidRPr="00030305">
      <w:rPr>
        <w:rFonts w:hint="eastAsia"/>
        <w:sz w:val="24"/>
        <w:u w:val="single"/>
      </w:rPr>
      <w:t>日</w:t>
    </w:r>
    <w:proofErr w:type="gramStart"/>
    <w:r w:rsidRPr="00030305">
      <w:rPr>
        <w:rFonts w:hint="eastAsia"/>
        <w:sz w:val="24"/>
        <w:u w:val="single"/>
      </w:rPr>
      <w:t>止</w:t>
    </w:r>
    <w:proofErr w:type="gramEnd"/>
    <w:r w:rsidRPr="00030305">
      <w:rPr>
        <w:rFonts w:hint="eastAsia"/>
        <w:sz w:val="24"/>
        <w:u w:val="single"/>
      </w:rPr>
      <w:t>年度</w:t>
    </w:r>
    <w:r w:rsidRPr="00030305">
      <w:rPr>
        <w:rFonts w:hint="eastAsia"/>
        <w:sz w:val="24"/>
        <w:u w:val="single"/>
      </w:rPr>
      <w:tab/>
    </w:r>
  </w:p>
  <w:p w14:paraId="3482247F" w14:textId="77777777" w:rsidR="00030305" w:rsidRPr="00030305" w:rsidRDefault="00030305" w:rsidP="00030305">
    <w:pPr>
      <w:pStyle w:val="a3"/>
      <w:pBdr>
        <w:bottom w:val="none" w:sz="0" w:space="0" w:color="auto"/>
      </w:pBdr>
      <w:tabs>
        <w:tab w:val="clear" w:pos="4320"/>
        <w:tab w:val="clear" w:pos="8640"/>
        <w:tab w:val="left" w:pos="10170"/>
      </w:tabs>
      <w:jc w:val="left"/>
      <w:rPr>
        <w:sz w:val="24"/>
      </w:rPr>
    </w:pPr>
  </w:p>
  <w:p w14:paraId="7FBEE27E" w14:textId="77777777" w:rsidR="00030305" w:rsidRPr="00030305" w:rsidRDefault="00030305" w:rsidP="00030305">
    <w:pPr>
      <w:pStyle w:val="a3"/>
      <w:pBdr>
        <w:bottom w:val="none" w:sz="0" w:space="0" w:color="auto"/>
      </w:pBdr>
      <w:tabs>
        <w:tab w:val="clear" w:pos="4320"/>
        <w:tab w:val="clear" w:pos="8640"/>
        <w:tab w:val="left" w:pos="10170"/>
      </w:tabs>
      <w:jc w:val="left"/>
      <w:rPr>
        <w:sz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CEB"/>
    <w:multiLevelType w:val="hybridMultilevel"/>
    <w:tmpl w:val="F9B687CA"/>
    <w:lvl w:ilvl="0" w:tplc="0D62C57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194F24F6"/>
    <w:multiLevelType w:val="hybridMultilevel"/>
    <w:tmpl w:val="69AA1D7E"/>
    <w:lvl w:ilvl="0" w:tplc="B3763798">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375C7F17"/>
    <w:multiLevelType w:val="hybridMultilevel"/>
    <w:tmpl w:val="CC3A4F26"/>
    <w:lvl w:ilvl="0" w:tplc="389E50B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38EB4F35"/>
    <w:multiLevelType w:val="hybridMultilevel"/>
    <w:tmpl w:val="E3FE4DEC"/>
    <w:lvl w:ilvl="0" w:tplc="F4342C56">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3A3721C7"/>
    <w:multiLevelType w:val="hybridMultilevel"/>
    <w:tmpl w:val="27F8D162"/>
    <w:lvl w:ilvl="0" w:tplc="1E644FD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5752376A"/>
    <w:multiLevelType w:val="hybridMultilevel"/>
    <w:tmpl w:val="42DEA7A4"/>
    <w:lvl w:ilvl="0" w:tplc="AF5866C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 w15:restartNumberingAfterBreak="0">
    <w:nsid w:val="5A1E089E"/>
    <w:multiLevelType w:val="hybridMultilevel"/>
    <w:tmpl w:val="99E6ADD8"/>
    <w:lvl w:ilvl="0" w:tplc="C5143CD2">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 w15:restartNumberingAfterBreak="0">
    <w:nsid w:val="643059DD"/>
    <w:multiLevelType w:val="hybridMultilevel"/>
    <w:tmpl w:val="83ACC3A6"/>
    <w:lvl w:ilvl="0" w:tplc="185ABD4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 w15:restartNumberingAfterBreak="0">
    <w:nsid w:val="71F215AC"/>
    <w:multiLevelType w:val="hybridMultilevel"/>
    <w:tmpl w:val="2B2C8468"/>
    <w:lvl w:ilvl="0" w:tplc="AF946B0E">
      <w:start w:val="1"/>
      <w:numFmt w:val="bullet"/>
      <w:lvlRestart w:val="0"/>
      <w:lvlText w:val=""/>
      <w:lvlJc w:val="left"/>
      <w:pPr>
        <w:tabs>
          <w:tab w:val="num" w:pos="1440"/>
        </w:tabs>
        <w:ind w:left="1440" w:hanging="720"/>
      </w:pPr>
      <w:rPr>
        <w:rFonts w:ascii="Symbol" w:hAnsi="Symbol" w:hint="default"/>
        <w:color w:val="auto"/>
        <w:u w:val="none"/>
        <w:effect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870997739">
    <w:abstractNumId w:val="4"/>
  </w:num>
  <w:num w:numId="2" w16cid:durableId="877820717">
    <w:abstractNumId w:val="2"/>
  </w:num>
  <w:num w:numId="3" w16cid:durableId="1120613866">
    <w:abstractNumId w:val="1"/>
  </w:num>
  <w:num w:numId="4" w16cid:durableId="180583348">
    <w:abstractNumId w:val="0"/>
  </w:num>
  <w:num w:numId="5" w16cid:durableId="1634364210">
    <w:abstractNumId w:val="3"/>
  </w:num>
  <w:num w:numId="6" w16cid:durableId="481242136">
    <w:abstractNumId w:val="6"/>
  </w:num>
  <w:num w:numId="7" w16cid:durableId="966157611">
    <w:abstractNumId w:val="7"/>
  </w:num>
  <w:num w:numId="8" w16cid:durableId="1799764400">
    <w:abstractNumId w:val="5"/>
  </w:num>
  <w:num w:numId="9" w16cid:durableId="776952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F8"/>
    <w:rsid w:val="00000E71"/>
    <w:rsid w:val="000015C8"/>
    <w:rsid w:val="00002A9A"/>
    <w:rsid w:val="00003A63"/>
    <w:rsid w:val="00004536"/>
    <w:rsid w:val="000047AD"/>
    <w:rsid w:val="00013E75"/>
    <w:rsid w:val="0001620E"/>
    <w:rsid w:val="00022A8F"/>
    <w:rsid w:val="00023B9E"/>
    <w:rsid w:val="00025091"/>
    <w:rsid w:val="00030305"/>
    <w:rsid w:val="0003233D"/>
    <w:rsid w:val="00036F13"/>
    <w:rsid w:val="00037DE1"/>
    <w:rsid w:val="00041406"/>
    <w:rsid w:val="000424DB"/>
    <w:rsid w:val="00044659"/>
    <w:rsid w:val="000465E7"/>
    <w:rsid w:val="00046986"/>
    <w:rsid w:val="00053549"/>
    <w:rsid w:val="000624ED"/>
    <w:rsid w:val="000657D4"/>
    <w:rsid w:val="00065DFA"/>
    <w:rsid w:val="000706E9"/>
    <w:rsid w:val="00072E20"/>
    <w:rsid w:val="00074F45"/>
    <w:rsid w:val="00075DA1"/>
    <w:rsid w:val="000846ED"/>
    <w:rsid w:val="000854AC"/>
    <w:rsid w:val="00094442"/>
    <w:rsid w:val="000945D2"/>
    <w:rsid w:val="00095DBD"/>
    <w:rsid w:val="00097E79"/>
    <w:rsid w:val="000A1512"/>
    <w:rsid w:val="000A5808"/>
    <w:rsid w:val="000A6112"/>
    <w:rsid w:val="000A7BB4"/>
    <w:rsid w:val="000A7E83"/>
    <w:rsid w:val="000A7FDC"/>
    <w:rsid w:val="000B14FD"/>
    <w:rsid w:val="000B1BC3"/>
    <w:rsid w:val="000B29DE"/>
    <w:rsid w:val="000B3672"/>
    <w:rsid w:val="000B3A67"/>
    <w:rsid w:val="000B46B5"/>
    <w:rsid w:val="000B6D53"/>
    <w:rsid w:val="000C39DD"/>
    <w:rsid w:val="000D0990"/>
    <w:rsid w:val="000D46BB"/>
    <w:rsid w:val="000D7633"/>
    <w:rsid w:val="000E0637"/>
    <w:rsid w:val="000E10C0"/>
    <w:rsid w:val="000E147F"/>
    <w:rsid w:val="000E2928"/>
    <w:rsid w:val="000E565E"/>
    <w:rsid w:val="000E5884"/>
    <w:rsid w:val="000E7B95"/>
    <w:rsid w:val="000F1D8D"/>
    <w:rsid w:val="000F1EFB"/>
    <w:rsid w:val="000F6198"/>
    <w:rsid w:val="001020A8"/>
    <w:rsid w:val="00104ABC"/>
    <w:rsid w:val="00106847"/>
    <w:rsid w:val="0011034B"/>
    <w:rsid w:val="0011466E"/>
    <w:rsid w:val="00114C8A"/>
    <w:rsid w:val="00114EBA"/>
    <w:rsid w:val="00121C7E"/>
    <w:rsid w:val="001226F0"/>
    <w:rsid w:val="00123A0C"/>
    <w:rsid w:val="00123E35"/>
    <w:rsid w:val="00132A6F"/>
    <w:rsid w:val="00132DCF"/>
    <w:rsid w:val="00141875"/>
    <w:rsid w:val="00141F16"/>
    <w:rsid w:val="00142222"/>
    <w:rsid w:val="00145F42"/>
    <w:rsid w:val="00145F72"/>
    <w:rsid w:val="00146A11"/>
    <w:rsid w:val="00155CAD"/>
    <w:rsid w:val="00155E37"/>
    <w:rsid w:val="0016145E"/>
    <w:rsid w:val="00161F29"/>
    <w:rsid w:val="00162725"/>
    <w:rsid w:val="00165438"/>
    <w:rsid w:val="00165B46"/>
    <w:rsid w:val="0016625E"/>
    <w:rsid w:val="00167D46"/>
    <w:rsid w:val="0017206F"/>
    <w:rsid w:val="00172446"/>
    <w:rsid w:val="00172719"/>
    <w:rsid w:val="00173258"/>
    <w:rsid w:val="00173CD9"/>
    <w:rsid w:val="00174CD7"/>
    <w:rsid w:val="00175F44"/>
    <w:rsid w:val="00176B15"/>
    <w:rsid w:val="00192D26"/>
    <w:rsid w:val="0019453E"/>
    <w:rsid w:val="00196A0E"/>
    <w:rsid w:val="00196D52"/>
    <w:rsid w:val="001A46B6"/>
    <w:rsid w:val="001A472D"/>
    <w:rsid w:val="001A536A"/>
    <w:rsid w:val="001A6F72"/>
    <w:rsid w:val="001A71F6"/>
    <w:rsid w:val="001B4A6F"/>
    <w:rsid w:val="001B4E26"/>
    <w:rsid w:val="001B64B9"/>
    <w:rsid w:val="001C1A23"/>
    <w:rsid w:val="001C78E1"/>
    <w:rsid w:val="001D1953"/>
    <w:rsid w:val="001D4071"/>
    <w:rsid w:val="001D47F8"/>
    <w:rsid w:val="001D4CBC"/>
    <w:rsid w:val="001D6E74"/>
    <w:rsid w:val="001D6F76"/>
    <w:rsid w:val="001E17B6"/>
    <w:rsid w:val="001E5776"/>
    <w:rsid w:val="001E7AAB"/>
    <w:rsid w:val="001F4406"/>
    <w:rsid w:val="001F450A"/>
    <w:rsid w:val="001F76E5"/>
    <w:rsid w:val="001F7B79"/>
    <w:rsid w:val="002011C3"/>
    <w:rsid w:val="0020540E"/>
    <w:rsid w:val="00207AEF"/>
    <w:rsid w:val="00207F07"/>
    <w:rsid w:val="00215090"/>
    <w:rsid w:val="0021747F"/>
    <w:rsid w:val="00217B72"/>
    <w:rsid w:val="002209DD"/>
    <w:rsid w:val="002226EC"/>
    <w:rsid w:val="00227313"/>
    <w:rsid w:val="0023150B"/>
    <w:rsid w:val="00231756"/>
    <w:rsid w:val="00231D3D"/>
    <w:rsid w:val="00232F9A"/>
    <w:rsid w:val="00233E99"/>
    <w:rsid w:val="00234608"/>
    <w:rsid w:val="002365F0"/>
    <w:rsid w:val="0023701F"/>
    <w:rsid w:val="002420FC"/>
    <w:rsid w:val="00247412"/>
    <w:rsid w:val="002505E9"/>
    <w:rsid w:val="00250910"/>
    <w:rsid w:val="00253226"/>
    <w:rsid w:val="00271400"/>
    <w:rsid w:val="00271B64"/>
    <w:rsid w:val="00275E92"/>
    <w:rsid w:val="002835FF"/>
    <w:rsid w:val="00284544"/>
    <w:rsid w:val="002847AC"/>
    <w:rsid w:val="00286330"/>
    <w:rsid w:val="002878BD"/>
    <w:rsid w:val="002937BD"/>
    <w:rsid w:val="002A1444"/>
    <w:rsid w:val="002A240D"/>
    <w:rsid w:val="002A49FF"/>
    <w:rsid w:val="002A61F6"/>
    <w:rsid w:val="002B0056"/>
    <w:rsid w:val="002B1812"/>
    <w:rsid w:val="002B2858"/>
    <w:rsid w:val="002B29C7"/>
    <w:rsid w:val="002B2EE4"/>
    <w:rsid w:val="002B330C"/>
    <w:rsid w:val="002B365C"/>
    <w:rsid w:val="002B69B9"/>
    <w:rsid w:val="002B799F"/>
    <w:rsid w:val="002C04C7"/>
    <w:rsid w:val="002C3F32"/>
    <w:rsid w:val="002C51FD"/>
    <w:rsid w:val="002C7212"/>
    <w:rsid w:val="002D64C2"/>
    <w:rsid w:val="002E5C69"/>
    <w:rsid w:val="002F1026"/>
    <w:rsid w:val="002F2DA4"/>
    <w:rsid w:val="002F752B"/>
    <w:rsid w:val="003013D2"/>
    <w:rsid w:val="003047C8"/>
    <w:rsid w:val="00305D4E"/>
    <w:rsid w:val="00312A1A"/>
    <w:rsid w:val="0031446C"/>
    <w:rsid w:val="00315D9E"/>
    <w:rsid w:val="00320C78"/>
    <w:rsid w:val="003225A7"/>
    <w:rsid w:val="00341030"/>
    <w:rsid w:val="0034495D"/>
    <w:rsid w:val="00346798"/>
    <w:rsid w:val="00350B00"/>
    <w:rsid w:val="003543A2"/>
    <w:rsid w:val="00360E5D"/>
    <w:rsid w:val="003622E8"/>
    <w:rsid w:val="00364266"/>
    <w:rsid w:val="0036531E"/>
    <w:rsid w:val="0037184F"/>
    <w:rsid w:val="00373EAE"/>
    <w:rsid w:val="00375807"/>
    <w:rsid w:val="00376637"/>
    <w:rsid w:val="0038032E"/>
    <w:rsid w:val="00380B81"/>
    <w:rsid w:val="00386184"/>
    <w:rsid w:val="003877D2"/>
    <w:rsid w:val="00390A41"/>
    <w:rsid w:val="00397776"/>
    <w:rsid w:val="00397A88"/>
    <w:rsid w:val="003A75CE"/>
    <w:rsid w:val="003A7DC3"/>
    <w:rsid w:val="003B1D49"/>
    <w:rsid w:val="003B24CB"/>
    <w:rsid w:val="003B4A00"/>
    <w:rsid w:val="003B4FF1"/>
    <w:rsid w:val="003C12A1"/>
    <w:rsid w:val="003C1A69"/>
    <w:rsid w:val="003C22B6"/>
    <w:rsid w:val="003C367A"/>
    <w:rsid w:val="003C63BF"/>
    <w:rsid w:val="003C7563"/>
    <w:rsid w:val="003D199D"/>
    <w:rsid w:val="003D40CC"/>
    <w:rsid w:val="003D6E15"/>
    <w:rsid w:val="003E0D6A"/>
    <w:rsid w:val="003E1F55"/>
    <w:rsid w:val="003F1E37"/>
    <w:rsid w:val="003F1EBC"/>
    <w:rsid w:val="003F3E25"/>
    <w:rsid w:val="003F45DE"/>
    <w:rsid w:val="00404C33"/>
    <w:rsid w:val="00406918"/>
    <w:rsid w:val="00410707"/>
    <w:rsid w:val="0042346D"/>
    <w:rsid w:val="00426A96"/>
    <w:rsid w:val="00427B85"/>
    <w:rsid w:val="0043006E"/>
    <w:rsid w:val="004305C8"/>
    <w:rsid w:val="00430949"/>
    <w:rsid w:val="004331AB"/>
    <w:rsid w:val="00434B0F"/>
    <w:rsid w:val="00434CBD"/>
    <w:rsid w:val="00444299"/>
    <w:rsid w:val="00445380"/>
    <w:rsid w:val="00446C18"/>
    <w:rsid w:val="00446CA3"/>
    <w:rsid w:val="0045148F"/>
    <w:rsid w:val="0045203D"/>
    <w:rsid w:val="00452273"/>
    <w:rsid w:val="0045277E"/>
    <w:rsid w:val="00453906"/>
    <w:rsid w:val="004553A7"/>
    <w:rsid w:val="004562E9"/>
    <w:rsid w:val="0045655A"/>
    <w:rsid w:val="00456871"/>
    <w:rsid w:val="004621AB"/>
    <w:rsid w:val="00465FC7"/>
    <w:rsid w:val="00466ACC"/>
    <w:rsid w:val="0046778B"/>
    <w:rsid w:val="00470A0C"/>
    <w:rsid w:val="0047218E"/>
    <w:rsid w:val="0047231D"/>
    <w:rsid w:val="00473ABA"/>
    <w:rsid w:val="004853C1"/>
    <w:rsid w:val="0048676D"/>
    <w:rsid w:val="00491094"/>
    <w:rsid w:val="004918FF"/>
    <w:rsid w:val="00493035"/>
    <w:rsid w:val="004A03FD"/>
    <w:rsid w:val="004A3415"/>
    <w:rsid w:val="004A6A82"/>
    <w:rsid w:val="004B0230"/>
    <w:rsid w:val="004B0797"/>
    <w:rsid w:val="004B36FD"/>
    <w:rsid w:val="004B678D"/>
    <w:rsid w:val="004C117D"/>
    <w:rsid w:val="004C5F4E"/>
    <w:rsid w:val="004D0501"/>
    <w:rsid w:val="004D0FFE"/>
    <w:rsid w:val="004D5BC4"/>
    <w:rsid w:val="004D66DF"/>
    <w:rsid w:val="004D6C9D"/>
    <w:rsid w:val="004D7C38"/>
    <w:rsid w:val="004E58AE"/>
    <w:rsid w:val="004E744A"/>
    <w:rsid w:val="004F5C3E"/>
    <w:rsid w:val="004F7423"/>
    <w:rsid w:val="004F7DE2"/>
    <w:rsid w:val="00501D42"/>
    <w:rsid w:val="0050244B"/>
    <w:rsid w:val="00503D99"/>
    <w:rsid w:val="00507762"/>
    <w:rsid w:val="00514488"/>
    <w:rsid w:val="00524192"/>
    <w:rsid w:val="00524657"/>
    <w:rsid w:val="005253C9"/>
    <w:rsid w:val="00525CFB"/>
    <w:rsid w:val="005313B8"/>
    <w:rsid w:val="005316C7"/>
    <w:rsid w:val="0053428C"/>
    <w:rsid w:val="00536629"/>
    <w:rsid w:val="00536D85"/>
    <w:rsid w:val="005375F6"/>
    <w:rsid w:val="00542325"/>
    <w:rsid w:val="00542E91"/>
    <w:rsid w:val="005437B1"/>
    <w:rsid w:val="0054716B"/>
    <w:rsid w:val="00547A8E"/>
    <w:rsid w:val="00556DC2"/>
    <w:rsid w:val="00557FBC"/>
    <w:rsid w:val="00562626"/>
    <w:rsid w:val="005665FA"/>
    <w:rsid w:val="0056777B"/>
    <w:rsid w:val="00567969"/>
    <w:rsid w:val="00571C76"/>
    <w:rsid w:val="005736B2"/>
    <w:rsid w:val="005737DC"/>
    <w:rsid w:val="005752D1"/>
    <w:rsid w:val="00576A51"/>
    <w:rsid w:val="00586487"/>
    <w:rsid w:val="005905D2"/>
    <w:rsid w:val="00593040"/>
    <w:rsid w:val="0059384C"/>
    <w:rsid w:val="0059477A"/>
    <w:rsid w:val="00595A9A"/>
    <w:rsid w:val="00596C22"/>
    <w:rsid w:val="005A1ECB"/>
    <w:rsid w:val="005A35EB"/>
    <w:rsid w:val="005A52C7"/>
    <w:rsid w:val="005A7313"/>
    <w:rsid w:val="005B3A20"/>
    <w:rsid w:val="005B4457"/>
    <w:rsid w:val="005B6A2C"/>
    <w:rsid w:val="005C53D8"/>
    <w:rsid w:val="005D0235"/>
    <w:rsid w:val="005D15F4"/>
    <w:rsid w:val="005D455D"/>
    <w:rsid w:val="005D4945"/>
    <w:rsid w:val="005D7E15"/>
    <w:rsid w:val="005E0583"/>
    <w:rsid w:val="005E398B"/>
    <w:rsid w:val="005F3CA9"/>
    <w:rsid w:val="005F5CB2"/>
    <w:rsid w:val="00600313"/>
    <w:rsid w:val="00600AF5"/>
    <w:rsid w:val="00602404"/>
    <w:rsid w:val="00602D5C"/>
    <w:rsid w:val="00605A6A"/>
    <w:rsid w:val="00611D5E"/>
    <w:rsid w:val="00611E2D"/>
    <w:rsid w:val="00617F0F"/>
    <w:rsid w:val="00623B91"/>
    <w:rsid w:val="0062496E"/>
    <w:rsid w:val="00624CD0"/>
    <w:rsid w:val="00624FB1"/>
    <w:rsid w:val="0062552E"/>
    <w:rsid w:val="00625796"/>
    <w:rsid w:val="00630F2D"/>
    <w:rsid w:val="00631AE1"/>
    <w:rsid w:val="00635661"/>
    <w:rsid w:val="00636B9B"/>
    <w:rsid w:val="006400AB"/>
    <w:rsid w:val="0064691D"/>
    <w:rsid w:val="00646E91"/>
    <w:rsid w:val="00651112"/>
    <w:rsid w:val="00657531"/>
    <w:rsid w:val="00657B73"/>
    <w:rsid w:val="00657C1B"/>
    <w:rsid w:val="00660622"/>
    <w:rsid w:val="00661C68"/>
    <w:rsid w:val="00663A0F"/>
    <w:rsid w:val="00670669"/>
    <w:rsid w:val="00670CCE"/>
    <w:rsid w:val="006835B1"/>
    <w:rsid w:val="0068464F"/>
    <w:rsid w:val="00686F76"/>
    <w:rsid w:val="00687406"/>
    <w:rsid w:val="00694205"/>
    <w:rsid w:val="00696B55"/>
    <w:rsid w:val="006A019E"/>
    <w:rsid w:val="006A414F"/>
    <w:rsid w:val="006A495F"/>
    <w:rsid w:val="006A4D4E"/>
    <w:rsid w:val="006B627B"/>
    <w:rsid w:val="006B6D92"/>
    <w:rsid w:val="006C1595"/>
    <w:rsid w:val="006C2F29"/>
    <w:rsid w:val="006C74EF"/>
    <w:rsid w:val="006D24DB"/>
    <w:rsid w:val="006D5662"/>
    <w:rsid w:val="006D5B35"/>
    <w:rsid w:val="006D5B64"/>
    <w:rsid w:val="006E125D"/>
    <w:rsid w:val="006E5816"/>
    <w:rsid w:val="006E6EC6"/>
    <w:rsid w:val="006F0B7A"/>
    <w:rsid w:val="006F29D7"/>
    <w:rsid w:val="006F2A14"/>
    <w:rsid w:val="006F4B73"/>
    <w:rsid w:val="00700FF7"/>
    <w:rsid w:val="0070171D"/>
    <w:rsid w:val="00701854"/>
    <w:rsid w:val="007038C6"/>
    <w:rsid w:val="0070420F"/>
    <w:rsid w:val="00706F51"/>
    <w:rsid w:val="00707C84"/>
    <w:rsid w:val="00715E77"/>
    <w:rsid w:val="007212E3"/>
    <w:rsid w:val="00721C7A"/>
    <w:rsid w:val="00730AAC"/>
    <w:rsid w:val="007317E9"/>
    <w:rsid w:val="00733682"/>
    <w:rsid w:val="00737725"/>
    <w:rsid w:val="00740D84"/>
    <w:rsid w:val="00741ADF"/>
    <w:rsid w:val="007440F7"/>
    <w:rsid w:val="00744E4B"/>
    <w:rsid w:val="00745A66"/>
    <w:rsid w:val="0074645B"/>
    <w:rsid w:val="00747401"/>
    <w:rsid w:val="00747739"/>
    <w:rsid w:val="00750B20"/>
    <w:rsid w:val="00751ABA"/>
    <w:rsid w:val="00766F7B"/>
    <w:rsid w:val="00767DA9"/>
    <w:rsid w:val="00767EDE"/>
    <w:rsid w:val="007715F8"/>
    <w:rsid w:val="00771F27"/>
    <w:rsid w:val="0077250B"/>
    <w:rsid w:val="00773B49"/>
    <w:rsid w:val="00776019"/>
    <w:rsid w:val="007763EE"/>
    <w:rsid w:val="00777314"/>
    <w:rsid w:val="00780598"/>
    <w:rsid w:val="00781A68"/>
    <w:rsid w:val="00781D2F"/>
    <w:rsid w:val="00782863"/>
    <w:rsid w:val="0078401A"/>
    <w:rsid w:val="00785B2A"/>
    <w:rsid w:val="007905AA"/>
    <w:rsid w:val="00792C2A"/>
    <w:rsid w:val="00793F13"/>
    <w:rsid w:val="0079557C"/>
    <w:rsid w:val="007A57A9"/>
    <w:rsid w:val="007A5E46"/>
    <w:rsid w:val="007A73FD"/>
    <w:rsid w:val="007B00EC"/>
    <w:rsid w:val="007B479A"/>
    <w:rsid w:val="007C02D3"/>
    <w:rsid w:val="007C1129"/>
    <w:rsid w:val="007C5020"/>
    <w:rsid w:val="007C53E7"/>
    <w:rsid w:val="007C6095"/>
    <w:rsid w:val="007C77E8"/>
    <w:rsid w:val="007D016E"/>
    <w:rsid w:val="007D4D17"/>
    <w:rsid w:val="007D6043"/>
    <w:rsid w:val="007E1F0A"/>
    <w:rsid w:val="007E30CE"/>
    <w:rsid w:val="007E78AE"/>
    <w:rsid w:val="007F1023"/>
    <w:rsid w:val="007F3295"/>
    <w:rsid w:val="007F3424"/>
    <w:rsid w:val="007F393C"/>
    <w:rsid w:val="007F6112"/>
    <w:rsid w:val="007F6807"/>
    <w:rsid w:val="007F7724"/>
    <w:rsid w:val="0080071A"/>
    <w:rsid w:val="00806328"/>
    <w:rsid w:val="00807CAB"/>
    <w:rsid w:val="00811D59"/>
    <w:rsid w:val="00824DD6"/>
    <w:rsid w:val="00825AA3"/>
    <w:rsid w:val="008309DE"/>
    <w:rsid w:val="00830D52"/>
    <w:rsid w:val="0083476C"/>
    <w:rsid w:val="00835B7B"/>
    <w:rsid w:val="00836E1E"/>
    <w:rsid w:val="008404CB"/>
    <w:rsid w:val="008417EC"/>
    <w:rsid w:val="00847398"/>
    <w:rsid w:val="008476DF"/>
    <w:rsid w:val="00851ECD"/>
    <w:rsid w:val="00852291"/>
    <w:rsid w:val="00852EB9"/>
    <w:rsid w:val="00856C0F"/>
    <w:rsid w:val="00863C5A"/>
    <w:rsid w:val="008662B1"/>
    <w:rsid w:val="00874821"/>
    <w:rsid w:val="00875912"/>
    <w:rsid w:val="00880972"/>
    <w:rsid w:val="00881A8C"/>
    <w:rsid w:val="00890C52"/>
    <w:rsid w:val="00892C8F"/>
    <w:rsid w:val="008946AF"/>
    <w:rsid w:val="008949B5"/>
    <w:rsid w:val="00895835"/>
    <w:rsid w:val="00897468"/>
    <w:rsid w:val="00897E67"/>
    <w:rsid w:val="008A1D3E"/>
    <w:rsid w:val="008A5890"/>
    <w:rsid w:val="008A600C"/>
    <w:rsid w:val="008B27A4"/>
    <w:rsid w:val="008B2CA4"/>
    <w:rsid w:val="008B6002"/>
    <w:rsid w:val="008C3A21"/>
    <w:rsid w:val="008C6BBE"/>
    <w:rsid w:val="008D0819"/>
    <w:rsid w:val="008D2262"/>
    <w:rsid w:val="008D22A3"/>
    <w:rsid w:val="008D33B7"/>
    <w:rsid w:val="008D5B7E"/>
    <w:rsid w:val="008D69B9"/>
    <w:rsid w:val="008E5C7F"/>
    <w:rsid w:val="008E7808"/>
    <w:rsid w:val="008F0D3E"/>
    <w:rsid w:val="008F2F98"/>
    <w:rsid w:val="008F417C"/>
    <w:rsid w:val="008F7096"/>
    <w:rsid w:val="008F7AB4"/>
    <w:rsid w:val="00900EA1"/>
    <w:rsid w:val="009038D3"/>
    <w:rsid w:val="00906380"/>
    <w:rsid w:val="00906FBA"/>
    <w:rsid w:val="0091005A"/>
    <w:rsid w:val="00913480"/>
    <w:rsid w:val="0091439C"/>
    <w:rsid w:val="009145A9"/>
    <w:rsid w:val="00915B16"/>
    <w:rsid w:val="00921EF5"/>
    <w:rsid w:val="009301BA"/>
    <w:rsid w:val="0093464A"/>
    <w:rsid w:val="0094045B"/>
    <w:rsid w:val="00941512"/>
    <w:rsid w:val="00941D46"/>
    <w:rsid w:val="009468F7"/>
    <w:rsid w:val="009469FA"/>
    <w:rsid w:val="009560AE"/>
    <w:rsid w:val="00957902"/>
    <w:rsid w:val="00960F08"/>
    <w:rsid w:val="00961B2A"/>
    <w:rsid w:val="009625C9"/>
    <w:rsid w:val="00964067"/>
    <w:rsid w:val="00966E02"/>
    <w:rsid w:val="00974F97"/>
    <w:rsid w:val="0098083F"/>
    <w:rsid w:val="00980D54"/>
    <w:rsid w:val="00980D8A"/>
    <w:rsid w:val="0098123B"/>
    <w:rsid w:val="009821B2"/>
    <w:rsid w:val="00990043"/>
    <w:rsid w:val="00992256"/>
    <w:rsid w:val="009941CA"/>
    <w:rsid w:val="009A55D8"/>
    <w:rsid w:val="009A72AE"/>
    <w:rsid w:val="009B4328"/>
    <w:rsid w:val="009B72B7"/>
    <w:rsid w:val="009B74C9"/>
    <w:rsid w:val="009C093C"/>
    <w:rsid w:val="009C0FE6"/>
    <w:rsid w:val="009C3ED0"/>
    <w:rsid w:val="009C7D13"/>
    <w:rsid w:val="009D0132"/>
    <w:rsid w:val="009D1689"/>
    <w:rsid w:val="009D1902"/>
    <w:rsid w:val="009E0597"/>
    <w:rsid w:val="009E3E75"/>
    <w:rsid w:val="009E416F"/>
    <w:rsid w:val="009E4881"/>
    <w:rsid w:val="009E557C"/>
    <w:rsid w:val="009E69F5"/>
    <w:rsid w:val="009F2D5A"/>
    <w:rsid w:val="009F3646"/>
    <w:rsid w:val="009F7A35"/>
    <w:rsid w:val="00A00003"/>
    <w:rsid w:val="00A00323"/>
    <w:rsid w:val="00A00A3A"/>
    <w:rsid w:val="00A038FE"/>
    <w:rsid w:val="00A07DBF"/>
    <w:rsid w:val="00A1568C"/>
    <w:rsid w:val="00A15747"/>
    <w:rsid w:val="00A16B55"/>
    <w:rsid w:val="00A2485D"/>
    <w:rsid w:val="00A26C4F"/>
    <w:rsid w:val="00A325BC"/>
    <w:rsid w:val="00A3443C"/>
    <w:rsid w:val="00A357BF"/>
    <w:rsid w:val="00A43DA9"/>
    <w:rsid w:val="00A43FA6"/>
    <w:rsid w:val="00A44E5A"/>
    <w:rsid w:val="00A55038"/>
    <w:rsid w:val="00A5573C"/>
    <w:rsid w:val="00A56537"/>
    <w:rsid w:val="00A56A05"/>
    <w:rsid w:val="00A5712B"/>
    <w:rsid w:val="00A61D3F"/>
    <w:rsid w:val="00A657D8"/>
    <w:rsid w:val="00A7038D"/>
    <w:rsid w:val="00A72811"/>
    <w:rsid w:val="00A8105D"/>
    <w:rsid w:val="00A81505"/>
    <w:rsid w:val="00A83435"/>
    <w:rsid w:val="00A870A0"/>
    <w:rsid w:val="00A95D26"/>
    <w:rsid w:val="00A974D4"/>
    <w:rsid w:val="00AA53A8"/>
    <w:rsid w:val="00AB20EF"/>
    <w:rsid w:val="00AB3041"/>
    <w:rsid w:val="00AB3277"/>
    <w:rsid w:val="00AB3889"/>
    <w:rsid w:val="00AB6A57"/>
    <w:rsid w:val="00AB72D2"/>
    <w:rsid w:val="00AC0D37"/>
    <w:rsid w:val="00AC1CE8"/>
    <w:rsid w:val="00AC22C1"/>
    <w:rsid w:val="00AC2942"/>
    <w:rsid w:val="00AC2A41"/>
    <w:rsid w:val="00AC31FB"/>
    <w:rsid w:val="00AD2C6F"/>
    <w:rsid w:val="00AD3D18"/>
    <w:rsid w:val="00AE1600"/>
    <w:rsid w:val="00AE1622"/>
    <w:rsid w:val="00AF045A"/>
    <w:rsid w:val="00AF0F19"/>
    <w:rsid w:val="00AF103F"/>
    <w:rsid w:val="00AF12C1"/>
    <w:rsid w:val="00AF198C"/>
    <w:rsid w:val="00AF5F68"/>
    <w:rsid w:val="00AF6F1D"/>
    <w:rsid w:val="00AF7CA0"/>
    <w:rsid w:val="00B04BDF"/>
    <w:rsid w:val="00B061F3"/>
    <w:rsid w:val="00B063C9"/>
    <w:rsid w:val="00B1198F"/>
    <w:rsid w:val="00B11B62"/>
    <w:rsid w:val="00B123C8"/>
    <w:rsid w:val="00B13264"/>
    <w:rsid w:val="00B13B55"/>
    <w:rsid w:val="00B20F71"/>
    <w:rsid w:val="00B24887"/>
    <w:rsid w:val="00B24E8E"/>
    <w:rsid w:val="00B258CF"/>
    <w:rsid w:val="00B25EA0"/>
    <w:rsid w:val="00B26AE5"/>
    <w:rsid w:val="00B328D8"/>
    <w:rsid w:val="00B32F65"/>
    <w:rsid w:val="00B331B4"/>
    <w:rsid w:val="00B42CEC"/>
    <w:rsid w:val="00B46243"/>
    <w:rsid w:val="00B466DD"/>
    <w:rsid w:val="00B47F18"/>
    <w:rsid w:val="00B51869"/>
    <w:rsid w:val="00B53741"/>
    <w:rsid w:val="00B5409B"/>
    <w:rsid w:val="00B5429B"/>
    <w:rsid w:val="00B5790E"/>
    <w:rsid w:val="00B60A38"/>
    <w:rsid w:val="00B60E6A"/>
    <w:rsid w:val="00B61983"/>
    <w:rsid w:val="00B72E8F"/>
    <w:rsid w:val="00B743CF"/>
    <w:rsid w:val="00B7548C"/>
    <w:rsid w:val="00B75E55"/>
    <w:rsid w:val="00B8055F"/>
    <w:rsid w:val="00B80E10"/>
    <w:rsid w:val="00B9204C"/>
    <w:rsid w:val="00B93451"/>
    <w:rsid w:val="00B944BC"/>
    <w:rsid w:val="00B95ED3"/>
    <w:rsid w:val="00B974BA"/>
    <w:rsid w:val="00BA0D83"/>
    <w:rsid w:val="00BA3E14"/>
    <w:rsid w:val="00BA69B9"/>
    <w:rsid w:val="00BB212F"/>
    <w:rsid w:val="00BB2C39"/>
    <w:rsid w:val="00BB3213"/>
    <w:rsid w:val="00BB3A94"/>
    <w:rsid w:val="00BB556F"/>
    <w:rsid w:val="00BB5AAD"/>
    <w:rsid w:val="00BB78F5"/>
    <w:rsid w:val="00BC1226"/>
    <w:rsid w:val="00BC4A4A"/>
    <w:rsid w:val="00BC5922"/>
    <w:rsid w:val="00BC5EB0"/>
    <w:rsid w:val="00BD011C"/>
    <w:rsid w:val="00BD11F2"/>
    <w:rsid w:val="00BD16D5"/>
    <w:rsid w:val="00BD32BC"/>
    <w:rsid w:val="00BE25D9"/>
    <w:rsid w:val="00BE2959"/>
    <w:rsid w:val="00BE5139"/>
    <w:rsid w:val="00BF0843"/>
    <w:rsid w:val="00BF10B4"/>
    <w:rsid w:val="00BF471A"/>
    <w:rsid w:val="00BF6BB0"/>
    <w:rsid w:val="00BF75EC"/>
    <w:rsid w:val="00C015FF"/>
    <w:rsid w:val="00C033C2"/>
    <w:rsid w:val="00C04A7B"/>
    <w:rsid w:val="00C16377"/>
    <w:rsid w:val="00C17B0C"/>
    <w:rsid w:val="00C20624"/>
    <w:rsid w:val="00C231D1"/>
    <w:rsid w:val="00C26765"/>
    <w:rsid w:val="00C27EC8"/>
    <w:rsid w:val="00C31162"/>
    <w:rsid w:val="00C42A5A"/>
    <w:rsid w:val="00C42D69"/>
    <w:rsid w:val="00C43ED3"/>
    <w:rsid w:val="00C45CC6"/>
    <w:rsid w:val="00C4756F"/>
    <w:rsid w:val="00C47798"/>
    <w:rsid w:val="00C5163D"/>
    <w:rsid w:val="00C54F1A"/>
    <w:rsid w:val="00C6017C"/>
    <w:rsid w:val="00C62192"/>
    <w:rsid w:val="00C6324D"/>
    <w:rsid w:val="00C63444"/>
    <w:rsid w:val="00C67F2F"/>
    <w:rsid w:val="00C7100A"/>
    <w:rsid w:val="00C7111E"/>
    <w:rsid w:val="00C73E4E"/>
    <w:rsid w:val="00C74C6D"/>
    <w:rsid w:val="00C757E6"/>
    <w:rsid w:val="00C75E6E"/>
    <w:rsid w:val="00C8115F"/>
    <w:rsid w:val="00C835B0"/>
    <w:rsid w:val="00C84D8E"/>
    <w:rsid w:val="00C917B6"/>
    <w:rsid w:val="00C91B03"/>
    <w:rsid w:val="00CA3792"/>
    <w:rsid w:val="00CA412F"/>
    <w:rsid w:val="00CA480D"/>
    <w:rsid w:val="00CA4949"/>
    <w:rsid w:val="00CA4EE3"/>
    <w:rsid w:val="00CA4F7D"/>
    <w:rsid w:val="00CA74BB"/>
    <w:rsid w:val="00CA7BA6"/>
    <w:rsid w:val="00CB1B67"/>
    <w:rsid w:val="00CB2266"/>
    <w:rsid w:val="00CB370B"/>
    <w:rsid w:val="00CC26A1"/>
    <w:rsid w:val="00CC4109"/>
    <w:rsid w:val="00CC44C1"/>
    <w:rsid w:val="00CE1904"/>
    <w:rsid w:val="00CF140F"/>
    <w:rsid w:val="00CF7EDF"/>
    <w:rsid w:val="00D02958"/>
    <w:rsid w:val="00D11EE8"/>
    <w:rsid w:val="00D14D8F"/>
    <w:rsid w:val="00D1560B"/>
    <w:rsid w:val="00D27299"/>
    <w:rsid w:val="00D3070C"/>
    <w:rsid w:val="00D320BB"/>
    <w:rsid w:val="00D3723C"/>
    <w:rsid w:val="00D378BA"/>
    <w:rsid w:val="00D406A3"/>
    <w:rsid w:val="00D523FB"/>
    <w:rsid w:val="00D52B34"/>
    <w:rsid w:val="00D5365B"/>
    <w:rsid w:val="00D650EB"/>
    <w:rsid w:val="00D668BC"/>
    <w:rsid w:val="00D677CB"/>
    <w:rsid w:val="00D71375"/>
    <w:rsid w:val="00D72F40"/>
    <w:rsid w:val="00D773C2"/>
    <w:rsid w:val="00D847BF"/>
    <w:rsid w:val="00D91115"/>
    <w:rsid w:val="00D91125"/>
    <w:rsid w:val="00D94B9A"/>
    <w:rsid w:val="00D9680D"/>
    <w:rsid w:val="00DA08A4"/>
    <w:rsid w:val="00DA467B"/>
    <w:rsid w:val="00DA5BC1"/>
    <w:rsid w:val="00DA735C"/>
    <w:rsid w:val="00DB46F2"/>
    <w:rsid w:val="00DB5829"/>
    <w:rsid w:val="00DB582D"/>
    <w:rsid w:val="00DB67F2"/>
    <w:rsid w:val="00DB6EEA"/>
    <w:rsid w:val="00DB7679"/>
    <w:rsid w:val="00DC48CD"/>
    <w:rsid w:val="00DC62D2"/>
    <w:rsid w:val="00DD19DD"/>
    <w:rsid w:val="00DD638B"/>
    <w:rsid w:val="00DE1317"/>
    <w:rsid w:val="00DE25D8"/>
    <w:rsid w:val="00DE3848"/>
    <w:rsid w:val="00DF5CDE"/>
    <w:rsid w:val="00DF7FF9"/>
    <w:rsid w:val="00E078D7"/>
    <w:rsid w:val="00E158D6"/>
    <w:rsid w:val="00E1757E"/>
    <w:rsid w:val="00E2026A"/>
    <w:rsid w:val="00E20BE0"/>
    <w:rsid w:val="00E25B21"/>
    <w:rsid w:val="00E3340F"/>
    <w:rsid w:val="00E3700E"/>
    <w:rsid w:val="00E41237"/>
    <w:rsid w:val="00E46A92"/>
    <w:rsid w:val="00E528C0"/>
    <w:rsid w:val="00E54E36"/>
    <w:rsid w:val="00E55EC6"/>
    <w:rsid w:val="00E56D93"/>
    <w:rsid w:val="00E578C3"/>
    <w:rsid w:val="00E630AB"/>
    <w:rsid w:val="00E75FEB"/>
    <w:rsid w:val="00E775ED"/>
    <w:rsid w:val="00E83406"/>
    <w:rsid w:val="00E84DAC"/>
    <w:rsid w:val="00E84EE4"/>
    <w:rsid w:val="00E93662"/>
    <w:rsid w:val="00E9706F"/>
    <w:rsid w:val="00E9751E"/>
    <w:rsid w:val="00EA1191"/>
    <w:rsid w:val="00EA2640"/>
    <w:rsid w:val="00EA5807"/>
    <w:rsid w:val="00EA6BDA"/>
    <w:rsid w:val="00EB0762"/>
    <w:rsid w:val="00EB1489"/>
    <w:rsid w:val="00EB2DB0"/>
    <w:rsid w:val="00EB330C"/>
    <w:rsid w:val="00EC073A"/>
    <w:rsid w:val="00EC1475"/>
    <w:rsid w:val="00EC764C"/>
    <w:rsid w:val="00ED366C"/>
    <w:rsid w:val="00ED4047"/>
    <w:rsid w:val="00ED7D14"/>
    <w:rsid w:val="00EE0C9C"/>
    <w:rsid w:val="00EE0D28"/>
    <w:rsid w:val="00EE300B"/>
    <w:rsid w:val="00EE4FB1"/>
    <w:rsid w:val="00EE6136"/>
    <w:rsid w:val="00EF109A"/>
    <w:rsid w:val="00EF3878"/>
    <w:rsid w:val="00EF4657"/>
    <w:rsid w:val="00EF4E4B"/>
    <w:rsid w:val="00EF54A7"/>
    <w:rsid w:val="00EF5B42"/>
    <w:rsid w:val="00F11B58"/>
    <w:rsid w:val="00F11C15"/>
    <w:rsid w:val="00F1266B"/>
    <w:rsid w:val="00F1542D"/>
    <w:rsid w:val="00F241C4"/>
    <w:rsid w:val="00F250D2"/>
    <w:rsid w:val="00F27791"/>
    <w:rsid w:val="00F314E5"/>
    <w:rsid w:val="00F33FAE"/>
    <w:rsid w:val="00F342D0"/>
    <w:rsid w:val="00F34B0B"/>
    <w:rsid w:val="00F401C9"/>
    <w:rsid w:val="00F41AEE"/>
    <w:rsid w:val="00F4210E"/>
    <w:rsid w:val="00F42D0A"/>
    <w:rsid w:val="00F4649C"/>
    <w:rsid w:val="00F46DE7"/>
    <w:rsid w:val="00F51204"/>
    <w:rsid w:val="00F51476"/>
    <w:rsid w:val="00F53631"/>
    <w:rsid w:val="00F5444B"/>
    <w:rsid w:val="00F5449E"/>
    <w:rsid w:val="00F573EA"/>
    <w:rsid w:val="00F601D9"/>
    <w:rsid w:val="00F618FB"/>
    <w:rsid w:val="00F6461F"/>
    <w:rsid w:val="00F6518E"/>
    <w:rsid w:val="00F70B54"/>
    <w:rsid w:val="00F74B51"/>
    <w:rsid w:val="00F835B2"/>
    <w:rsid w:val="00F83A04"/>
    <w:rsid w:val="00F85067"/>
    <w:rsid w:val="00F85F08"/>
    <w:rsid w:val="00F87A60"/>
    <w:rsid w:val="00F90B55"/>
    <w:rsid w:val="00F917B7"/>
    <w:rsid w:val="00F91905"/>
    <w:rsid w:val="00F9275F"/>
    <w:rsid w:val="00F95CFE"/>
    <w:rsid w:val="00FA5361"/>
    <w:rsid w:val="00FA65F1"/>
    <w:rsid w:val="00FB254B"/>
    <w:rsid w:val="00FB304A"/>
    <w:rsid w:val="00FB6BF2"/>
    <w:rsid w:val="00FB7327"/>
    <w:rsid w:val="00FB7D39"/>
    <w:rsid w:val="00FC3B05"/>
    <w:rsid w:val="00FC696A"/>
    <w:rsid w:val="00FC72C5"/>
    <w:rsid w:val="00FC74BC"/>
    <w:rsid w:val="00FD21EC"/>
    <w:rsid w:val="00FD5637"/>
    <w:rsid w:val="00FD5A38"/>
    <w:rsid w:val="00FE114F"/>
    <w:rsid w:val="00FE1C60"/>
    <w:rsid w:val="00FE4C61"/>
    <w:rsid w:val="00FE60A8"/>
    <w:rsid w:val="00FE757E"/>
    <w:rsid w:val="00FF159B"/>
    <w:rsid w:val="00FF2863"/>
    <w:rsid w:val="00FF35A2"/>
    <w:rsid w:val="00FF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688386"/>
  <w15:chartTrackingRefBased/>
  <w15:docId w15:val="{0129936E-77D9-4D47-9AE8-AF28A61F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rFonts w:ascii="Times New Roman" w:eastAsia="宋体" w:hAnsi="Times New Roman" w:cs="Times New Roman"/>
      <w:color w:val="000000"/>
      <w:sz w:val="24"/>
    </w:rPr>
  </w:style>
  <w:style w:type="paragraph" w:styleId="1">
    <w:name w:val="heading 1"/>
    <w:basedOn w:val="a"/>
    <w:next w:val="a"/>
    <w:link w:val="10"/>
    <w:uiPriority w:val="9"/>
    <w:qFormat/>
    <w:rsid w:val="007715F8"/>
    <w:pPr>
      <w:tabs>
        <w:tab w:val="left" w:pos="720"/>
      </w:tabs>
      <w:outlineLvl w:val="0"/>
    </w:pPr>
    <w:rPr>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15F8"/>
    <w:rPr>
      <w:rFonts w:ascii="Times New Roman" w:eastAsia="宋体" w:hAnsi="Times New Roman" w:cs="Times New Roman"/>
      <w:bCs/>
      <w:color w:val="000000"/>
      <w:kern w:val="44"/>
      <w:sz w:val="24"/>
      <w:szCs w:val="44"/>
    </w:rPr>
  </w:style>
  <w:style w:type="paragraph" w:styleId="a3">
    <w:name w:val="header"/>
    <w:basedOn w:val="a"/>
    <w:link w:val="a4"/>
    <w:uiPriority w:val="99"/>
    <w:unhideWhenUsed/>
    <w:rsid w:val="007715F8"/>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rsid w:val="007715F8"/>
    <w:rPr>
      <w:rFonts w:ascii="Times New Roman" w:eastAsia="宋体" w:hAnsi="Times New Roman" w:cs="Times New Roman"/>
      <w:color w:val="000000"/>
      <w:sz w:val="18"/>
      <w:szCs w:val="18"/>
    </w:rPr>
  </w:style>
  <w:style w:type="paragraph" w:styleId="a5">
    <w:name w:val="footer"/>
    <w:basedOn w:val="a"/>
    <w:link w:val="a6"/>
    <w:uiPriority w:val="99"/>
    <w:unhideWhenUsed/>
    <w:rsid w:val="007715F8"/>
    <w:pPr>
      <w:tabs>
        <w:tab w:val="center" w:pos="4320"/>
        <w:tab w:val="right" w:pos="8640"/>
      </w:tabs>
      <w:snapToGrid w:val="0"/>
    </w:pPr>
    <w:rPr>
      <w:sz w:val="18"/>
      <w:szCs w:val="18"/>
    </w:rPr>
  </w:style>
  <w:style w:type="character" w:customStyle="1" w:styleId="a6">
    <w:name w:val="页脚 字符"/>
    <w:basedOn w:val="a0"/>
    <w:link w:val="a5"/>
    <w:uiPriority w:val="99"/>
    <w:rsid w:val="007715F8"/>
    <w:rPr>
      <w:rFonts w:ascii="Times New Roman" w:eastAsia="宋体" w:hAnsi="Times New Roman" w:cs="Times New Roman"/>
      <w:color w:val="000000"/>
      <w:sz w:val="18"/>
      <w:szCs w:val="18"/>
    </w:rPr>
  </w:style>
  <w:style w:type="paragraph" w:styleId="a7">
    <w:name w:val="List Paragraph"/>
    <w:basedOn w:val="a"/>
    <w:uiPriority w:val="34"/>
    <w:qFormat/>
    <w:rsid w:val="000303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4912</Words>
  <Characters>28005</Characters>
  <Application>Microsoft Office Word</Application>
  <DocSecurity>0</DocSecurity>
  <Lines>233</Lines>
  <Paragraphs>65</Paragraphs>
  <ScaleCrop>false</ScaleCrop>
  <Company>Deloitte Touche Tohmatsu Services, Inc.</Company>
  <LinksUpToDate>false</LinksUpToDate>
  <CharactersWithSpaces>32852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YanwenTu</dc:creator>
  <cp:keywords/>
  <dc:description/>
  <cp:lastModifiedBy>Yang, Qingsong</cp:lastModifiedBy>
  <cp:revision>29</cp:revision>
  <cp:lastPrinted>2024-06-19T10:17:00Z</cp:lastPrinted>
  <dcterms:created xsi:type="dcterms:W3CDTF">2024-04-09T09:11:00Z</dcterms:created>
  <dcterms:modified xsi:type="dcterms:W3CDTF">2024-06-19T10:18:00Z</dcterms:modified>
</cp:coreProperties>
</file>
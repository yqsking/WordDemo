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DE9F" w14:textId="16B953E9" w:rsidR="00D10AFF" w:rsidRPr="000B3EC8" w:rsidRDefault="00D10AFF" w:rsidP="008E7C86">
      <w:pPr>
        <w:widowControl/>
        <w:adjustRightInd w:val="0"/>
        <w:snapToGrid w:val="0"/>
        <w:jc w:val="left"/>
        <w:rPr>
          <w:sz w:val="24"/>
        </w:rPr>
      </w:pPr>
    </w:p>
    <w:p w14:paraId="5ED4D514" w14:textId="3E372B16" w:rsidR="0093459E" w:rsidRPr="000B3EC8" w:rsidRDefault="0093459E" w:rsidP="008E7C86">
      <w:pPr>
        <w:widowControl/>
        <w:adjustRightInd w:val="0"/>
        <w:snapToGrid w:val="0"/>
        <w:jc w:val="left"/>
        <w:rPr>
          <w:sz w:val="24"/>
        </w:rPr>
      </w:pPr>
    </w:p>
    <w:p w14:paraId="657CC162" w14:textId="77777777" w:rsidR="00567F5E" w:rsidRPr="000B3EC8" w:rsidRDefault="00567F5E" w:rsidP="008E7C86">
      <w:pPr>
        <w:widowControl/>
        <w:adjustRightInd w:val="0"/>
        <w:snapToGrid w:val="0"/>
        <w:jc w:val="left"/>
        <w:rPr>
          <w:sz w:val="24"/>
        </w:rPr>
      </w:pPr>
    </w:p>
    <w:p w14:paraId="275B5C85" w14:textId="77777777" w:rsidR="00D10AFF" w:rsidRPr="000B3EC8" w:rsidRDefault="00D10AFF" w:rsidP="008E7C86">
      <w:pPr>
        <w:widowControl/>
        <w:ind w:right="-141"/>
        <w:jc w:val="left"/>
        <w:rPr>
          <w:sz w:val="24"/>
        </w:rPr>
      </w:pPr>
    </w:p>
    <w:p w14:paraId="76F91D39" w14:textId="77777777" w:rsidR="00D10AFF" w:rsidRPr="000B3EC8" w:rsidRDefault="00D10AFF" w:rsidP="008E7C86">
      <w:pPr>
        <w:widowControl/>
        <w:ind w:right="-141"/>
        <w:jc w:val="left"/>
        <w:rPr>
          <w:sz w:val="24"/>
        </w:rPr>
      </w:pPr>
    </w:p>
    <w:p w14:paraId="4DE31BC7" w14:textId="077BE084" w:rsidR="00D10AFF" w:rsidRPr="000B3EC8" w:rsidRDefault="00D10AFF" w:rsidP="008E7C86">
      <w:pPr>
        <w:tabs>
          <w:tab w:val="left" w:pos="3240"/>
          <w:tab w:val="right" w:pos="9900"/>
          <w:tab w:val="left" w:pos="10080"/>
        </w:tabs>
        <w:suppressAutoHyphens/>
        <w:jc w:val="left"/>
        <w:rPr>
          <w:spacing w:val="-3"/>
          <w:sz w:val="24"/>
        </w:rPr>
      </w:pPr>
    </w:p>
    <w:p w14:paraId="3660EEC3" w14:textId="77777777" w:rsidR="00567F5E" w:rsidRPr="000B3EC8" w:rsidRDefault="00567F5E" w:rsidP="008E7C86">
      <w:pPr>
        <w:tabs>
          <w:tab w:val="left" w:pos="3240"/>
          <w:tab w:val="right" w:pos="9900"/>
          <w:tab w:val="left" w:pos="10080"/>
        </w:tabs>
        <w:suppressAutoHyphens/>
        <w:jc w:val="left"/>
        <w:rPr>
          <w:spacing w:val="-3"/>
          <w:sz w:val="24"/>
        </w:rPr>
      </w:pPr>
    </w:p>
    <w:p w14:paraId="1CAD75BD" w14:textId="77777777" w:rsidR="00D10AFF" w:rsidRPr="000B3EC8" w:rsidRDefault="00D10AFF" w:rsidP="008E7C86">
      <w:pPr>
        <w:pStyle w:val="af"/>
        <w:widowControl/>
        <w:spacing w:line="240" w:lineRule="auto"/>
        <w:rPr>
          <w:szCs w:val="24"/>
        </w:rPr>
      </w:pPr>
    </w:p>
    <w:p w14:paraId="458AA256" w14:textId="77777777" w:rsidR="00D10AFF" w:rsidRPr="000B3EC8" w:rsidRDefault="00D10AFF" w:rsidP="008E7C86">
      <w:pPr>
        <w:pStyle w:val="af"/>
        <w:widowControl/>
        <w:spacing w:line="240" w:lineRule="auto"/>
        <w:rPr>
          <w:szCs w:val="24"/>
        </w:rPr>
      </w:pPr>
    </w:p>
    <w:p w14:paraId="72828C70" w14:textId="77777777" w:rsidR="00D10AFF" w:rsidRPr="000B3EC8" w:rsidRDefault="00D10AFF" w:rsidP="008E7C86">
      <w:pPr>
        <w:jc w:val="left"/>
        <w:rPr>
          <w:sz w:val="24"/>
        </w:rPr>
      </w:pPr>
    </w:p>
    <w:p w14:paraId="1552A4AB" w14:textId="77777777" w:rsidR="00D10AFF" w:rsidRPr="000B3EC8" w:rsidRDefault="00D10AFF" w:rsidP="008E7C86">
      <w:pPr>
        <w:jc w:val="left"/>
        <w:rPr>
          <w:sz w:val="24"/>
        </w:rPr>
      </w:pPr>
    </w:p>
    <w:p w14:paraId="1E83F0E4" w14:textId="77777777" w:rsidR="00D10AFF" w:rsidRPr="000B3EC8" w:rsidRDefault="00D10AFF" w:rsidP="008E7C86">
      <w:pPr>
        <w:jc w:val="left"/>
        <w:rPr>
          <w:sz w:val="24"/>
        </w:rPr>
      </w:pPr>
    </w:p>
    <w:p w14:paraId="69BB435C" w14:textId="77777777" w:rsidR="00D10AFF" w:rsidRPr="000B3EC8" w:rsidRDefault="00D10AFF" w:rsidP="003C17E0">
      <w:pPr>
        <w:pStyle w:val="af"/>
        <w:spacing w:line="240" w:lineRule="auto"/>
        <w:rPr>
          <w:szCs w:val="24"/>
        </w:rPr>
      </w:pPr>
    </w:p>
    <w:tbl>
      <w:tblPr>
        <w:tblW w:w="0" w:type="auto"/>
        <w:tblLayout w:type="fixed"/>
        <w:tblLook w:val="0000" w:firstRow="0" w:lastRow="0" w:firstColumn="0" w:lastColumn="0" w:noHBand="0" w:noVBand="0"/>
      </w:tblPr>
      <w:tblGrid>
        <w:gridCol w:w="3348"/>
        <w:gridCol w:w="5850"/>
      </w:tblGrid>
      <w:tr w:rsidR="007D4708" w:rsidRPr="000B3EC8" w14:paraId="3852266C" w14:textId="77777777" w:rsidTr="00D10AFF">
        <w:tc>
          <w:tcPr>
            <w:tcW w:w="3348" w:type="dxa"/>
          </w:tcPr>
          <w:p w14:paraId="5014220C" w14:textId="77777777" w:rsidR="00D10AFF" w:rsidRPr="000B3EC8" w:rsidRDefault="00D10AFF" w:rsidP="00CD0C0A">
            <w:pPr>
              <w:tabs>
                <w:tab w:val="left" w:pos="3780"/>
              </w:tabs>
              <w:suppressAutoHyphens/>
              <w:jc w:val="left"/>
              <w:rPr>
                <w:spacing w:val="-3"/>
              </w:rPr>
            </w:pPr>
          </w:p>
        </w:tc>
        <w:tc>
          <w:tcPr>
            <w:tcW w:w="5850" w:type="dxa"/>
          </w:tcPr>
          <w:p w14:paraId="2F6B0957" w14:textId="77777777" w:rsidR="00D10AFF" w:rsidRPr="000B3EC8" w:rsidRDefault="00D10AFF" w:rsidP="00D52795">
            <w:pPr>
              <w:tabs>
                <w:tab w:val="left" w:pos="3780"/>
              </w:tabs>
              <w:suppressAutoHyphens/>
              <w:jc w:val="left"/>
              <w:rPr>
                <w:spacing w:val="-3"/>
              </w:rPr>
            </w:pPr>
          </w:p>
        </w:tc>
      </w:tr>
    </w:tbl>
    <w:p w14:paraId="06775C21" w14:textId="77777777" w:rsidR="0032765B" w:rsidRPr="000B3EC8" w:rsidRDefault="0032765B" w:rsidP="0093459E">
      <w:pPr>
        <w:tabs>
          <w:tab w:val="left" w:pos="4590"/>
        </w:tabs>
        <w:jc w:val="left"/>
        <w:rPr>
          <w:sz w:val="24"/>
        </w:rPr>
      </w:pPr>
    </w:p>
    <w:p w14:paraId="4298D294" w14:textId="21413E22" w:rsidR="006F0144" w:rsidRPr="000B3EC8" w:rsidRDefault="00CC3C88" w:rsidP="0032765B">
      <w:pPr>
        <w:tabs>
          <w:tab w:val="left" w:pos="4860"/>
        </w:tabs>
        <w:jc w:val="left"/>
        <w:rPr>
          <w:sz w:val="24"/>
          <w:u w:val="single"/>
        </w:rPr>
      </w:pPr>
      <w:r w:rsidRPr="000B3EC8">
        <w:rPr>
          <w:sz w:val="24"/>
        </w:rPr>
        <w:tab/>
      </w:r>
      <w:del w:id="0" w:author="Fan, Fancy Shu Ting" w:date="2024-04-17T21:27:00Z">
        <w:r w:rsidR="00EF083A" w:rsidRPr="000B3EC8" w:rsidDel="005B10BB">
          <w:rPr>
            <w:sz w:val="24"/>
            <w:u w:val="single"/>
          </w:rPr>
          <w:delText>深圳村田科技有限公司</w:delText>
        </w:r>
      </w:del>
      <w:ins w:id="1" w:author="Fan, Fancy Shu Ting" w:date="2024-04-17T21:27:00Z">
        <w:r w:rsidR="005B10BB">
          <w:rPr>
            <w:sz w:val="24"/>
            <w:u w:val="single"/>
          </w:rPr>
          <w:t>XXX</w:t>
        </w:r>
        <w:r w:rsidR="005B10BB">
          <w:rPr>
            <w:sz w:val="24"/>
            <w:u w:val="single"/>
          </w:rPr>
          <w:t>有限公司</w:t>
        </w:r>
      </w:ins>
    </w:p>
    <w:p w14:paraId="7BD34D55" w14:textId="77777777" w:rsidR="006F0144" w:rsidRPr="000B3EC8" w:rsidRDefault="006F0144" w:rsidP="0032765B">
      <w:pPr>
        <w:tabs>
          <w:tab w:val="left" w:pos="4860"/>
        </w:tabs>
        <w:jc w:val="left"/>
        <w:rPr>
          <w:sz w:val="24"/>
        </w:rPr>
      </w:pPr>
    </w:p>
    <w:p w14:paraId="744AA059" w14:textId="77777777" w:rsidR="006F0144" w:rsidRPr="000B3EC8" w:rsidRDefault="006F0144" w:rsidP="000C5264">
      <w:pPr>
        <w:tabs>
          <w:tab w:val="left" w:pos="4860"/>
        </w:tabs>
        <w:jc w:val="left"/>
        <w:rPr>
          <w:sz w:val="24"/>
        </w:rPr>
      </w:pPr>
      <w:r w:rsidRPr="000B3EC8">
        <w:rPr>
          <w:sz w:val="24"/>
        </w:rPr>
        <w:tab/>
      </w:r>
      <w:r w:rsidR="00076A28" w:rsidRPr="000B3EC8">
        <w:rPr>
          <w:sz w:val="24"/>
        </w:rPr>
        <w:t>财务报表及</w:t>
      </w:r>
      <w:r w:rsidRPr="000B3EC8">
        <w:rPr>
          <w:sz w:val="24"/>
        </w:rPr>
        <w:t>审计报告</w:t>
      </w:r>
    </w:p>
    <w:p w14:paraId="6DF67AE1" w14:textId="3BAF49B1" w:rsidR="00D10AFF" w:rsidRPr="000B3EC8" w:rsidRDefault="009D34D3" w:rsidP="0032765B">
      <w:pPr>
        <w:tabs>
          <w:tab w:val="left" w:pos="4860"/>
        </w:tabs>
        <w:jc w:val="left"/>
        <w:rPr>
          <w:sz w:val="24"/>
        </w:rPr>
      </w:pPr>
      <w:r w:rsidRPr="000B3EC8">
        <w:rPr>
          <w:sz w:val="24"/>
        </w:rPr>
        <w:tab/>
      </w:r>
      <w:r w:rsidR="00C8133C" w:rsidRPr="000B3EC8">
        <w:rPr>
          <w:sz w:val="24"/>
        </w:rPr>
        <w:t>2022</w:t>
      </w:r>
      <w:r w:rsidR="006F0144" w:rsidRPr="000B3EC8">
        <w:rPr>
          <w:sz w:val="24"/>
        </w:rPr>
        <w:t>年</w:t>
      </w:r>
      <w:r w:rsidR="006F0144" w:rsidRPr="000B3EC8">
        <w:rPr>
          <w:sz w:val="24"/>
        </w:rPr>
        <w:t>12</w:t>
      </w:r>
      <w:r w:rsidR="006F0144" w:rsidRPr="000B3EC8">
        <w:rPr>
          <w:sz w:val="24"/>
        </w:rPr>
        <w:t>月</w:t>
      </w:r>
      <w:r w:rsidR="006F0144" w:rsidRPr="000B3EC8">
        <w:rPr>
          <w:sz w:val="24"/>
        </w:rPr>
        <w:t>31</w:t>
      </w:r>
      <w:r w:rsidR="006F0144" w:rsidRPr="000B3EC8">
        <w:rPr>
          <w:sz w:val="24"/>
        </w:rPr>
        <w:t>日止年度</w:t>
      </w:r>
    </w:p>
    <w:p w14:paraId="3B08A10C" w14:textId="77777777" w:rsidR="007A0BAB" w:rsidRPr="000B3EC8" w:rsidRDefault="007A0BAB" w:rsidP="00BD285B">
      <w:pPr>
        <w:tabs>
          <w:tab w:val="left" w:pos="4050"/>
        </w:tabs>
        <w:jc w:val="left"/>
        <w:rPr>
          <w:sz w:val="24"/>
        </w:rPr>
      </w:pPr>
    </w:p>
    <w:p w14:paraId="551709CC" w14:textId="77777777" w:rsidR="007A0BAB" w:rsidRPr="000B3EC8" w:rsidRDefault="007A0BAB" w:rsidP="00337841">
      <w:pPr>
        <w:tabs>
          <w:tab w:val="left" w:pos="4050"/>
        </w:tabs>
        <w:jc w:val="left"/>
        <w:rPr>
          <w:spacing w:val="-3"/>
          <w:sz w:val="24"/>
        </w:rPr>
        <w:sectPr w:rsidR="007A0BAB" w:rsidRPr="000B3EC8" w:rsidSect="000C5264">
          <w:headerReference w:type="even" r:id="rId12"/>
          <w:headerReference w:type="default" r:id="rId13"/>
          <w:footerReference w:type="even" r:id="rId14"/>
          <w:footerReference w:type="default" r:id="rId15"/>
          <w:headerReference w:type="first" r:id="rId16"/>
          <w:footerReference w:type="first" r:id="rId17"/>
          <w:pgSz w:w="11907" w:h="16840" w:code="9"/>
          <w:pgMar w:top="864" w:right="720" w:bottom="432" w:left="1008" w:header="864" w:footer="432" w:gutter="0"/>
          <w:cols w:space="425"/>
          <w:titlePg/>
        </w:sectPr>
      </w:pPr>
    </w:p>
    <w:p w14:paraId="6FDFB90A" w14:textId="77777777" w:rsidR="00D10AFF" w:rsidRPr="000B3EC8" w:rsidRDefault="00CC3C88" w:rsidP="000C5264">
      <w:pPr>
        <w:adjustRightInd w:val="0"/>
        <w:snapToGrid w:val="0"/>
        <w:jc w:val="left"/>
        <w:rPr>
          <w:sz w:val="24"/>
        </w:rPr>
      </w:pPr>
      <w:r w:rsidRPr="000B3EC8">
        <w:rPr>
          <w:sz w:val="24"/>
        </w:rPr>
        <w:lastRenderedPageBreak/>
        <w:t>财务报表及审计报告</w:t>
      </w:r>
    </w:p>
    <w:p w14:paraId="74CA9DFB" w14:textId="583BAFE1" w:rsidR="0079036E" w:rsidRPr="000B3EC8" w:rsidRDefault="00C8133C" w:rsidP="000C5264">
      <w:pPr>
        <w:tabs>
          <w:tab w:val="right" w:pos="10080"/>
        </w:tabs>
        <w:adjustRightInd w:val="0"/>
        <w:snapToGrid w:val="0"/>
        <w:jc w:val="left"/>
        <w:rPr>
          <w:sz w:val="24"/>
          <w:u w:val="single"/>
        </w:rPr>
      </w:pPr>
      <w:r w:rsidRPr="000B3EC8">
        <w:rPr>
          <w:sz w:val="24"/>
          <w:u w:val="single"/>
        </w:rPr>
        <w:t>2022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日止年度</w:t>
      </w:r>
      <w:r w:rsidR="00241897" w:rsidRPr="000B3EC8">
        <w:rPr>
          <w:sz w:val="24"/>
          <w:u w:val="single"/>
        </w:rPr>
        <w:tab/>
      </w:r>
    </w:p>
    <w:p w14:paraId="1C1B8F03" w14:textId="77777777" w:rsidR="00D10AFF" w:rsidRPr="000B3EC8" w:rsidRDefault="00D10AFF" w:rsidP="000C5264">
      <w:pPr>
        <w:adjustRightInd w:val="0"/>
        <w:snapToGrid w:val="0"/>
        <w:jc w:val="left"/>
        <w:rPr>
          <w:sz w:val="24"/>
        </w:rPr>
      </w:pPr>
    </w:p>
    <w:p w14:paraId="684A1E0F" w14:textId="77777777" w:rsidR="00D10AFF" w:rsidRPr="000B3EC8" w:rsidRDefault="00D10AFF" w:rsidP="000C5264">
      <w:pPr>
        <w:adjustRightInd w:val="0"/>
        <w:snapToGrid w:val="0"/>
        <w:jc w:val="left"/>
        <w:rPr>
          <w:sz w:val="24"/>
        </w:rPr>
      </w:pPr>
    </w:p>
    <w:p w14:paraId="7E701996" w14:textId="77777777" w:rsidR="00D10AFF" w:rsidRPr="000B3EC8" w:rsidRDefault="00D10AFF" w:rsidP="000C5264">
      <w:pPr>
        <w:pStyle w:val="af"/>
        <w:snapToGrid w:val="0"/>
        <w:spacing w:line="240" w:lineRule="auto"/>
        <w:rPr>
          <w:szCs w:val="24"/>
        </w:rPr>
      </w:pPr>
    </w:p>
    <w:p w14:paraId="2D927E2A" w14:textId="77777777" w:rsidR="00D10AFF" w:rsidRPr="000B3EC8" w:rsidRDefault="00D10AFF" w:rsidP="000C5264">
      <w:pPr>
        <w:adjustRightInd w:val="0"/>
        <w:snapToGrid w:val="0"/>
        <w:jc w:val="left"/>
        <w:rPr>
          <w:sz w:val="24"/>
        </w:rPr>
      </w:pPr>
    </w:p>
    <w:p w14:paraId="67FECFAC" w14:textId="77777777" w:rsidR="004C0840" w:rsidRPr="000B3EC8" w:rsidRDefault="004C0840" w:rsidP="000C5264">
      <w:pPr>
        <w:tabs>
          <w:tab w:val="left" w:pos="7506"/>
        </w:tabs>
        <w:adjustRightInd w:val="0"/>
        <w:snapToGrid w:val="0"/>
        <w:jc w:val="left"/>
        <w:rPr>
          <w:snapToGrid w:val="0"/>
          <w:sz w:val="24"/>
        </w:rPr>
      </w:pPr>
    </w:p>
    <w:p w14:paraId="3571DF17" w14:textId="77777777" w:rsidR="00CA2763" w:rsidRPr="000B3EC8" w:rsidRDefault="00CA2763" w:rsidP="000C5264">
      <w:pPr>
        <w:tabs>
          <w:tab w:val="left" w:pos="7506"/>
        </w:tabs>
        <w:adjustRightInd w:val="0"/>
        <w:snapToGrid w:val="0"/>
        <w:jc w:val="left"/>
        <w:rPr>
          <w:snapToGrid w:val="0"/>
          <w:sz w:val="24"/>
        </w:rPr>
      </w:pPr>
    </w:p>
    <w:p w14:paraId="6C883485" w14:textId="77777777" w:rsidR="004C0840" w:rsidRPr="000B3EC8" w:rsidRDefault="00135453" w:rsidP="000C5264">
      <w:pPr>
        <w:tabs>
          <w:tab w:val="center" w:pos="9360"/>
        </w:tabs>
        <w:adjustRightInd w:val="0"/>
        <w:snapToGrid w:val="0"/>
        <w:jc w:val="left"/>
        <w:rPr>
          <w:sz w:val="24"/>
        </w:rPr>
      </w:pPr>
      <w:r w:rsidRPr="000B3EC8">
        <w:rPr>
          <w:sz w:val="24"/>
          <w:u w:val="single"/>
        </w:rPr>
        <w:t>内容</w:t>
      </w:r>
      <w:r w:rsidR="00CC3C88" w:rsidRPr="000B3EC8">
        <w:rPr>
          <w:sz w:val="24"/>
        </w:rPr>
        <w:tab/>
      </w:r>
      <w:r w:rsidR="00CC3C88" w:rsidRPr="000B3EC8">
        <w:rPr>
          <w:sz w:val="24"/>
          <w:u w:val="single"/>
        </w:rPr>
        <w:t>页码</w:t>
      </w:r>
    </w:p>
    <w:p w14:paraId="4053B0E0" w14:textId="77777777" w:rsidR="004C0840" w:rsidRPr="000B3EC8" w:rsidRDefault="004C0840" w:rsidP="000C5264">
      <w:pPr>
        <w:tabs>
          <w:tab w:val="center" w:pos="7506"/>
          <w:tab w:val="center" w:pos="9360"/>
        </w:tabs>
        <w:adjustRightInd w:val="0"/>
        <w:snapToGrid w:val="0"/>
        <w:jc w:val="left"/>
        <w:rPr>
          <w:sz w:val="24"/>
        </w:rPr>
      </w:pPr>
    </w:p>
    <w:p w14:paraId="65B56434" w14:textId="77777777" w:rsidR="004C0840" w:rsidRPr="000B3EC8" w:rsidRDefault="004C0840" w:rsidP="000C5264">
      <w:pPr>
        <w:tabs>
          <w:tab w:val="center" w:pos="7506"/>
          <w:tab w:val="center" w:pos="9360"/>
        </w:tabs>
        <w:adjustRightInd w:val="0"/>
        <w:snapToGrid w:val="0"/>
        <w:jc w:val="left"/>
        <w:rPr>
          <w:sz w:val="24"/>
        </w:rPr>
      </w:pPr>
    </w:p>
    <w:p w14:paraId="7AD20F21" w14:textId="77777777" w:rsidR="004C0840" w:rsidRPr="000B3EC8" w:rsidRDefault="004C0840" w:rsidP="000C5264">
      <w:pPr>
        <w:tabs>
          <w:tab w:val="center" w:pos="7506"/>
          <w:tab w:val="center" w:pos="9360"/>
        </w:tabs>
        <w:adjustRightInd w:val="0"/>
        <w:snapToGrid w:val="0"/>
        <w:jc w:val="left"/>
        <w:rPr>
          <w:sz w:val="24"/>
        </w:rPr>
      </w:pPr>
    </w:p>
    <w:p w14:paraId="679B68EF" w14:textId="25B661D2" w:rsidR="004C0840" w:rsidRPr="000B3EC8" w:rsidRDefault="00CC3C88" w:rsidP="000C5264">
      <w:pPr>
        <w:tabs>
          <w:tab w:val="center" w:pos="9360"/>
        </w:tabs>
        <w:adjustRightInd w:val="0"/>
        <w:snapToGrid w:val="0"/>
        <w:jc w:val="left"/>
        <w:rPr>
          <w:sz w:val="24"/>
        </w:rPr>
      </w:pPr>
      <w:r w:rsidRPr="000B3EC8">
        <w:rPr>
          <w:sz w:val="24"/>
        </w:rPr>
        <w:t>审计报告</w:t>
      </w:r>
      <w:r w:rsidRPr="000B3EC8">
        <w:rPr>
          <w:sz w:val="24"/>
        </w:rPr>
        <w:tab/>
        <w:t>1</w:t>
      </w:r>
      <w:r w:rsidR="008A569D" w:rsidRPr="000B3EC8">
        <w:rPr>
          <w:sz w:val="24"/>
        </w:rPr>
        <w:t xml:space="preserve"> - 2</w:t>
      </w:r>
    </w:p>
    <w:p w14:paraId="50159415" w14:textId="77777777" w:rsidR="004C0840" w:rsidRPr="000B3EC8" w:rsidRDefault="004C0840" w:rsidP="000C5264">
      <w:pPr>
        <w:tabs>
          <w:tab w:val="center" w:pos="9360"/>
        </w:tabs>
        <w:adjustRightInd w:val="0"/>
        <w:snapToGrid w:val="0"/>
        <w:jc w:val="left"/>
        <w:rPr>
          <w:sz w:val="24"/>
        </w:rPr>
      </w:pPr>
    </w:p>
    <w:p w14:paraId="66DEBBC0" w14:textId="77777777" w:rsidR="004C0840" w:rsidRPr="000B3EC8" w:rsidRDefault="004C0840" w:rsidP="000C5264">
      <w:pPr>
        <w:tabs>
          <w:tab w:val="center" w:pos="9360"/>
        </w:tabs>
        <w:adjustRightInd w:val="0"/>
        <w:snapToGrid w:val="0"/>
        <w:jc w:val="left"/>
        <w:rPr>
          <w:sz w:val="24"/>
        </w:rPr>
      </w:pPr>
    </w:p>
    <w:p w14:paraId="09D59197" w14:textId="77777777" w:rsidR="004C0840" w:rsidRPr="000B3EC8" w:rsidRDefault="00CC3C88" w:rsidP="000C5264">
      <w:pPr>
        <w:tabs>
          <w:tab w:val="center" w:pos="9360"/>
        </w:tabs>
        <w:adjustRightInd w:val="0"/>
        <w:snapToGrid w:val="0"/>
        <w:jc w:val="left"/>
        <w:rPr>
          <w:sz w:val="24"/>
        </w:rPr>
      </w:pPr>
      <w:r w:rsidRPr="000B3EC8">
        <w:rPr>
          <w:sz w:val="24"/>
        </w:rPr>
        <w:t>资产负债表</w:t>
      </w:r>
      <w:r w:rsidR="004D4F5F" w:rsidRPr="000B3EC8">
        <w:rPr>
          <w:sz w:val="24"/>
        </w:rPr>
        <w:tab/>
      </w:r>
      <w:r w:rsidR="008A569D" w:rsidRPr="000B3EC8">
        <w:rPr>
          <w:sz w:val="24"/>
        </w:rPr>
        <w:t>3</w:t>
      </w:r>
      <w:r w:rsidR="004D4F5F" w:rsidRPr="000B3EC8">
        <w:rPr>
          <w:sz w:val="24"/>
        </w:rPr>
        <w:t xml:space="preserve"> - </w:t>
      </w:r>
      <w:r w:rsidR="008A569D" w:rsidRPr="000B3EC8">
        <w:rPr>
          <w:sz w:val="24"/>
        </w:rPr>
        <w:t>4</w:t>
      </w:r>
    </w:p>
    <w:p w14:paraId="613F035A" w14:textId="77777777" w:rsidR="004C0840" w:rsidRPr="000B3EC8" w:rsidRDefault="004C0840" w:rsidP="000C5264">
      <w:pPr>
        <w:tabs>
          <w:tab w:val="center" w:pos="9360"/>
        </w:tabs>
        <w:adjustRightInd w:val="0"/>
        <w:snapToGrid w:val="0"/>
        <w:jc w:val="left"/>
        <w:rPr>
          <w:sz w:val="24"/>
        </w:rPr>
      </w:pPr>
    </w:p>
    <w:p w14:paraId="4970880F" w14:textId="77777777" w:rsidR="004C0840" w:rsidRPr="000B3EC8" w:rsidRDefault="004C0840" w:rsidP="000C5264">
      <w:pPr>
        <w:tabs>
          <w:tab w:val="center" w:pos="9360"/>
        </w:tabs>
        <w:adjustRightInd w:val="0"/>
        <w:snapToGrid w:val="0"/>
        <w:jc w:val="left"/>
        <w:rPr>
          <w:sz w:val="24"/>
        </w:rPr>
      </w:pPr>
    </w:p>
    <w:p w14:paraId="7D2084A8" w14:textId="77777777" w:rsidR="004C0840" w:rsidRPr="000B3EC8" w:rsidRDefault="00CC3C88" w:rsidP="000C5264">
      <w:pPr>
        <w:tabs>
          <w:tab w:val="center" w:pos="9360"/>
        </w:tabs>
        <w:adjustRightInd w:val="0"/>
        <w:snapToGrid w:val="0"/>
        <w:jc w:val="left"/>
        <w:rPr>
          <w:sz w:val="24"/>
        </w:rPr>
      </w:pPr>
      <w:r w:rsidRPr="000B3EC8">
        <w:rPr>
          <w:sz w:val="24"/>
        </w:rPr>
        <w:t>利润表</w:t>
      </w:r>
      <w:r w:rsidR="00D547ED" w:rsidRPr="000B3EC8">
        <w:rPr>
          <w:sz w:val="24"/>
        </w:rPr>
        <w:tab/>
      </w:r>
      <w:r w:rsidR="008A569D" w:rsidRPr="000B3EC8">
        <w:rPr>
          <w:sz w:val="24"/>
        </w:rPr>
        <w:t>5</w:t>
      </w:r>
    </w:p>
    <w:p w14:paraId="638E1FBC" w14:textId="77777777" w:rsidR="004C0840" w:rsidRPr="000B3EC8" w:rsidRDefault="004C0840" w:rsidP="000C5264">
      <w:pPr>
        <w:tabs>
          <w:tab w:val="center" w:pos="9360"/>
        </w:tabs>
        <w:adjustRightInd w:val="0"/>
        <w:snapToGrid w:val="0"/>
        <w:jc w:val="left"/>
        <w:rPr>
          <w:sz w:val="24"/>
        </w:rPr>
      </w:pPr>
    </w:p>
    <w:p w14:paraId="5E644F21" w14:textId="77777777" w:rsidR="004C0840" w:rsidRPr="000B3EC8" w:rsidRDefault="004C0840" w:rsidP="000C5264">
      <w:pPr>
        <w:tabs>
          <w:tab w:val="center" w:pos="9360"/>
        </w:tabs>
        <w:adjustRightInd w:val="0"/>
        <w:snapToGrid w:val="0"/>
        <w:jc w:val="left"/>
        <w:rPr>
          <w:sz w:val="24"/>
        </w:rPr>
      </w:pPr>
    </w:p>
    <w:p w14:paraId="493C8B0A" w14:textId="77777777" w:rsidR="004C0840" w:rsidRPr="000B3EC8" w:rsidRDefault="00CC3C88" w:rsidP="000C5264">
      <w:pPr>
        <w:tabs>
          <w:tab w:val="center" w:pos="9360"/>
        </w:tabs>
        <w:adjustRightInd w:val="0"/>
        <w:snapToGrid w:val="0"/>
        <w:jc w:val="left"/>
        <w:rPr>
          <w:sz w:val="24"/>
        </w:rPr>
      </w:pPr>
      <w:r w:rsidRPr="000B3EC8">
        <w:rPr>
          <w:sz w:val="24"/>
        </w:rPr>
        <w:t>现金流量表</w:t>
      </w:r>
      <w:r w:rsidR="00D547ED" w:rsidRPr="000B3EC8">
        <w:rPr>
          <w:sz w:val="24"/>
        </w:rPr>
        <w:tab/>
      </w:r>
      <w:r w:rsidR="008A569D" w:rsidRPr="000B3EC8">
        <w:rPr>
          <w:sz w:val="24"/>
        </w:rPr>
        <w:t>6</w:t>
      </w:r>
    </w:p>
    <w:p w14:paraId="32AEE79C" w14:textId="77777777" w:rsidR="004C0840" w:rsidRPr="000B3EC8" w:rsidRDefault="004C0840" w:rsidP="000C5264">
      <w:pPr>
        <w:tabs>
          <w:tab w:val="center" w:pos="9360"/>
        </w:tabs>
        <w:adjustRightInd w:val="0"/>
        <w:snapToGrid w:val="0"/>
        <w:jc w:val="left"/>
        <w:rPr>
          <w:sz w:val="24"/>
        </w:rPr>
      </w:pPr>
    </w:p>
    <w:p w14:paraId="7AF81180" w14:textId="77777777" w:rsidR="004C0840" w:rsidRPr="000B3EC8" w:rsidRDefault="004C0840" w:rsidP="000C5264">
      <w:pPr>
        <w:tabs>
          <w:tab w:val="center" w:pos="9360"/>
        </w:tabs>
        <w:adjustRightInd w:val="0"/>
        <w:snapToGrid w:val="0"/>
        <w:jc w:val="left"/>
        <w:rPr>
          <w:sz w:val="24"/>
        </w:rPr>
      </w:pPr>
    </w:p>
    <w:p w14:paraId="19C466CB" w14:textId="77777777" w:rsidR="004C0840" w:rsidRPr="000B3EC8" w:rsidRDefault="00CC3C88" w:rsidP="000C5264">
      <w:pPr>
        <w:tabs>
          <w:tab w:val="center" w:pos="9360"/>
        </w:tabs>
        <w:adjustRightInd w:val="0"/>
        <w:snapToGrid w:val="0"/>
        <w:jc w:val="left"/>
        <w:rPr>
          <w:sz w:val="24"/>
        </w:rPr>
      </w:pPr>
      <w:r w:rsidRPr="000B3EC8">
        <w:rPr>
          <w:sz w:val="24"/>
        </w:rPr>
        <w:t>所有者权益变动表</w:t>
      </w:r>
      <w:r w:rsidR="00D547ED" w:rsidRPr="000B3EC8">
        <w:rPr>
          <w:sz w:val="24"/>
        </w:rPr>
        <w:tab/>
      </w:r>
      <w:r w:rsidR="008A569D" w:rsidRPr="000B3EC8">
        <w:rPr>
          <w:sz w:val="24"/>
        </w:rPr>
        <w:t>7</w:t>
      </w:r>
    </w:p>
    <w:p w14:paraId="1EA84700" w14:textId="77777777" w:rsidR="004C0840" w:rsidRPr="000B3EC8" w:rsidRDefault="004C0840" w:rsidP="000C5264">
      <w:pPr>
        <w:tabs>
          <w:tab w:val="center" w:pos="9360"/>
        </w:tabs>
        <w:adjustRightInd w:val="0"/>
        <w:snapToGrid w:val="0"/>
        <w:jc w:val="left"/>
        <w:rPr>
          <w:sz w:val="24"/>
        </w:rPr>
      </w:pPr>
    </w:p>
    <w:p w14:paraId="38B888E4" w14:textId="77777777" w:rsidR="004C0840" w:rsidRPr="000B3EC8" w:rsidRDefault="004C0840" w:rsidP="000C5264">
      <w:pPr>
        <w:tabs>
          <w:tab w:val="center" w:pos="9360"/>
        </w:tabs>
        <w:adjustRightInd w:val="0"/>
        <w:snapToGrid w:val="0"/>
        <w:jc w:val="left"/>
        <w:rPr>
          <w:sz w:val="24"/>
        </w:rPr>
      </w:pPr>
    </w:p>
    <w:p w14:paraId="1A686E05" w14:textId="319780CA" w:rsidR="004C0840" w:rsidRPr="000B3EC8" w:rsidRDefault="00CC3C88" w:rsidP="000C5264">
      <w:pPr>
        <w:tabs>
          <w:tab w:val="center" w:pos="9360"/>
        </w:tabs>
        <w:adjustRightInd w:val="0"/>
        <w:snapToGrid w:val="0"/>
        <w:jc w:val="left"/>
        <w:rPr>
          <w:sz w:val="24"/>
        </w:rPr>
      </w:pPr>
      <w:r w:rsidRPr="000B3EC8">
        <w:rPr>
          <w:sz w:val="24"/>
        </w:rPr>
        <w:t>财务报表附注</w:t>
      </w:r>
      <w:r w:rsidR="00D547ED" w:rsidRPr="000B3EC8">
        <w:rPr>
          <w:sz w:val="24"/>
        </w:rPr>
        <w:tab/>
      </w:r>
      <w:r w:rsidR="008A569D" w:rsidRPr="000B3EC8">
        <w:rPr>
          <w:sz w:val="24"/>
        </w:rPr>
        <w:t>8</w:t>
      </w:r>
      <w:r w:rsidR="007023BA" w:rsidRPr="000B3EC8">
        <w:rPr>
          <w:sz w:val="24"/>
        </w:rPr>
        <w:t xml:space="preserve"> </w:t>
      </w:r>
      <w:r w:rsidR="00737215" w:rsidRPr="000B3EC8">
        <w:rPr>
          <w:sz w:val="24"/>
        </w:rPr>
        <w:t>-</w:t>
      </w:r>
      <w:r w:rsidR="007023BA" w:rsidRPr="000B3EC8">
        <w:rPr>
          <w:sz w:val="24"/>
        </w:rPr>
        <w:t xml:space="preserve"> </w:t>
      </w:r>
      <w:r w:rsidR="00083B7C" w:rsidRPr="000B3EC8">
        <w:rPr>
          <w:sz w:val="24"/>
        </w:rPr>
        <w:t>5</w:t>
      </w:r>
      <w:r w:rsidR="00001072">
        <w:rPr>
          <w:sz w:val="24"/>
        </w:rPr>
        <w:t>2</w:t>
      </w:r>
    </w:p>
    <w:p w14:paraId="5E40D7A1" w14:textId="77777777" w:rsidR="00D10AFF" w:rsidRPr="000B3EC8" w:rsidRDefault="00D10AFF" w:rsidP="000C5264">
      <w:pPr>
        <w:widowControl/>
        <w:adjustRightInd w:val="0"/>
        <w:snapToGrid w:val="0"/>
        <w:ind w:right="-141"/>
        <w:jc w:val="left"/>
        <w:rPr>
          <w:sz w:val="24"/>
        </w:rPr>
      </w:pPr>
    </w:p>
    <w:p w14:paraId="789D17B9" w14:textId="77777777" w:rsidR="00D10AFF" w:rsidRPr="000B3EC8" w:rsidRDefault="00D10AFF" w:rsidP="000C5264">
      <w:pPr>
        <w:widowControl/>
        <w:adjustRightInd w:val="0"/>
        <w:snapToGrid w:val="0"/>
        <w:ind w:right="18"/>
        <w:jc w:val="left"/>
        <w:sectPr w:rsidR="00D10AFF" w:rsidRPr="000B3EC8" w:rsidSect="0057628E">
          <w:headerReference w:type="first" r:id="rId18"/>
          <w:pgSz w:w="11907" w:h="16840" w:code="9"/>
          <w:pgMar w:top="864" w:right="720" w:bottom="432" w:left="1008" w:header="864" w:footer="432" w:gutter="0"/>
          <w:cols w:space="425"/>
          <w:titlePg/>
        </w:sectPr>
      </w:pPr>
    </w:p>
    <w:p w14:paraId="7CF0B5A7" w14:textId="77777777" w:rsidR="000C5264" w:rsidRPr="000B3EC8" w:rsidRDefault="000C5264">
      <w:pPr>
        <w:widowControl/>
        <w:ind w:left="270"/>
        <w:jc w:val="left"/>
        <w:rPr>
          <w:sz w:val="24"/>
        </w:rPr>
      </w:pPr>
    </w:p>
    <w:p w14:paraId="57B40C78" w14:textId="77777777" w:rsidR="00A93F52" w:rsidRPr="001F4C16" w:rsidRDefault="00A93F52">
      <w:pPr>
        <w:widowControl/>
        <w:ind w:left="270"/>
        <w:jc w:val="left"/>
        <w:rPr>
          <w:sz w:val="24"/>
        </w:rPr>
      </w:pPr>
    </w:p>
    <w:p w14:paraId="314F43DE" w14:textId="77777777" w:rsidR="00A93F52" w:rsidRPr="000B3EC8" w:rsidRDefault="00CC3C88">
      <w:pPr>
        <w:widowControl/>
        <w:ind w:left="270"/>
        <w:jc w:val="center"/>
        <w:rPr>
          <w:sz w:val="24"/>
        </w:rPr>
      </w:pPr>
      <w:r w:rsidRPr="000B3EC8">
        <w:rPr>
          <w:sz w:val="24"/>
        </w:rPr>
        <w:t>审计报告</w:t>
      </w:r>
    </w:p>
    <w:p w14:paraId="48EB612F" w14:textId="77777777" w:rsidR="00B86D1C" w:rsidRPr="000B3EC8" w:rsidRDefault="00B86D1C">
      <w:pPr>
        <w:widowControl/>
        <w:ind w:left="270"/>
        <w:jc w:val="right"/>
        <w:rPr>
          <w:kern w:val="0"/>
          <w:sz w:val="24"/>
        </w:rPr>
      </w:pPr>
    </w:p>
    <w:p w14:paraId="08FC1122" w14:textId="0B83BC8D" w:rsidR="008433E5" w:rsidRPr="000B3EC8" w:rsidRDefault="008433E5">
      <w:pPr>
        <w:widowControl/>
        <w:ind w:left="270"/>
        <w:jc w:val="right"/>
        <w:rPr>
          <w:kern w:val="0"/>
          <w:sz w:val="24"/>
        </w:rPr>
      </w:pPr>
      <w:r w:rsidRPr="000B3EC8">
        <w:rPr>
          <w:kern w:val="0"/>
          <w:sz w:val="24"/>
        </w:rPr>
        <w:t>德师深圳报</w:t>
      </w:r>
      <w:r w:rsidR="000B3EC8">
        <w:rPr>
          <w:kern w:val="0"/>
          <w:sz w:val="24"/>
        </w:rPr>
        <w:t>(</w:t>
      </w:r>
      <w:r w:rsidRPr="000B3EC8">
        <w:rPr>
          <w:kern w:val="0"/>
          <w:sz w:val="24"/>
        </w:rPr>
        <w:t>审</w:t>
      </w:r>
      <w:r w:rsidR="000B3EC8">
        <w:rPr>
          <w:kern w:val="0"/>
          <w:sz w:val="24"/>
        </w:rPr>
        <w:t>)</w:t>
      </w:r>
      <w:r w:rsidRPr="000B3EC8">
        <w:rPr>
          <w:kern w:val="0"/>
          <w:sz w:val="24"/>
        </w:rPr>
        <w:t>字</w:t>
      </w:r>
      <w:r w:rsidR="000B3EC8">
        <w:rPr>
          <w:kern w:val="0"/>
          <w:sz w:val="24"/>
        </w:rPr>
        <w:t>(</w:t>
      </w:r>
      <w:r w:rsidR="00C8133C" w:rsidRPr="000B3EC8">
        <w:rPr>
          <w:kern w:val="0"/>
          <w:sz w:val="24"/>
        </w:rPr>
        <w:t>23</w:t>
      </w:r>
      <w:r w:rsidR="000B3EC8">
        <w:rPr>
          <w:kern w:val="0"/>
          <w:sz w:val="24"/>
        </w:rPr>
        <w:t>)</w:t>
      </w:r>
      <w:r w:rsidR="009F3FFC" w:rsidRPr="000B3EC8">
        <w:rPr>
          <w:kern w:val="0"/>
          <w:sz w:val="24"/>
        </w:rPr>
        <w:t>第</w:t>
      </w:r>
      <w:r w:rsidR="00E82C71" w:rsidRPr="000B3EC8">
        <w:rPr>
          <w:kern w:val="0"/>
          <w:sz w:val="24"/>
        </w:rPr>
        <w:t>P</w:t>
      </w:r>
      <w:r w:rsidR="001F4C16">
        <w:rPr>
          <w:kern w:val="0"/>
          <w:sz w:val="24"/>
        </w:rPr>
        <w:t>00250</w:t>
      </w:r>
      <w:r w:rsidR="009F3FFC" w:rsidRPr="000B3EC8">
        <w:rPr>
          <w:kern w:val="0"/>
          <w:sz w:val="24"/>
        </w:rPr>
        <w:t>号</w:t>
      </w:r>
    </w:p>
    <w:p w14:paraId="4929FCA6" w14:textId="25D20375" w:rsidR="0039316A" w:rsidRPr="000B3EC8" w:rsidRDefault="000B3EC8">
      <w:pPr>
        <w:pStyle w:val="xl50"/>
        <w:adjustRightInd w:val="0"/>
        <w:snapToGrid w:val="0"/>
        <w:spacing w:before="0" w:beforeAutospacing="0" w:after="0" w:afterAutospacing="0"/>
        <w:ind w:left="270"/>
        <w:jc w:val="right"/>
        <w:rPr>
          <w:rFonts w:ascii="Times New Roman" w:eastAsia="宋体" w:hAnsi="Times New Roman" w:cs="Times New Roman" w:hint="default"/>
          <w:snapToGrid w:val="0"/>
          <w:lang w:eastAsia="zh-CN"/>
        </w:rPr>
      </w:pPr>
      <w:r>
        <w:rPr>
          <w:rFonts w:ascii="Times New Roman" w:eastAsia="宋体" w:hAnsi="Times New Roman" w:cs="Times New Roman" w:hint="default"/>
          <w:snapToGrid w:val="0"/>
          <w:lang w:eastAsia="zh-CN"/>
        </w:rPr>
        <w:t>(</w:t>
      </w:r>
      <w:r w:rsidR="0039316A" w:rsidRPr="000B3EC8">
        <w:rPr>
          <w:rFonts w:ascii="Times New Roman" w:eastAsia="宋体" w:hAnsi="Times New Roman" w:cs="Times New Roman" w:hint="default"/>
          <w:snapToGrid w:val="0"/>
          <w:lang w:eastAsia="zh-CN"/>
        </w:rPr>
        <w:t>第</w:t>
      </w:r>
      <w:r w:rsidR="0039316A" w:rsidRPr="000B3EC8">
        <w:rPr>
          <w:rFonts w:ascii="Times New Roman" w:eastAsia="宋体" w:hAnsi="Times New Roman" w:cs="Times New Roman" w:hint="default"/>
          <w:snapToGrid w:val="0"/>
          <w:lang w:eastAsia="zh-CN"/>
        </w:rPr>
        <w:t>1</w:t>
      </w:r>
      <w:r w:rsidR="0039316A" w:rsidRPr="000B3EC8">
        <w:rPr>
          <w:rFonts w:ascii="Times New Roman" w:eastAsia="宋体" w:hAnsi="Times New Roman" w:cs="Times New Roman" w:hint="default"/>
          <w:snapToGrid w:val="0"/>
          <w:lang w:eastAsia="zh-CN"/>
        </w:rPr>
        <w:t>页，共</w:t>
      </w:r>
      <w:r w:rsidR="0039316A" w:rsidRPr="000B3EC8">
        <w:rPr>
          <w:rFonts w:ascii="Times New Roman" w:eastAsia="宋体" w:hAnsi="Times New Roman" w:cs="Times New Roman" w:hint="default"/>
          <w:snapToGrid w:val="0"/>
          <w:lang w:eastAsia="zh-CN"/>
        </w:rPr>
        <w:t>2</w:t>
      </w:r>
      <w:r w:rsidR="0039316A" w:rsidRPr="000B3EC8">
        <w:rPr>
          <w:rFonts w:ascii="Times New Roman" w:eastAsia="宋体" w:hAnsi="Times New Roman" w:cs="Times New Roman" w:hint="default"/>
          <w:snapToGrid w:val="0"/>
          <w:lang w:eastAsia="zh-CN"/>
        </w:rPr>
        <w:t>页</w:t>
      </w:r>
      <w:r>
        <w:rPr>
          <w:rFonts w:ascii="Times New Roman" w:eastAsia="宋体" w:hAnsi="Times New Roman" w:cs="Times New Roman" w:hint="default"/>
          <w:snapToGrid w:val="0"/>
          <w:lang w:eastAsia="zh-CN"/>
        </w:rPr>
        <w:t>)</w:t>
      </w:r>
    </w:p>
    <w:p w14:paraId="6ACE4817" w14:textId="77777777" w:rsidR="0039316A" w:rsidRPr="000B3EC8" w:rsidRDefault="0039316A" w:rsidP="002F519F">
      <w:pPr>
        <w:widowControl/>
        <w:ind w:left="270"/>
        <w:jc w:val="left"/>
        <w:rPr>
          <w:kern w:val="0"/>
          <w:sz w:val="24"/>
        </w:rPr>
      </w:pPr>
    </w:p>
    <w:p w14:paraId="06B087C1" w14:textId="21993797" w:rsidR="00CE61CE" w:rsidRPr="000B3EC8" w:rsidRDefault="00EF083A">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del w:id="4" w:author="Fan, Fancy Shu Ting" w:date="2024-04-17T21:27:00Z">
        <w:r w:rsidRPr="000B3EC8" w:rsidDel="005B10BB">
          <w:rPr>
            <w:rFonts w:ascii="Times New Roman" w:eastAsia="宋体" w:hAnsi="Times New Roman" w:cs="Times New Roman" w:hint="default"/>
            <w:bCs/>
            <w:kern w:val="2"/>
            <w:lang w:eastAsia="zh-CN"/>
          </w:rPr>
          <w:delText>深圳村田科技有限公司</w:delText>
        </w:r>
      </w:del>
      <w:ins w:id="5" w:author="Fan, Fancy Shu Ting" w:date="2024-04-17T21:27:00Z">
        <w:r w:rsidR="005B10BB">
          <w:rPr>
            <w:rFonts w:ascii="Times New Roman" w:eastAsia="宋体" w:hAnsi="Times New Roman" w:cs="Times New Roman" w:hint="default"/>
            <w:bCs/>
            <w:kern w:val="2"/>
            <w:lang w:eastAsia="zh-CN"/>
          </w:rPr>
          <w:t>XXX</w:t>
        </w:r>
        <w:r w:rsidR="005B10BB">
          <w:rPr>
            <w:rFonts w:ascii="Times New Roman" w:eastAsia="宋体" w:hAnsi="Times New Roman" w:cs="Times New Roman" w:hint="default"/>
            <w:bCs/>
            <w:kern w:val="2"/>
            <w:lang w:eastAsia="zh-CN"/>
          </w:rPr>
          <w:t>有限公司</w:t>
        </w:r>
      </w:ins>
      <w:r w:rsidR="00CC3C88" w:rsidRPr="000B3EC8">
        <w:rPr>
          <w:rFonts w:ascii="Times New Roman" w:eastAsia="宋体" w:hAnsi="Times New Roman" w:cs="Times New Roman" w:hint="default"/>
          <w:bCs/>
          <w:kern w:val="2"/>
          <w:lang w:eastAsia="zh-CN"/>
        </w:rPr>
        <w:t>董事会：</w:t>
      </w:r>
    </w:p>
    <w:p w14:paraId="3D54B215"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7540A797"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sidRPr="000B3EC8">
        <w:rPr>
          <w:rFonts w:ascii="Times New Roman" w:eastAsia="宋体" w:hAnsi="Times New Roman" w:cs="Times New Roman" w:hint="default"/>
          <w:bCs/>
          <w:kern w:val="2"/>
          <w:lang w:eastAsia="zh-CN"/>
        </w:rPr>
        <w:t>一、审计意见</w:t>
      </w:r>
    </w:p>
    <w:p w14:paraId="4C6A5580"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265EDCE7" w14:textId="583D4641"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我们审计了</w:t>
      </w:r>
      <w:del w:id="6" w:author="Fan, Fancy Shu Ting" w:date="2024-04-17T21:27:00Z">
        <w:r w:rsidR="0039316A" w:rsidRPr="000B3EC8" w:rsidDel="005B10BB">
          <w:rPr>
            <w:rFonts w:ascii="Times New Roman" w:eastAsia="宋体" w:hAnsi="Times New Roman" w:cs="Times New Roman" w:hint="default"/>
            <w:bCs/>
            <w:kern w:val="2"/>
            <w:lang w:eastAsia="zh-CN"/>
          </w:rPr>
          <w:delText>深圳村田科技有限公司</w:delText>
        </w:r>
      </w:del>
      <w:ins w:id="7" w:author="Fan, Fancy Shu Ting" w:date="2024-04-17T21:27:00Z">
        <w:r w:rsidR="005B10BB">
          <w:rPr>
            <w:rFonts w:ascii="Times New Roman" w:eastAsia="宋体" w:hAnsi="Times New Roman" w:cs="Times New Roman" w:hint="default"/>
            <w:bCs/>
            <w:kern w:val="2"/>
            <w:lang w:eastAsia="zh-CN"/>
          </w:rPr>
          <w:t>XXX</w:t>
        </w:r>
        <w:r w:rsidR="005B10BB">
          <w:rPr>
            <w:rFonts w:ascii="Times New Roman" w:eastAsia="宋体" w:hAnsi="Times New Roman" w:cs="Times New Roman" w:hint="default"/>
            <w:bCs/>
            <w:kern w:val="2"/>
            <w:lang w:eastAsia="zh-CN"/>
          </w:rPr>
          <w:t>有限公司</w:t>
        </w:r>
      </w:ins>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以下简称</w:t>
      </w:r>
      <w:r w:rsidRPr="000B3EC8">
        <w:rPr>
          <w:rFonts w:ascii="Times New Roman" w:eastAsia="宋体" w:hAnsi="Times New Roman" w:cs="Times New Roman" w:hint="default"/>
          <w:bCs/>
          <w:kern w:val="2"/>
          <w:lang w:eastAsia="zh-CN"/>
        </w:rPr>
        <w:t>“</w:t>
      </w:r>
      <w:del w:id="8" w:author="Fan, Fancy Shu Ting" w:date="2024-04-17T21:28:00Z">
        <w:r w:rsidR="0039316A" w:rsidRPr="000B3EC8" w:rsidDel="005B10BB">
          <w:rPr>
            <w:rFonts w:ascii="Times New Roman" w:eastAsia="宋体" w:hAnsi="Times New Roman" w:cs="Times New Roman" w:hint="default"/>
            <w:bCs/>
            <w:kern w:val="2"/>
            <w:lang w:eastAsia="zh-CN"/>
          </w:rPr>
          <w:delText>村田科技公司</w:delText>
        </w:r>
      </w:del>
      <w:ins w:id="9" w:author="Fan, Fancy Shu Ting" w:date="2024-04-17T21:28:00Z">
        <w:r w:rsidR="005B10BB">
          <w:rPr>
            <w:rFonts w:ascii="Times New Roman" w:eastAsia="宋体" w:hAnsi="Times New Roman" w:cs="Times New Roman"/>
            <w:bCs/>
            <w:kern w:val="2"/>
            <w:lang w:eastAsia="zh-CN"/>
          </w:rPr>
          <w:t>X</w:t>
        </w:r>
        <w:r w:rsidR="005B10BB">
          <w:rPr>
            <w:rFonts w:ascii="Times New Roman" w:eastAsia="宋体" w:hAnsi="Times New Roman" w:cs="Times New Roman" w:hint="default"/>
            <w:bCs/>
            <w:kern w:val="2"/>
            <w:lang w:eastAsia="zh-CN"/>
          </w:rPr>
          <w:t>XX</w:t>
        </w:r>
      </w:ins>
      <w:r w:rsidRPr="000B3EC8">
        <w:rPr>
          <w:rFonts w:ascii="Times New Roman" w:eastAsia="宋体" w:hAnsi="Times New Roman" w:cs="Times New Roman" w:hint="default"/>
          <w:bCs/>
          <w:kern w:val="2"/>
          <w:lang w:eastAsia="zh-CN"/>
        </w:rPr>
        <w:t>”</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的财务报表，包括</w:t>
      </w:r>
      <w:r w:rsidR="00834130" w:rsidRPr="000B3EC8">
        <w:rPr>
          <w:rFonts w:ascii="Times New Roman" w:eastAsia="宋体" w:hAnsi="Times New Roman" w:cs="Times New Roman" w:hint="default"/>
          <w:bCs/>
          <w:kern w:val="2"/>
          <w:lang w:eastAsia="zh-CN"/>
        </w:rPr>
        <w:t>2022</w:t>
      </w:r>
      <w:r w:rsidRPr="000B3EC8">
        <w:rPr>
          <w:rFonts w:ascii="Times New Roman" w:eastAsia="宋体" w:hAnsi="Times New Roman" w:cs="Times New Roman" w:hint="default"/>
          <w:bCs/>
          <w:kern w:val="2"/>
          <w:lang w:eastAsia="zh-CN"/>
        </w:rPr>
        <w:t>年</w:t>
      </w:r>
      <w:r w:rsidRPr="000B3EC8">
        <w:rPr>
          <w:rFonts w:ascii="Times New Roman" w:eastAsia="宋体" w:hAnsi="Times New Roman" w:cs="Times New Roman" w:hint="default"/>
          <w:bCs/>
          <w:kern w:val="2"/>
          <w:lang w:eastAsia="zh-CN"/>
        </w:rPr>
        <w:t>12</w:t>
      </w:r>
      <w:r w:rsidRPr="000B3EC8">
        <w:rPr>
          <w:rFonts w:ascii="Times New Roman" w:eastAsia="宋体" w:hAnsi="Times New Roman" w:cs="Times New Roman" w:hint="default"/>
          <w:bCs/>
          <w:kern w:val="2"/>
          <w:lang w:eastAsia="zh-CN"/>
        </w:rPr>
        <w:t>月</w:t>
      </w:r>
      <w:r w:rsidRPr="000B3EC8">
        <w:rPr>
          <w:rFonts w:ascii="Times New Roman" w:eastAsia="宋体" w:hAnsi="Times New Roman" w:cs="Times New Roman" w:hint="default"/>
          <w:bCs/>
          <w:kern w:val="2"/>
          <w:lang w:eastAsia="zh-CN"/>
        </w:rPr>
        <w:t>31</w:t>
      </w:r>
      <w:r w:rsidRPr="000B3EC8">
        <w:rPr>
          <w:rFonts w:ascii="Times New Roman" w:eastAsia="宋体" w:hAnsi="Times New Roman" w:cs="Times New Roman" w:hint="default"/>
          <w:bCs/>
          <w:kern w:val="2"/>
          <w:lang w:eastAsia="zh-CN"/>
        </w:rPr>
        <w:t>日的资产负债表、</w:t>
      </w:r>
      <w:r w:rsidR="00834130" w:rsidRPr="000B3EC8">
        <w:rPr>
          <w:rFonts w:ascii="Times New Roman" w:eastAsia="宋体" w:hAnsi="Times New Roman" w:cs="Times New Roman" w:hint="default"/>
          <w:bCs/>
          <w:kern w:val="2"/>
          <w:lang w:eastAsia="zh-CN"/>
        </w:rPr>
        <w:t>2022</w:t>
      </w:r>
      <w:r w:rsidRPr="000B3EC8">
        <w:rPr>
          <w:rFonts w:ascii="Times New Roman" w:eastAsia="宋体" w:hAnsi="Times New Roman" w:cs="Times New Roman" w:hint="default"/>
          <w:bCs/>
          <w:kern w:val="2"/>
          <w:lang w:eastAsia="zh-CN"/>
        </w:rPr>
        <w:t>年度的利润表、现金流量表、所有者权益变动表以及相关财务报表附注。</w:t>
      </w:r>
    </w:p>
    <w:p w14:paraId="204D55BF"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51DF5355" w14:textId="7A189442" w:rsidR="003853F4" w:rsidRPr="000B3EC8" w:rsidRDefault="003853F4">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我们认为，后附的财务报表在所有重大方面按照企业会计准则的规定编制，公允反映了</w:t>
      </w:r>
      <w:r w:rsidR="00A64F2E" w:rsidRPr="000B3EC8">
        <w:rPr>
          <w:rFonts w:ascii="Times New Roman" w:eastAsia="宋体" w:hAnsi="Times New Roman" w:cs="Times New Roman" w:hint="default"/>
          <w:bCs/>
          <w:kern w:val="2"/>
          <w:lang w:eastAsia="zh-CN"/>
        </w:rPr>
        <w:t>村田科技</w:t>
      </w:r>
      <w:r w:rsidRPr="000B3EC8">
        <w:rPr>
          <w:rFonts w:ascii="Times New Roman" w:eastAsia="宋体" w:hAnsi="Times New Roman" w:cs="Times New Roman" w:hint="default"/>
          <w:bCs/>
          <w:kern w:val="2"/>
          <w:lang w:eastAsia="zh-CN"/>
        </w:rPr>
        <w:t>公司</w:t>
      </w:r>
      <w:r w:rsidR="00834130" w:rsidRPr="000B3EC8">
        <w:rPr>
          <w:rFonts w:ascii="Times New Roman" w:eastAsia="宋体" w:hAnsi="Times New Roman" w:cs="Times New Roman" w:hint="default"/>
          <w:bCs/>
          <w:kern w:val="2"/>
          <w:lang w:eastAsia="zh-CN"/>
        </w:rPr>
        <w:t>2022</w:t>
      </w:r>
      <w:r w:rsidRPr="000B3EC8">
        <w:rPr>
          <w:rFonts w:ascii="Times New Roman" w:eastAsia="宋体" w:hAnsi="Times New Roman" w:cs="Times New Roman" w:hint="default"/>
          <w:bCs/>
          <w:kern w:val="2"/>
          <w:lang w:eastAsia="zh-CN"/>
        </w:rPr>
        <w:t>年</w:t>
      </w:r>
      <w:r w:rsidRPr="000B3EC8">
        <w:rPr>
          <w:rFonts w:ascii="Times New Roman" w:eastAsia="宋体" w:hAnsi="Times New Roman" w:cs="Times New Roman" w:hint="default"/>
          <w:bCs/>
          <w:kern w:val="2"/>
          <w:lang w:eastAsia="zh-CN"/>
        </w:rPr>
        <w:t>12</w:t>
      </w:r>
      <w:r w:rsidRPr="000B3EC8">
        <w:rPr>
          <w:rFonts w:ascii="Times New Roman" w:eastAsia="宋体" w:hAnsi="Times New Roman" w:cs="Times New Roman" w:hint="default"/>
          <w:bCs/>
          <w:kern w:val="2"/>
          <w:lang w:eastAsia="zh-CN"/>
        </w:rPr>
        <w:t>月</w:t>
      </w:r>
      <w:r w:rsidRPr="000B3EC8">
        <w:rPr>
          <w:rFonts w:ascii="Times New Roman" w:eastAsia="宋体" w:hAnsi="Times New Roman" w:cs="Times New Roman" w:hint="default"/>
          <w:bCs/>
          <w:kern w:val="2"/>
          <w:lang w:eastAsia="zh-CN"/>
        </w:rPr>
        <w:t>31</w:t>
      </w:r>
      <w:r w:rsidRPr="000B3EC8">
        <w:rPr>
          <w:rFonts w:ascii="Times New Roman" w:eastAsia="宋体" w:hAnsi="Times New Roman" w:cs="Times New Roman" w:hint="default"/>
          <w:bCs/>
          <w:kern w:val="2"/>
          <w:lang w:eastAsia="zh-CN"/>
        </w:rPr>
        <w:t>日的财务状况以及</w:t>
      </w:r>
      <w:r w:rsidR="00834130" w:rsidRPr="000B3EC8">
        <w:rPr>
          <w:rFonts w:ascii="Times New Roman" w:eastAsia="宋体" w:hAnsi="Times New Roman" w:cs="Times New Roman" w:hint="default"/>
          <w:bCs/>
          <w:kern w:val="2"/>
          <w:lang w:eastAsia="zh-CN"/>
        </w:rPr>
        <w:t>2022</w:t>
      </w:r>
      <w:r w:rsidRPr="000B3EC8">
        <w:rPr>
          <w:rFonts w:ascii="Times New Roman" w:eastAsia="宋体" w:hAnsi="Times New Roman" w:cs="Times New Roman" w:hint="default"/>
          <w:bCs/>
          <w:kern w:val="2"/>
          <w:lang w:eastAsia="zh-CN"/>
        </w:rPr>
        <w:t>年度的经营成果和现金流量。</w:t>
      </w:r>
    </w:p>
    <w:p w14:paraId="7F8CC0A3"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55C72879"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sidRPr="000B3EC8">
        <w:rPr>
          <w:rFonts w:ascii="Times New Roman" w:eastAsia="宋体" w:hAnsi="Times New Roman" w:cs="Times New Roman" w:hint="default"/>
          <w:bCs/>
          <w:kern w:val="2"/>
          <w:lang w:eastAsia="zh-CN"/>
        </w:rPr>
        <w:t>二、形成审计意见的基础</w:t>
      </w:r>
    </w:p>
    <w:p w14:paraId="54687C27"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476FC7F9" w14:textId="7DD49A7E" w:rsidR="003853F4" w:rsidRPr="000B3EC8" w:rsidRDefault="003853F4">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我们按照中国注册会计师审计准则的规定执行了审计工作。审计报告的</w:t>
      </w:r>
      <w:r w:rsidRP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注册会计师对财务报表审计的责任</w:t>
      </w:r>
      <w:r w:rsidRP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部分进一步阐述了我们在这些准则下的责任。按照中国注册会计师职业道德守则，我们独立于村田科技公司，并履行了职业道德方面的其他责任。我们相信，我们获取的审计证据是充分、适当的，为发表审计意见提供了基础。</w:t>
      </w:r>
    </w:p>
    <w:p w14:paraId="26577333"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03EB39E8" w14:textId="77777777" w:rsidR="00CE61CE" w:rsidRPr="000B3EC8" w:rsidRDefault="00FC16C3">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sidRPr="000B3EC8">
        <w:rPr>
          <w:rFonts w:ascii="Times New Roman" w:eastAsia="宋体" w:hAnsi="Times New Roman" w:cs="Times New Roman" w:hint="default"/>
          <w:bCs/>
          <w:kern w:val="2"/>
          <w:lang w:eastAsia="zh-CN"/>
        </w:rPr>
        <w:t>三</w:t>
      </w:r>
      <w:r w:rsidR="00CC3C88" w:rsidRPr="000B3EC8">
        <w:rPr>
          <w:rFonts w:ascii="Times New Roman" w:eastAsia="宋体" w:hAnsi="Times New Roman" w:cs="Times New Roman" w:hint="default"/>
          <w:bCs/>
          <w:kern w:val="2"/>
          <w:lang w:eastAsia="zh-CN"/>
        </w:rPr>
        <w:t>、管理层</w:t>
      </w:r>
      <w:r w:rsidRPr="000B3EC8">
        <w:rPr>
          <w:rFonts w:ascii="Times New Roman" w:eastAsia="宋体" w:hAnsi="Times New Roman" w:cs="Times New Roman" w:hint="default"/>
          <w:bCs/>
          <w:kern w:val="2"/>
          <w:lang w:eastAsia="zh-CN"/>
        </w:rPr>
        <w:t>和治理层</w:t>
      </w:r>
      <w:r w:rsidR="00CC3C88" w:rsidRPr="000B3EC8">
        <w:rPr>
          <w:rFonts w:ascii="Times New Roman" w:eastAsia="宋体" w:hAnsi="Times New Roman" w:cs="Times New Roman" w:hint="default"/>
          <w:bCs/>
          <w:kern w:val="2"/>
          <w:lang w:eastAsia="zh-CN"/>
        </w:rPr>
        <w:t>对财务报表的责任</w:t>
      </w:r>
    </w:p>
    <w:p w14:paraId="72192C9B"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4AD12068" w14:textId="6037C31E"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村田科技公司管理层负责按照企业会计准则的规定编制财务报表，使其实现公允反映，并设计、执行和维护必要的内部控制，以使财务报表不存在由于舞弊或错误导致的重大错报。</w:t>
      </w:r>
    </w:p>
    <w:p w14:paraId="53D51769" w14:textId="77777777" w:rsidR="00FC16C3" w:rsidRPr="000B3EC8" w:rsidRDefault="00FC16C3">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30F00AFC" w14:textId="21A3A58C"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在编制财务报表时，管理层负责评估村田科技公司的持续经营能力，披露与持续经营相关的事项</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如适用</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，并运用持续经营假设，除非管理层计划清算村田科技公司、终止运营或别无其他现实的选择。</w:t>
      </w:r>
    </w:p>
    <w:p w14:paraId="03E23859" w14:textId="77777777" w:rsidR="00FC16C3" w:rsidRPr="000B3EC8" w:rsidRDefault="00FC16C3">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189856CC" w14:textId="43AD4A2E"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治理层负责监督村田科技公司的财务报告过程。</w:t>
      </w:r>
    </w:p>
    <w:p w14:paraId="274686E2"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57B15D79" w14:textId="77777777" w:rsidR="00FC16C3" w:rsidRPr="000B3EC8" w:rsidRDefault="0039316A">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四、</w:t>
      </w:r>
      <w:r w:rsidR="00FC16C3" w:rsidRPr="000B3EC8">
        <w:rPr>
          <w:rFonts w:ascii="Times New Roman" w:eastAsia="宋体" w:hAnsi="Times New Roman" w:cs="Times New Roman" w:hint="default"/>
          <w:bCs/>
          <w:kern w:val="2"/>
          <w:lang w:eastAsia="zh-CN"/>
        </w:rPr>
        <w:t>注册会计师对财务报表审计的责任</w:t>
      </w:r>
    </w:p>
    <w:p w14:paraId="4A5BCED6"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3F1AC674" w14:textId="6A03AC3D"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14:paraId="013C1A66" w14:textId="77777777" w:rsidR="0039316A" w:rsidRPr="000B3EC8" w:rsidRDefault="0039316A">
      <w:pPr>
        <w:widowControl/>
        <w:jc w:val="left"/>
        <w:rPr>
          <w:bCs/>
          <w:sz w:val="24"/>
        </w:rPr>
      </w:pPr>
      <w:r w:rsidRPr="000B3EC8">
        <w:rPr>
          <w:bCs/>
        </w:rPr>
        <w:br w:type="page"/>
      </w:r>
    </w:p>
    <w:p w14:paraId="3B4520D2" w14:textId="1AB7FAE2" w:rsidR="0039316A" w:rsidRPr="000B3EC8" w:rsidRDefault="0039316A" w:rsidP="00F070B5">
      <w:pPr>
        <w:adjustRightInd w:val="0"/>
        <w:snapToGrid w:val="0"/>
        <w:ind w:left="270"/>
        <w:jc w:val="center"/>
        <w:rPr>
          <w:sz w:val="24"/>
        </w:rPr>
      </w:pPr>
    </w:p>
    <w:p w14:paraId="1F206FCB" w14:textId="77777777" w:rsidR="00567F5E" w:rsidRPr="000B3EC8" w:rsidRDefault="00567F5E" w:rsidP="00F070B5">
      <w:pPr>
        <w:adjustRightInd w:val="0"/>
        <w:snapToGrid w:val="0"/>
        <w:ind w:left="270"/>
        <w:jc w:val="center"/>
        <w:rPr>
          <w:sz w:val="24"/>
        </w:rPr>
      </w:pPr>
    </w:p>
    <w:p w14:paraId="6608E6E3" w14:textId="77777777" w:rsidR="0039316A" w:rsidRPr="000B3EC8" w:rsidRDefault="0039316A" w:rsidP="00F070B5">
      <w:pPr>
        <w:adjustRightInd w:val="0"/>
        <w:snapToGrid w:val="0"/>
        <w:ind w:left="270"/>
        <w:jc w:val="center"/>
        <w:rPr>
          <w:sz w:val="24"/>
        </w:rPr>
      </w:pPr>
      <w:r w:rsidRPr="000B3EC8">
        <w:rPr>
          <w:sz w:val="24"/>
        </w:rPr>
        <w:t>审计报告</w:t>
      </w:r>
      <w:r w:rsidRPr="000B3EC8">
        <w:rPr>
          <w:sz w:val="24"/>
        </w:rPr>
        <w:t xml:space="preserve"> - </w:t>
      </w:r>
      <w:r w:rsidRPr="000B3EC8">
        <w:rPr>
          <w:sz w:val="24"/>
        </w:rPr>
        <w:t>续</w:t>
      </w:r>
    </w:p>
    <w:p w14:paraId="7E8E810E" w14:textId="77777777" w:rsidR="0032173D" w:rsidRPr="000B3EC8" w:rsidRDefault="0032173D" w:rsidP="00F070B5">
      <w:pPr>
        <w:adjustRightInd w:val="0"/>
        <w:snapToGrid w:val="0"/>
        <w:ind w:left="270"/>
        <w:jc w:val="center"/>
        <w:rPr>
          <w:sz w:val="24"/>
        </w:rPr>
      </w:pPr>
    </w:p>
    <w:p w14:paraId="6224E0C5" w14:textId="3FA41852" w:rsidR="00834130" w:rsidRPr="000B3EC8" w:rsidRDefault="00834130" w:rsidP="00834130">
      <w:pPr>
        <w:widowControl/>
        <w:ind w:left="270"/>
        <w:jc w:val="right"/>
        <w:rPr>
          <w:kern w:val="0"/>
          <w:sz w:val="24"/>
        </w:rPr>
      </w:pPr>
      <w:r w:rsidRPr="000B3EC8">
        <w:rPr>
          <w:kern w:val="0"/>
          <w:sz w:val="24"/>
        </w:rPr>
        <w:t>德师深圳报</w:t>
      </w:r>
      <w:r w:rsidR="000B3EC8">
        <w:rPr>
          <w:kern w:val="0"/>
          <w:sz w:val="24"/>
        </w:rPr>
        <w:t>(</w:t>
      </w:r>
      <w:r w:rsidRPr="000B3EC8">
        <w:rPr>
          <w:kern w:val="0"/>
          <w:sz w:val="24"/>
        </w:rPr>
        <w:t>审</w:t>
      </w:r>
      <w:r w:rsidR="000B3EC8">
        <w:rPr>
          <w:kern w:val="0"/>
          <w:sz w:val="24"/>
        </w:rPr>
        <w:t>)</w:t>
      </w:r>
      <w:r w:rsidRPr="000B3EC8">
        <w:rPr>
          <w:kern w:val="0"/>
          <w:sz w:val="24"/>
        </w:rPr>
        <w:t>字</w:t>
      </w:r>
      <w:r w:rsidR="000B3EC8">
        <w:rPr>
          <w:kern w:val="0"/>
          <w:sz w:val="24"/>
        </w:rPr>
        <w:t>(</w:t>
      </w:r>
      <w:r w:rsidRPr="000B3EC8">
        <w:rPr>
          <w:kern w:val="0"/>
          <w:sz w:val="24"/>
        </w:rPr>
        <w:t>23</w:t>
      </w:r>
      <w:r w:rsidR="000B3EC8">
        <w:rPr>
          <w:kern w:val="0"/>
          <w:sz w:val="24"/>
        </w:rPr>
        <w:t>)</w:t>
      </w:r>
      <w:r w:rsidRPr="000B3EC8">
        <w:rPr>
          <w:kern w:val="0"/>
          <w:sz w:val="24"/>
        </w:rPr>
        <w:t>第</w:t>
      </w:r>
      <w:r w:rsidRPr="000B3EC8">
        <w:rPr>
          <w:kern w:val="0"/>
          <w:sz w:val="24"/>
        </w:rPr>
        <w:t>P</w:t>
      </w:r>
      <w:r w:rsidR="001F4C16">
        <w:rPr>
          <w:kern w:val="0"/>
          <w:sz w:val="24"/>
        </w:rPr>
        <w:t>00250</w:t>
      </w:r>
      <w:r w:rsidRPr="000B3EC8">
        <w:rPr>
          <w:kern w:val="0"/>
          <w:sz w:val="24"/>
        </w:rPr>
        <w:t>号</w:t>
      </w:r>
    </w:p>
    <w:p w14:paraId="7FFFBFE7" w14:textId="1064DC5E" w:rsidR="0039316A" w:rsidRPr="000B3EC8" w:rsidRDefault="000B3EC8" w:rsidP="00834130">
      <w:pPr>
        <w:pStyle w:val="xl50"/>
        <w:adjustRightInd w:val="0"/>
        <w:snapToGrid w:val="0"/>
        <w:spacing w:before="0" w:beforeAutospacing="0" w:after="0" w:afterAutospacing="0"/>
        <w:ind w:left="270"/>
        <w:jc w:val="right"/>
        <w:rPr>
          <w:rFonts w:ascii="Times New Roman" w:eastAsia="宋体" w:hAnsi="Times New Roman" w:cs="Times New Roman" w:hint="default"/>
          <w:snapToGrid w:val="0"/>
          <w:lang w:eastAsia="zh-CN"/>
        </w:rPr>
      </w:pPr>
      <w:r>
        <w:rPr>
          <w:rFonts w:ascii="Times New Roman" w:eastAsia="宋体" w:hAnsi="Times New Roman" w:cs="Times New Roman" w:hint="default"/>
          <w:snapToGrid w:val="0"/>
          <w:lang w:eastAsia="zh-CN"/>
        </w:rPr>
        <w:t>(</w:t>
      </w:r>
      <w:r w:rsidR="0039316A" w:rsidRPr="000B3EC8">
        <w:rPr>
          <w:rFonts w:ascii="Times New Roman" w:eastAsia="宋体" w:hAnsi="Times New Roman" w:cs="Times New Roman" w:hint="default"/>
          <w:snapToGrid w:val="0"/>
          <w:lang w:eastAsia="zh-CN"/>
        </w:rPr>
        <w:t>第</w:t>
      </w:r>
      <w:r w:rsidR="0039316A" w:rsidRPr="000B3EC8">
        <w:rPr>
          <w:rFonts w:ascii="Times New Roman" w:eastAsia="宋体" w:hAnsi="Times New Roman" w:cs="Times New Roman" w:hint="default"/>
          <w:snapToGrid w:val="0"/>
          <w:lang w:eastAsia="zh-CN"/>
        </w:rPr>
        <w:t>2</w:t>
      </w:r>
      <w:r w:rsidR="0039316A" w:rsidRPr="000B3EC8">
        <w:rPr>
          <w:rFonts w:ascii="Times New Roman" w:eastAsia="宋体" w:hAnsi="Times New Roman" w:cs="Times New Roman" w:hint="default"/>
          <w:snapToGrid w:val="0"/>
          <w:lang w:eastAsia="zh-CN"/>
        </w:rPr>
        <w:t>页，共</w:t>
      </w:r>
      <w:r w:rsidR="0039316A" w:rsidRPr="000B3EC8">
        <w:rPr>
          <w:rFonts w:ascii="Times New Roman" w:eastAsia="宋体" w:hAnsi="Times New Roman" w:cs="Times New Roman" w:hint="default"/>
          <w:snapToGrid w:val="0"/>
          <w:lang w:eastAsia="zh-CN"/>
        </w:rPr>
        <w:t>2</w:t>
      </w:r>
      <w:r w:rsidR="0039316A" w:rsidRPr="000B3EC8">
        <w:rPr>
          <w:rFonts w:ascii="Times New Roman" w:eastAsia="宋体" w:hAnsi="Times New Roman" w:cs="Times New Roman" w:hint="default"/>
          <w:snapToGrid w:val="0"/>
          <w:lang w:eastAsia="zh-CN"/>
        </w:rPr>
        <w:t>页</w:t>
      </w:r>
      <w:r>
        <w:rPr>
          <w:rFonts w:ascii="Times New Roman" w:eastAsia="宋体" w:hAnsi="Times New Roman" w:cs="Times New Roman" w:hint="default"/>
          <w:snapToGrid w:val="0"/>
          <w:lang w:eastAsia="zh-CN"/>
        </w:rPr>
        <w:t>)</w:t>
      </w:r>
    </w:p>
    <w:p w14:paraId="1171F12A" w14:textId="77777777" w:rsidR="0039316A" w:rsidRPr="000B3EC8" w:rsidRDefault="0039316A">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5B3D8FA1" w14:textId="77777777" w:rsidR="0039316A" w:rsidRPr="000B3EC8" w:rsidRDefault="0039316A">
      <w:pPr>
        <w:pStyle w:val="xl44"/>
        <w:adjustRightInd w:val="0"/>
        <w:snapToGrid w:val="0"/>
        <w:spacing w:before="0" w:beforeAutospacing="0" w:after="0" w:afterAutospacing="0"/>
        <w:ind w:left="284"/>
        <w:jc w:val="left"/>
        <w:rPr>
          <w:rFonts w:ascii="Times New Roman" w:eastAsia="宋体" w:hAnsi="Times New Roman" w:cs="Times New Roman" w:hint="default"/>
          <w:kern w:val="2"/>
        </w:rPr>
      </w:pPr>
      <w:r w:rsidRPr="000B3EC8">
        <w:rPr>
          <w:rFonts w:ascii="Times New Roman" w:eastAsia="宋体" w:hAnsi="Times New Roman" w:cs="Times New Roman" w:hint="default"/>
          <w:kern w:val="2"/>
        </w:rPr>
        <w:t>四、注册会计师对财务报表审计的责任</w:t>
      </w:r>
      <w:r w:rsidRPr="000B3EC8">
        <w:rPr>
          <w:rFonts w:ascii="Times New Roman" w:eastAsia="宋体" w:hAnsi="Times New Roman" w:cs="Times New Roman" w:hint="default"/>
          <w:kern w:val="2"/>
        </w:rPr>
        <w:t xml:space="preserve"> </w:t>
      </w:r>
      <w:r w:rsidRPr="000B3EC8">
        <w:rPr>
          <w:rFonts w:ascii="Times New Roman" w:eastAsia="宋体" w:hAnsi="Times New Roman" w:cs="Times New Roman" w:hint="default"/>
        </w:rPr>
        <w:t xml:space="preserve">- </w:t>
      </w:r>
      <w:r w:rsidRPr="000B3EC8">
        <w:rPr>
          <w:rFonts w:ascii="Times New Roman" w:eastAsia="宋体" w:hAnsi="Times New Roman" w:cs="Times New Roman" w:hint="default"/>
        </w:rPr>
        <w:t>续</w:t>
      </w:r>
    </w:p>
    <w:p w14:paraId="63BBF63E" w14:textId="77777777" w:rsidR="0039316A" w:rsidRPr="000B3EC8" w:rsidRDefault="0039316A">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3CE291CC" w14:textId="43D53BFA" w:rsidR="0039316A" w:rsidRPr="000B3EC8" w:rsidRDefault="0039316A">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在按照审计准则执行审计工作的过程中，我们运用职业判断，并保持职业怀疑。同时，我们也执行以下工作：</w:t>
      </w:r>
    </w:p>
    <w:p w14:paraId="5B0020D1" w14:textId="77777777" w:rsidR="0039316A" w:rsidRPr="000B3EC8" w:rsidRDefault="0039316A">
      <w:pPr>
        <w:pStyle w:val="xl44"/>
        <w:adjustRightInd w:val="0"/>
        <w:snapToGrid w:val="0"/>
        <w:spacing w:before="0" w:beforeAutospacing="0" w:after="0" w:afterAutospacing="0"/>
        <w:ind w:left="284"/>
        <w:jc w:val="left"/>
        <w:rPr>
          <w:rFonts w:ascii="Times New Roman" w:eastAsia="宋体" w:hAnsi="Times New Roman" w:cs="Times New Roman" w:hint="default"/>
          <w:bCs/>
          <w:kern w:val="2"/>
        </w:rPr>
      </w:pPr>
    </w:p>
    <w:p w14:paraId="2EF7C65F" w14:textId="6AA84663"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1</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7281F92F"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7F4175A2" w14:textId="447CD3F2"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2</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了解与审计相关的内部控制，以设计恰当的审计程序，但目的并非对内部控制的有效性发表意见。</w:t>
      </w:r>
    </w:p>
    <w:p w14:paraId="0D4AC7E8"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08E3D318" w14:textId="23373958"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3</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评价管理层选用会计政策的恰当性和作出会计估计及相关披露的合理性。</w:t>
      </w:r>
    </w:p>
    <w:p w14:paraId="272601F5"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7825DD5B" w14:textId="419911B1"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4</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对管理层使用持续经营假设的恰当性得出结论。同时，根据获取的审计证据，就可能导致对</w:t>
      </w:r>
      <w:r w:rsidR="00A64F2E" w:rsidRPr="000B3EC8">
        <w:rPr>
          <w:rFonts w:ascii="Times New Roman" w:eastAsia="宋体" w:hAnsi="Times New Roman" w:cs="Times New Roman" w:hint="default"/>
          <w:bCs/>
          <w:kern w:val="2"/>
        </w:rPr>
        <w:t>村田科技公司</w:t>
      </w:r>
      <w:r w:rsidR="0039316A" w:rsidRPr="000B3EC8">
        <w:rPr>
          <w:rFonts w:ascii="Times New Roman" w:eastAsia="宋体" w:hAnsi="Times New Roman" w:cs="Times New Roman" w:hint="default"/>
          <w:bCs/>
          <w:kern w:val="2"/>
        </w:rPr>
        <w:t>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sidR="00A64F2E" w:rsidRPr="000B3EC8">
        <w:rPr>
          <w:rFonts w:ascii="Times New Roman" w:eastAsia="宋体" w:hAnsi="Times New Roman" w:cs="Times New Roman" w:hint="default"/>
          <w:bCs/>
          <w:kern w:val="2"/>
        </w:rPr>
        <w:t>村田科技公司</w:t>
      </w:r>
      <w:r w:rsidR="0039316A" w:rsidRPr="000B3EC8">
        <w:rPr>
          <w:rFonts w:ascii="Times New Roman" w:eastAsia="宋体" w:hAnsi="Times New Roman" w:cs="Times New Roman" w:hint="default"/>
          <w:bCs/>
          <w:kern w:val="2"/>
        </w:rPr>
        <w:t>不能持续经营。</w:t>
      </w:r>
    </w:p>
    <w:p w14:paraId="5FA9E597"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13D9C3AD" w14:textId="30C18AB5"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5</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评价财务报表的总体列报、结构和内容</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包括披露</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，并评价财务报表是否公允反映相关交易和事项。</w:t>
      </w:r>
    </w:p>
    <w:p w14:paraId="243473F4" w14:textId="77777777" w:rsidR="0039316A" w:rsidRPr="000B3EC8" w:rsidRDefault="0039316A">
      <w:pPr>
        <w:pStyle w:val="xl44"/>
        <w:adjustRightInd w:val="0"/>
        <w:snapToGrid w:val="0"/>
        <w:spacing w:before="0" w:beforeAutospacing="0" w:after="0" w:afterAutospacing="0"/>
        <w:ind w:left="284"/>
        <w:jc w:val="left"/>
        <w:rPr>
          <w:rFonts w:ascii="Times New Roman" w:eastAsia="宋体" w:hAnsi="Times New Roman" w:cs="Times New Roman" w:hint="default"/>
          <w:bCs/>
          <w:kern w:val="2"/>
        </w:rPr>
      </w:pPr>
    </w:p>
    <w:p w14:paraId="0B5122A6" w14:textId="4E28C772" w:rsidR="0039316A" w:rsidRPr="000B3EC8" w:rsidRDefault="0039316A">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我们与治理层就计划的审计范围、时间安排和重大审计发现等事项进行沟通，包括沟通我们在审计中识别出的值得关注的内部控制缺陷。</w:t>
      </w:r>
    </w:p>
    <w:p w14:paraId="42AAE6F6" w14:textId="77777777" w:rsidR="0039316A" w:rsidRPr="000B3EC8" w:rsidRDefault="0039316A" w:rsidP="002F519F">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316B4F19" w14:textId="77777777" w:rsidR="0039316A" w:rsidRPr="000B3EC8" w:rsidRDefault="0039316A" w:rsidP="002F519F">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7CC642DA" w14:textId="0493D4A4" w:rsidR="0039316A" w:rsidRPr="000B3EC8" w:rsidRDefault="0039316A" w:rsidP="002F519F">
      <w:pPr>
        <w:tabs>
          <w:tab w:val="right" w:pos="8820"/>
        </w:tabs>
        <w:adjustRightInd w:val="0"/>
        <w:snapToGrid w:val="0"/>
        <w:ind w:left="270"/>
        <w:jc w:val="left"/>
        <w:rPr>
          <w:sz w:val="24"/>
        </w:rPr>
      </w:pPr>
      <w:r w:rsidRPr="000B3EC8">
        <w:rPr>
          <w:sz w:val="24"/>
        </w:rPr>
        <w:t>德勤华永会计师事务所</w:t>
      </w:r>
      <w:r w:rsidR="000B3EC8">
        <w:rPr>
          <w:sz w:val="24"/>
        </w:rPr>
        <w:t>(</w:t>
      </w:r>
      <w:r w:rsidRPr="000B3EC8">
        <w:rPr>
          <w:sz w:val="24"/>
        </w:rPr>
        <w:t>特殊普通合伙</w:t>
      </w:r>
      <w:r w:rsidR="000B3EC8">
        <w:rPr>
          <w:sz w:val="24"/>
        </w:rPr>
        <w:t>)</w:t>
      </w:r>
      <w:r w:rsidRPr="000B3EC8">
        <w:rPr>
          <w:sz w:val="24"/>
        </w:rPr>
        <w:t>深圳分所</w:t>
      </w:r>
      <w:r w:rsidRPr="000B3EC8">
        <w:rPr>
          <w:sz w:val="24"/>
        </w:rPr>
        <w:tab/>
      </w:r>
      <w:r w:rsidRPr="000B3EC8">
        <w:rPr>
          <w:sz w:val="24"/>
        </w:rPr>
        <w:t>中国注册会计师</w:t>
      </w:r>
    </w:p>
    <w:p w14:paraId="5CFF9E0E" w14:textId="77777777" w:rsidR="0039316A" w:rsidRPr="000B3EC8" w:rsidRDefault="0039316A" w:rsidP="002F519F">
      <w:pPr>
        <w:tabs>
          <w:tab w:val="left" w:pos="1260"/>
          <w:tab w:val="right" w:pos="8820"/>
        </w:tabs>
        <w:adjustRightInd w:val="0"/>
        <w:snapToGrid w:val="0"/>
        <w:ind w:left="270"/>
        <w:jc w:val="left"/>
        <w:rPr>
          <w:sz w:val="24"/>
        </w:rPr>
      </w:pPr>
    </w:p>
    <w:p w14:paraId="555F5879" w14:textId="77777777" w:rsidR="0032173D" w:rsidRPr="000B3EC8" w:rsidRDefault="0032173D" w:rsidP="002F519F">
      <w:pPr>
        <w:tabs>
          <w:tab w:val="left" w:pos="1260"/>
          <w:tab w:val="right" w:pos="8820"/>
        </w:tabs>
        <w:adjustRightInd w:val="0"/>
        <w:snapToGrid w:val="0"/>
        <w:ind w:left="270"/>
        <w:jc w:val="left"/>
        <w:rPr>
          <w:sz w:val="24"/>
        </w:rPr>
      </w:pPr>
    </w:p>
    <w:p w14:paraId="45D20E8C" w14:textId="77777777" w:rsidR="0039316A" w:rsidRPr="000B3EC8" w:rsidRDefault="0039316A" w:rsidP="002F519F">
      <w:pPr>
        <w:tabs>
          <w:tab w:val="left" w:pos="1260"/>
          <w:tab w:val="right" w:pos="8820"/>
        </w:tabs>
        <w:adjustRightInd w:val="0"/>
        <w:snapToGrid w:val="0"/>
        <w:ind w:left="270"/>
        <w:jc w:val="left"/>
        <w:rPr>
          <w:sz w:val="24"/>
        </w:rPr>
      </w:pPr>
    </w:p>
    <w:p w14:paraId="2684DC9D" w14:textId="77777777" w:rsidR="0039316A" w:rsidRPr="000B3EC8" w:rsidRDefault="0039316A" w:rsidP="002F519F">
      <w:pPr>
        <w:tabs>
          <w:tab w:val="left" w:pos="1620"/>
          <w:tab w:val="right" w:pos="8820"/>
        </w:tabs>
        <w:adjustRightInd w:val="0"/>
        <w:snapToGrid w:val="0"/>
        <w:ind w:left="270"/>
        <w:jc w:val="left"/>
        <w:rPr>
          <w:sz w:val="24"/>
        </w:rPr>
      </w:pPr>
    </w:p>
    <w:p w14:paraId="52103F03" w14:textId="77777777" w:rsidR="0039316A" w:rsidRPr="000B3EC8" w:rsidRDefault="0039316A" w:rsidP="002F519F">
      <w:pPr>
        <w:tabs>
          <w:tab w:val="right" w:pos="8820"/>
        </w:tabs>
        <w:adjustRightInd w:val="0"/>
        <w:snapToGrid w:val="0"/>
        <w:ind w:left="270"/>
        <w:jc w:val="left"/>
        <w:rPr>
          <w:sz w:val="24"/>
        </w:rPr>
      </w:pPr>
      <w:r w:rsidRPr="000B3EC8">
        <w:rPr>
          <w:sz w:val="24"/>
        </w:rPr>
        <w:tab/>
      </w:r>
      <w:r w:rsidRPr="000B3EC8">
        <w:rPr>
          <w:sz w:val="24"/>
        </w:rPr>
        <w:t>中国注册会计师</w:t>
      </w:r>
    </w:p>
    <w:p w14:paraId="544E36F9" w14:textId="77777777" w:rsidR="0039316A" w:rsidRPr="000B3EC8" w:rsidRDefault="0039316A" w:rsidP="002F519F">
      <w:pPr>
        <w:tabs>
          <w:tab w:val="right" w:pos="8820"/>
        </w:tabs>
        <w:adjustRightInd w:val="0"/>
        <w:snapToGrid w:val="0"/>
        <w:ind w:left="270"/>
        <w:jc w:val="left"/>
        <w:rPr>
          <w:sz w:val="24"/>
        </w:rPr>
      </w:pPr>
    </w:p>
    <w:p w14:paraId="579FC2FA" w14:textId="77777777" w:rsidR="0039316A" w:rsidRPr="000B3EC8" w:rsidRDefault="0039316A" w:rsidP="002F519F">
      <w:pPr>
        <w:tabs>
          <w:tab w:val="right" w:pos="8820"/>
        </w:tabs>
        <w:adjustRightInd w:val="0"/>
        <w:snapToGrid w:val="0"/>
        <w:ind w:left="270"/>
        <w:jc w:val="left"/>
        <w:rPr>
          <w:sz w:val="24"/>
        </w:rPr>
      </w:pPr>
    </w:p>
    <w:p w14:paraId="2707C677" w14:textId="77777777" w:rsidR="0032173D" w:rsidRPr="000B3EC8" w:rsidRDefault="0032173D" w:rsidP="002F519F">
      <w:pPr>
        <w:tabs>
          <w:tab w:val="right" w:pos="8820"/>
        </w:tabs>
        <w:adjustRightInd w:val="0"/>
        <w:snapToGrid w:val="0"/>
        <w:ind w:left="270"/>
        <w:jc w:val="left"/>
        <w:rPr>
          <w:sz w:val="24"/>
        </w:rPr>
      </w:pPr>
    </w:p>
    <w:p w14:paraId="70558E4E" w14:textId="77777777" w:rsidR="0039316A" w:rsidRPr="000B3EC8" w:rsidRDefault="0039316A" w:rsidP="002F519F">
      <w:pPr>
        <w:tabs>
          <w:tab w:val="right" w:pos="8820"/>
        </w:tabs>
        <w:adjustRightInd w:val="0"/>
        <w:snapToGrid w:val="0"/>
        <w:ind w:left="270"/>
        <w:jc w:val="left"/>
        <w:rPr>
          <w:sz w:val="24"/>
        </w:rPr>
      </w:pPr>
    </w:p>
    <w:p w14:paraId="1D4146B1" w14:textId="311E1190" w:rsidR="0039316A" w:rsidRPr="000B3EC8" w:rsidRDefault="0039316A" w:rsidP="002F519F">
      <w:pPr>
        <w:tabs>
          <w:tab w:val="right" w:pos="8820"/>
        </w:tabs>
        <w:adjustRightInd w:val="0"/>
        <w:snapToGrid w:val="0"/>
        <w:ind w:left="270"/>
        <w:jc w:val="left"/>
        <w:rPr>
          <w:sz w:val="24"/>
        </w:rPr>
      </w:pPr>
      <w:r w:rsidRPr="000B3EC8">
        <w:rPr>
          <w:sz w:val="24"/>
        </w:rPr>
        <w:tab/>
        <w:t>20</w:t>
      </w:r>
      <w:r w:rsidR="00834130" w:rsidRPr="000B3EC8">
        <w:rPr>
          <w:sz w:val="24"/>
        </w:rPr>
        <w:t>23</w:t>
      </w:r>
      <w:r w:rsidRPr="000B3EC8">
        <w:rPr>
          <w:sz w:val="24"/>
        </w:rPr>
        <w:t>年</w:t>
      </w:r>
      <w:ins w:id="10" w:author="Tina YitingZhao" w:date="2023-07-21T15:38:00Z">
        <w:r w:rsidR="00AC6A85">
          <w:rPr>
            <w:rFonts w:hint="eastAsia"/>
            <w:sz w:val="24"/>
          </w:rPr>
          <w:t>7</w:t>
        </w:r>
      </w:ins>
      <w:del w:id="11" w:author="Tina YitingZhao" w:date="2023-07-21T15:38:00Z">
        <w:r w:rsidR="001F4C16" w:rsidDel="00AC6A85">
          <w:rPr>
            <w:sz w:val="24"/>
          </w:rPr>
          <w:delText>6</w:delText>
        </w:r>
      </w:del>
      <w:r w:rsidRPr="000B3EC8">
        <w:rPr>
          <w:sz w:val="24"/>
        </w:rPr>
        <w:t>月</w:t>
      </w:r>
      <w:ins w:id="12" w:author="Tina YitingZhao" w:date="2023-07-21T15:38:00Z">
        <w:r w:rsidR="00AC6A85">
          <w:rPr>
            <w:sz w:val="24"/>
          </w:rPr>
          <w:t>21</w:t>
        </w:r>
      </w:ins>
      <w:del w:id="13" w:author="Tina YitingZhao" w:date="2023-07-21T15:38:00Z">
        <w:r w:rsidR="001F4C16" w:rsidDel="00AC6A85">
          <w:rPr>
            <w:sz w:val="24"/>
          </w:rPr>
          <w:delText>2</w:delText>
        </w:r>
      </w:del>
      <w:r w:rsidRPr="000B3EC8">
        <w:rPr>
          <w:sz w:val="24"/>
        </w:rPr>
        <w:t>日</w:t>
      </w:r>
    </w:p>
    <w:p w14:paraId="6C41AD9E" w14:textId="77777777" w:rsidR="0039316A" w:rsidRPr="000B3EC8" w:rsidRDefault="0039316A" w:rsidP="0039316A">
      <w:pPr>
        <w:adjustRightInd w:val="0"/>
        <w:snapToGrid w:val="0"/>
        <w:ind w:left="270"/>
        <w:rPr>
          <w:sz w:val="24"/>
        </w:rPr>
        <w:sectPr w:rsidR="0039316A" w:rsidRPr="000B3EC8" w:rsidSect="00380604">
          <w:headerReference w:type="even" r:id="rId19"/>
          <w:headerReference w:type="default" r:id="rId20"/>
          <w:footerReference w:type="even" r:id="rId21"/>
          <w:footerReference w:type="default" r:id="rId22"/>
          <w:headerReference w:type="first" r:id="rId23"/>
          <w:footerReference w:type="first" r:id="rId24"/>
          <w:pgSz w:w="11907" w:h="16840" w:code="9"/>
          <w:pgMar w:top="864" w:right="720" w:bottom="432" w:left="1008" w:header="864" w:footer="432" w:gutter="0"/>
          <w:pgNumType w:start="1"/>
          <w:cols w:space="708"/>
          <w:titlePg/>
          <w:docGrid w:linePitch="360"/>
        </w:sectPr>
      </w:pPr>
    </w:p>
    <w:p w14:paraId="2EAE84E1" w14:textId="77777777" w:rsidR="00D10AFF" w:rsidRPr="000B3EC8" w:rsidRDefault="00CC3C88">
      <w:pPr>
        <w:pStyle w:val="af"/>
        <w:spacing w:line="240" w:lineRule="auto"/>
        <w:rPr>
          <w:szCs w:val="24"/>
        </w:rPr>
      </w:pPr>
      <w:r w:rsidRPr="000B3EC8">
        <w:rPr>
          <w:szCs w:val="24"/>
        </w:rPr>
        <w:lastRenderedPageBreak/>
        <w:t>资产负债表</w:t>
      </w:r>
    </w:p>
    <w:p w14:paraId="782C7697" w14:textId="26A3D810" w:rsidR="00D10AFF" w:rsidRPr="000B3EC8" w:rsidRDefault="00EC3F7D">
      <w:pPr>
        <w:tabs>
          <w:tab w:val="right" w:pos="10179"/>
        </w:tabs>
        <w:jc w:val="left"/>
        <w:rPr>
          <w:sz w:val="24"/>
          <w:u w:val="single"/>
        </w:rPr>
      </w:pPr>
      <w:r w:rsidRPr="000B3EC8">
        <w:rPr>
          <w:sz w:val="24"/>
          <w:u w:val="single"/>
        </w:rPr>
        <w:t>202</w:t>
      </w:r>
      <w:r w:rsidR="00834130" w:rsidRPr="000B3EC8">
        <w:rPr>
          <w:sz w:val="24"/>
          <w:u w:val="single"/>
        </w:rPr>
        <w:t>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r w:rsidR="00241897" w:rsidRPr="000B3EC8">
        <w:rPr>
          <w:sz w:val="24"/>
          <w:u w:val="single"/>
        </w:rPr>
        <w:tab/>
      </w:r>
    </w:p>
    <w:p w14:paraId="5CCE6A4D" w14:textId="77777777" w:rsidR="00F379A0" w:rsidRPr="000B3EC8" w:rsidRDefault="00F379A0">
      <w:pPr>
        <w:pStyle w:val="af"/>
        <w:tabs>
          <w:tab w:val="center" w:pos="5922"/>
          <w:tab w:val="center" w:pos="7875"/>
          <w:tab w:val="center" w:pos="9360"/>
        </w:tabs>
        <w:spacing w:line="240" w:lineRule="auto"/>
        <w:rPr>
          <w:szCs w:val="24"/>
          <w:u w:val="single"/>
        </w:rPr>
      </w:pPr>
    </w:p>
    <w:p w14:paraId="75D0F817" w14:textId="77777777" w:rsidR="00F379A0" w:rsidRPr="000B3EC8" w:rsidRDefault="00F379A0" w:rsidP="002F519F">
      <w:pPr>
        <w:pStyle w:val="af"/>
        <w:tabs>
          <w:tab w:val="center" w:pos="4410"/>
          <w:tab w:val="center" w:pos="6732"/>
          <w:tab w:val="center" w:pos="9135"/>
        </w:tabs>
        <w:spacing w:line="240" w:lineRule="auto"/>
        <w:rPr>
          <w:szCs w:val="24"/>
        </w:rPr>
      </w:pPr>
      <w:r w:rsidRPr="000B3EC8">
        <w:rPr>
          <w:szCs w:val="24"/>
        </w:rPr>
        <w:tab/>
      </w:r>
      <w:r w:rsidRPr="000B3EC8">
        <w:rPr>
          <w:szCs w:val="24"/>
          <w:u w:val="single"/>
        </w:rPr>
        <w:t>附注</w:t>
      </w:r>
      <w:r w:rsidRPr="000B3EC8">
        <w:rPr>
          <w:szCs w:val="24"/>
        </w:rPr>
        <w:tab/>
      </w:r>
      <w:r w:rsidRPr="000B3EC8">
        <w:rPr>
          <w:szCs w:val="24"/>
          <w:u w:val="single"/>
        </w:rPr>
        <w:t>年末数</w:t>
      </w:r>
      <w:r w:rsidRPr="000B3EC8">
        <w:rPr>
          <w:szCs w:val="24"/>
        </w:rPr>
        <w:tab/>
      </w:r>
      <w:r w:rsidRPr="000B3EC8">
        <w:rPr>
          <w:szCs w:val="24"/>
          <w:u w:val="single"/>
        </w:rPr>
        <w:t>年初数</w:t>
      </w:r>
    </w:p>
    <w:p w14:paraId="6CCA8EAD" w14:textId="77777777" w:rsidR="00F379A0" w:rsidRPr="000B3EC8" w:rsidRDefault="00F379A0" w:rsidP="002F519F">
      <w:pPr>
        <w:pStyle w:val="af"/>
        <w:tabs>
          <w:tab w:val="center" w:pos="4410"/>
          <w:tab w:val="center" w:pos="6732"/>
          <w:tab w:val="center" w:pos="9135"/>
        </w:tabs>
        <w:spacing w:line="240" w:lineRule="auto"/>
        <w:rPr>
          <w:szCs w:val="24"/>
        </w:rPr>
      </w:pPr>
      <w:r w:rsidRPr="000B3EC8">
        <w:rPr>
          <w:szCs w:val="24"/>
        </w:rPr>
        <w:tab/>
      </w:r>
      <w:r w:rsidRPr="000B3EC8">
        <w:rPr>
          <w:szCs w:val="24"/>
        </w:rPr>
        <w:tab/>
      </w:r>
      <w:r w:rsidR="004D4F5F" w:rsidRPr="000B3EC8">
        <w:rPr>
          <w:szCs w:val="24"/>
        </w:rPr>
        <w:t>人民币</w:t>
      </w:r>
      <w:r w:rsidR="00D547ED" w:rsidRPr="000B3EC8">
        <w:rPr>
          <w:szCs w:val="24"/>
        </w:rPr>
        <w:t>元</w:t>
      </w:r>
      <w:r w:rsidRPr="000B3EC8">
        <w:rPr>
          <w:szCs w:val="24"/>
        </w:rPr>
        <w:tab/>
      </w:r>
      <w:r w:rsidR="004D4F5F" w:rsidRPr="000B3EC8">
        <w:rPr>
          <w:szCs w:val="24"/>
        </w:rPr>
        <w:t>人民币</w:t>
      </w:r>
      <w:r w:rsidR="00D547ED" w:rsidRPr="000B3EC8">
        <w:rPr>
          <w:szCs w:val="24"/>
        </w:rPr>
        <w:t>元</w:t>
      </w:r>
    </w:p>
    <w:p w14:paraId="25FE69F5" w14:textId="3E8001A0" w:rsidR="001C404F" w:rsidRPr="000B3EC8" w:rsidRDefault="001C404F">
      <w:pPr>
        <w:pStyle w:val="af"/>
        <w:tabs>
          <w:tab w:val="left" w:pos="270"/>
          <w:tab w:val="center" w:pos="4410"/>
          <w:tab w:val="decimal" w:pos="7290"/>
          <w:tab w:val="decimal" w:pos="9720"/>
        </w:tabs>
        <w:spacing w:line="240" w:lineRule="auto"/>
        <w:rPr>
          <w:szCs w:val="24"/>
          <w:u w:val="single"/>
        </w:rPr>
      </w:pPr>
      <w:r w:rsidRPr="000B3EC8">
        <w:rPr>
          <w:szCs w:val="24"/>
          <w:u w:val="single"/>
        </w:rPr>
        <w:t>资产</w:t>
      </w:r>
    </w:p>
    <w:p w14:paraId="2C339733" w14:textId="77777777"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流动资产：</w:t>
      </w:r>
    </w:p>
    <w:p w14:paraId="523C4609" w14:textId="65FA1804"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货币资金</w:t>
      </w:r>
      <w:r w:rsidR="001F16C5" w:rsidRPr="000B3EC8">
        <w:rPr>
          <w:szCs w:val="24"/>
        </w:rPr>
        <w:tab/>
      </w:r>
      <w:r w:rsidR="003F2A51" w:rsidRPr="000B3EC8">
        <w:rPr>
          <w:szCs w:val="24"/>
        </w:rPr>
        <w:t>8</w:t>
      </w:r>
      <w:r w:rsidRPr="000B3EC8">
        <w:rPr>
          <w:szCs w:val="24"/>
        </w:rPr>
        <w:tab/>
      </w:r>
      <w:r w:rsidR="00ED0138" w:rsidRPr="000B3EC8">
        <w:rPr>
          <w:szCs w:val="24"/>
        </w:rPr>
        <w:t>2,380,461,473.91</w:t>
      </w:r>
      <w:r w:rsidR="00734024" w:rsidRPr="000B3EC8">
        <w:rPr>
          <w:szCs w:val="24"/>
        </w:rPr>
        <w:tab/>
      </w:r>
      <w:r w:rsidR="00E35DA3" w:rsidRPr="000B3EC8">
        <w:rPr>
          <w:szCs w:val="24"/>
        </w:rPr>
        <w:t>1,507,859,488.50</w:t>
      </w:r>
    </w:p>
    <w:p w14:paraId="6D579E2F" w14:textId="77777777" w:rsidR="006D04CC" w:rsidRPr="000B3EC8" w:rsidRDefault="006D04CC">
      <w:pPr>
        <w:pStyle w:val="af"/>
        <w:tabs>
          <w:tab w:val="left" w:pos="270"/>
          <w:tab w:val="center" w:pos="4410"/>
          <w:tab w:val="decimal" w:pos="7290"/>
          <w:tab w:val="decimal" w:pos="9720"/>
        </w:tabs>
        <w:spacing w:line="240" w:lineRule="auto"/>
        <w:ind w:firstLine="243"/>
        <w:rPr>
          <w:szCs w:val="24"/>
        </w:rPr>
      </w:pPr>
      <w:r w:rsidRPr="000B3EC8">
        <w:rPr>
          <w:szCs w:val="24"/>
        </w:rPr>
        <w:t>以公允价值计量且其变动计入</w:t>
      </w:r>
    </w:p>
    <w:p w14:paraId="555C65E3" w14:textId="643296E6" w:rsidR="006D04CC" w:rsidRPr="000B3EC8" w:rsidRDefault="00834AA3">
      <w:pPr>
        <w:pStyle w:val="af"/>
        <w:tabs>
          <w:tab w:val="left" w:pos="270"/>
          <w:tab w:val="center" w:pos="4410"/>
          <w:tab w:val="decimal" w:pos="7290"/>
          <w:tab w:val="decimal" w:pos="9720"/>
        </w:tabs>
        <w:spacing w:line="240" w:lineRule="auto"/>
        <w:ind w:firstLine="513"/>
        <w:rPr>
          <w:szCs w:val="24"/>
        </w:rPr>
      </w:pPr>
      <w:r w:rsidRPr="000B3EC8">
        <w:rPr>
          <w:szCs w:val="24"/>
        </w:rPr>
        <w:t>当期损益</w:t>
      </w:r>
      <w:r w:rsidR="006D04CC" w:rsidRPr="000B3EC8">
        <w:rPr>
          <w:szCs w:val="24"/>
        </w:rPr>
        <w:t>的金融资产</w:t>
      </w:r>
      <w:r w:rsidR="006D04CC" w:rsidRPr="000B3EC8">
        <w:rPr>
          <w:szCs w:val="24"/>
        </w:rPr>
        <w:tab/>
      </w:r>
      <w:r w:rsidR="003F2A51" w:rsidRPr="000B3EC8">
        <w:rPr>
          <w:szCs w:val="24"/>
        </w:rPr>
        <w:t>9</w:t>
      </w:r>
      <w:r w:rsidR="006D04CC" w:rsidRPr="000B3EC8">
        <w:rPr>
          <w:szCs w:val="24"/>
        </w:rPr>
        <w:tab/>
      </w:r>
      <w:r w:rsidR="00ED0138" w:rsidRPr="000B3EC8">
        <w:rPr>
          <w:szCs w:val="24"/>
        </w:rPr>
        <w:t>1,822,825.38</w:t>
      </w:r>
      <w:r w:rsidR="00734024" w:rsidRPr="000B3EC8">
        <w:rPr>
          <w:szCs w:val="24"/>
        </w:rPr>
        <w:tab/>
      </w:r>
      <w:r w:rsidR="00E35DA3" w:rsidRPr="000B3EC8">
        <w:rPr>
          <w:szCs w:val="24"/>
        </w:rPr>
        <w:t>-</w:t>
      </w:r>
    </w:p>
    <w:p w14:paraId="54BD9632" w14:textId="48F34096"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应收账款</w:t>
      </w:r>
      <w:r w:rsidRPr="000B3EC8">
        <w:rPr>
          <w:szCs w:val="24"/>
        </w:rPr>
        <w:tab/>
      </w:r>
      <w:r w:rsidR="003F2A51" w:rsidRPr="000B3EC8">
        <w:rPr>
          <w:szCs w:val="24"/>
        </w:rPr>
        <w:t>10</w:t>
      </w:r>
      <w:r w:rsidRPr="000B3EC8">
        <w:rPr>
          <w:szCs w:val="24"/>
        </w:rPr>
        <w:tab/>
      </w:r>
      <w:r w:rsidR="00ED0138" w:rsidRPr="000B3EC8">
        <w:rPr>
          <w:szCs w:val="24"/>
        </w:rPr>
        <w:t>505,252,180.20</w:t>
      </w:r>
      <w:r w:rsidR="00734024" w:rsidRPr="000B3EC8">
        <w:rPr>
          <w:szCs w:val="24"/>
        </w:rPr>
        <w:tab/>
      </w:r>
      <w:r w:rsidR="00E35DA3" w:rsidRPr="000B3EC8">
        <w:rPr>
          <w:szCs w:val="24"/>
        </w:rPr>
        <w:t>1,086,424,256.56</w:t>
      </w:r>
    </w:p>
    <w:p w14:paraId="0837E91D" w14:textId="13FD8D2A"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预付款项</w:t>
      </w:r>
      <w:r w:rsidR="001F16C5" w:rsidRPr="000B3EC8">
        <w:rPr>
          <w:szCs w:val="24"/>
        </w:rPr>
        <w:tab/>
      </w:r>
      <w:r w:rsidR="003F2A51" w:rsidRPr="000B3EC8">
        <w:rPr>
          <w:szCs w:val="24"/>
        </w:rPr>
        <w:t>11</w:t>
      </w:r>
      <w:r w:rsidRPr="000B3EC8">
        <w:rPr>
          <w:szCs w:val="24"/>
        </w:rPr>
        <w:tab/>
      </w:r>
      <w:r w:rsidR="00ED0138" w:rsidRPr="000B3EC8">
        <w:rPr>
          <w:szCs w:val="24"/>
        </w:rPr>
        <w:t>2,013,419.45</w:t>
      </w:r>
      <w:r w:rsidR="00734024" w:rsidRPr="000B3EC8">
        <w:rPr>
          <w:szCs w:val="24"/>
        </w:rPr>
        <w:tab/>
      </w:r>
      <w:r w:rsidR="00E35DA3" w:rsidRPr="000B3EC8">
        <w:rPr>
          <w:szCs w:val="24"/>
        </w:rPr>
        <w:t>1,016,532.16</w:t>
      </w:r>
    </w:p>
    <w:p w14:paraId="63F6B50E" w14:textId="75DBAD18"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其</w:t>
      </w:r>
      <w:r w:rsidR="00496933" w:rsidRPr="000B3EC8">
        <w:rPr>
          <w:szCs w:val="24"/>
        </w:rPr>
        <w:t>他</w:t>
      </w:r>
      <w:r w:rsidRPr="000B3EC8">
        <w:rPr>
          <w:szCs w:val="24"/>
        </w:rPr>
        <w:t>应收款</w:t>
      </w:r>
      <w:r w:rsidR="001F16C5" w:rsidRPr="000B3EC8">
        <w:rPr>
          <w:szCs w:val="24"/>
        </w:rPr>
        <w:tab/>
      </w:r>
      <w:r w:rsidR="003F2A51" w:rsidRPr="000B3EC8">
        <w:rPr>
          <w:szCs w:val="24"/>
        </w:rPr>
        <w:t>12</w:t>
      </w:r>
      <w:r w:rsidRPr="000B3EC8">
        <w:rPr>
          <w:szCs w:val="24"/>
        </w:rPr>
        <w:tab/>
      </w:r>
      <w:r w:rsidR="00ED0138" w:rsidRPr="000B3EC8">
        <w:rPr>
          <w:szCs w:val="24"/>
        </w:rPr>
        <w:t>13,674,857.04</w:t>
      </w:r>
      <w:r w:rsidR="00734024" w:rsidRPr="000B3EC8">
        <w:rPr>
          <w:szCs w:val="24"/>
        </w:rPr>
        <w:tab/>
      </w:r>
      <w:r w:rsidR="00E35DA3" w:rsidRPr="000B3EC8">
        <w:rPr>
          <w:szCs w:val="24"/>
        </w:rPr>
        <w:t>15,726,086.31</w:t>
      </w:r>
    </w:p>
    <w:p w14:paraId="0A8CCAC8" w14:textId="7F3957FA"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存货</w:t>
      </w:r>
      <w:r w:rsidR="001F16C5" w:rsidRPr="000B3EC8">
        <w:rPr>
          <w:szCs w:val="24"/>
        </w:rPr>
        <w:tab/>
      </w:r>
      <w:r w:rsidR="003F2A51" w:rsidRPr="000B3EC8">
        <w:rPr>
          <w:szCs w:val="24"/>
        </w:rPr>
        <w:t>13</w:t>
      </w:r>
      <w:r w:rsidRPr="000B3EC8">
        <w:rPr>
          <w:szCs w:val="24"/>
        </w:rPr>
        <w:tab/>
      </w:r>
      <w:r w:rsidR="00ED0138" w:rsidRPr="000B3EC8">
        <w:rPr>
          <w:szCs w:val="24"/>
        </w:rPr>
        <w:t>1,175,310,194.72</w:t>
      </w:r>
      <w:r w:rsidR="00734024" w:rsidRPr="000B3EC8">
        <w:rPr>
          <w:szCs w:val="24"/>
        </w:rPr>
        <w:tab/>
      </w:r>
      <w:r w:rsidR="00E35DA3" w:rsidRPr="000B3EC8">
        <w:rPr>
          <w:szCs w:val="24"/>
        </w:rPr>
        <w:t>1,005,642,179.75</w:t>
      </w:r>
    </w:p>
    <w:p w14:paraId="564C1553" w14:textId="509AC477"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其</w:t>
      </w:r>
      <w:r w:rsidR="00496933" w:rsidRPr="000B3EC8">
        <w:rPr>
          <w:szCs w:val="24"/>
        </w:rPr>
        <w:t>他</w:t>
      </w:r>
      <w:r w:rsidRPr="000B3EC8">
        <w:rPr>
          <w:szCs w:val="24"/>
        </w:rPr>
        <w:t>流动资产</w:t>
      </w:r>
      <w:r w:rsidR="001F16C5" w:rsidRPr="000B3EC8">
        <w:rPr>
          <w:szCs w:val="24"/>
        </w:rPr>
        <w:tab/>
      </w:r>
      <w:r w:rsidR="003F2A51" w:rsidRPr="000B3EC8">
        <w:rPr>
          <w:szCs w:val="24"/>
        </w:rPr>
        <w:t>14</w:t>
      </w:r>
      <w:r w:rsidRPr="000B3EC8">
        <w:rPr>
          <w:szCs w:val="24"/>
        </w:rPr>
        <w:tab/>
      </w:r>
      <w:r w:rsidR="00ED0138" w:rsidRPr="000B3EC8">
        <w:rPr>
          <w:szCs w:val="24"/>
        </w:rPr>
        <w:t>11,004,479.44</w:t>
      </w:r>
      <w:r w:rsidR="00734024" w:rsidRPr="000B3EC8">
        <w:rPr>
          <w:szCs w:val="24"/>
        </w:rPr>
        <w:tab/>
      </w:r>
      <w:r w:rsidR="00E35DA3" w:rsidRPr="000B3EC8">
        <w:rPr>
          <w:szCs w:val="24"/>
        </w:rPr>
        <w:t>16,987,542.59</w:t>
      </w:r>
    </w:p>
    <w:p w14:paraId="27428D2E" w14:textId="77777777" w:rsidR="007E3054" w:rsidRPr="000B3EC8" w:rsidRDefault="007E3054" w:rsidP="00AF28EF">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4DC07513" w14:textId="1BC32C10"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流动资产合计</w:t>
      </w:r>
      <w:r w:rsidRPr="000B3EC8">
        <w:rPr>
          <w:szCs w:val="24"/>
        </w:rPr>
        <w:tab/>
      </w:r>
      <w:r w:rsidRPr="000B3EC8">
        <w:rPr>
          <w:szCs w:val="24"/>
        </w:rPr>
        <w:tab/>
      </w:r>
      <w:r w:rsidR="00ED0138" w:rsidRPr="000B3EC8">
        <w:rPr>
          <w:szCs w:val="24"/>
        </w:rPr>
        <w:t>4,089,539,430.14</w:t>
      </w:r>
      <w:r w:rsidR="00734024" w:rsidRPr="000B3EC8">
        <w:rPr>
          <w:szCs w:val="24"/>
        </w:rPr>
        <w:tab/>
      </w:r>
      <w:r w:rsidR="00E35DA3" w:rsidRPr="000B3EC8">
        <w:rPr>
          <w:szCs w:val="24"/>
        </w:rPr>
        <w:t>3,633,656,085.87</w:t>
      </w:r>
    </w:p>
    <w:p w14:paraId="6B5825BA" w14:textId="77777777" w:rsidR="004C5881" w:rsidRPr="000B3EC8" w:rsidRDefault="004C5881"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FAC49E1" w14:textId="77777777"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非流动资产：</w:t>
      </w:r>
    </w:p>
    <w:p w14:paraId="7F9B1992" w14:textId="3E45BD96" w:rsidR="00FB610F" w:rsidRPr="000B3EC8" w:rsidRDefault="00CC3C88">
      <w:pPr>
        <w:pStyle w:val="af"/>
        <w:tabs>
          <w:tab w:val="left" w:pos="270"/>
          <w:tab w:val="center" w:pos="4410"/>
          <w:tab w:val="decimal" w:pos="7290"/>
          <w:tab w:val="decimal" w:pos="9720"/>
        </w:tabs>
        <w:spacing w:line="240" w:lineRule="auto"/>
        <w:ind w:firstLine="243"/>
        <w:rPr>
          <w:szCs w:val="24"/>
        </w:rPr>
      </w:pPr>
      <w:bookmarkStart w:id="14" w:name="OLE_LINK2"/>
      <w:r w:rsidRPr="000B3EC8">
        <w:rPr>
          <w:szCs w:val="24"/>
        </w:rPr>
        <w:t>固定资产</w:t>
      </w:r>
      <w:r w:rsidR="001F16C5" w:rsidRPr="000B3EC8">
        <w:rPr>
          <w:szCs w:val="24"/>
        </w:rPr>
        <w:tab/>
      </w:r>
      <w:r w:rsidR="003F2A51" w:rsidRPr="000B3EC8">
        <w:rPr>
          <w:szCs w:val="24"/>
        </w:rPr>
        <w:t>15</w:t>
      </w:r>
      <w:r w:rsidR="00FC73D6" w:rsidRPr="000B3EC8">
        <w:rPr>
          <w:szCs w:val="24"/>
        </w:rPr>
        <w:tab/>
      </w:r>
      <w:r w:rsidR="00ED0138" w:rsidRPr="000B3EC8">
        <w:rPr>
          <w:szCs w:val="24"/>
        </w:rPr>
        <w:t>1,529,241,179.53</w:t>
      </w:r>
      <w:r w:rsidR="00734024" w:rsidRPr="000B3EC8">
        <w:rPr>
          <w:szCs w:val="24"/>
        </w:rPr>
        <w:tab/>
      </w:r>
      <w:r w:rsidR="007449C1" w:rsidRPr="000B3EC8">
        <w:rPr>
          <w:szCs w:val="24"/>
        </w:rPr>
        <w:t>1,495,520,757.66</w:t>
      </w:r>
    </w:p>
    <w:p w14:paraId="7C30F843" w14:textId="45C2AD09"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在建工程</w:t>
      </w:r>
      <w:r w:rsidR="001F16C5" w:rsidRPr="000B3EC8">
        <w:rPr>
          <w:szCs w:val="24"/>
        </w:rPr>
        <w:tab/>
      </w:r>
      <w:r w:rsidR="003F2A51" w:rsidRPr="000B3EC8">
        <w:rPr>
          <w:szCs w:val="24"/>
        </w:rPr>
        <w:t>16</w:t>
      </w:r>
      <w:r w:rsidRPr="000B3EC8">
        <w:rPr>
          <w:szCs w:val="24"/>
        </w:rPr>
        <w:tab/>
      </w:r>
      <w:r w:rsidR="00ED0138" w:rsidRPr="000B3EC8">
        <w:rPr>
          <w:szCs w:val="24"/>
        </w:rPr>
        <w:t>17,256,206.20</w:t>
      </w:r>
      <w:r w:rsidR="00734024" w:rsidRPr="000B3EC8">
        <w:rPr>
          <w:szCs w:val="24"/>
        </w:rPr>
        <w:tab/>
      </w:r>
      <w:r w:rsidR="00E35DA3" w:rsidRPr="000B3EC8">
        <w:rPr>
          <w:szCs w:val="24"/>
        </w:rPr>
        <w:t>165,428,422.49</w:t>
      </w:r>
    </w:p>
    <w:p w14:paraId="542EFFC9" w14:textId="21EA6DEC" w:rsidR="00E35DA3" w:rsidRPr="000B3EC8" w:rsidRDefault="00E35DA3">
      <w:pPr>
        <w:pStyle w:val="af"/>
        <w:tabs>
          <w:tab w:val="left" w:pos="270"/>
          <w:tab w:val="center" w:pos="4410"/>
          <w:tab w:val="decimal" w:pos="7290"/>
          <w:tab w:val="decimal" w:pos="9720"/>
        </w:tabs>
        <w:spacing w:line="240" w:lineRule="auto"/>
        <w:ind w:firstLine="243"/>
        <w:rPr>
          <w:szCs w:val="24"/>
        </w:rPr>
      </w:pPr>
      <w:r w:rsidRPr="000B3EC8">
        <w:rPr>
          <w:szCs w:val="24"/>
        </w:rPr>
        <w:t>使用权资产</w:t>
      </w:r>
      <w:r w:rsidRPr="000B3EC8">
        <w:rPr>
          <w:szCs w:val="24"/>
        </w:rPr>
        <w:tab/>
      </w:r>
      <w:r w:rsidR="003F2A51" w:rsidRPr="000B3EC8">
        <w:rPr>
          <w:szCs w:val="24"/>
        </w:rPr>
        <w:t>17</w:t>
      </w:r>
      <w:r w:rsidRPr="000B3EC8">
        <w:rPr>
          <w:szCs w:val="24"/>
        </w:rPr>
        <w:tab/>
      </w:r>
      <w:r w:rsidR="00ED0138" w:rsidRPr="000B3EC8">
        <w:rPr>
          <w:szCs w:val="24"/>
        </w:rPr>
        <w:t>8,484,265.09</w:t>
      </w:r>
      <w:r w:rsidR="00734024" w:rsidRPr="000B3EC8">
        <w:rPr>
          <w:szCs w:val="24"/>
        </w:rPr>
        <w:tab/>
      </w:r>
      <w:r w:rsidR="001E09C9" w:rsidRPr="000B3EC8">
        <w:rPr>
          <w:szCs w:val="24"/>
        </w:rPr>
        <w:t>249,613.03</w:t>
      </w:r>
    </w:p>
    <w:p w14:paraId="7C248259" w14:textId="27FF0443" w:rsidR="00D61AC0" w:rsidRPr="000B3EC8" w:rsidRDefault="00D61AC0">
      <w:pPr>
        <w:pStyle w:val="af"/>
        <w:tabs>
          <w:tab w:val="left" w:pos="270"/>
          <w:tab w:val="center" w:pos="4410"/>
          <w:tab w:val="decimal" w:pos="7290"/>
          <w:tab w:val="decimal" w:pos="9720"/>
        </w:tabs>
        <w:spacing w:line="240" w:lineRule="auto"/>
        <w:ind w:firstLine="243"/>
        <w:rPr>
          <w:szCs w:val="24"/>
        </w:rPr>
      </w:pPr>
      <w:r w:rsidRPr="000B3EC8">
        <w:rPr>
          <w:szCs w:val="24"/>
        </w:rPr>
        <w:t>无形资产</w:t>
      </w:r>
      <w:r w:rsidRPr="000B3EC8">
        <w:rPr>
          <w:szCs w:val="24"/>
        </w:rPr>
        <w:tab/>
      </w:r>
      <w:r w:rsidR="003F2A51" w:rsidRPr="000B3EC8">
        <w:rPr>
          <w:szCs w:val="24"/>
        </w:rPr>
        <w:t>18</w:t>
      </w:r>
      <w:r w:rsidRPr="000B3EC8">
        <w:rPr>
          <w:szCs w:val="24"/>
        </w:rPr>
        <w:tab/>
      </w:r>
      <w:r w:rsidR="00ED0138" w:rsidRPr="000B3EC8">
        <w:rPr>
          <w:szCs w:val="24"/>
        </w:rPr>
        <w:t>24,725,299.96</w:t>
      </w:r>
      <w:r w:rsidR="00734024" w:rsidRPr="000B3EC8">
        <w:rPr>
          <w:szCs w:val="24"/>
        </w:rPr>
        <w:tab/>
      </w:r>
      <w:r w:rsidR="007449C1" w:rsidRPr="000B3EC8">
        <w:rPr>
          <w:szCs w:val="24"/>
        </w:rPr>
        <w:t>22,765,488.58</w:t>
      </w:r>
    </w:p>
    <w:p w14:paraId="503CC4BB" w14:textId="2D346114" w:rsidR="00E35DA3" w:rsidRPr="000B3EC8" w:rsidRDefault="00E35DA3">
      <w:pPr>
        <w:pStyle w:val="af"/>
        <w:tabs>
          <w:tab w:val="left" w:pos="270"/>
          <w:tab w:val="center" w:pos="4410"/>
          <w:tab w:val="decimal" w:pos="7290"/>
          <w:tab w:val="decimal" w:pos="9720"/>
        </w:tabs>
        <w:spacing w:line="240" w:lineRule="auto"/>
        <w:ind w:firstLine="243"/>
        <w:rPr>
          <w:szCs w:val="24"/>
        </w:rPr>
      </w:pPr>
      <w:r w:rsidRPr="000B3EC8">
        <w:rPr>
          <w:szCs w:val="24"/>
        </w:rPr>
        <w:t>其他非流动资产</w:t>
      </w:r>
      <w:r w:rsidRPr="000B3EC8">
        <w:rPr>
          <w:szCs w:val="24"/>
        </w:rPr>
        <w:tab/>
      </w:r>
      <w:r w:rsidRPr="000B3EC8">
        <w:rPr>
          <w:szCs w:val="24"/>
        </w:rPr>
        <w:tab/>
      </w:r>
      <w:r w:rsidR="00ED0138" w:rsidRPr="000B3EC8">
        <w:rPr>
          <w:szCs w:val="24"/>
        </w:rPr>
        <w:t>-</w:t>
      </w:r>
      <w:r w:rsidR="00734024" w:rsidRPr="000B3EC8">
        <w:rPr>
          <w:szCs w:val="24"/>
        </w:rPr>
        <w:tab/>
      </w:r>
      <w:r w:rsidRPr="000B3EC8">
        <w:rPr>
          <w:szCs w:val="24"/>
        </w:rPr>
        <w:t>26,910.39</w:t>
      </w:r>
    </w:p>
    <w:p w14:paraId="1638A404" w14:textId="77777777" w:rsidR="004C5881" w:rsidRPr="000B3EC8" w:rsidRDefault="004C5881"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15F8EA73" w14:textId="70F31399"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非流动资产合计</w:t>
      </w:r>
      <w:r w:rsidRPr="000B3EC8">
        <w:rPr>
          <w:szCs w:val="24"/>
        </w:rPr>
        <w:tab/>
      </w:r>
      <w:r w:rsidRPr="000B3EC8">
        <w:rPr>
          <w:szCs w:val="24"/>
        </w:rPr>
        <w:tab/>
      </w:r>
      <w:r w:rsidR="00ED0138" w:rsidRPr="000B3EC8">
        <w:rPr>
          <w:szCs w:val="24"/>
        </w:rPr>
        <w:t>1,579,706,950.78</w:t>
      </w:r>
      <w:r w:rsidR="00734024" w:rsidRPr="000B3EC8">
        <w:rPr>
          <w:szCs w:val="24"/>
        </w:rPr>
        <w:tab/>
      </w:r>
      <w:r w:rsidR="001E09C9" w:rsidRPr="000B3EC8">
        <w:rPr>
          <w:szCs w:val="24"/>
        </w:rPr>
        <w:t>1,683,991,192.15</w:t>
      </w:r>
    </w:p>
    <w:bookmarkEnd w:id="14"/>
    <w:p w14:paraId="0946EBB6" w14:textId="77777777" w:rsidR="004C5881" w:rsidRPr="000B3EC8" w:rsidRDefault="004C5881"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00CD65DC" w14:textId="3DA664D5"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资产总计</w:t>
      </w:r>
      <w:r w:rsidRPr="000B3EC8">
        <w:rPr>
          <w:szCs w:val="24"/>
        </w:rPr>
        <w:tab/>
      </w:r>
      <w:r w:rsidR="00FC73D6" w:rsidRPr="000B3EC8">
        <w:rPr>
          <w:szCs w:val="24"/>
        </w:rPr>
        <w:tab/>
      </w:r>
      <w:r w:rsidR="00ED0138" w:rsidRPr="000B3EC8">
        <w:rPr>
          <w:szCs w:val="24"/>
        </w:rPr>
        <w:t>5,669,246,380.92</w:t>
      </w:r>
      <w:r w:rsidR="00734024" w:rsidRPr="000B3EC8">
        <w:rPr>
          <w:szCs w:val="24"/>
        </w:rPr>
        <w:tab/>
      </w:r>
      <w:r w:rsidR="001E09C9" w:rsidRPr="000B3EC8">
        <w:rPr>
          <w:szCs w:val="24"/>
        </w:rPr>
        <w:t>5,317,647,278.02</w:t>
      </w:r>
    </w:p>
    <w:p w14:paraId="62C95A00" w14:textId="77777777" w:rsidR="00EA3CDA" w:rsidRPr="000B3EC8" w:rsidRDefault="00EA3CDA" w:rsidP="004C5881">
      <w:pPr>
        <w:pStyle w:val="af"/>
        <w:widowControl/>
        <w:tabs>
          <w:tab w:val="center" w:pos="4410"/>
          <w:tab w:val="decimal" w:pos="7596"/>
          <w:tab w:val="decimal" w:pos="10017"/>
        </w:tabs>
        <w:spacing w:line="48" w:lineRule="auto"/>
        <w:rPr>
          <w:szCs w:val="24"/>
        </w:rPr>
      </w:pPr>
      <w:r w:rsidRPr="000B3EC8">
        <w:rPr>
          <w:szCs w:val="24"/>
        </w:rPr>
        <w:tab/>
      </w:r>
      <w:r w:rsidRPr="000B3EC8">
        <w:rPr>
          <w:szCs w:val="24"/>
        </w:rPr>
        <w:tab/>
        <w:t>_______________</w:t>
      </w:r>
      <w:r w:rsidRPr="000B3EC8">
        <w:rPr>
          <w:szCs w:val="24"/>
        </w:rPr>
        <w:tab/>
        <w:t>_______________</w:t>
      </w:r>
    </w:p>
    <w:p w14:paraId="618E8ADD" w14:textId="77777777" w:rsidR="007C4993" w:rsidRPr="000B3EC8" w:rsidRDefault="007C4993"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w:t>
      </w:r>
      <w:r w:rsidR="00EA3CDA" w:rsidRPr="000B3EC8">
        <w:rPr>
          <w:szCs w:val="24"/>
        </w:rPr>
        <w:t>_</w:t>
      </w:r>
      <w:r w:rsidRPr="000B3EC8">
        <w:rPr>
          <w:szCs w:val="24"/>
        </w:rPr>
        <w:t>____________</w:t>
      </w:r>
      <w:r w:rsidRPr="000B3EC8">
        <w:rPr>
          <w:szCs w:val="24"/>
        </w:rPr>
        <w:tab/>
        <w:t>_______</w:t>
      </w:r>
      <w:r w:rsidR="00EA3CDA" w:rsidRPr="000B3EC8">
        <w:rPr>
          <w:szCs w:val="24"/>
        </w:rPr>
        <w:t>_</w:t>
      </w:r>
      <w:r w:rsidRPr="000B3EC8">
        <w:rPr>
          <w:szCs w:val="24"/>
        </w:rPr>
        <w:t>_______</w:t>
      </w:r>
    </w:p>
    <w:p w14:paraId="347235EC" w14:textId="77777777" w:rsidR="00D10AFF" w:rsidRPr="000B3EC8" w:rsidRDefault="00D10AFF" w:rsidP="00337841">
      <w:pPr>
        <w:widowControl/>
        <w:tabs>
          <w:tab w:val="center" w:pos="4410"/>
        </w:tabs>
        <w:jc w:val="left"/>
      </w:pPr>
    </w:p>
    <w:p w14:paraId="1C8B7F52" w14:textId="77777777" w:rsidR="00484DB4" w:rsidRPr="000B3EC8" w:rsidRDefault="00D10AFF">
      <w:pPr>
        <w:pStyle w:val="af"/>
        <w:widowControl/>
        <w:spacing w:line="240" w:lineRule="auto"/>
        <w:rPr>
          <w:szCs w:val="24"/>
        </w:rPr>
      </w:pPr>
      <w:r w:rsidRPr="000B3EC8">
        <w:br w:type="page"/>
      </w:r>
      <w:r w:rsidR="00CC3C88" w:rsidRPr="000B3EC8">
        <w:rPr>
          <w:szCs w:val="24"/>
        </w:rPr>
        <w:lastRenderedPageBreak/>
        <w:t>资产负债表</w:t>
      </w:r>
      <w:r w:rsidR="00CC3C88" w:rsidRPr="000B3EC8">
        <w:rPr>
          <w:szCs w:val="24"/>
        </w:rPr>
        <w:t xml:space="preserve"> - </w:t>
      </w:r>
      <w:r w:rsidR="00CC3C88" w:rsidRPr="000B3EC8">
        <w:rPr>
          <w:szCs w:val="24"/>
        </w:rPr>
        <w:t>续</w:t>
      </w:r>
    </w:p>
    <w:p w14:paraId="2EA02570" w14:textId="5AC23267" w:rsidR="00484DB4" w:rsidRPr="000B3EC8" w:rsidRDefault="00EC3F7D">
      <w:pPr>
        <w:widowControl/>
        <w:tabs>
          <w:tab w:val="right" w:pos="10179"/>
        </w:tabs>
        <w:jc w:val="left"/>
        <w:rPr>
          <w:sz w:val="24"/>
          <w:u w:val="single"/>
        </w:rPr>
      </w:pPr>
      <w:r w:rsidRPr="000B3EC8">
        <w:rPr>
          <w:sz w:val="24"/>
          <w:u w:val="single"/>
        </w:rPr>
        <w:t>20</w:t>
      </w:r>
      <w:r w:rsidR="00734024" w:rsidRPr="000B3EC8">
        <w:rPr>
          <w:sz w:val="24"/>
          <w:u w:val="single"/>
        </w:rPr>
        <w:t>22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r w:rsidR="00241897" w:rsidRPr="000B3EC8">
        <w:rPr>
          <w:sz w:val="24"/>
          <w:u w:val="single"/>
        </w:rPr>
        <w:tab/>
      </w:r>
    </w:p>
    <w:p w14:paraId="50C8F973" w14:textId="77777777" w:rsidR="001C404F" w:rsidRPr="000B3EC8" w:rsidRDefault="001C404F">
      <w:pPr>
        <w:pStyle w:val="af"/>
        <w:tabs>
          <w:tab w:val="center" w:pos="5922"/>
          <w:tab w:val="center" w:pos="7875"/>
          <w:tab w:val="center" w:pos="9360"/>
        </w:tabs>
        <w:spacing w:line="240" w:lineRule="auto"/>
        <w:rPr>
          <w:szCs w:val="24"/>
          <w:u w:val="single"/>
        </w:rPr>
      </w:pPr>
    </w:p>
    <w:p w14:paraId="4916A0B8" w14:textId="77777777" w:rsidR="001C404F" w:rsidRPr="000B3EC8" w:rsidRDefault="001C404F">
      <w:pPr>
        <w:pStyle w:val="af"/>
        <w:tabs>
          <w:tab w:val="center" w:pos="4410"/>
          <w:tab w:val="center" w:pos="6732"/>
          <w:tab w:val="center" w:pos="9144"/>
        </w:tabs>
        <w:spacing w:line="240" w:lineRule="auto"/>
        <w:rPr>
          <w:szCs w:val="24"/>
        </w:rPr>
      </w:pPr>
      <w:r w:rsidRPr="000B3EC8">
        <w:rPr>
          <w:szCs w:val="24"/>
        </w:rPr>
        <w:tab/>
      </w:r>
      <w:r w:rsidRPr="000B3EC8">
        <w:rPr>
          <w:szCs w:val="24"/>
          <w:u w:val="single"/>
        </w:rPr>
        <w:t>附注</w:t>
      </w:r>
      <w:r w:rsidRPr="000B3EC8">
        <w:rPr>
          <w:szCs w:val="24"/>
        </w:rPr>
        <w:tab/>
      </w:r>
      <w:r w:rsidRPr="000B3EC8">
        <w:rPr>
          <w:szCs w:val="24"/>
          <w:u w:val="single"/>
        </w:rPr>
        <w:t>年末数</w:t>
      </w:r>
      <w:r w:rsidRPr="000B3EC8">
        <w:rPr>
          <w:szCs w:val="24"/>
        </w:rPr>
        <w:tab/>
      </w:r>
      <w:r w:rsidRPr="000B3EC8">
        <w:rPr>
          <w:szCs w:val="24"/>
          <w:u w:val="single"/>
        </w:rPr>
        <w:t>年初数</w:t>
      </w:r>
    </w:p>
    <w:p w14:paraId="04209AEC" w14:textId="77777777" w:rsidR="001C404F" w:rsidRPr="000B3EC8" w:rsidRDefault="001C404F">
      <w:pPr>
        <w:pStyle w:val="af"/>
        <w:tabs>
          <w:tab w:val="center" w:pos="4410"/>
          <w:tab w:val="center" w:pos="6732"/>
          <w:tab w:val="center" w:pos="9144"/>
        </w:tabs>
        <w:spacing w:line="240" w:lineRule="auto"/>
        <w:rPr>
          <w:szCs w:val="24"/>
        </w:rPr>
      </w:pPr>
      <w:r w:rsidRPr="000B3EC8">
        <w:rPr>
          <w:szCs w:val="24"/>
        </w:rPr>
        <w:tab/>
      </w:r>
      <w:r w:rsidRPr="000B3EC8">
        <w:rPr>
          <w:szCs w:val="24"/>
        </w:rPr>
        <w:tab/>
      </w:r>
      <w:r w:rsidR="005D0B92" w:rsidRPr="000B3EC8">
        <w:rPr>
          <w:szCs w:val="24"/>
        </w:rPr>
        <w:t>人民币</w:t>
      </w:r>
      <w:r w:rsidR="00522832" w:rsidRPr="000B3EC8">
        <w:rPr>
          <w:szCs w:val="24"/>
        </w:rPr>
        <w:t>元</w:t>
      </w:r>
      <w:r w:rsidRPr="000B3EC8">
        <w:rPr>
          <w:szCs w:val="24"/>
        </w:rPr>
        <w:tab/>
      </w:r>
      <w:r w:rsidR="005D0B92" w:rsidRPr="000B3EC8">
        <w:rPr>
          <w:szCs w:val="24"/>
        </w:rPr>
        <w:t>人民币</w:t>
      </w:r>
      <w:r w:rsidR="00522832" w:rsidRPr="000B3EC8">
        <w:rPr>
          <w:szCs w:val="24"/>
        </w:rPr>
        <w:t>元</w:t>
      </w:r>
    </w:p>
    <w:p w14:paraId="5513CC80" w14:textId="55086444" w:rsidR="00FD408C" w:rsidRPr="000B3EC8" w:rsidRDefault="00FD408C">
      <w:pPr>
        <w:pStyle w:val="af"/>
        <w:tabs>
          <w:tab w:val="left" w:pos="270"/>
          <w:tab w:val="center" w:pos="3042"/>
          <w:tab w:val="decimal" w:pos="7290"/>
          <w:tab w:val="decimal" w:pos="9720"/>
        </w:tabs>
        <w:spacing w:line="240" w:lineRule="auto"/>
        <w:rPr>
          <w:szCs w:val="24"/>
          <w:u w:val="single"/>
        </w:rPr>
      </w:pPr>
      <w:r w:rsidRPr="000B3EC8">
        <w:rPr>
          <w:szCs w:val="24"/>
          <w:u w:val="single"/>
        </w:rPr>
        <w:t>负债</w:t>
      </w:r>
      <w:r w:rsidR="005E1C2F" w:rsidRPr="000B3EC8">
        <w:rPr>
          <w:szCs w:val="24"/>
          <w:u w:val="single"/>
        </w:rPr>
        <w:t>及</w:t>
      </w:r>
      <w:r w:rsidRPr="000B3EC8">
        <w:rPr>
          <w:szCs w:val="24"/>
          <w:u w:val="single"/>
        </w:rPr>
        <w:t>所有者权益</w:t>
      </w:r>
    </w:p>
    <w:p w14:paraId="7399399E" w14:textId="77777777" w:rsidR="00F871BB" w:rsidRPr="000B3EC8" w:rsidRDefault="00CC3C88">
      <w:pPr>
        <w:pStyle w:val="af"/>
        <w:tabs>
          <w:tab w:val="left" w:pos="270"/>
          <w:tab w:val="center" w:pos="3042"/>
          <w:tab w:val="decimal" w:pos="7290"/>
          <w:tab w:val="decimal" w:pos="9720"/>
        </w:tabs>
        <w:spacing w:line="240" w:lineRule="auto"/>
        <w:rPr>
          <w:szCs w:val="24"/>
        </w:rPr>
      </w:pPr>
      <w:r w:rsidRPr="000B3EC8">
        <w:rPr>
          <w:szCs w:val="24"/>
        </w:rPr>
        <w:t>流动负债：</w:t>
      </w:r>
    </w:p>
    <w:p w14:paraId="6680A046" w14:textId="77777777" w:rsidR="00744106" w:rsidRPr="000B3EC8" w:rsidRDefault="00744106">
      <w:pPr>
        <w:pStyle w:val="af"/>
        <w:tabs>
          <w:tab w:val="left" w:pos="270"/>
          <w:tab w:val="center" w:pos="4410"/>
          <w:tab w:val="decimal" w:pos="7290"/>
          <w:tab w:val="decimal" w:pos="9720"/>
        </w:tabs>
        <w:spacing w:line="240" w:lineRule="auto"/>
        <w:ind w:firstLine="243"/>
        <w:rPr>
          <w:szCs w:val="24"/>
        </w:rPr>
      </w:pPr>
      <w:r w:rsidRPr="000B3EC8">
        <w:rPr>
          <w:szCs w:val="24"/>
        </w:rPr>
        <w:t>以公允价值计量且其变动计入</w:t>
      </w:r>
    </w:p>
    <w:p w14:paraId="6F919B9B" w14:textId="4904E6AC" w:rsidR="00744106" w:rsidRPr="000B3EC8" w:rsidRDefault="00744106">
      <w:pPr>
        <w:pStyle w:val="af"/>
        <w:tabs>
          <w:tab w:val="left" w:pos="270"/>
          <w:tab w:val="center" w:pos="4410"/>
          <w:tab w:val="decimal" w:pos="7290"/>
          <w:tab w:val="decimal" w:pos="9720"/>
        </w:tabs>
        <w:spacing w:line="240" w:lineRule="auto"/>
        <w:ind w:firstLine="513"/>
        <w:rPr>
          <w:szCs w:val="24"/>
        </w:rPr>
      </w:pPr>
      <w:r w:rsidRPr="000B3EC8">
        <w:rPr>
          <w:szCs w:val="24"/>
        </w:rPr>
        <w:t>当期损益的金融负债</w:t>
      </w:r>
      <w:r w:rsidRPr="000B3EC8">
        <w:rPr>
          <w:szCs w:val="24"/>
        </w:rPr>
        <w:tab/>
      </w:r>
      <w:r w:rsidR="00703E56" w:rsidRPr="000B3EC8">
        <w:rPr>
          <w:szCs w:val="24"/>
        </w:rPr>
        <w:t>19</w:t>
      </w:r>
      <w:r w:rsidRPr="000B3EC8">
        <w:rPr>
          <w:szCs w:val="24"/>
        </w:rPr>
        <w:tab/>
      </w:r>
      <w:r w:rsidR="00340E8F" w:rsidRPr="000B3EC8">
        <w:rPr>
          <w:szCs w:val="24"/>
        </w:rPr>
        <w:t>-</w:t>
      </w:r>
      <w:r w:rsidR="00734024" w:rsidRPr="000B3EC8">
        <w:rPr>
          <w:szCs w:val="24"/>
        </w:rPr>
        <w:tab/>
      </w:r>
      <w:r w:rsidRPr="000B3EC8">
        <w:rPr>
          <w:szCs w:val="24"/>
        </w:rPr>
        <w:t>2,426,064.84</w:t>
      </w:r>
    </w:p>
    <w:p w14:paraId="58444A8C" w14:textId="296FD903" w:rsidR="002E7E71"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应付账款</w:t>
      </w:r>
      <w:r w:rsidR="00CA408E" w:rsidRPr="000B3EC8">
        <w:rPr>
          <w:szCs w:val="24"/>
        </w:rPr>
        <w:tab/>
      </w:r>
      <w:r w:rsidRPr="000B3EC8">
        <w:rPr>
          <w:szCs w:val="24"/>
        </w:rPr>
        <w:tab/>
      </w:r>
      <w:r w:rsidR="00340E8F" w:rsidRPr="000B3EC8">
        <w:rPr>
          <w:szCs w:val="24"/>
        </w:rPr>
        <w:t>751,741,856.69</w:t>
      </w:r>
      <w:r w:rsidR="00734024" w:rsidRPr="000B3EC8">
        <w:rPr>
          <w:szCs w:val="24"/>
        </w:rPr>
        <w:tab/>
      </w:r>
      <w:r w:rsidR="00744106" w:rsidRPr="000B3EC8">
        <w:rPr>
          <w:szCs w:val="24"/>
        </w:rPr>
        <w:t>964,183,666.46</w:t>
      </w:r>
    </w:p>
    <w:p w14:paraId="6CF2A2A0" w14:textId="3A4B4D25" w:rsidR="00F871BB"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应付职工薪酬</w:t>
      </w:r>
      <w:r w:rsidR="00CA408E" w:rsidRPr="000B3EC8">
        <w:rPr>
          <w:szCs w:val="24"/>
        </w:rPr>
        <w:tab/>
      </w:r>
      <w:r w:rsidR="00703E56" w:rsidRPr="000B3EC8">
        <w:rPr>
          <w:szCs w:val="24"/>
        </w:rPr>
        <w:t>20</w:t>
      </w:r>
      <w:r w:rsidRPr="000B3EC8">
        <w:rPr>
          <w:szCs w:val="24"/>
        </w:rPr>
        <w:tab/>
      </w:r>
      <w:r w:rsidR="00340E8F" w:rsidRPr="000B3EC8">
        <w:rPr>
          <w:szCs w:val="24"/>
        </w:rPr>
        <w:t>28,711,890.60</w:t>
      </w:r>
      <w:r w:rsidR="00734024" w:rsidRPr="000B3EC8">
        <w:rPr>
          <w:szCs w:val="24"/>
        </w:rPr>
        <w:tab/>
      </w:r>
      <w:r w:rsidR="00744106" w:rsidRPr="000B3EC8">
        <w:rPr>
          <w:szCs w:val="24"/>
        </w:rPr>
        <w:t>21,507,927.27</w:t>
      </w:r>
    </w:p>
    <w:p w14:paraId="3355BB4D" w14:textId="540CFDC4" w:rsidR="00C022D3"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应交税费</w:t>
      </w:r>
      <w:r w:rsidR="00CA408E" w:rsidRPr="000B3EC8">
        <w:rPr>
          <w:szCs w:val="24"/>
        </w:rPr>
        <w:tab/>
      </w:r>
      <w:r w:rsidR="003F2A51" w:rsidRPr="000B3EC8">
        <w:rPr>
          <w:szCs w:val="24"/>
        </w:rPr>
        <w:t>2</w:t>
      </w:r>
      <w:r w:rsidR="00703E56" w:rsidRPr="000B3EC8">
        <w:rPr>
          <w:szCs w:val="24"/>
        </w:rPr>
        <w:t>1</w:t>
      </w:r>
      <w:r w:rsidRPr="000B3EC8">
        <w:rPr>
          <w:szCs w:val="24"/>
        </w:rPr>
        <w:tab/>
      </w:r>
      <w:r w:rsidR="00340E8F" w:rsidRPr="000B3EC8">
        <w:rPr>
          <w:szCs w:val="24"/>
        </w:rPr>
        <w:t>55,048,104.89</w:t>
      </w:r>
      <w:r w:rsidR="00734024" w:rsidRPr="000B3EC8">
        <w:rPr>
          <w:szCs w:val="24"/>
        </w:rPr>
        <w:tab/>
      </w:r>
      <w:r w:rsidR="00D2130C" w:rsidRPr="000B3EC8">
        <w:rPr>
          <w:szCs w:val="24"/>
        </w:rPr>
        <w:t>223,715,551.17</w:t>
      </w:r>
    </w:p>
    <w:p w14:paraId="7AFF5774" w14:textId="4CCC5C56" w:rsidR="00B737FB" w:rsidRPr="000B3EC8" w:rsidRDefault="00B737FB">
      <w:pPr>
        <w:pStyle w:val="af"/>
        <w:tabs>
          <w:tab w:val="left" w:pos="270"/>
          <w:tab w:val="center" w:pos="4410"/>
          <w:tab w:val="decimal" w:pos="7290"/>
          <w:tab w:val="decimal" w:pos="9720"/>
        </w:tabs>
        <w:spacing w:line="240" w:lineRule="auto"/>
        <w:ind w:firstLine="270"/>
        <w:rPr>
          <w:szCs w:val="24"/>
        </w:rPr>
      </w:pPr>
      <w:r w:rsidRPr="000B3EC8">
        <w:rPr>
          <w:szCs w:val="24"/>
        </w:rPr>
        <w:t>其他应付款</w:t>
      </w:r>
      <w:r w:rsidRPr="000B3EC8">
        <w:rPr>
          <w:szCs w:val="24"/>
        </w:rPr>
        <w:tab/>
      </w:r>
      <w:r w:rsidR="003F2A51" w:rsidRPr="000B3EC8">
        <w:rPr>
          <w:szCs w:val="24"/>
        </w:rPr>
        <w:t>2</w:t>
      </w:r>
      <w:r w:rsidR="00703E56" w:rsidRPr="000B3EC8">
        <w:rPr>
          <w:szCs w:val="24"/>
        </w:rPr>
        <w:t>2</w:t>
      </w:r>
      <w:r w:rsidRPr="000B3EC8">
        <w:rPr>
          <w:szCs w:val="24"/>
        </w:rPr>
        <w:tab/>
      </w:r>
      <w:r w:rsidR="00340E8F" w:rsidRPr="000B3EC8">
        <w:rPr>
          <w:szCs w:val="24"/>
        </w:rPr>
        <w:t>72,648,378.37</w:t>
      </w:r>
      <w:r w:rsidR="00734024" w:rsidRPr="000B3EC8">
        <w:rPr>
          <w:szCs w:val="24"/>
        </w:rPr>
        <w:tab/>
      </w:r>
      <w:r w:rsidR="001E09C9" w:rsidRPr="000B3EC8">
        <w:rPr>
          <w:szCs w:val="24"/>
        </w:rPr>
        <w:t>188,134,684.28</w:t>
      </w:r>
    </w:p>
    <w:p w14:paraId="15149E55" w14:textId="676D39B5" w:rsidR="00487F62" w:rsidRPr="000B3EC8" w:rsidRDefault="00487F62">
      <w:pPr>
        <w:pStyle w:val="af"/>
        <w:tabs>
          <w:tab w:val="left" w:pos="270"/>
          <w:tab w:val="center" w:pos="4410"/>
          <w:tab w:val="decimal" w:pos="7290"/>
          <w:tab w:val="decimal" w:pos="9720"/>
        </w:tabs>
        <w:spacing w:line="240" w:lineRule="auto"/>
        <w:ind w:firstLine="270"/>
        <w:rPr>
          <w:szCs w:val="24"/>
        </w:rPr>
      </w:pPr>
      <w:r w:rsidRPr="000B3EC8">
        <w:rPr>
          <w:szCs w:val="24"/>
        </w:rPr>
        <w:t>一年内到期的非流动负债</w:t>
      </w:r>
      <w:r w:rsidRPr="000B3EC8">
        <w:rPr>
          <w:szCs w:val="24"/>
        </w:rPr>
        <w:tab/>
      </w:r>
      <w:r w:rsidR="003F2A51" w:rsidRPr="000B3EC8">
        <w:rPr>
          <w:szCs w:val="24"/>
        </w:rPr>
        <w:t>2</w:t>
      </w:r>
      <w:r w:rsidR="00703E56" w:rsidRPr="000B3EC8">
        <w:rPr>
          <w:szCs w:val="24"/>
        </w:rPr>
        <w:t>3</w:t>
      </w:r>
      <w:r w:rsidRPr="000B3EC8">
        <w:rPr>
          <w:szCs w:val="24"/>
        </w:rPr>
        <w:tab/>
      </w:r>
      <w:r w:rsidR="00340E8F" w:rsidRPr="000B3EC8">
        <w:rPr>
          <w:szCs w:val="24"/>
        </w:rPr>
        <w:t>3,946,586.79</w:t>
      </w:r>
      <w:r w:rsidR="00734024" w:rsidRPr="000B3EC8">
        <w:rPr>
          <w:szCs w:val="24"/>
        </w:rPr>
        <w:tab/>
      </w:r>
      <w:r w:rsidR="001E09C9" w:rsidRPr="000B3EC8">
        <w:rPr>
          <w:szCs w:val="24"/>
        </w:rPr>
        <w:t>296,637.39</w:t>
      </w:r>
    </w:p>
    <w:p w14:paraId="30CAFF38"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76ADC768" w14:textId="5AC08DC4" w:rsidR="00D25A6F" w:rsidRPr="000B3EC8" w:rsidRDefault="00D25A6F">
      <w:pPr>
        <w:pStyle w:val="af"/>
        <w:tabs>
          <w:tab w:val="left" w:pos="270"/>
          <w:tab w:val="center" w:pos="4410"/>
          <w:tab w:val="decimal" w:pos="7290"/>
          <w:tab w:val="decimal" w:pos="9720"/>
        </w:tabs>
        <w:spacing w:line="240" w:lineRule="auto"/>
        <w:rPr>
          <w:szCs w:val="24"/>
        </w:rPr>
      </w:pPr>
      <w:r w:rsidRPr="000B3EC8">
        <w:rPr>
          <w:szCs w:val="24"/>
        </w:rPr>
        <w:t>流动负债合计</w:t>
      </w:r>
      <w:r w:rsidRPr="000B3EC8">
        <w:rPr>
          <w:szCs w:val="24"/>
        </w:rPr>
        <w:tab/>
      </w:r>
      <w:r w:rsidRPr="000B3EC8">
        <w:rPr>
          <w:szCs w:val="24"/>
        </w:rPr>
        <w:tab/>
      </w:r>
      <w:r w:rsidR="00ED0138" w:rsidRPr="000B3EC8">
        <w:rPr>
          <w:szCs w:val="24"/>
        </w:rPr>
        <w:t>912,096,817.34</w:t>
      </w:r>
      <w:r w:rsidR="00734024" w:rsidRPr="000B3EC8">
        <w:rPr>
          <w:szCs w:val="24"/>
        </w:rPr>
        <w:tab/>
      </w:r>
      <w:r w:rsidR="00D2130C" w:rsidRPr="000B3EC8">
        <w:rPr>
          <w:szCs w:val="24"/>
        </w:rPr>
        <w:t>1,400,264,531.41</w:t>
      </w:r>
    </w:p>
    <w:p w14:paraId="03C7C63D"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20CC38A" w14:textId="1DA93EEC" w:rsidR="006D04CC" w:rsidRPr="000B3EC8" w:rsidRDefault="006D04CC" w:rsidP="000B3EC8">
      <w:pPr>
        <w:pStyle w:val="af"/>
        <w:tabs>
          <w:tab w:val="left" w:pos="270"/>
          <w:tab w:val="left" w:pos="2667"/>
        </w:tabs>
        <w:spacing w:line="240" w:lineRule="auto"/>
        <w:rPr>
          <w:szCs w:val="24"/>
        </w:rPr>
      </w:pPr>
      <w:r w:rsidRPr="000B3EC8">
        <w:rPr>
          <w:szCs w:val="24"/>
        </w:rPr>
        <w:t>非流动负债：</w:t>
      </w:r>
      <w:r w:rsidR="001569A0" w:rsidRPr="000B3EC8">
        <w:rPr>
          <w:szCs w:val="24"/>
        </w:rPr>
        <w:tab/>
      </w:r>
    </w:p>
    <w:p w14:paraId="243C655C" w14:textId="1BAEC763" w:rsidR="00EE08C7" w:rsidRPr="000B3EC8" w:rsidRDefault="00EE08C7">
      <w:pPr>
        <w:pStyle w:val="af"/>
        <w:tabs>
          <w:tab w:val="left" w:pos="270"/>
          <w:tab w:val="center" w:pos="4410"/>
          <w:tab w:val="decimal" w:pos="7290"/>
          <w:tab w:val="decimal" w:pos="9720"/>
        </w:tabs>
        <w:spacing w:line="240" w:lineRule="auto"/>
        <w:ind w:firstLine="270"/>
        <w:rPr>
          <w:szCs w:val="24"/>
        </w:rPr>
      </w:pPr>
      <w:r w:rsidRPr="000B3EC8">
        <w:rPr>
          <w:szCs w:val="24"/>
        </w:rPr>
        <w:t>租赁负债</w:t>
      </w:r>
      <w:r w:rsidRPr="000B3EC8">
        <w:rPr>
          <w:szCs w:val="24"/>
        </w:rPr>
        <w:tab/>
      </w:r>
      <w:r w:rsidR="0056042F" w:rsidRPr="000B3EC8">
        <w:rPr>
          <w:szCs w:val="24"/>
        </w:rPr>
        <w:t>24</w:t>
      </w:r>
      <w:r w:rsidRPr="000B3EC8">
        <w:rPr>
          <w:szCs w:val="24"/>
        </w:rPr>
        <w:tab/>
        <w:t>5,240,525.73</w:t>
      </w:r>
      <w:r w:rsidRPr="000B3EC8">
        <w:rPr>
          <w:szCs w:val="24"/>
        </w:rPr>
        <w:tab/>
        <w:t>-</w:t>
      </w:r>
    </w:p>
    <w:p w14:paraId="5EB65382" w14:textId="795D46E0" w:rsidR="006D04CC" w:rsidRPr="000B3EC8" w:rsidRDefault="006D04CC">
      <w:pPr>
        <w:pStyle w:val="af"/>
        <w:tabs>
          <w:tab w:val="left" w:pos="270"/>
          <w:tab w:val="center" w:pos="4410"/>
          <w:tab w:val="decimal" w:pos="7290"/>
          <w:tab w:val="decimal" w:pos="9720"/>
        </w:tabs>
        <w:spacing w:line="240" w:lineRule="auto"/>
        <w:ind w:firstLine="270"/>
        <w:rPr>
          <w:szCs w:val="24"/>
        </w:rPr>
      </w:pPr>
      <w:r w:rsidRPr="000B3EC8">
        <w:rPr>
          <w:szCs w:val="24"/>
        </w:rPr>
        <w:t>递延收益</w:t>
      </w:r>
      <w:r w:rsidRPr="000B3EC8">
        <w:rPr>
          <w:szCs w:val="24"/>
        </w:rPr>
        <w:tab/>
      </w:r>
      <w:r w:rsidR="0056042F" w:rsidRPr="000B3EC8">
        <w:rPr>
          <w:szCs w:val="24"/>
        </w:rPr>
        <w:t>25</w:t>
      </w:r>
      <w:r w:rsidRPr="000B3EC8">
        <w:rPr>
          <w:szCs w:val="24"/>
        </w:rPr>
        <w:tab/>
      </w:r>
      <w:r w:rsidR="00340E8F" w:rsidRPr="000B3EC8">
        <w:rPr>
          <w:szCs w:val="24"/>
        </w:rPr>
        <w:t>63,310,056.05</w:t>
      </w:r>
      <w:r w:rsidR="00734024" w:rsidRPr="000B3EC8">
        <w:rPr>
          <w:szCs w:val="24"/>
        </w:rPr>
        <w:tab/>
      </w:r>
      <w:r w:rsidR="00744106" w:rsidRPr="000B3EC8">
        <w:rPr>
          <w:szCs w:val="24"/>
        </w:rPr>
        <w:t>49,868,295.85</w:t>
      </w:r>
    </w:p>
    <w:p w14:paraId="13AE7BEB" w14:textId="0A7500B4" w:rsidR="006841E0" w:rsidRPr="000B3EC8" w:rsidRDefault="006841E0">
      <w:pPr>
        <w:pStyle w:val="af"/>
        <w:tabs>
          <w:tab w:val="left" w:pos="270"/>
          <w:tab w:val="center" w:pos="4410"/>
          <w:tab w:val="decimal" w:pos="7290"/>
          <w:tab w:val="decimal" w:pos="9720"/>
        </w:tabs>
        <w:spacing w:line="240" w:lineRule="auto"/>
        <w:ind w:firstLine="270"/>
        <w:rPr>
          <w:szCs w:val="24"/>
        </w:rPr>
      </w:pPr>
      <w:r w:rsidRPr="000B3EC8">
        <w:rPr>
          <w:szCs w:val="24"/>
        </w:rPr>
        <w:t>递延所得税负债</w:t>
      </w:r>
      <w:r w:rsidR="00C11BAA" w:rsidRPr="000B3EC8">
        <w:rPr>
          <w:szCs w:val="24"/>
        </w:rPr>
        <w:tab/>
      </w:r>
      <w:r w:rsidR="0056042F" w:rsidRPr="000B3EC8">
        <w:rPr>
          <w:szCs w:val="24"/>
        </w:rPr>
        <w:t>26</w:t>
      </w:r>
      <w:r w:rsidRPr="000B3EC8">
        <w:rPr>
          <w:szCs w:val="24"/>
        </w:rPr>
        <w:tab/>
      </w:r>
      <w:r w:rsidR="00340E8F" w:rsidRPr="000B3EC8">
        <w:rPr>
          <w:szCs w:val="24"/>
        </w:rPr>
        <w:t>67,210,417.77</w:t>
      </w:r>
      <w:r w:rsidR="00734024" w:rsidRPr="000B3EC8">
        <w:rPr>
          <w:szCs w:val="24"/>
        </w:rPr>
        <w:tab/>
      </w:r>
      <w:r w:rsidR="00580D2E" w:rsidRPr="000B3EC8">
        <w:rPr>
          <w:szCs w:val="24"/>
        </w:rPr>
        <w:t>65,893,574.5</w:t>
      </w:r>
      <w:r w:rsidR="001E09C9" w:rsidRPr="000B3EC8">
        <w:rPr>
          <w:szCs w:val="24"/>
        </w:rPr>
        <w:t>6</w:t>
      </w:r>
    </w:p>
    <w:p w14:paraId="27D4AA1C" w14:textId="77777777" w:rsidR="006841E0" w:rsidRPr="000B3EC8" w:rsidRDefault="006841E0">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48EAF71" w14:textId="42A16B28" w:rsidR="006841E0" w:rsidRPr="000B3EC8" w:rsidRDefault="006841E0">
      <w:pPr>
        <w:pStyle w:val="af"/>
        <w:tabs>
          <w:tab w:val="left" w:pos="270"/>
          <w:tab w:val="center" w:pos="4410"/>
          <w:tab w:val="decimal" w:pos="7290"/>
          <w:tab w:val="decimal" w:pos="9720"/>
        </w:tabs>
        <w:spacing w:line="240" w:lineRule="auto"/>
        <w:rPr>
          <w:szCs w:val="24"/>
        </w:rPr>
      </w:pPr>
      <w:r w:rsidRPr="000B3EC8">
        <w:rPr>
          <w:szCs w:val="24"/>
        </w:rPr>
        <w:t>非流动负债合计</w:t>
      </w:r>
      <w:r w:rsidRPr="000B3EC8">
        <w:rPr>
          <w:szCs w:val="24"/>
        </w:rPr>
        <w:tab/>
      </w:r>
      <w:r w:rsidRPr="000B3EC8">
        <w:rPr>
          <w:szCs w:val="24"/>
        </w:rPr>
        <w:tab/>
      </w:r>
      <w:r w:rsidR="00ED0138" w:rsidRPr="000B3EC8">
        <w:rPr>
          <w:szCs w:val="24"/>
        </w:rPr>
        <w:t>135,760,999.55</w:t>
      </w:r>
      <w:r w:rsidR="00734024" w:rsidRPr="000B3EC8">
        <w:rPr>
          <w:szCs w:val="24"/>
        </w:rPr>
        <w:tab/>
      </w:r>
      <w:r w:rsidR="00580D2E" w:rsidRPr="000B3EC8">
        <w:rPr>
          <w:szCs w:val="24"/>
        </w:rPr>
        <w:t>115,761,870.4</w:t>
      </w:r>
      <w:r w:rsidR="001E09C9" w:rsidRPr="000B3EC8">
        <w:rPr>
          <w:szCs w:val="24"/>
        </w:rPr>
        <w:t>1</w:t>
      </w:r>
    </w:p>
    <w:p w14:paraId="10ED4F88" w14:textId="77777777" w:rsidR="006D04CC" w:rsidRPr="000B3EC8" w:rsidRDefault="006841E0">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7B10C0D6" w14:textId="43DD78D2" w:rsidR="00410754" w:rsidRPr="000B3EC8" w:rsidRDefault="00CC3C88">
      <w:pPr>
        <w:pStyle w:val="af"/>
        <w:tabs>
          <w:tab w:val="left" w:pos="270"/>
          <w:tab w:val="center" w:pos="4410"/>
          <w:tab w:val="decimal" w:pos="7290"/>
          <w:tab w:val="decimal" w:pos="9720"/>
        </w:tabs>
        <w:spacing w:line="240" w:lineRule="auto"/>
        <w:rPr>
          <w:szCs w:val="24"/>
        </w:rPr>
      </w:pPr>
      <w:r w:rsidRPr="000B3EC8">
        <w:rPr>
          <w:szCs w:val="24"/>
        </w:rPr>
        <w:t>负债合计</w:t>
      </w:r>
      <w:r w:rsidRPr="000B3EC8">
        <w:rPr>
          <w:szCs w:val="24"/>
        </w:rPr>
        <w:tab/>
      </w:r>
      <w:r w:rsidRPr="000B3EC8">
        <w:rPr>
          <w:szCs w:val="24"/>
        </w:rPr>
        <w:tab/>
      </w:r>
      <w:r w:rsidR="00ED0138" w:rsidRPr="000B3EC8">
        <w:rPr>
          <w:szCs w:val="24"/>
        </w:rPr>
        <w:t>1,047,857,816.89</w:t>
      </w:r>
      <w:r w:rsidR="00734024" w:rsidRPr="000B3EC8">
        <w:rPr>
          <w:szCs w:val="24"/>
        </w:rPr>
        <w:tab/>
      </w:r>
      <w:r w:rsidR="00D2130C" w:rsidRPr="000B3EC8">
        <w:rPr>
          <w:szCs w:val="24"/>
        </w:rPr>
        <w:t>1,516,026,401.82</w:t>
      </w:r>
    </w:p>
    <w:p w14:paraId="4CC2C6EE"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67567598" w14:textId="77777777" w:rsidR="00F871BB" w:rsidRPr="000B3EC8" w:rsidRDefault="00CC3C88">
      <w:pPr>
        <w:pStyle w:val="af"/>
        <w:tabs>
          <w:tab w:val="center" w:pos="4500"/>
          <w:tab w:val="decimal" w:pos="7290"/>
          <w:tab w:val="decimal" w:pos="9720"/>
        </w:tabs>
        <w:spacing w:line="240" w:lineRule="auto"/>
        <w:rPr>
          <w:szCs w:val="24"/>
        </w:rPr>
      </w:pPr>
      <w:r w:rsidRPr="000B3EC8">
        <w:rPr>
          <w:szCs w:val="24"/>
        </w:rPr>
        <w:t>所有者权益：</w:t>
      </w:r>
    </w:p>
    <w:p w14:paraId="7AEA3FF3" w14:textId="45A8C0A6" w:rsidR="00FA0592"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实收资本</w:t>
      </w:r>
      <w:r w:rsidR="00670694" w:rsidRPr="000B3EC8">
        <w:rPr>
          <w:szCs w:val="24"/>
        </w:rPr>
        <w:tab/>
      </w:r>
      <w:r w:rsidR="003156E0" w:rsidRPr="000B3EC8">
        <w:rPr>
          <w:szCs w:val="24"/>
        </w:rPr>
        <w:t>27</w:t>
      </w:r>
      <w:r w:rsidRPr="000B3EC8">
        <w:rPr>
          <w:szCs w:val="24"/>
        </w:rPr>
        <w:tab/>
      </w:r>
      <w:r w:rsidR="00E33944" w:rsidRPr="000B3EC8">
        <w:rPr>
          <w:szCs w:val="24"/>
        </w:rPr>
        <w:t>401,495,761.78</w:t>
      </w:r>
      <w:r w:rsidR="00734024" w:rsidRPr="000B3EC8">
        <w:rPr>
          <w:szCs w:val="24"/>
        </w:rPr>
        <w:tab/>
      </w:r>
      <w:r w:rsidR="00744106" w:rsidRPr="000B3EC8">
        <w:rPr>
          <w:szCs w:val="24"/>
        </w:rPr>
        <w:t>401,495,761.78</w:t>
      </w:r>
    </w:p>
    <w:p w14:paraId="07A45786" w14:textId="75F3702D" w:rsidR="00F871BB" w:rsidRPr="000B3EC8" w:rsidRDefault="00FA0592">
      <w:pPr>
        <w:pStyle w:val="af"/>
        <w:tabs>
          <w:tab w:val="left" w:pos="270"/>
          <w:tab w:val="center" w:pos="4410"/>
          <w:tab w:val="decimal" w:pos="7290"/>
          <w:tab w:val="decimal" w:pos="9720"/>
        </w:tabs>
        <w:spacing w:line="240" w:lineRule="auto"/>
        <w:ind w:firstLine="270"/>
        <w:rPr>
          <w:szCs w:val="24"/>
        </w:rPr>
      </w:pPr>
      <w:r w:rsidRPr="000B3EC8">
        <w:rPr>
          <w:szCs w:val="24"/>
        </w:rPr>
        <w:t>资本公积</w:t>
      </w:r>
      <w:r w:rsidRPr="000B3EC8">
        <w:rPr>
          <w:szCs w:val="24"/>
        </w:rPr>
        <w:tab/>
      </w:r>
      <w:r w:rsidR="003156E0" w:rsidRPr="000B3EC8">
        <w:rPr>
          <w:szCs w:val="24"/>
        </w:rPr>
        <w:t>28</w:t>
      </w:r>
      <w:r w:rsidRPr="000B3EC8">
        <w:rPr>
          <w:szCs w:val="24"/>
        </w:rPr>
        <w:tab/>
      </w:r>
      <w:r w:rsidR="00E33944" w:rsidRPr="000B3EC8">
        <w:rPr>
          <w:szCs w:val="24"/>
        </w:rPr>
        <w:t>9,150,174.09</w:t>
      </w:r>
      <w:r w:rsidR="00734024" w:rsidRPr="000B3EC8">
        <w:rPr>
          <w:szCs w:val="24"/>
        </w:rPr>
        <w:tab/>
      </w:r>
      <w:r w:rsidR="00744106" w:rsidRPr="000B3EC8">
        <w:rPr>
          <w:szCs w:val="24"/>
        </w:rPr>
        <w:t>9,150,174.09</w:t>
      </w:r>
    </w:p>
    <w:p w14:paraId="46BE681A" w14:textId="17236051" w:rsidR="00F871BB"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盈余公积</w:t>
      </w:r>
      <w:r w:rsidR="00CA408E" w:rsidRPr="000B3EC8">
        <w:rPr>
          <w:szCs w:val="24"/>
        </w:rPr>
        <w:tab/>
      </w:r>
      <w:r w:rsidR="003156E0" w:rsidRPr="000B3EC8">
        <w:rPr>
          <w:szCs w:val="24"/>
        </w:rPr>
        <w:t>29</w:t>
      </w:r>
      <w:r w:rsidRPr="000B3EC8">
        <w:rPr>
          <w:szCs w:val="24"/>
        </w:rPr>
        <w:tab/>
      </w:r>
      <w:r w:rsidR="00E33944" w:rsidRPr="000B3EC8">
        <w:rPr>
          <w:szCs w:val="24"/>
        </w:rPr>
        <w:t>200,747,880.89</w:t>
      </w:r>
      <w:r w:rsidR="00734024" w:rsidRPr="000B3EC8">
        <w:rPr>
          <w:szCs w:val="24"/>
        </w:rPr>
        <w:tab/>
      </w:r>
      <w:r w:rsidR="00744106" w:rsidRPr="000B3EC8">
        <w:rPr>
          <w:szCs w:val="24"/>
        </w:rPr>
        <w:t>200,747,880.89</w:t>
      </w:r>
    </w:p>
    <w:p w14:paraId="11AC7EAC" w14:textId="4332C18B" w:rsidR="00F871BB"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未分配利润</w:t>
      </w:r>
      <w:r w:rsidR="00CA408E" w:rsidRPr="000B3EC8">
        <w:rPr>
          <w:szCs w:val="24"/>
        </w:rPr>
        <w:tab/>
      </w:r>
      <w:r w:rsidR="003156E0" w:rsidRPr="000B3EC8">
        <w:rPr>
          <w:szCs w:val="24"/>
        </w:rPr>
        <w:t>30</w:t>
      </w:r>
      <w:r w:rsidR="00750F60" w:rsidRPr="000B3EC8">
        <w:rPr>
          <w:szCs w:val="24"/>
        </w:rPr>
        <w:tab/>
      </w:r>
      <w:r w:rsidR="00E33944" w:rsidRPr="000B3EC8">
        <w:rPr>
          <w:szCs w:val="24"/>
        </w:rPr>
        <w:t>4,009,994,747.27</w:t>
      </w:r>
      <w:r w:rsidR="00734024" w:rsidRPr="000B3EC8">
        <w:rPr>
          <w:szCs w:val="24"/>
        </w:rPr>
        <w:tab/>
      </w:r>
      <w:r w:rsidR="00D2130C" w:rsidRPr="000B3EC8">
        <w:rPr>
          <w:szCs w:val="24"/>
        </w:rPr>
        <w:t>3,190,227,059.44</w:t>
      </w:r>
    </w:p>
    <w:p w14:paraId="21843C11"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690118C3" w14:textId="6FF72E59" w:rsidR="00FD408C" w:rsidRPr="000B3EC8" w:rsidRDefault="00FD408C">
      <w:pPr>
        <w:pStyle w:val="af"/>
        <w:tabs>
          <w:tab w:val="left" w:pos="270"/>
          <w:tab w:val="center" w:pos="4410"/>
          <w:tab w:val="decimal" w:pos="7290"/>
          <w:tab w:val="decimal" w:pos="9720"/>
        </w:tabs>
        <w:spacing w:line="240" w:lineRule="auto"/>
        <w:rPr>
          <w:szCs w:val="24"/>
        </w:rPr>
      </w:pPr>
      <w:r w:rsidRPr="000B3EC8">
        <w:rPr>
          <w:szCs w:val="24"/>
        </w:rPr>
        <w:t>所有者权益合计</w:t>
      </w:r>
      <w:r w:rsidRPr="000B3EC8">
        <w:rPr>
          <w:szCs w:val="24"/>
        </w:rPr>
        <w:tab/>
      </w:r>
      <w:r w:rsidRPr="000B3EC8">
        <w:rPr>
          <w:szCs w:val="24"/>
        </w:rPr>
        <w:tab/>
      </w:r>
      <w:r w:rsidR="00ED0138" w:rsidRPr="000B3EC8">
        <w:rPr>
          <w:szCs w:val="24"/>
        </w:rPr>
        <w:t>4,621,388,564.03</w:t>
      </w:r>
      <w:r w:rsidR="00734024" w:rsidRPr="000B3EC8">
        <w:rPr>
          <w:szCs w:val="24"/>
        </w:rPr>
        <w:tab/>
      </w:r>
      <w:r w:rsidR="00D2130C" w:rsidRPr="000B3EC8">
        <w:rPr>
          <w:szCs w:val="24"/>
        </w:rPr>
        <w:t>3,801,620,876.20</w:t>
      </w:r>
    </w:p>
    <w:p w14:paraId="6A1FE0B5"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63FC60DC" w14:textId="0D37BB3B" w:rsidR="00410754" w:rsidRPr="000B3EC8" w:rsidRDefault="00CC3C88">
      <w:pPr>
        <w:pStyle w:val="af"/>
        <w:tabs>
          <w:tab w:val="left" w:pos="270"/>
          <w:tab w:val="center" w:pos="4410"/>
          <w:tab w:val="decimal" w:pos="7290"/>
          <w:tab w:val="decimal" w:pos="9720"/>
        </w:tabs>
        <w:spacing w:line="240" w:lineRule="auto"/>
        <w:rPr>
          <w:szCs w:val="24"/>
        </w:rPr>
      </w:pPr>
      <w:r w:rsidRPr="000B3EC8">
        <w:rPr>
          <w:szCs w:val="24"/>
        </w:rPr>
        <w:t>负债</w:t>
      </w:r>
      <w:r w:rsidR="004C31E1" w:rsidRPr="000B3EC8">
        <w:rPr>
          <w:szCs w:val="24"/>
        </w:rPr>
        <w:t>及</w:t>
      </w:r>
      <w:r w:rsidRPr="000B3EC8">
        <w:rPr>
          <w:szCs w:val="24"/>
        </w:rPr>
        <w:t>所有者权益总计</w:t>
      </w:r>
      <w:r w:rsidR="00193989" w:rsidRPr="000B3EC8">
        <w:rPr>
          <w:szCs w:val="24"/>
        </w:rPr>
        <w:tab/>
      </w:r>
      <w:r w:rsidR="00FC73D6" w:rsidRPr="000B3EC8">
        <w:rPr>
          <w:szCs w:val="24"/>
        </w:rPr>
        <w:tab/>
      </w:r>
      <w:r w:rsidR="00ED0138" w:rsidRPr="000B3EC8">
        <w:rPr>
          <w:szCs w:val="24"/>
        </w:rPr>
        <w:t>5,669,246,380.92</w:t>
      </w:r>
      <w:r w:rsidR="00734024" w:rsidRPr="000B3EC8">
        <w:rPr>
          <w:szCs w:val="24"/>
        </w:rPr>
        <w:tab/>
      </w:r>
      <w:r w:rsidR="001E09C9" w:rsidRPr="000B3EC8">
        <w:rPr>
          <w:szCs w:val="24"/>
        </w:rPr>
        <w:t>5,317,647,278.02</w:t>
      </w:r>
    </w:p>
    <w:p w14:paraId="2770548B" w14:textId="77777777" w:rsidR="00CC6687" w:rsidRPr="000B3EC8" w:rsidRDefault="00CC6687">
      <w:pPr>
        <w:pStyle w:val="af"/>
        <w:widowControl/>
        <w:tabs>
          <w:tab w:val="left" w:pos="270"/>
          <w:tab w:val="decimal" w:pos="7587"/>
          <w:tab w:val="decimal" w:pos="10017"/>
        </w:tabs>
        <w:spacing w:line="48" w:lineRule="auto"/>
        <w:rPr>
          <w:szCs w:val="24"/>
        </w:rPr>
      </w:pPr>
      <w:r w:rsidRPr="000B3EC8">
        <w:rPr>
          <w:szCs w:val="24"/>
        </w:rPr>
        <w:tab/>
      </w:r>
      <w:r w:rsidRPr="000B3EC8">
        <w:rPr>
          <w:szCs w:val="24"/>
        </w:rPr>
        <w:tab/>
        <w:t>_______________</w:t>
      </w:r>
      <w:r w:rsidRPr="000B3EC8">
        <w:rPr>
          <w:szCs w:val="24"/>
        </w:rPr>
        <w:tab/>
        <w:t>_______________</w:t>
      </w:r>
    </w:p>
    <w:p w14:paraId="1B6826F3" w14:textId="77777777" w:rsidR="00CC6687" w:rsidRPr="000B3EC8" w:rsidRDefault="00CC6687">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84C1F3D" w14:textId="77777777" w:rsidR="00F871BB" w:rsidRPr="000B3EC8" w:rsidRDefault="00F871BB">
      <w:pPr>
        <w:pStyle w:val="af"/>
        <w:widowControl/>
        <w:pBdr>
          <w:bottom w:val="single" w:sz="4" w:space="1" w:color="auto"/>
        </w:pBdr>
        <w:tabs>
          <w:tab w:val="left" w:pos="240"/>
          <w:tab w:val="center" w:pos="2682"/>
          <w:tab w:val="decimal" w:pos="4545"/>
          <w:tab w:val="decimal" w:pos="6282"/>
          <w:tab w:val="decimal" w:pos="8082"/>
          <w:tab w:val="decimal" w:pos="9810"/>
        </w:tabs>
        <w:spacing w:line="240" w:lineRule="auto"/>
        <w:rPr>
          <w:szCs w:val="24"/>
        </w:rPr>
      </w:pPr>
    </w:p>
    <w:p w14:paraId="0B573696" w14:textId="77777777" w:rsidR="00410754" w:rsidRPr="000B3EC8" w:rsidRDefault="00410754">
      <w:pPr>
        <w:pStyle w:val="af"/>
        <w:widowControl/>
        <w:tabs>
          <w:tab w:val="left" w:pos="240"/>
          <w:tab w:val="center" w:pos="2682"/>
          <w:tab w:val="decimal" w:pos="4545"/>
          <w:tab w:val="decimal" w:pos="6282"/>
          <w:tab w:val="decimal" w:pos="8082"/>
          <w:tab w:val="decimal" w:pos="9810"/>
        </w:tabs>
        <w:spacing w:line="240" w:lineRule="auto"/>
        <w:rPr>
          <w:szCs w:val="24"/>
        </w:rPr>
      </w:pPr>
    </w:p>
    <w:p w14:paraId="2BD5E0A6" w14:textId="77777777" w:rsidR="00F871BB" w:rsidRPr="000B3EC8" w:rsidRDefault="00CC3C88">
      <w:pPr>
        <w:pStyle w:val="af"/>
        <w:widowControl/>
        <w:tabs>
          <w:tab w:val="left" w:pos="240"/>
          <w:tab w:val="center" w:pos="2682"/>
          <w:tab w:val="decimal" w:pos="4545"/>
          <w:tab w:val="decimal" w:pos="6282"/>
          <w:tab w:val="decimal" w:pos="8082"/>
          <w:tab w:val="decimal" w:pos="9810"/>
        </w:tabs>
        <w:spacing w:line="240" w:lineRule="auto"/>
        <w:rPr>
          <w:szCs w:val="24"/>
        </w:rPr>
      </w:pPr>
      <w:r w:rsidRPr="000B3EC8">
        <w:rPr>
          <w:szCs w:val="24"/>
        </w:rPr>
        <w:t>附注为财务报表的组成部分</w:t>
      </w:r>
    </w:p>
    <w:p w14:paraId="47181712" w14:textId="77777777" w:rsidR="00F871BB" w:rsidRPr="000B3EC8" w:rsidRDefault="00F871BB">
      <w:pPr>
        <w:widowControl/>
        <w:tabs>
          <w:tab w:val="left" w:pos="1033"/>
        </w:tabs>
        <w:jc w:val="left"/>
        <w:rPr>
          <w:sz w:val="24"/>
        </w:rPr>
      </w:pPr>
    </w:p>
    <w:p w14:paraId="0239F46B" w14:textId="29E41E59" w:rsidR="00F871BB" w:rsidRPr="000B3EC8" w:rsidRDefault="00CC3C88">
      <w:pPr>
        <w:pStyle w:val="af"/>
        <w:widowControl/>
        <w:tabs>
          <w:tab w:val="left" w:pos="240"/>
          <w:tab w:val="center" w:pos="2682"/>
          <w:tab w:val="decimal" w:pos="4545"/>
          <w:tab w:val="decimal" w:pos="6282"/>
          <w:tab w:val="decimal" w:pos="8082"/>
          <w:tab w:val="decimal" w:pos="9810"/>
        </w:tabs>
        <w:spacing w:line="240" w:lineRule="auto"/>
        <w:rPr>
          <w:szCs w:val="24"/>
        </w:rPr>
      </w:pPr>
      <w:r w:rsidRPr="000B3EC8">
        <w:rPr>
          <w:szCs w:val="24"/>
        </w:rPr>
        <w:t>第</w:t>
      </w:r>
      <w:r w:rsidR="00C41C20" w:rsidRPr="000B3EC8">
        <w:rPr>
          <w:szCs w:val="24"/>
        </w:rPr>
        <w:t>3</w:t>
      </w:r>
      <w:r w:rsidRPr="000B3EC8">
        <w:rPr>
          <w:szCs w:val="24"/>
        </w:rPr>
        <w:t>页至</w:t>
      </w:r>
      <w:r w:rsidR="00C44030" w:rsidRPr="000B3EC8">
        <w:rPr>
          <w:szCs w:val="24"/>
        </w:rPr>
        <w:t>第</w:t>
      </w:r>
      <w:r w:rsidR="00C44030" w:rsidRPr="000B3EC8">
        <w:rPr>
          <w:szCs w:val="24"/>
        </w:rPr>
        <w:t>5</w:t>
      </w:r>
      <w:r w:rsidR="00001072">
        <w:rPr>
          <w:szCs w:val="24"/>
        </w:rPr>
        <w:t>2</w:t>
      </w:r>
      <w:r w:rsidRPr="000B3EC8">
        <w:rPr>
          <w:szCs w:val="24"/>
        </w:rPr>
        <w:t>页的财务报表由下列负责人签署：</w:t>
      </w:r>
    </w:p>
    <w:p w14:paraId="04626F69" w14:textId="77777777" w:rsidR="00305B9A" w:rsidRPr="000B3EC8" w:rsidRDefault="00305B9A" w:rsidP="002F519F">
      <w:pPr>
        <w:tabs>
          <w:tab w:val="left" w:pos="360"/>
          <w:tab w:val="right" w:pos="2640"/>
          <w:tab w:val="left" w:pos="3720"/>
          <w:tab w:val="right" w:pos="6360"/>
          <w:tab w:val="left" w:pos="7680"/>
          <w:tab w:val="right" w:pos="10080"/>
        </w:tabs>
        <w:jc w:val="left"/>
        <w:rPr>
          <w:sz w:val="24"/>
        </w:rPr>
      </w:pPr>
    </w:p>
    <w:p w14:paraId="4F58CE03" w14:textId="77777777" w:rsidR="00305B9A" w:rsidRPr="000B3EC8" w:rsidRDefault="00305B9A" w:rsidP="002F519F">
      <w:pPr>
        <w:tabs>
          <w:tab w:val="left" w:pos="360"/>
          <w:tab w:val="right" w:pos="2640"/>
          <w:tab w:val="left" w:pos="3720"/>
          <w:tab w:val="right" w:pos="6360"/>
          <w:tab w:val="left" w:pos="7680"/>
          <w:tab w:val="right" w:pos="10080"/>
        </w:tabs>
        <w:jc w:val="left"/>
        <w:rPr>
          <w:sz w:val="24"/>
        </w:rPr>
      </w:pPr>
    </w:p>
    <w:p w14:paraId="1CE422C6" w14:textId="77777777" w:rsidR="00B44747" w:rsidRPr="000B3EC8" w:rsidRDefault="00B44747" w:rsidP="002F519F">
      <w:pPr>
        <w:tabs>
          <w:tab w:val="left" w:pos="360"/>
          <w:tab w:val="right" w:pos="2640"/>
          <w:tab w:val="left" w:pos="3720"/>
          <w:tab w:val="right" w:pos="6360"/>
          <w:tab w:val="left" w:pos="7680"/>
          <w:tab w:val="right" w:pos="10080"/>
        </w:tabs>
        <w:jc w:val="left"/>
        <w:rPr>
          <w:sz w:val="24"/>
        </w:rPr>
      </w:pPr>
    </w:p>
    <w:p w14:paraId="7716BA60" w14:textId="7D1992DA" w:rsidR="00305B9A" w:rsidRPr="000B3EC8" w:rsidRDefault="00305B9A" w:rsidP="002F519F">
      <w:pPr>
        <w:tabs>
          <w:tab w:val="left" w:pos="360"/>
          <w:tab w:val="right" w:pos="2640"/>
          <w:tab w:val="left" w:pos="3720"/>
          <w:tab w:val="right" w:pos="6360"/>
          <w:tab w:val="left" w:pos="7680"/>
          <w:tab w:val="right" w:pos="10080"/>
        </w:tabs>
        <w:jc w:val="left"/>
        <w:rPr>
          <w:sz w:val="24"/>
        </w:rPr>
      </w:pPr>
    </w:p>
    <w:p w14:paraId="5923BD1D" w14:textId="77777777" w:rsidR="00567F5E" w:rsidRPr="000B3EC8" w:rsidRDefault="00567F5E" w:rsidP="002F519F">
      <w:pPr>
        <w:tabs>
          <w:tab w:val="left" w:pos="360"/>
          <w:tab w:val="right" w:pos="2640"/>
          <w:tab w:val="left" w:pos="3720"/>
          <w:tab w:val="right" w:pos="6360"/>
          <w:tab w:val="left" w:pos="7680"/>
          <w:tab w:val="right" w:pos="10080"/>
        </w:tabs>
        <w:jc w:val="left"/>
        <w:rPr>
          <w:sz w:val="24"/>
        </w:rPr>
      </w:pPr>
    </w:p>
    <w:p w14:paraId="3DF8FAC6" w14:textId="77777777" w:rsidR="006C6519" w:rsidRPr="000B3EC8" w:rsidRDefault="006C6519" w:rsidP="002F519F">
      <w:pPr>
        <w:tabs>
          <w:tab w:val="left" w:pos="360"/>
          <w:tab w:val="right" w:pos="2640"/>
          <w:tab w:val="left" w:pos="3720"/>
          <w:tab w:val="right" w:pos="6360"/>
          <w:tab w:val="left" w:pos="7680"/>
          <w:tab w:val="right" w:pos="10080"/>
        </w:tabs>
        <w:jc w:val="left"/>
        <w:rPr>
          <w:sz w:val="24"/>
        </w:rPr>
      </w:pPr>
    </w:p>
    <w:p w14:paraId="13B94830" w14:textId="77777777" w:rsidR="00305B9A" w:rsidRPr="000B3EC8" w:rsidRDefault="00305B9A" w:rsidP="002F519F">
      <w:pPr>
        <w:tabs>
          <w:tab w:val="left" w:pos="0"/>
          <w:tab w:val="right" w:pos="2640"/>
          <w:tab w:val="left" w:pos="3600"/>
          <w:tab w:val="right" w:pos="6480"/>
          <w:tab w:val="left" w:pos="7560"/>
          <w:tab w:val="right" w:pos="10080"/>
        </w:tabs>
        <w:jc w:val="left"/>
        <w:rPr>
          <w:sz w:val="24"/>
        </w:rPr>
      </w:pPr>
      <w:r w:rsidRPr="000B3EC8">
        <w:rPr>
          <w:sz w:val="24"/>
          <w:u w:val="single"/>
        </w:rPr>
        <w:tab/>
      </w:r>
      <w:r w:rsidRPr="000B3EC8">
        <w:rPr>
          <w:sz w:val="24"/>
        </w:rPr>
        <w:tab/>
      </w:r>
      <w:r w:rsidRPr="000B3EC8">
        <w:rPr>
          <w:sz w:val="24"/>
          <w:u w:val="single"/>
        </w:rPr>
        <w:tab/>
      </w:r>
      <w:r w:rsidRPr="000B3EC8">
        <w:rPr>
          <w:sz w:val="24"/>
        </w:rPr>
        <w:tab/>
      </w:r>
      <w:r w:rsidRPr="000B3EC8">
        <w:rPr>
          <w:sz w:val="24"/>
          <w:u w:val="single"/>
        </w:rPr>
        <w:tab/>
      </w:r>
    </w:p>
    <w:p w14:paraId="46130D23" w14:textId="77777777" w:rsidR="00754023" w:rsidRPr="000B3EC8" w:rsidRDefault="00754023" w:rsidP="002F519F">
      <w:pPr>
        <w:tabs>
          <w:tab w:val="left" w:pos="720"/>
          <w:tab w:val="left" w:pos="3960"/>
          <w:tab w:val="left" w:pos="8010"/>
        </w:tabs>
        <w:jc w:val="left"/>
        <w:rPr>
          <w:sz w:val="24"/>
        </w:rPr>
      </w:pPr>
      <w:r w:rsidRPr="000B3EC8">
        <w:rPr>
          <w:sz w:val="24"/>
        </w:rPr>
        <w:tab/>
      </w:r>
      <w:r w:rsidRPr="000B3EC8">
        <w:rPr>
          <w:sz w:val="24"/>
        </w:rPr>
        <w:t>企业负责人</w:t>
      </w:r>
      <w:r w:rsidRPr="000B3EC8">
        <w:rPr>
          <w:sz w:val="24"/>
        </w:rPr>
        <w:tab/>
      </w:r>
      <w:r w:rsidRPr="000B3EC8">
        <w:rPr>
          <w:sz w:val="24"/>
        </w:rPr>
        <w:t>主管会计工作负责人</w:t>
      </w:r>
      <w:r w:rsidRPr="000B3EC8">
        <w:rPr>
          <w:sz w:val="24"/>
        </w:rPr>
        <w:tab/>
      </w:r>
      <w:r w:rsidRPr="000B3EC8">
        <w:rPr>
          <w:sz w:val="24"/>
        </w:rPr>
        <w:t>会计机构负责人</w:t>
      </w:r>
    </w:p>
    <w:p w14:paraId="63EBDE4A" w14:textId="77777777" w:rsidR="00D10AFF" w:rsidRPr="000B3EC8" w:rsidRDefault="00822DB4">
      <w:pPr>
        <w:pStyle w:val="af"/>
        <w:widowControl/>
        <w:tabs>
          <w:tab w:val="center" w:pos="1485"/>
          <w:tab w:val="center" w:pos="3735"/>
          <w:tab w:val="center" w:pos="6435"/>
          <w:tab w:val="center" w:pos="8910"/>
        </w:tabs>
        <w:spacing w:line="240" w:lineRule="auto"/>
      </w:pPr>
      <w:r w:rsidRPr="000B3EC8">
        <w:rPr>
          <w:szCs w:val="24"/>
        </w:rPr>
        <w:br w:type="page"/>
      </w:r>
      <w:r w:rsidR="00CC3C88" w:rsidRPr="000B3EC8">
        <w:lastRenderedPageBreak/>
        <w:t>利润表</w:t>
      </w:r>
    </w:p>
    <w:p w14:paraId="6ABBB045" w14:textId="7A2D4D0A" w:rsidR="00D10AFF" w:rsidRPr="000B3EC8" w:rsidRDefault="00EC3F7D">
      <w:pPr>
        <w:tabs>
          <w:tab w:val="left" w:pos="10170"/>
        </w:tabs>
        <w:jc w:val="left"/>
        <w:rPr>
          <w:sz w:val="24"/>
          <w:u w:val="single"/>
        </w:rPr>
      </w:pPr>
      <w:r w:rsidRPr="000B3EC8">
        <w:rPr>
          <w:sz w:val="24"/>
          <w:u w:val="single"/>
        </w:rPr>
        <w:t>202</w:t>
      </w:r>
      <w:r w:rsidR="00734024" w:rsidRPr="000B3EC8">
        <w:rPr>
          <w:sz w:val="24"/>
          <w:u w:val="single"/>
        </w:rPr>
        <w:t>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日止年度</w:t>
      </w:r>
      <w:r w:rsidR="00241897" w:rsidRPr="000B3EC8">
        <w:rPr>
          <w:sz w:val="24"/>
          <w:u w:val="single"/>
        </w:rPr>
        <w:tab/>
      </w:r>
    </w:p>
    <w:p w14:paraId="3D663CC7" w14:textId="77777777" w:rsidR="00D80E1F" w:rsidRPr="000B3EC8" w:rsidRDefault="00D80E1F">
      <w:pPr>
        <w:pStyle w:val="af"/>
        <w:widowControl/>
        <w:tabs>
          <w:tab w:val="center" w:pos="5922"/>
          <w:tab w:val="center" w:pos="7875"/>
          <w:tab w:val="center" w:pos="9360"/>
        </w:tabs>
        <w:spacing w:line="240" w:lineRule="auto"/>
        <w:rPr>
          <w:szCs w:val="24"/>
          <w:u w:val="single"/>
        </w:rPr>
      </w:pPr>
    </w:p>
    <w:p w14:paraId="163685D9" w14:textId="77777777" w:rsidR="00D80E1F" w:rsidRPr="000B3EC8" w:rsidRDefault="00D80E1F" w:rsidP="002F519F">
      <w:pPr>
        <w:pStyle w:val="af"/>
        <w:widowControl/>
        <w:tabs>
          <w:tab w:val="center" w:pos="4590"/>
          <w:tab w:val="center" w:pos="6642"/>
          <w:tab w:val="center" w:pos="9099"/>
        </w:tabs>
        <w:spacing w:line="240" w:lineRule="auto"/>
        <w:rPr>
          <w:szCs w:val="24"/>
        </w:rPr>
      </w:pPr>
      <w:r w:rsidRPr="000B3EC8">
        <w:rPr>
          <w:szCs w:val="24"/>
        </w:rPr>
        <w:tab/>
      </w:r>
      <w:r w:rsidRPr="000B3EC8">
        <w:rPr>
          <w:szCs w:val="24"/>
          <w:u w:val="single"/>
        </w:rPr>
        <w:t>附注</w:t>
      </w:r>
      <w:r w:rsidRPr="000B3EC8">
        <w:rPr>
          <w:szCs w:val="24"/>
        </w:rPr>
        <w:tab/>
      </w:r>
      <w:r w:rsidRPr="000B3EC8">
        <w:rPr>
          <w:szCs w:val="24"/>
          <w:u w:val="single"/>
        </w:rPr>
        <w:t>本年累计数</w:t>
      </w:r>
      <w:r w:rsidRPr="000B3EC8">
        <w:rPr>
          <w:szCs w:val="24"/>
        </w:rPr>
        <w:tab/>
      </w:r>
      <w:r w:rsidRPr="000B3EC8">
        <w:rPr>
          <w:szCs w:val="24"/>
          <w:u w:val="single"/>
        </w:rPr>
        <w:t>上年累计数</w:t>
      </w:r>
    </w:p>
    <w:p w14:paraId="44B98A5B" w14:textId="77777777" w:rsidR="00D80E1F" w:rsidRPr="000B3EC8" w:rsidRDefault="00D80E1F" w:rsidP="002F519F">
      <w:pPr>
        <w:pStyle w:val="af"/>
        <w:widowControl/>
        <w:tabs>
          <w:tab w:val="center" w:pos="4590"/>
          <w:tab w:val="center" w:pos="6642"/>
          <w:tab w:val="center" w:pos="9099"/>
        </w:tabs>
        <w:spacing w:line="240" w:lineRule="auto"/>
        <w:rPr>
          <w:szCs w:val="24"/>
        </w:rPr>
      </w:pPr>
      <w:r w:rsidRPr="000B3EC8">
        <w:rPr>
          <w:szCs w:val="24"/>
        </w:rPr>
        <w:tab/>
      </w:r>
      <w:r w:rsidRPr="000B3EC8">
        <w:rPr>
          <w:szCs w:val="24"/>
        </w:rPr>
        <w:tab/>
      </w:r>
      <w:r w:rsidR="004D4F5F" w:rsidRPr="000B3EC8">
        <w:rPr>
          <w:szCs w:val="24"/>
        </w:rPr>
        <w:t>人民币</w:t>
      </w:r>
      <w:r w:rsidR="00D547ED" w:rsidRPr="000B3EC8">
        <w:rPr>
          <w:szCs w:val="24"/>
        </w:rPr>
        <w:t>元</w:t>
      </w:r>
      <w:r w:rsidRPr="000B3EC8">
        <w:rPr>
          <w:szCs w:val="24"/>
        </w:rPr>
        <w:tab/>
      </w:r>
      <w:r w:rsidR="004D4F5F" w:rsidRPr="000B3EC8">
        <w:rPr>
          <w:szCs w:val="24"/>
        </w:rPr>
        <w:t>人民币</w:t>
      </w:r>
      <w:r w:rsidR="00D547ED" w:rsidRPr="000B3EC8">
        <w:rPr>
          <w:szCs w:val="24"/>
        </w:rPr>
        <w:t>元</w:t>
      </w:r>
    </w:p>
    <w:p w14:paraId="1CFDAB90" w14:textId="77777777" w:rsidR="003F47E1" w:rsidRPr="000B3EC8" w:rsidRDefault="003F47E1">
      <w:pPr>
        <w:pStyle w:val="af"/>
        <w:tabs>
          <w:tab w:val="left" w:pos="240"/>
          <w:tab w:val="center" w:pos="2682"/>
          <w:tab w:val="decimal" w:pos="4545"/>
          <w:tab w:val="decimal" w:pos="6282"/>
          <w:tab w:val="decimal" w:pos="8082"/>
          <w:tab w:val="decimal" w:pos="9810"/>
        </w:tabs>
        <w:spacing w:line="240" w:lineRule="auto"/>
        <w:rPr>
          <w:szCs w:val="24"/>
        </w:rPr>
      </w:pPr>
    </w:p>
    <w:p w14:paraId="4AAB795F" w14:textId="09EA08B0" w:rsidR="00C519A9" w:rsidRPr="000B3EC8" w:rsidRDefault="00CC3C88">
      <w:pPr>
        <w:pStyle w:val="af"/>
        <w:widowControl/>
        <w:tabs>
          <w:tab w:val="left" w:pos="270"/>
          <w:tab w:val="center" w:pos="4590"/>
          <w:tab w:val="decimal" w:pos="7290"/>
          <w:tab w:val="decimal" w:pos="9720"/>
        </w:tabs>
        <w:spacing w:line="240" w:lineRule="auto"/>
        <w:rPr>
          <w:szCs w:val="24"/>
        </w:rPr>
      </w:pPr>
      <w:r w:rsidRPr="000B3EC8">
        <w:rPr>
          <w:szCs w:val="24"/>
        </w:rPr>
        <w:t>一、营业收入</w:t>
      </w:r>
      <w:r w:rsidRPr="000B3EC8">
        <w:rPr>
          <w:szCs w:val="24"/>
        </w:rPr>
        <w:tab/>
      </w:r>
      <w:r w:rsidR="003156E0" w:rsidRPr="000B3EC8">
        <w:rPr>
          <w:szCs w:val="24"/>
        </w:rPr>
        <w:t>31</w:t>
      </w:r>
      <w:r w:rsidRPr="000B3EC8">
        <w:rPr>
          <w:szCs w:val="24"/>
        </w:rPr>
        <w:tab/>
      </w:r>
      <w:r w:rsidR="001B0FA0" w:rsidRPr="000B3EC8">
        <w:rPr>
          <w:szCs w:val="24"/>
        </w:rPr>
        <w:t>8,377,433,990.99</w:t>
      </w:r>
      <w:r w:rsidR="00734024" w:rsidRPr="000B3EC8">
        <w:rPr>
          <w:szCs w:val="24"/>
        </w:rPr>
        <w:tab/>
      </w:r>
      <w:r w:rsidR="009405E1" w:rsidRPr="000B3EC8">
        <w:rPr>
          <w:szCs w:val="24"/>
        </w:rPr>
        <w:t>10,175,130,384.58</w:t>
      </w:r>
    </w:p>
    <w:p w14:paraId="2F5C04FC" w14:textId="725C0992" w:rsidR="002E7E71" w:rsidRPr="000B3EC8" w:rsidRDefault="00CC3C88">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减：</w:t>
      </w:r>
      <w:r w:rsidR="007764A2" w:rsidRPr="000B3EC8">
        <w:rPr>
          <w:szCs w:val="24"/>
        </w:rPr>
        <w:t>营业成本</w:t>
      </w:r>
      <w:r w:rsidR="00CA408E" w:rsidRPr="000B3EC8">
        <w:rPr>
          <w:szCs w:val="24"/>
        </w:rPr>
        <w:tab/>
      </w:r>
      <w:r w:rsidR="003156E0" w:rsidRPr="000B3EC8">
        <w:rPr>
          <w:szCs w:val="24"/>
        </w:rPr>
        <w:t>32</w:t>
      </w:r>
      <w:r w:rsidRPr="000B3EC8">
        <w:rPr>
          <w:szCs w:val="24"/>
        </w:rPr>
        <w:tab/>
      </w:r>
      <w:r w:rsidR="001B0FA0" w:rsidRPr="000B3EC8">
        <w:rPr>
          <w:szCs w:val="24"/>
        </w:rPr>
        <w:t>7,214,856,463.55</w:t>
      </w:r>
      <w:r w:rsidR="00734024" w:rsidRPr="000B3EC8">
        <w:rPr>
          <w:szCs w:val="24"/>
        </w:rPr>
        <w:tab/>
      </w:r>
      <w:r w:rsidR="00A0055F" w:rsidRPr="000B3EC8">
        <w:rPr>
          <w:szCs w:val="24"/>
        </w:rPr>
        <w:t>9,294,783,950.76</w:t>
      </w:r>
    </w:p>
    <w:p w14:paraId="7837F85B" w14:textId="4FE82ABD" w:rsidR="00C519A9" w:rsidRPr="000B3EC8" w:rsidRDefault="002E7E71">
      <w:pPr>
        <w:pStyle w:val="af"/>
        <w:widowControl/>
        <w:tabs>
          <w:tab w:val="left" w:pos="972"/>
          <w:tab w:val="center" w:pos="4590"/>
          <w:tab w:val="decimal" w:pos="7290"/>
          <w:tab w:val="decimal" w:pos="9720"/>
        </w:tabs>
        <w:spacing w:line="240" w:lineRule="auto"/>
        <w:rPr>
          <w:szCs w:val="24"/>
        </w:rPr>
      </w:pPr>
      <w:r w:rsidRPr="000B3EC8">
        <w:rPr>
          <w:szCs w:val="24"/>
        </w:rPr>
        <w:tab/>
      </w:r>
      <w:r w:rsidRPr="000B3EC8">
        <w:rPr>
          <w:szCs w:val="24"/>
        </w:rPr>
        <w:t>税金及附加</w:t>
      </w:r>
      <w:r w:rsidRPr="000B3EC8">
        <w:rPr>
          <w:szCs w:val="24"/>
        </w:rPr>
        <w:tab/>
      </w:r>
      <w:r w:rsidR="003156E0" w:rsidRPr="000B3EC8">
        <w:rPr>
          <w:szCs w:val="24"/>
        </w:rPr>
        <w:t>33</w:t>
      </w:r>
      <w:r w:rsidRPr="000B3EC8">
        <w:rPr>
          <w:szCs w:val="24"/>
        </w:rPr>
        <w:tab/>
      </w:r>
      <w:r w:rsidR="001B0FA0" w:rsidRPr="000B3EC8">
        <w:rPr>
          <w:szCs w:val="24"/>
        </w:rPr>
        <w:t>31,630,829.68</w:t>
      </w:r>
      <w:r w:rsidR="00734024" w:rsidRPr="000B3EC8">
        <w:rPr>
          <w:szCs w:val="24"/>
        </w:rPr>
        <w:tab/>
      </w:r>
      <w:r w:rsidR="009405E1" w:rsidRPr="000B3EC8">
        <w:rPr>
          <w:szCs w:val="24"/>
        </w:rPr>
        <w:t>23,340,983.84</w:t>
      </w:r>
    </w:p>
    <w:p w14:paraId="163FBFD6" w14:textId="2C482D5F" w:rsidR="00A45EB8" w:rsidRPr="000B3EC8" w:rsidRDefault="00A45EB8">
      <w:pPr>
        <w:pStyle w:val="af"/>
        <w:widowControl/>
        <w:tabs>
          <w:tab w:val="left" w:pos="972"/>
          <w:tab w:val="center" w:pos="4590"/>
          <w:tab w:val="decimal" w:pos="7290"/>
          <w:tab w:val="decimal" w:pos="9720"/>
        </w:tabs>
        <w:spacing w:line="240" w:lineRule="auto"/>
        <w:rPr>
          <w:szCs w:val="24"/>
        </w:rPr>
      </w:pPr>
      <w:r w:rsidRPr="000B3EC8">
        <w:rPr>
          <w:szCs w:val="24"/>
        </w:rPr>
        <w:tab/>
      </w:r>
      <w:r w:rsidRPr="000B3EC8">
        <w:rPr>
          <w:szCs w:val="24"/>
        </w:rPr>
        <w:t>销售费用</w:t>
      </w:r>
      <w:r w:rsidRPr="000B3EC8">
        <w:rPr>
          <w:szCs w:val="24"/>
        </w:rPr>
        <w:tab/>
      </w:r>
      <w:r w:rsidRPr="000B3EC8">
        <w:rPr>
          <w:szCs w:val="24"/>
        </w:rPr>
        <w:tab/>
      </w:r>
      <w:r w:rsidR="001B0FA0" w:rsidRPr="000B3EC8">
        <w:rPr>
          <w:szCs w:val="24"/>
        </w:rPr>
        <w:t>28,000.00</w:t>
      </w:r>
      <w:r w:rsidR="00734024" w:rsidRPr="000B3EC8">
        <w:rPr>
          <w:szCs w:val="24"/>
        </w:rPr>
        <w:tab/>
      </w:r>
      <w:r w:rsidR="00A0055F" w:rsidRPr="000B3EC8">
        <w:rPr>
          <w:szCs w:val="24"/>
        </w:rPr>
        <w:t>380,651.99</w:t>
      </w:r>
    </w:p>
    <w:p w14:paraId="26AF2320" w14:textId="0E1C0ADE" w:rsidR="00A45EB8" w:rsidRPr="00974240" w:rsidRDefault="00A45EB8">
      <w:pPr>
        <w:pStyle w:val="af"/>
        <w:widowControl/>
        <w:tabs>
          <w:tab w:val="left" w:pos="972"/>
          <w:tab w:val="center" w:pos="4590"/>
          <w:tab w:val="decimal" w:pos="7290"/>
          <w:tab w:val="decimal" w:pos="9720"/>
        </w:tabs>
        <w:spacing w:line="240" w:lineRule="auto"/>
        <w:rPr>
          <w:szCs w:val="24"/>
        </w:rPr>
      </w:pPr>
      <w:r w:rsidRPr="000B3EC8">
        <w:rPr>
          <w:szCs w:val="24"/>
        </w:rPr>
        <w:tab/>
      </w:r>
      <w:r w:rsidRPr="000B3EC8">
        <w:rPr>
          <w:szCs w:val="24"/>
        </w:rPr>
        <w:t>管理费用</w:t>
      </w:r>
      <w:r w:rsidRPr="000B3EC8">
        <w:rPr>
          <w:szCs w:val="24"/>
        </w:rPr>
        <w:tab/>
      </w:r>
      <w:r w:rsidRPr="000B3EC8">
        <w:rPr>
          <w:szCs w:val="24"/>
        </w:rPr>
        <w:tab/>
      </w:r>
      <w:r w:rsidR="00AD436F" w:rsidRPr="00974240">
        <w:rPr>
          <w:szCs w:val="24"/>
        </w:rPr>
        <w:t>217,516,138.86</w:t>
      </w:r>
      <w:r w:rsidR="00734024" w:rsidRPr="00974240">
        <w:rPr>
          <w:szCs w:val="24"/>
        </w:rPr>
        <w:tab/>
      </w:r>
      <w:r w:rsidR="00646A89" w:rsidRPr="00974240">
        <w:rPr>
          <w:szCs w:val="24"/>
        </w:rPr>
        <w:t>186,687,186.31</w:t>
      </w:r>
    </w:p>
    <w:p w14:paraId="27E346D0" w14:textId="74C9B318" w:rsidR="00C11BAA" w:rsidRPr="000B3EC8" w:rsidRDefault="002A7BDC">
      <w:pPr>
        <w:pStyle w:val="af"/>
        <w:widowControl/>
        <w:tabs>
          <w:tab w:val="left" w:pos="972"/>
          <w:tab w:val="center" w:pos="4590"/>
          <w:tab w:val="decimal" w:pos="7290"/>
          <w:tab w:val="decimal" w:pos="9720"/>
        </w:tabs>
        <w:spacing w:line="240" w:lineRule="auto"/>
        <w:rPr>
          <w:szCs w:val="24"/>
        </w:rPr>
      </w:pPr>
      <w:r w:rsidRPr="00974240">
        <w:rPr>
          <w:szCs w:val="24"/>
        </w:rPr>
        <w:tab/>
      </w:r>
      <w:r w:rsidRPr="00974240">
        <w:rPr>
          <w:szCs w:val="24"/>
        </w:rPr>
        <w:t>财务费用</w:t>
      </w:r>
      <w:r w:rsidRPr="00974240">
        <w:rPr>
          <w:szCs w:val="24"/>
        </w:rPr>
        <w:tab/>
      </w:r>
      <w:r w:rsidR="003156E0" w:rsidRPr="00974240">
        <w:rPr>
          <w:szCs w:val="24"/>
        </w:rPr>
        <w:t>34</w:t>
      </w:r>
      <w:r w:rsidRPr="00974240">
        <w:rPr>
          <w:szCs w:val="24"/>
        </w:rPr>
        <w:tab/>
      </w:r>
      <w:r w:rsidR="000B3EC8" w:rsidRPr="00974240">
        <w:rPr>
          <w:szCs w:val="24"/>
        </w:rPr>
        <w:t>(</w:t>
      </w:r>
      <w:r w:rsidR="00AD436F" w:rsidRPr="00974240">
        <w:rPr>
          <w:szCs w:val="24"/>
        </w:rPr>
        <w:t>221,696,916.95</w:t>
      </w:r>
      <w:r w:rsidR="000B3EC8" w:rsidRPr="00974240">
        <w:rPr>
          <w:szCs w:val="24"/>
        </w:rPr>
        <w:t>)</w:t>
      </w:r>
      <w:r w:rsidR="00734024" w:rsidRPr="000B3EC8">
        <w:rPr>
          <w:szCs w:val="24"/>
        </w:rPr>
        <w:tab/>
      </w:r>
      <w:r w:rsidR="000B3EC8">
        <w:rPr>
          <w:szCs w:val="24"/>
        </w:rPr>
        <w:t>(</w:t>
      </w:r>
      <w:r w:rsidR="00646A89" w:rsidRPr="000B3EC8">
        <w:rPr>
          <w:szCs w:val="24"/>
        </w:rPr>
        <w:t>27,452,544.76</w:t>
      </w:r>
      <w:r w:rsidR="000B3EC8">
        <w:rPr>
          <w:szCs w:val="24"/>
        </w:rPr>
        <w:t>)</w:t>
      </w:r>
    </w:p>
    <w:p w14:paraId="55205847" w14:textId="2206E4E1" w:rsidR="00C11BAA" w:rsidRPr="000B3EC8" w:rsidRDefault="00AA2848">
      <w:pPr>
        <w:pStyle w:val="af"/>
        <w:widowControl/>
        <w:tabs>
          <w:tab w:val="left" w:pos="972"/>
          <w:tab w:val="center" w:pos="4590"/>
          <w:tab w:val="decimal" w:pos="7290"/>
          <w:tab w:val="decimal" w:pos="9720"/>
        </w:tabs>
        <w:spacing w:line="240" w:lineRule="auto"/>
        <w:rPr>
          <w:szCs w:val="24"/>
        </w:rPr>
      </w:pPr>
      <w:r w:rsidRPr="000B3EC8">
        <w:tab/>
      </w:r>
      <w:r w:rsidR="00C11BAA" w:rsidRPr="000B3EC8">
        <w:t>其中：利息收入</w:t>
      </w:r>
      <w:r w:rsidR="00C11BAA" w:rsidRPr="000B3EC8">
        <w:tab/>
      </w:r>
      <w:r w:rsidR="00C11BAA" w:rsidRPr="000B3EC8">
        <w:tab/>
      </w:r>
      <w:r w:rsidR="0086058F" w:rsidRPr="000B3EC8">
        <w:t>30,979,477.47</w:t>
      </w:r>
      <w:r w:rsidR="00734024" w:rsidRPr="000B3EC8">
        <w:tab/>
      </w:r>
      <w:r w:rsidR="009405E1" w:rsidRPr="000B3EC8">
        <w:t>4,881,244.99</w:t>
      </w:r>
    </w:p>
    <w:p w14:paraId="218920CE" w14:textId="67F8FDCF" w:rsidR="00780AF1" w:rsidRPr="000B3EC8" w:rsidRDefault="00780AF1" w:rsidP="000B3EC8">
      <w:pPr>
        <w:pStyle w:val="af"/>
        <w:widowControl/>
        <w:tabs>
          <w:tab w:val="left" w:pos="1710"/>
          <w:tab w:val="center" w:pos="4590"/>
          <w:tab w:val="decimal" w:pos="7290"/>
          <w:tab w:val="decimal" w:pos="9720"/>
        </w:tabs>
        <w:spacing w:line="240" w:lineRule="auto"/>
        <w:ind w:left="90"/>
      </w:pPr>
      <w:r w:rsidRPr="000B3EC8">
        <w:tab/>
      </w:r>
      <w:r w:rsidRPr="000B3EC8">
        <w:t>利息支出</w:t>
      </w:r>
      <w:r w:rsidRPr="000B3EC8">
        <w:tab/>
      </w:r>
      <w:r w:rsidRPr="000B3EC8">
        <w:tab/>
        <w:t>166,340.07</w:t>
      </w:r>
      <w:r w:rsidRPr="000B3EC8">
        <w:tab/>
        <w:t>-</w:t>
      </w:r>
    </w:p>
    <w:p w14:paraId="54E776E8" w14:textId="0E196A29" w:rsidR="00366571" w:rsidRPr="000B3EC8" w:rsidRDefault="00C729F6">
      <w:pPr>
        <w:pStyle w:val="af"/>
        <w:widowControl/>
        <w:tabs>
          <w:tab w:val="left" w:pos="477"/>
          <w:tab w:val="center" w:pos="4590"/>
          <w:tab w:val="decimal" w:pos="7290"/>
          <w:tab w:val="decimal" w:pos="9720"/>
        </w:tabs>
        <w:spacing w:line="240" w:lineRule="auto"/>
        <w:ind w:firstLine="486"/>
        <w:rPr>
          <w:szCs w:val="24"/>
        </w:rPr>
      </w:pPr>
      <w:r w:rsidRPr="000B3EC8">
        <w:rPr>
          <w:szCs w:val="24"/>
        </w:rPr>
        <w:t>加：</w:t>
      </w:r>
      <w:r w:rsidR="00366571" w:rsidRPr="000B3EC8">
        <w:rPr>
          <w:szCs w:val="24"/>
        </w:rPr>
        <w:t>其他收益</w:t>
      </w:r>
      <w:r w:rsidR="00366571" w:rsidRPr="000B3EC8">
        <w:rPr>
          <w:szCs w:val="24"/>
        </w:rPr>
        <w:tab/>
      </w:r>
      <w:r w:rsidR="003156E0" w:rsidRPr="000B3EC8">
        <w:rPr>
          <w:szCs w:val="24"/>
        </w:rPr>
        <w:t>35</w:t>
      </w:r>
      <w:r w:rsidR="00366571" w:rsidRPr="000B3EC8">
        <w:rPr>
          <w:szCs w:val="24"/>
        </w:rPr>
        <w:tab/>
      </w:r>
      <w:r w:rsidR="001B0FA0" w:rsidRPr="000B3EC8">
        <w:rPr>
          <w:szCs w:val="24"/>
        </w:rPr>
        <w:t>29,786,633.73</w:t>
      </w:r>
      <w:r w:rsidR="00734024" w:rsidRPr="000B3EC8">
        <w:rPr>
          <w:szCs w:val="24"/>
        </w:rPr>
        <w:tab/>
      </w:r>
      <w:r w:rsidR="009405E1" w:rsidRPr="000B3EC8">
        <w:rPr>
          <w:szCs w:val="24"/>
        </w:rPr>
        <w:t>33,627,950.26</w:t>
      </w:r>
    </w:p>
    <w:p w14:paraId="4EC97753" w14:textId="0CF3FB2B" w:rsidR="00284B19" w:rsidRPr="000B3EC8" w:rsidRDefault="001F4908">
      <w:pPr>
        <w:pStyle w:val="af"/>
        <w:widowControl/>
        <w:tabs>
          <w:tab w:val="center" w:pos="4590"/>
          <w:tab w:val="decimal" w:pos="7290"/>
          <w:tab w:val="decimal" w:pos="9720"/>
        </w:tabs>
        <w:spacing w:line="240" w:lineRule="auto"/>
        <w:ind w:firstLine="954"/>
        <w:rPr>
          <w:szCs w:val="24"/>
        </w:rPr>
      </w:pPr>
      <w:r w:rsidRPr="000B3EC8">
        <w:rPr>
          <w:szCs w:val="24"/>
        </w:rPr>
        <w:t>投资</w:t>
      </w:r>
      <w:r w:rsidR="001A178D" w:rsidRPr="000B3EC8">
        <w:rPr>
          <w:szCs w:val="24"/>
        </w:rPr>
        <w:t>损失</w:t>
      </w:r>
      <w:r w:rsidR="00284B19" w:rsidRPr="000B3EC8">
        <w:rPr>
          <w:szCs w:val="24"/>
        </w:rPr>
        <w:tab/>
      </w:r>
      <w:r w:rsidR="003156E0" w:rsidRPr="000B3EC8">
        <w:rPr>
          <w:szCs w:val="24"/>
        </w:rPr>
        <w:t>36</w:t>
      </w:r>
      <w:r w:rsidR="00284B19" w:rsidRPr="000B3EC8">
        <w:rPr>
          <w:szCs w:val="24"/>
        </w:rPr>
        <w:tab/>
      </w:r>
      <w:r w:rsidR="000B3EC8">
        <w:rPr>
          <w:szCs w:val="24"/>
        </w:rPr>
        <w:t>(</w:t>
      </w:r>
      <w:r w:rsidR="001B0FA0" w:rsidRPr="000B3EC8">
        <w:rPr>
          <w:szCs w:val="24"/>
        </w:rPr>
        <w:t>31,399,563.68</w:t>
      </w:r>
      <w:r w:rsidR="000B3EC8">
        <w:rPr>
          <w:szCs w:val="24"/>
        </w:rPr>
        <w:t>)</w:t>
      </w:r>
      <w:r w:rsidR="00734024" w:rsidRPr="000B3EC8">
        <w:rPr>
          <w:szCs w:val="24"/>
        </w:rPr>
        <w:tab/>
      </w:r>
      <w:r w:rsidR="000B3EC8">
        <w:rPr>
          <w:szCs w:val="24"/>
        </w:rPr>
        <w:t>(</w:t>
      </w:r>
      <w:r w:rsidR="009405E1" w:rsidRPr="000B3EC8">
        <w:rPr>
          <w:szCs w:val="24"/>
        </w:rPr>
        <w:t>18,499,852.76</w:t>
      </w:r>
      <w:r w:rsidR="000B3EC8">
        <w:rPr>
          <w:szCs w:val="24"/>
        </w:rPr>
        <w:t>)</w:t>
      </w:r>
    </w:p>
    <w:p w14:paraId="21F38B36" w14:textId="599042D1" w:rsidR="00DF3735" w:rsidRPr="000B3EC8" w:rsidRDefault="00DF3735">
      <w:pPr>
        <w:pStyle w:val="af"/>
        <w:widowControl/>
        <w:tabs>
          <w:tab w:val="center" w:pos="4590"/>
          <w:tab w:val="decimal" w:pos="7290"/>
          <w:tab w:val="decimal" w:pos="9720"/>
        </w:tabs>
        <w:spacing w:line="240" w:lineRule="auto"/>
        <w:ind w:firstLine="954"/>
        <w:rPr>
          <w:szCs w:val="24"/>
        </w:rPr>
      </w:pPr>
      <w:r w:rsidRPr="000B3EC8">
        <w:rPr>
          <w:szCs w:val="24"/>
        </w:rPr>
        <w:t>公允价值变动</w:t>
      </w:r>
      <w:r w:rsidR="00C729F6" w:rsidRPr="000B3EC8">
        <w:rPr>
          <w:szCs w:val="24"/>
        </w:rPr>
        <w:t>收益</w:t>
      </w:r>
      <w:r w:rsidR="000B3EC8">
        <w:rPr>
          <w:szCs w:val="24"/>
        </w:rPr>
        <w:t>(</w:t>
      </w:r>
      <w:r w:rsidR="004C31E1" w:rsidRPr="000B3EC8">
        <w:rPr>
          <w:szCs w:val="24"/>
        </w:rPr>
        <w:t>损失</w:t>
      </w:r>
      <w:r w:rsidR="000B3EC8">
        <w:rPr>
          <w:szCs w:val="24"/>
        </w:rPr>
        <w:t>)</w:t>
      </w:r>
      <w:r w:rsidRPr="000B3EC8">
        <w:rPr>
          <w:szCs w:val="24"/>
        </w:rPr>
        <w:tab/>
      </w:r>
      <w:r w:rsidR="003156E0" w:rsidRPr="000B3EC8">
        <w:rPr>
          <w:szCs w:val="24"/>
        </w:rPr>
        <w:t>37</w:t>
      </w:r>
      <w:r w:rsidRPr="000B3EC8">
        <w:rPr>
          <w:szCs w:val="24"/>
        </w:rPr>
        <w:tab/>
      </w:r>
      <w:r w:rsidR="001B0FA0" w:rsidRPr="000B3EC8">
        <w:rPr>
          <w:szCs w:val="24"/>
        </w:rPr>
        <w:t>4,248,890.22</w:t>
      </w:r>
      <w:r w:rsidR="00734024" w:rsidRPr="000B3EC8">
        <w:rPr>
          <w:szCs w:val="24"/>
        </w:rPr>
        <w:tab/>
      </w:r>
      <w:r w:rsidR="000B3EC8">
        <w:rPr>
          <w:szCs w:val="24"/>
        </w:rPr>
        <w:t>(</w:t>
      </w:r>
      <w:r w:rsidR="00A0055F" w:rsidRPr="000B3EC8">
        <w:rPr>
          <w:szCs w:val="24"/>
        </w:rPr>
        <w:t>4,873,786.36</w:t>
      </w:r>
      <w:r w:rsidR="000B3EC8">
        <w:rPr>
          <w:szCs w:val="24"/>
        </w:rPr>
        <w:t>)</w:t>
      </w:r>
    </w:p>
    <w:p w14:paraId="17306B37" w14:textId="33AEDADD" w:rsidR="00256ED8" w:rsidRPr="000B3EC8" w:rsidRDefault="00256ED8">
      <w:pPr>
        <w:pStyle w:val="af"/>
        <w:widowControl/>
        <w:tabs>
          <w:tab w:val="center" w:pos="4590"/>
          <w:tab w:val="decimal" w:pos="7290"/>
          <w:tab w:val="decimal" w:pos="9720"/>
        </w:tabs>
        <w:spacing w:line="240" w:lineRule="auto"/>
        <w:ind w:firstLine="954"/>
        <w:rPr>
          <w:szCs w:val="24"/>
        </w:rPr>
      </w:pPr>
      <w:r w:rsidRPr="000B3EC8">
        <w:rPr>
          <w:szCs w:val="24"/>
        </w:rPr>
        <w:t>资产减值</w:t>
      </w:r>
      <w:r w:rsidR="00E90235" w:rsidRPr="000B3EC8">
        <w:rPr>
          <w:szCs w:val="24"/>
        </w:rPr>
        <w:t>损失</w:t>
      </w:r>
      <w:r w:rsidRPr="000B3EC8">
        <w:rPr>
          <w:szCs w:val="24"/>
        </w:rPr>
        <w:tab/>
      </w:r>
      <w:r w:rsidR="003156E0" w:rsidRPr="000B3EC8">
        <w:rPr>
          <w:szCs w:val="24"/>
        </w:rPr>
        <w:t>38</w:t>
      </w:r>
      <w:r w:rsidRPr="000B3EC8">
        <w:rPr>
          <w:szCs w:val="24"/>
        </w:rPr>
        <w:tab/>
      </w:r>
      <w:r w:rsidR="000B3EC8">
        <w:rPr>
          <w:szCs w:val="24"/>
        </w:rPr>
        <w:t>(</w:t>
      </w:r>
      <w:r w:rsidR="001B0FA0" w:rsidRPr="000B3EC8">
        <w:rPr>
          <w:szCs w:val="24"/>
        </w:rPr>
        <w:t>14,211,843.99</w:t>
      </w:r>
      <w:r w:rsidR="000B3EC8">
        <w:rPr>
          <w:szCs w:val="24"/>
        </w:rPr>
        <w:t>)</w:t>
      </w:r>
      <w:r w:rsidR="00734024" w:rsidRPr="000B3EC8">
        <w:rPr>
          <w:szCs w:val="24"/>
        </w:rPr>
        <w:tab/>
      </w:r>
      <w:r w:rsidR="000B3EC8">
        <w:rPr>
          <w:szCs w:val="24"/>
        </w:rPr>
        <w:t>(</w:t>
      </w:r>
      <w:r w:rsidR="009405E1" w:rsidRPr="000B3EC8">
        <w:rPr>
          <w:szCs w:val="24"/>
        </w:rPr>
        <w:t>39,309,609.21</w:t>
      </w:r>
      <w:r w:rsidR="000B3EC8">
        <w:rPr>
          <w:szCs w:val="24"/>
        </w:rPr>
        <w:t>)</w:t>
      </w:r>
    </w:p>
    <w:p w14:paraId="378DD33B" w14:textId="7E36DD8F" w:rsidR="00C519A9" w:rsidRPr="000B3EC8" w:rsidRDefault="007E5226">
      <w:pPr>
        <w:pStyle w:val="af"/>
        <w:widowControl/>
        <w:tabs>
          <w:tab w:val="center" w:pos="4590"/>
          <w:tab w:val="decimal" w:pos="7290"/>
          <w:tab w:val="decimal" w:pos="9720"/>
        </w:tabs>
        <w:spacing w:line="240" w:lineRule="auto"/>
        <w:ind w:firstLine="954"/>
        <w:rPr>
          <w:szCs w:val="24"/>
        </w:rPr>
      </w:pPr>
      <w:r w:rsidRPr="000B3EC8">
        <w:rPr>
          <w:szCs w:val="24"/>
        </w:rPr>
        <w:t>资产处置</w:t>
      </w:r>
      <w:r w:rsidR="00EF0F35" w:rsidRPr="000B3EC8">
        <w:rPr>
          <w:szCs w:val="24"/>
        </w:rPr>
        <w:t>损失</w:t>
      </w:r>
      <w:r w:rsidR="00670694" w:rsidRPr="000B3EC8">
        <w:rPr>
          <w:szCs w:val="24"/>
        </w:rPr>
        <w:tab/>
      </w:r>
      <w:r w:rsidR="003156E0" w:rsidRPr="000B3EC8">
        <w:rPr>
          <w:szCs w:val="24"/>
        </w:rPr>
        <w:t>39</w:t>
      </w:r>
      <w:r w:rsidR="00CC3C88" w:rsidRPr="000B3EC8">
        <w:rPr>
          <w:szCs w:val="24"/>
        </w:rPr>
        <w:tab/>
      </w:r>
      <w:r w:rsidR="000B3EC8">
        <w:rPr>
          <w:szCs w:val="24"/>
        </w:rPr>
        <w:t>(</w:t>
      </w:r>
      <w:r w:rsidR="001B0FA0" w:rsidRPr="000B3EC8">
        <w:rPr>
          <w:szCs w:val="24"/>
        </w:rPr>
        <w:t>1,947,745.68</w:t>
      </w:r>
      <w:r w:rsidR="000B3EC8">
        <w:rPr>
          <w:szCs w:val="24"/>
        </w:rPr>
        <w:t>)</w:t>
      </w:r>
      <w:r w:rsidR="00734024" w:rsidRPr="000B3EC8">
        <w:rPr>
          <w:szCs w:val="24"/>
        </w:rPr>
        <w:tab/>
      </w:r>
      <w:r w:rsidR="000B3EC8">
        <w:rPr>
          <w:szCs w:val="24"/>
        </w:rPr>
        <w:t>(</w:t>
      </w:r>
      <w:r w:rsidR="009405E1" w:rsidRPr="000B3EC8">
        <w:rPr>
          <w:szCs w:val="24"/>
        </w:rPr>
        <w:t>179,751.65</w:t>
      </w:r>
      <w:r w:rsidR="000B3EC8">
        <w:rPr>
          <w:szCs w:val="24"/>
        </w:rPr>
        <w:t>)</w:t>
      </w:r>
    </w:p>
    <w:p w14:paraId="56ED4564" w14:textId="545464F5" w:rsidR="00666DE7" w:rsidRPr="000B3EC8" w:rsidRDefault="00666DE7" w:rsidP="00B65005">
      <w:pPr>
        <w:pStyle w:val="af"/>
        <w:widowControl/>
        <w:tabs>
          <w:tab w:val="left" w:pos="270"/>
          <w:tab w:val="decimal" w:pos="7587"/>
          <w:tab w:val="decimal" w:pos="10017"/>
        </w:tabs>
        <w:spacing w:after="140" w:line="24" w:lineRule="auto"/>
        <w:rPr>
          <w:szCs w:val="24"/>
        </w:rPr>
      </w:pPr>
      <w:r w:rsidRPr="000B3EC8">
        <w:rPr>
          <w:szCs w:val="24"/>
        </w:rPr>
        <w:tab/>
      </w:r>
      <w:r w:rsidR="00337841" w:rsidRPr="000B3EC8">
        <w:rPr>
          <w:szCs w:val="24"/>
        </w:rPr>
        <w:tab/>
      </w:r>
      <w:r w:rsidR="00AE7311" w:rsidRPr="000B3EC8">
        <w:t>________________</w:t>
      </w:r>
      <w:r w:rsidR="00337841" w:rsidRPr="000B3EC8">
        <w:rPr>
          <w:szCs w:val="24"/>
        </w:rPr>
        <w:tab/>
      </w:r>
      <w:r w:rsidR="00AE7311" w:rsidRPr="000B3EC8">
        <w:t>________________</w:t>
      </w:r>
    </w:p>
    <w:p w14:paraId="678BE7B1" w14:textId="4651E80E" w:rsidR="00C519A9" w:rsidRPr="000B3EC8" w:rsidRDefault="00CC3C88">
      <w:pPr>
        <w:pStyle w:val="af"/>
        <w:widowControl/>
        <w:tabs>
          <w:tab w:val="left" w:pos="270"/>
          <w:tab w:val="center" w:pos="4590"/>
          <w:tab w:val="decimal" w:pos="7290"/>
          <w:tab w:val="decimal" w:pos="9720"/>
        </w:tabs>
        <w:spacing w:line="240" w:lineRule="auto"/>
        <w:rPr>
          <w:szCs w:val="24"/>
        </w:rPr>
      </w:pPr>
      <w:r w:rsidRPr="000B3EC8">
        <w:rPr>
          <w:szCs w:val="24"/>
        </w:rPr>
        <w:t>二、营业利润</w:t>
      </w:r>
      <w:r w:rsidR="004F3415" w:rsidRPr="000B3EC8">
        <w:rPr>
          <w:szCs w:val="24"/>
        </w:rPr>
        <w:tab/>
      </w:r>
      <w:r w:rsidR="004F3415" w:rsidRPr="000B3EC8">
        <w:rPr>
          <w:szCs w:val="24"/>
        </w:rPr>
        <w:tab/>
      </w:r>
      <w:r w:rsidR="001B0FA0" w:rsidRPr="000B3EC8">
        <w:rPr>
          <w:szCs w:val="24"/>
        </w:rPr>
        <w:t>1,121,575,846.45</w:t>
      </w:r>
      <w:r w:rsidR="00734024" w:rsidRPr="000B3EC8">
        <w:rPr>
          <w:szCs w:val="24"/>
        </w:rPr>
        <w:tab/>
      </w:r>
      <w:r w:rsidR="00646A89" w:rsidRPr="000B3EC8">
        <w:rPr>
          <w:szCs w:val="24"/>
        </w:rPr>
        <w:t>668,155,106.72</w:t>
      </w:r>
    </w:p>
    <w:p w14:paraId="7D444D62" w14:textId="3DA97382" w:rsidR="00C519A9" w:rsidRPr="000B3EC8" w:rsidRDefault="00CC3C88">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加：营业外收入</w:t>
      </w:r>
      <w:r w:rsidRPr="000B3EC8">
        <w:rPr>
          <w:szCs w:val="24"/>
        </w:rPr>
        <w:tab/>
      </w:r>
      <w:r w:rsidR="003156E0" w:rsidRPr="000B3EC8">
        <w:rPr>
          <w:szCs w:val="24"/>
        </w:rPr>
        <w:t>40</w:t>
      </w:r>
      <w:r w:rsidRPr="000B3EC8">
        <w:rPr>
          <w:szCs w:val="24"/>
        </w:rPr>
        <w:tab/>
      </w:r>
      <w:r w:rsidR="001B0FA0" w:rsidRPr="000B3EC8">
        <w:rPr>
          <w:szCs w:val="24"/>
        </w:rPr>
        <w:t>816,243.66</w:t>
      </w:r>
      <w:r w:rsidR="00734024" w:rsidRPr="000B3EC8">
        <w:rPr>
          <w:szCs w:val="24"/>
        </w:rPr>
        <w:tab/>
      </w:r>
      <w:r w:rsidR="009405E1" w:rsidRPr="000B3EC8">
        <w:rPr>
          <w:szCs w:val="24"/>
        </w:rPr>
        <w:t>2,544,812.42</w:t>
      </w:r>
    </w:p>
    <w:p w14:paraId="4059B1DF" w14:textId="28C12429" w:rsidR="00AC425A" w:rsidRPr="000B3EC8" w:rsidRDefault="00AC425A">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减：营业外支出</w:t>
      </w:r>
      <w:r w:rsidRPr="000B3EC8">
        <w:rPr>
          <w:szCs w:val="24"/>
        </w:rPr>
        <w:tab/>
      </w:r>
      <w:r w:rsidR="003156E0" w:rsidRPr="000B3EC8">
        <w:rPr>
          <w:szCs w:val="24"/>
        </w:rPr>
        <w:t>41</w:t>
      </w:r>
      <w:r w:rsidRPr="000B3EC8">
        <w:rPr>
          <w:szCs w:val="24"/>
        </w:rPr>
        <w:tab/>
      </w:r>
      <w:r w:rsidR="001B0FA0" w:rsidRPr="000B3EC8">
        <w:rPr>
          <w:szCs w:val="24"/>
        </w:rPr>
        <w:t>28,145,073.41</w:t>
      </w:r>
      <w:r w:rsidR="00734024" w:rsidRPr="000B3EC8">
        <w:rPr>
          <w:szCs w:val="24"/>
        </w:rPr>
        <w:tab/>
      </w:r>
      <w:r w:rsidR="002B6F05" w:rsidRPr="000B3EC8">
        <w:rPr>
          <w:szCs w:val="24"/>
        </w:rPr>
        <w:t>78,725,352.96</w:t>
      </w:r>
    </w:p>
    <w:p w14:paraId="5E0D3E1B"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24D43963" w14:textId="7FBB0EC4" w:rsidR="00C519A9" w:rsidRPr="000B3EC8" w:rsidRDefault="00CC3C88">
      <w:pPr>
        <w:pStyle w:val="af"/>
        <w:widowControl/>
        <w:tabs>
          <w:tab w:val="left" w:pos="270"/>
          <w:tab w:val="center" w:pos="4590"/>
          <w:tab w:val="decimal" w:pos="7290"/>
          <w:tab w:val="decimal" w:pos="9720"/>
        </w:tabs>
        <w:spacing w:line="240" w:lineRule="auto"/>
        <w:rPr>
          <w:szCs w:val="24"/>
        </w:rPr>
      </w:pPr>
      <w:r w:rsidRPr="000B3EC8">
        <w:rPr>
          <w:szCs w:val="24"/>
        </w:rPr>
        <w:t>三、利润总额</w:t>
      </w:r>
      <w:r w:rsidR="004F3415" w:rsidRPr="000B3EC8">
        <w:rPr>
          <w:szCs w:val="24"/>
        </w:rPr>
        <w:tab/>
      </w:r>
      <w:r w:rsidR="004F3415" w:rsidRPr="000B3EC8">
        <w:rPr>
          <w:szCs w:val="24"/>
        </w:rPr>
        <w:tab/>
      </w:r>
      <w:r w:rsidR="001B0FA0" w:rsidRPr="000B3EC8">
        <w:rPr>
          <w:szCs w:val="24"/>
        </w:rPr>
        <w:t>1,094,247,016.70</w:t>
      </w:r>
      <w:r w:rsidR="00734024" w:rsidRPr="000B3EC8">
        <w:rPr>
          <w:szCs w:val="24"/>
        </w:rPr>
        <w:tab/>
      </w:r>
      <w:r w:rsidR="00646A89" w:rsidRPr="000B3EC8">
        <w:rPr>
          <w:szCs w:val="24"/>
        </w:rPr>
        <w:t>591,974,566.18</w:t>
      </w:r>
    </w:p>
    <w:p w14:paraId="7CAA6028" w14:textId="1494FBE2" w:rsidR="00A972D4" w:rsidRPr="000B3EC8" w:rsidRDefault="00CC3C88">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减：所得税费用</w:t>
      </w:r>
      <w:r w:rsidR="00CA408E" w:rsidRPr="000B3EC8">
        <w:rPr>
          <w:szCs w:val="24"/>
        </w:rPr>
        <w:tab/>
      </w:r>
      <w:r w:rsidR="003156E0" w:rsidRPr="000B3EC8">
        <w:rPr>
          <w:szCs w:val="24"/>
        </w:rPr>
        <w:t>42</w:t>
      </w:r>
      <w:r w:rsidRPr="000B3EC8">
        <w:rPr>
          <w:szCs w:val="24"/>
        </w:rPr>
        <w:tab/>
      </w:r>
      <w:r w:rsidR="001B0FA0" w:rsidRPr="000B3EC8">
        <w:rPr>
          <w:szCs w:val="24"/>
        </w:rPr>
        <w:t>274,479,328.87</w:t>
      </w:r>
      <w:r w:rsidR="00734024" w:rsidRPr="000B3EC8">
        <w:rPr>
          <w:szCs w:val="24"/>
        </w:rPr>
        <w:tab/>
      </w:r>
      <w:r w:rsidR="00D2130C" w:rsidRPr="000B3EC8">
        <w:rPr>
          <w:szCs w:val="24"/>
        </w:rPr>
        <w:t>292,011,559.63</w:t>
      </w:r>
    </w:p>
    <w:p w14:paraId="3D5AE8DE"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0AAE2366" w14:textId="3EBE6585" w:rsidR="00976DBF" w:rsidRPr="000B3EC8" w:rsidRDefault="00976DBF">
      <w:pPr>
        <w:pStyle w:val="af"/>
        <w:widowControl/>
        <w:tabs>
          <w:tab w:val="left" w:pos="477"/>
          <w:tab w:val="center" w:pos="4590"/>
          <w:tab w:val="decimal" w:pos="7290"/>
          <w:tab w:val="decimal" w:pos="9720"/>
        </w:tabs>
        <w:spacing w:line="240" w:lineRule="auto"/>
        <w:rPr>
          <w:szCs w:val="24"/>
        </w:rPr>
      </w:pPr>
      <w:r w:rsidRPr="000B3EC8">
        <w:rPr>
          <w:szCs w:val="24"/>
        </w:rPr>
        <w:t>四、净利润</w:t>
      </w:r>
      <w:r w:rsidRPr="000B3EC8">
        <w:rPr>
          <w:szCs w:val="24"/>
        </w:rPr>
        <w:tab/>
      </w:r>
      <w:r w:rsidRPr="000B3EC8">
        <w:rPr>
          <w:szCs w:val="24"/>
        </w:rPr>
        <w:tab/>
      </w:r>
      <w:r w:rsidR="001B0FA0" w:rsidRPr="000B3EC8">
        <w:rPr>
          <w:szCs w:val="24"/>
        </w:rPr>
        <w:t>819,767,687.83</w:t>
      </w:r>
      <w:r w:rsidR="00734024" w:rsidRPr="000B3EC8">
        <w:rPr>
          <w:szCs w:val="24"/>
        </w:rPr>
        <w:tab/>
      </w:r>
      <w:r w:rsidR="00D2130C" w:rsidRPr="000B3EC8">
        <w:rPr>
          <w:szCs w:val="24"/>
        </w:rPr>
        <w:t>299,963,006.55</w:t>
      </w:r>
    </w:p>
    <w:p w14:paraId="201EEBCB"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2BCB5400" w14:textId="1890C5DA" w:rsidR="00135714" w:rsidRPr="000B3EC8" w:rsidRDefault="00474EAC">
      <w:pPr>
        <w:pStyle w:val="af"/>
        <w:widowControl/>
        <w:tabs>
          <w:tab w:val="left" w:pos="270"/>
          <w:tab w:val="center" w:pos="4590"/>
          <w:tab w:val="decimal" w:pos="7290"/>
          <w:tab w:val="decimal" w:pos="9720"/>
        </w:tabs>
        <w:spacing w:line="240" w:lineRule="auto"/>
        <w:rPr>
          <w:szCs w:val="24"/>
        </w:rPr>
      </w:pPr>
      <w:r w:rsidRPr="000B3EC8">
        <w:rPr>
          <w:szCs w:val="24"/>
        </w:rPr>
        <w:t>五</w:t>
      </w:r>
      <w:r w:rsidR="00135714" w:rsidRPr="000B3EC8">
        <w:rPr>
          <w:szCs w:val="24"/>
        </w:rPr>
        <w:t>、综合收益总额</w:t>
      </w:r>
      <w:r w:rsidR="00135714" w:rsidRPr="000B3EC8">
        <w:rPr>
          <w:szCs w:val="24"/>
        </w:rPr>
        <w:tab/>
      </w:r>
      <w:r w:rsidR="00FC73D6" w:rsidRPr="000B3EC8">
        <w:rPr>
          <w:szCs w:val="24"/>
        </w:rPr>
        <w:tab/>
      </w:r>
      <w:r w:rsidR="001B0FA0" w:rsidRPr="000B3EC8">
        <w:rPr>
          <w:szCs w:val="24"/>
        </w:rPr>
        <w:t>819,767,687.83</w:t>
      </w:r>
      <w:r w:rsidR="00734024" w:rsidRPr="000B3EC8">
        <w:rPr>
          <w:szCs w:val="24"/>
        </w:rPr>
        <w:tab/>
      </w:r>
      <w:r w:rsidR="00D2130C" w:rsidRPr="000B3EC8">
        <w:rPr>
          <w:szCs w:val="24"/>
        </w:rPr>
        <w:t>299,963,006.55</w:t>
      </w:r>
    </w:p>
    <w:p w14:paraId="0F2D1A4E" w14:textId="77777777" w:rsidR="00AE7311" w:rsidRPr="000B3EC8" w:rsidRDefault="00AE7311" w:rsidP="002F519F">
      <w:pPr>
        <w:pStyle w:val="af"/>
        <w:widowControl/>
        <w:tabs>
          <w:tab w:val="left" w:pos="270"/>
          <w:tab w:val="decimal" w:pos="7587"/>
          <w:tab w:val="decimal" w:pos="10017"/>
        </w:tabs>
        <w:spacing w:line="48"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0976C7ED"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603A2312" w14:textId="77777777" w:rsidR="0063558F" w:rsidRPr="000B3EC8" w:rsidRDefault="0063558F" w:rsidP="00446F6A">
      <w:pPr>
        <w:pStyle w:val="af"/>
        <w:pBdr>
          <w:bottom w:val="single" w:sz="4" w:space="5" w:color="auto"/>
        </w:pBdr>
        <w:tabs>
          <w:tab w:val="left" w:pos="387"/>
          <w:tab w:val="center" w:pos="2682"/>
          <w:tab w:val="decimal" w:pos="4545"/>
          <w:tab w:val="decimal" w:pos="6282"/>
          <w:tab w:val="decimal" w:pos="8082"/>
          <w:tab w:val="decimal" w:pos="9810"/>
        </w:tabs>
        <w:spacing w:line="240" w:lineRule="auto"/>
        <w:rPr>
          <w:szCs w:val="24"/>
        </w:rPr>
      </w:pPr>
    </w:p>
    <w:p w14:paraId="31605284" w14:textId="77777777" w:rsidR="003720C3" w:rsidRPr="000B3EC8" w:rsidRDefault="003720C3" w:rsidP="00AE4823">
      <w:pPr>
        <w:jc w:val="left"/>
        <w:rPr>
          <w:sz w:val="24"/>
        </w:rPr>
      </w:pPr>
    </w:p>
    <w:p w14:paraId="574A6ECA" w14:textId="77777777" w:rsidR="00D10AFF" w:rsidRPr="000B3EC8" w:rsidRDefault="00CC3C88" w:rsidP="005C7BA8">
      <w:pPr>
        <w:jc w:val="left"/>
        <w:rPr>
          <w:sz w:val="24"/>
        </w:rPr>
      </w:pPr>
      <w:r w:rsidRPr="000B3EC8">
        <w:rPr>
          <w:sz w:val="24"/>
        </w:rPr>
        <w:t>附注为财务报表的组成部分</w:t>
      </w:r>
    </w:p>
    <w:p w14:paraId="5D89173E" w14:textId="77777777" w:rsidR="00D10AFF" w:rsidRPr="000B3EC8" w:rsidRDefault="00D10AFF">
      <w:pPr>
        <w:widowControl/>
        <w:jc w:val="left"/>
        <w:rPr>
          <w:sz w:val="24"/>
        </w:rPr>
      </w:pPr>
      <w:r w:rsidRPr="000B3EC8">
        <w:br w:type="page"/>
      </w:r>
      <w:r w:rsidR="00CC3C88" w:rsidRPr="000B3EC8">
        <w:rPr>
          <w:sz w:val="24"/>
        </w:rPr>
        <w:lastRenderedPageBreak/>
        <w:t>现金流量表</w:t>
      </w:r>
    </w:p>
    <w:p w14:paraId="6F4D99E2" w14:textId="610D44F9" w:rsidR="00D10AFF" w:rsidRPr="000B3EC8" w:rsidRDefault="00EC3F7D">
      <w:pPr>
        <w:widowControl/>
        <w:tabs>
          <w:tab w:val="left" w:pos="10170"/>
        </w:tabs>
        <w:jc w:val="left"/>
        <w:rPr>
          <w:sz w:val="24"/>
          <w:u w:val="single"/>
        </w:rPr>
      </w:pPr>
      <w:r w:rsidRPr="000B3EC8">
        <w:rPr>
          <w:sz w:val="24"/>
          <w:u w:val="single"/>
        </w:rPr>
        <w:t>202</w:t>
      </w:r>
      <w:r w:rsidR="00734024" w:rsidRPr="000B3EC8">
        <w:rPr>
          <w:sz w:val="24"/>
          <w:u w:val="single"/>
        </w:rPr>
        <w:t>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日止年度</w:t>
      </w:r>
      <w:r w:rsidR="00241897" w:rsidRPr="000B3EC8">
        <w:rPr>
          <w:sz w:val="24"/>
          <w:u w:val="single"/>
        </w:rPr>
        <w:tab/>
      </w:r>
    </w:p>
    <w:p w14:paraId="0F1576AE" w14:textId="77777777" w:rsidR="00241897" w:rsidRPr="000B3EC8" w:rsidRDefault="00241897">
      <w:pPr>
        <w:pStyle w:val="af"/>
        <w:widowControl/>
        <w:tabs>
          <w:tab w:val="center" w:pos="2700"/>
          <w:tab w:val="center" w:pos="3654"/>
          <w:tab w:val="center" w:pos="5247"/>
          <w:tab w:val="center" w:pos="6732"/>
          <w:tab w:val="center" w:pos="6939"/>
          <w:tab w:val="center" w:pos="8550"/>
          <w:tab w:val="center" w:pos="10080"/>
        </w:tabs>
        <w:spacing w:line="240" w:lineRule="auto"/>
        <w:rPr>
          <w:szCs w:val="24"/>
        </w:rPr>
      </w:pPr>
    </w:p>
    <w:p w14:paraId="4576A330" w14:textId="77777777" w:rsidR="00D547ED" w:rsidRPr="000B3EC8" w:rsidRDefault="00D547ED">
      <w:pPr>
        <w:widowControl/>
        <w:tabs>
          <w:tab w:val="center" w:pos="5166"/>
          <w:tab w:val="center" w:pos="6822"/>
          <w:tab w:val="center" w:pos="9072"/>
        </w:tabs>
        <w:suppressAutoHyphens/>
        <w:jc w:val="left"/>
        <w:rPr>
          <w:sz w:val="22"/>
          <w:szCs w:val="22"/>
          <w:u w:val="single"/>
        </w:rPr>
      </w:pPr>
      <w:r w:rsidRPr="000B3EC8">
        <w:rPr>
          <w:sz w:val="24"/>
        </w:rPr>
        <w:tab/>
      </w:r>
      <w:r w:rsidR="009F14C2" w:rsidRPr="000B3EC8">
        <w:rPr>
          <w:sz w:val="22"/>
          <w:szCs w:val="22"/>
          <w:u w:val="single"/>
        </w:rPr>
        <w:t>附注</w:t>
      </w:r>
      <w:r w:rsidRPr="000B3EC8">
        <w:rPr>
          <w:sz w:val="22"/>
          <w:szCs w:val="22"/>
        </w:rPr>
        <w:tab/>
      </w:r>
      <w:r w:rsidRPr="000B3EC8">
        <w:rPr>
          <w:sz w:val="22"/>
          <w:szCs w:val="22"/>
          <w:u w:val="single"/>
        </w:rPr>
        <w:t>本年累计数</w:t>
      </w:r>
      <w:r w:rsidRPr="000B3EC8">
        <w:rPr>
          <w:sz w:val="22"/>
          <w:szCs w:val="22"/>
        </w:rPr>
        <w:tab/>
      </w:r>
      <w:r w:rsidRPr="000B3EC8">
        <w:rPr>
          <w:sz w:val="22"/>
          <w:szCs w:val="22"/>
          <w:u w:val="single"/>
        </w:rPr>
        <w:t>上年累计数</w:t>
      </w:r>
    </w:p>
    <w:p w14:paraId="735F4831" w14:textId="77777777" w:rsidR="00D547ED" w:rsidRPr="000B3EC8" w:rsidRDefault="00D547ED">
      <w:pPr>
        <w:widowControl/>
        <w:tabs>
          <w:tab w:val="center" w:pos="5166"/>
          <w:tab w:val="center" w:pos="6822"/>
          <w:tab w:val="center" w:pos="9072"/>
        </w:tabs>
        <w:suppressAutoHyphens/>
        <w:jc w:val="left"/>
        <w:rPr>
          <w:sz w:val="22"/>
          <w:szCs w:val="22"/>
        </w:rPr>
      </w:pPr>
      <w:r w:rsidRPr="000B3EC8">
        <w:rPr>
          <w:sz w:val="22"/>
          <w:szCs w:val="22"/>
        </w:rPr>
        <w:tab/>
      </w:r>
      <w:r w:rsidRPr="000B3EC8">
        <w:rPr>
          <w:sz w:val="22"/>
          <w:szCs w:val="22"/>
        </w:rPr>
        <w:tab/>
      </w:r>
      <w:r w:rsidRPr="000B3EC8">
        <w:rPr>
          <w:sz w:val="22"/>
          <w:szCs w:val="22"/>
        </w:rPr>
        <w:t>人民币元</w:t>
      </w:r>
      <w:r w:rsidRPr="000B3EC8">
        <w:rPr>
          <w:sz w:val="22"/>
          <w:szCs w:val="22"/>
        </w:rPr>
        <w:tab/>
      </w:r>
      <w:r w:rsidRPr="000B3EC8">
        <w:rPr>
          <w:sz w:val="22"/>
          <w:szCs w:val="22"/>
        </w:rPr>
        <w:t>人民币元</w:t>
      </w:r>
    </w:p>
    <w:p w14:paraId="47379F16" w14:textId="77777777" w:rsidR="00567F5E" w:rsidRPr="000B3EC8" w:rsidRDefault="00567F5E">
      <w:pPr>
        <w:widowControl/>
        <w:tabs>
          <w:tab w:val="left" w:pos="480"/>
          <w:tab w:val="center" w:pos="4680"/>
          <w:tab w:val="decimal" w:pos="7440"/>
          <w:tab w:val="decimal" w:pos="9720"/>
        </w:tabs>
        <w:jc w:val="left"/>
        <w:rPr>
          <w:sz w:val="22"/>
          <w:szCs w:val="22"/>
        </w:rPr>
      </w:pPr>
    </w:p>
    <w:p w14:paraId="1D41AF0F" w14:textId="51E7DDDF" w:rsidR="00D547ED" w:rsidRPr="000B3EC8" w:rsidRDefault="00D547ED">
      <w:pPr>
        <w:widowControl/>
        <w:tabs>
          <w:tab w:val="left" w:pos="480"/>
          <w:tab w:val="center" w:pos="4680"/>
          <w:tab w:val="decimal" w:pos="7440"/>
          <w:tab w:val="decimal" w:pos="9720"/>
        </w:tabs>
        <w:jc w:val="left"/>
        <w:rPr>
          <w:sz w:val="22"/>
          <w:szCs w:val="22"/>
        </w:rPr>
      </w:pPr>
      <w:r w:rsidRPr="000B3EC8">
        <w:rPr>
          <w:sz w:val="22"/>
          <w:szCs w:val="22"/>
        </w:rPr>
        <w:t>一、经营活动产生的现金流量：</w:t>
      </w:r>
    </w:p>
    <w:p w14:paraId="7BE59EDF" w14:textId="328FCF6A" w:rsidR="002E7E71"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销售商品、提供劳务收到的现金</w:t>
      </w:r>
      <w:r w:rsidRPr="000B3EC8">
        <w:rPr>
          <w:sz w:val="22"/>
          <w:szCs w:val="22"/>
        </w:rPr>
        <w:tab/>
      </w:r>
      <w:r w:rsidR="005E6988" w:rsidRPr="000B3EC8">
        <w:rPr>
          <w:sz w:val="22"/>
          <w:szCs w:val="22"/>
        </w:rPr>
        <w:tab/>
      </w:r>
      <w:r w:rsidR="00851F81" w:rsidRPr="000B3EC8">
        <w:rPr>
          <w:sz w:val="22"/>
          <w:szCs w:val="22"/>
        </w:rPr>
        <w:t xml:space="preserve">8,960,767,847.34 </w:t>
      </w:r>
      <w:r w:rsidR="00734024" w:rsidRPr="000B3EC8">
        <w:rPr>
          <w:sz w:val="22"/>
          <w:szCs w:val="22"/>
        </w:rPr>
        <w:tab/>
      </w:r>
      <w:r w:rsidR="009405E1" w:rsidRPr="000B3EC8">
        <w:rPr>
          <w:sz w:val="22"/>
          <w:szCs w:val="22"/>
        </w:rPr>
        <w:t>10,379,288,816.38</w:t>
      </w:r>
      <w:bookmarkStart w:id="15" w:name="OLE_LINK4"/>
    </w:p>
    <w:p w14:paraId="330CDBB5" w14:textId="29498065" w:rsidR="002E7E71" w:rsidRPr="000B3EC8" w:rsidRDefault="002E7E71">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收到的税费返还</w:t>
      </w:r>
      <w:r w:rsidRPr="000B3EC8">
        <w:rPr>
          <w:sz w:val="22"/>
          <w:szCs w:val="22"/>
        </w:rPr>
        <w:tab/>
      </w:r>
      <w:r w:rsidR="0006548B" w:rsidRPr="000B3EC8">
        <w:rPr>
          <w:sz w:val="22"/>
          <w:szCs w:val="22"/>
        </w:rPr>
        <w:tab/>
      </w:r>
      <w:r w:rsidR="000B32D2" w:rsidRPr="000B3EC8">
        <w:rPr>
          <w:sz w:val="22"/>
          <w:szCs w:val="22"/>
        </w:rPr>
        <w:t>69,122,943.81</w:t>
      </w:r>
      <w:r w:rsidR="00734024" w:rsidRPr="000B3EC8">
        <w:rPr>
          <w:sz w:val="22"/>
          <w:szCs w:val="22"/>
        </w:rPr>
        <w:tab/>
      </w:r>
      <w:r w:rsidR="009405E1" w:rsidRPr="000B3EC8">
        <w:rPr>
          <w:sz w:val="22"/>
          <w:szCs w:val="22"/>
        </w:rPr>
        <w:t>107,182,534.79</w:t>
      </w:r>
    </w:p>
    <w:p w14:paraId="0F556AA0" w14:textId="0C098C04"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收到的其他与经营活动有关的现金</w:t>
      </w:r>
      <w:r w:rsidRPr="000B3EC8">
        <w:rPr>
          <w:sz w:val="22"/>
          <w:szCs w:val="22"/>
        </w:rPr>
        <w:tab/>
      </w:r>
      <w:r w:rsidR="0006548B" w:rsidRPr="000B3EC8">
        <w:rPr>
          <w:sz w:val="22"/>
          <w:szCs w:val="22"/>
        </w:rPr>
        <w:tab/>
      </w:r>
      <w:r w:rsidR="000B32D2" w:rsidRPr="000B3EC8">
        <w:rPr>
          <w:sz w:val="22"/>
          <w:szCs w:val="22"/>
        </w:rPr>
        <w:t>77,075,344.33</w:t>
      </w:r>
      <w:r w:rsidR="00734024" w:rsidRPr="000B3EC8">
        <w:rPr>
          <w:sz w:val="22"/>
          <w:szCs w:val="22"/>
        </w:rPr>
        <w:tab/>
      </w:r>
      <w:r w:rsidR="009405E1" w:rsidRPr="000B3EC8">
        <w:rPr>
          <w:sz w:val="22"/>
          <w:szCs w:val="22"/>
        </w:rPr>
        <w:t>43,034,977.15</w:t>
      </w:r>
    </w:p>
    <w:p w14:paraId="2C3AED89"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9378FF4" w14:textId="5214E5D5"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00384F98" w:rsidRPr="000B3EC8">
        <w:rPr>
          <w:sz w:val="22"/>
          <w:szCs w:val="22"/>
        </w:rPr>
        <w:t>经营活动</w:t>
      </w:r>
      <w:r w:rsidRPr="000B3EC8">
        <w:rPr>
          <w:sz w:val="22"/>
          <w:szCs w:val="22"/>
        </w:rPr>
        <w:t>现金流入小计</w:t>
      </w:r>
      <w:r w:rsidRPr="000B3EC8">
        <w:rPr>
          <w:sz w:val="22"/>
          <w:szCs w:val="22"/>
        </w:rPr>
        <w:tab/>
      </w:r>
      <w:r w:rsidR="0006548B" w:rsidRPr="000B3EC8">
        <w:rPr>
          <w:sz w:val="22"/>
          <w:szCs w:val="22"/>
        </w:rPr>
        <w:tab/>
      </w:r>
      <w:r w:rsidR="00851F81" w:rsidRPr="000B3EC8">
        <w:rPr>
          <w:sz w:val="22"/>
          <w:szCs w:val="22"/>
        </w:rPr>
        <w:t xml:space="preserve">9,106,966,135.48 </w:t>
      </w:r>
      <w:r w:rsidR="00734024" w:rsidRPr="000B3EC8">
        <w:rPr>
          <w:sz w:val="22"/>
          <w:szCs w:val="22"/>
        </w:rPr>
        <w:tab/>
      </w:r>
      <w:r w:rsidR="009405E1" w:rsidRPr="000B3EC8">
        <w:rPr>
          <w:sz w:val="22"/>
          <w:szCs w:val="22"/>
        </w:rPr>
        <w:t>10,529,506,328.32</w:t>
      </w:r>
    </w:p>
    <w:p w14:paraId="1DD987CE"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52CD7731" w14:textId="5E26DD3F"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购买商品、接受劳务支付的现金</w:t>
      </w:r>
      <w:r w:rsidRPr="000B3EC8">
        <w:rPr>
          <w:sz w:val="22"/>
          <w:szCs w:val="22"/>
        </w:rPr>
        <w:tab/>
      </w:r>
      <w:r w:rsidR="0006548B" w:rsidRPr="000B3EC8">
        <w:rPr>
          <w:sz w:val="22"/>
          <w:szCs w:val="22"/>
        </w:rPr>
        <w:tab/>
      </w:r>
      <w:r w:rsidR="000B32D2" w:rsidRPr="000B3EC8">
        <w:rPr>
          <w:sz w:val="22"/>
          <w:szCs w:val="22"/>
        </w:rPr>
        <w:t>7,267,563,403.79</w:t>
      </w:r>
      <w:r w:rsidR="00734024" w:rsidRPr="000B3EC8">
        <w:rPr>
          <w:sz w:val="22"/>
          <w:szCs w:val="22"/>
        </w:rPr>
        <w:tab/>
      </w:r>
      <w:r w:rsidR="00492A3C" w:rsidRPr="000B3EC8">
        <w:rPr>
          <w:sz w:val="22"/>
          <w:szCs w:val="22"/>
        </w:rPr>
        <w:t>9,350,885,547.55</w:t>
      </w:r>
    </w:p>
    <w:p w14:paraId="2F627F26" w14:textId="07A3C628"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支付给职工以及为职工支付的现金</w:t>
      </w:r>
      <w:r w:rsidRPr="000B3EC8">
        <w:rPr>
          <w:sz w:val="22"/>
          <w:szCs w:val="22"/>
        </w:rPr>
        <w:tab/>
      </w:r>
      <w:r w:rsidR="0006548B" w:rsidRPr="000B3EC8">
        <w:rPr>
          <w:sz w:val="22"/>
          <w:szCs w:val="22"/>
        </w:rPr>
        <w:tab/>
      </w:r>
      <w:r w:rsidR="000B32D2" w:rsidRPr="000B3EC8">
        <w:rPr>
          <w:sz w:val="22"/>
          <w:szCs w:val="22"/>
        </w:rPr>
        <w:t>268,751,043.50</w:t>
      </w:r>
      <w:r w:rsidR="00734024" w:rsidRPr="000B3EC8">
        <w:rPr>
          <w:sz w:val="22"/>
          <w:szCs w:val="22"/>
        </w:rPr>
        <w:tab/>
      </w:r>
      <w:r w:rsidR="00D2130C" w:rsidRPr="000B3EC8">
        <w:rPr>
          <w:sz w:val="22"/>
          <w:szCs w:val="22"/>
        </w:rPr>
        <w:t>299,099,796.80</w:t>
      </w:r>
    </w:p>
    <w:p w14:paraId="70B4A14E" w14:textId="70D450D5"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支付的各项税费</w:t>
      </w:r>
      <w:r w:rsidRPr="000B3EC8">
        <w:rPr>
          <w:sz w:val="22"/>
          <w:szCs w:val="22"/>
        </w:rPr>
        <w:tab/>
      </w:r>
      <w:r w:rsidR="0006548B" w:rsidRPr="000B3EC8">
        <w:rPr>
          <w:sz w:val="22"/>
          <w:szCs w:val="22"/>
        </w:rPr>
        <w:tab/>
      </w:r>
      <w:r w:rsidR="000B32D2" w:rsidRPr="000B3EC8">
        <w:rPr>
          <w:sz w:val="22"/>
          <w:szCs w:val="22"/>
        </w:rPr>
        <w:t>473,460,036.67</w:t>
      </w:r>
      <w:r w:rsidR="00734024" w:rsidRPr="000B3EC8">
        <w:rPr>
          <w:sz w:val="22"/>
          <w:szCs w:val="22"/>
        </w:rPr>
        <w:tab/>
      </w:r>
      <w:r w:rsidR="009405E1" w:rsidRPr="000B3EC8">
        <w:rPr>
          <w:sz w:val="22"/>
          <w:szCs w:val="22"/>
        </w:rPr>
        <w:t>185,937,336.8</w:t>
      </w:r>
      <w:r w:rsidR="00B63AB1" w:rsidRPr="000B3EC8">
        <w:rPr>
          <w:sz w:val="22"/>
          <w:szCs w:val="22"/>
        </w:rPr>
        <w:t>7</w:t>
      </w:r>
    </w:p>
    <w:p w14:paraId="5C9D18A2" w14:textId="5F9DCBA2"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支付的其他与经营活动有关的现金</w:t>
      </w:r>
      <w:r w:rsidRPr="000B3EC8">
        <w:rPr>
          <w:sz w:val="22"/>
          <w:szCs w:val="22"/>
        </w:rPr>
        <w:tab/>
      </w:r>
      <w:r w:rsidR="0006548B" w:rsidRPr="000B3EC8">
        <w:rPr>
          <w:sz w:val="22"/>
          <w:szCs w:val="22"/>
        </w:rPr>
        <w:tab/>
      </w:r>
      <w:r w:rsidR="00415C53">
        <w:rPr>
          <w:sz w:val="22"/>
          <w:szCs w:val="22"/>
        </w:rPr>
        <w:t>26,744</w:t>
      </w:r>
      <w:r w:rsidR="00415C53">
        <w:rPr>
          <w:rFonts w:hint="eastAsia"/>
          <w:sz w:val="22"/>
          <w:szCs w:val="22"/>
        </w:rPr>
        <w:t>,</w:t>
      </w:r>
      <w:r w:rsidR="00415C53">
        <w:rPr>
          <w:sz w:val="22"/>
          <w:szCs w:val="22"/>
        </w:rPr>
        <w:t>555.81</w:t>
      </w:r>
      <w:r w:rsidR="00761B20" w:rsidRPr="000B3EC8">
        <w:rPr>
          <w:sz w:val="22"/>
          <w:szCs w:val="22"/>
        </w:rPr>
        <w:t xml:space="preserve"> </w:t>
      </w:r>
      <w:r w:rsidR="00734024" w:rsidRPr="000B3EC8">
        <w:rPr>
          <w:sz w:val="22"/>
          <w:szCs w:val="22"/>
        </w:rPr>
        <w:tab/>
      </w:r>
      <w:r w:rsidR="00D2130C" w:rsidRPr="000B3EC8">
        <w:rPr>
          <w:sz w:val="22"/>
          <w:szCs w:val="22"/>
        </w:rPr>
        <w:t>31,423,816.44</w:t>
      </w:r>
    </w:p>
    <w:p w14:paraId="53D73E09"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514C8BC" w14:textId="741BE7CC"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00384F98" w:rsidRPr="000B3EC8">
        <w:rPr>
          <w:sz w:val="22"/>
          <w:szCs w:val="22"/>
        </w:rPr>
        <w:t>经营活动</w:t>
      </w:r>
      <w:r w:rsidRPr="000B3EC8">
        <w:rPr>
          <w:sz w:val="22"/>
          <w:szCs w:val="22"/>
        </w:rPr>
        <w:t>现金流出小计</w:t>
      </w:r>
      <w:r w:rsidRPr="000B3EC8">
        <w:rPr>
          <w:sz w:val="22"/>
          <w:szCs w:val="22"/>
        </w:rPr>
        <w:tab/>
      </w:r>
      <w:r w:rsidR="0006548B" w:rsidRPr="000B3EC8">
        <w:rPr>
          <w:sz w:val="22"/>
          <w:szCs w:val="22"/>
        </w:rPr>
        <w:tab/>
      </w:r>
      <w:r w:rsidR="00761B20" w:rsidRPr="000B3EC8">
        <w:rPr>
          <w:sz w:val="22"/>
          <w:szCs w:val="22"/>
        </w:rPr>
        <w:t>8,</w:t>
      </w:r>
      <w:r w:rsidR="0052662E">
        <w:rPr>
          <w:sz w:val="22"/>
          <w:szCs w:val="22"/>
        </w:rPr>
        <w:t>036,519,039.77</w:t>
      </w:r>
      <w:r w:rsidR="00761B20" w:rsidRPr="000B3EC8">
        <w:rPr>
          <w:sz w:val="22"/>
          <w:szCs w:val="22"/>
        </w:rPr>
        <w:t xml:space="preserve"> </w:t>
      </w:r>
      <w:r w:rsidR="00734024" w:rsidRPr="000B3EC8">
        <w:rPr>
          <w:sz w:val="22"/>
          <w:szCs w:val="22"/>
        </w:rPr>
        <w:tab/>
      </w:r>
      <w:r w:rsidR="00492A3C" w:rsidRPr="000B3EC8">
        <w:rPr>
          <w:sz w:val="22"/>
          <w:szCs w:val="22"/>
        </w:rPr>
        <w:t>9,867,346,497.66</w:t>
      </w:r>
    </w:p>
    <w:p w14:paraId="63CA6A9E" w14:textId="696243D3" w:rsidR="008B2AF5" w:rsidRPr="000B3EC8" w:rsidRDefault="008B2AF5"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w:t>
      </w:r>
      <w:r w:rsidR="0093459E" w:rsidRPr="000B3EC8">
        <w:rPr>
          <w:sz w:val="22"/>
          <w:szCs w:val="22"/>
        </w:rPr>
        <w:t>_</w:t>
      </w:r>
      <w:r w:rsidRPr="000B3EC8">
        <w:rPr>
          <w:sz w:val="22"/>
          <w:szCs w:val="22"/>
        </w:rPr>
        <w:t>_</w:t>
      </w:r>
      <w:r w:rsidRPr="000B3EC8">
        <w:rPr>
          <w:sz w:val="22"/>
          <w:szCs w:val="22"/>
        </w:rPr>
        <w:tab/>
        <w:t>__</w:t>
      </w:r>
      <w:r w:rsidR="0093459E" w:rsidRPr="000B3EC8">
        <w:rPr>
          <w:sz w:val="22"/>
          <w:szCs w:val="22"/>
        </w:rPr>
        <w:t>_</w:t>
      </w:r>
      <w:r w:rsidRPr="000B3EC8">
        <w:rPr>
          <w:sz w:val="22"/>
          <w:szCs w:val="22"/>
        </w:rPr>
        <w:t>_____________</w:t>
      </w:r>
    </w:p>
    <w:p w14:paraId="26EE4A6A" w14:textId="50C09771"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经营活动产生的现金流量净额</w:t>
      </w:r>
      <w:r w:rsidRPr="000B3EC8">
        <w:rPr>
          <w:sz w:val="22"/>
          <w:szCs w:val="22"/>
        </w:rPr>
        <w:tab/>
      </w:r>
      <w:r w:rsidR="008938D1" w:rsidRPr="000B3EC8">
        <w:rPr>
          <w:sz w:val="22"/>
          <w:szCs w:val="22"/>
        </w:rPr>
        <w:t>45</w:t>
      </w:r>
      <w:r w:rsidR="000B3EC8">
        <w:rPr>
          <w:sz w:val="22"/>
          <w:szCs w:val="22"/>
        </w:rPr>
        <w:t>(</w:t>
      </w:r>
      <w:r w:rsidR="001A178D" w:rsidRPr="000B3EC8">
        <w:rPr>
          <w:sz w:val="22"/>
          <w:szCs w:val="22"/>
        </w:rPr>
        <w:t>1</w:t>
      </w:r>
      <w:r w:rsidR="000B3EC8">
        <w:rPr>
          <w:sz w:val="22"/>
          <w:szCs w:val="22"/>
        </w:rPr>
        <w:t>)</w:t>
      </w:r>
      <w:r w:rsidR="0006548B" w:rsidRPr="000B3EC8">
        <w:rPr>
          <w:sz w:val="22"/>
          <w:szCs w:val="22"/>
        </w:rPr>
        <w:tab/>
      </w:r>
      <w:r w:rsidR="0052662E">
        <w:rPr>
          <w:sz w:val="22"/>
          <w:szCs w:val="22"/>
        </w:rPr>
        <w:t>1,070,447,095.71</w:t>
      </w:r>
      <w:r w:rsidR="00851F81" w:rsidRPr="000B3EC8">
        <w:rPr>
          <w:sz w:val="22"/>
          <w:szCs w:val="22"/>
        </w:rPr>
        <w:t xml:space="preserve"> </w:t>
      </w:r>
      <w:r w:rsidR="00734024" w:rsidRPr="000B3EC8">
        <w:rPr>
          <w:sz w:val="22"/>
          <w:szCs w:val="22"/>
        </w:rPr>
        <w:tab/>
      </w:r>
      <w:r w:rsidR="00492A3C" w:rsidRPr="000B3EC8">
        <w:rPr>
          <w:sz w:val="22"/>
          <w:szCs w:val="22"/>
        </w:rPr>
        <w:t>662,159,830.66</w:t>
      </w:r>
    </w:p>
    <w:p w14:paraId="219B83E7"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56EF59A9" w14:textId="75D59931" w:rsidR="004F13E0" w:rsidRPr="000B3EC8" w:rsidRDefault="00D547ED" w:rsidP="002F519F">
      <w:pPr>
        <w:widowControl/>
        <w:tabs>
          <w:tab w:val="left" w:pos="495"/>
          <w:tab w:val="center" w:pos="4680"/>
          <w:tab w:val="decimal" w:pos="7440"/>
          <w:tab w:val="decimal" w:pos="9720"/>
        </w:tabs>
        <w:jc w:val="left"/>
        <w:rPr>
          <w:sz w:val="22"/>
          <w:szCs w:val="22"/>
        </w:rPr>
      </w:pPr>
      <w:r w:rsidRPr="000B3EC8">
        <w:rPr>
          <w:sz w:val="22"/>
          <w:szCs w:val="22"/>
        </w:rPr>
        <w:t>二、投资活动产生的现金流量：</w:t>
      </w:r>
    </w:p>
    <w:p w14:paraId="490C669E" w14:textId="146886A9" w:rsidR="00B243A2" w:rsidRPr="000B3EC8" w:rsidRDefault="00FD18BD">
      <w:pPr>
        <w:widowControl/>
        <w:tabs>
          <w:tab w:val="left" w:pos="495"/>
          <w:tab w:val="center" w:pos="5157"/>
          <w:tab w:val="decimal" w:pos="7440"/>
          <w:tab w:val="decimal" w:pos="9720"/>
        </w:tabs>
        <w:jc w:val="left"/>
        <w:rPr>
          <w:sz w:val="22"/>
          <w:szCs w:val="22"/>
        </w:rPr>
      </w:pPr>
      <w:r w:rsidRPr="000B3EC8">
        <w:rPr>
          <w:sz w:val="22"/>
          <w:szCs w:val="22"/>
        </w:rPr>
        <w:tab/>
      </w:r>
      <w:r w:rsidR="00B243A2" w:rsidRPr="000B3EC8">
        <w:rPr>
          <w:sz w:val="22"/>
          <w:szCs w:val="22"/>
        </w:rPr>
        <w:t>处置固定资产</w:t>
      </w:r>
      <w:r w:rsidR="00A65270" w:rsidRPr="000B3EC8">
        <w:rPr>
          <w:sz w:val="22"/>
          <w:szCs w:val="22"/>
        </w:rPr>
        <w:t>、</w:t>
      </w:r>
      <w:r w:rsidR="00B243A2" w:rsidRPr="000B3EC8">
        <w:rPr>
          <w:sz w:val="22"/>
          <w:szCs w:val="22"/>
        </w:rPr>
        <w:t>无形资产和其他长期</w:t>
      </w:r>
      <w:r w:rsidR="00596EA2" w:rsidRPr="000B3EC8">
        <w:rPr>
          <w:sz w:val="22"/>
          <w:szCs w:val="22"/>
        </w:rPr>
        <w:t>资产</w:t>
      </w:r>
    </w:p>
    <w:p w14:paraId="6FE5F0DE" w14:textId="6CC3F036" w:rsidR="003078A2" w:rsidRDefault="00B243A2" w:rsidP="00596EA2">
      <w:pPr>
        <w:widowControl/>
        <w:tabs>
          <w:tab w:val="left" w:pos="712"/>
          <w:tab w:val="center" w:pos="5157"/>
          <w:tab w:val="decimal" w:pos="7440"/>
          <w:tab w:val="decimal" w:pos="9720"/>
        </w:tabs>
        <w:jc w:val="left"/>
        <w:rPr>
          <w:sz w:val="22"/>
          <w:szCs w:val="22"/>
        </w:rPr>
      </w:pPr>
      <w:r w:rsidRPr="000B3EC8">
        <w:rPr>
          <w:sz w:val="22"/>
          <w:szCs w:val="22"/>
        </w:rPr>
        <w:tab/>
      </w:r>
      <w:r w:rsidRPr="000B3EC8">
        <w:rPr>
          <w:sz w:val="22"/>
          <w:szCs w:val="22"/>
        </w:rPr>
        <w:t>收</w:t>
      </w:r>
      <w:r w:rsidR="00BF0C37" w:rsidRPr="000B3EC8">
        <w:rPr>
          <w:sz w:val="22"/>
          <w:szCs w:val="22"/>
        </w:rPr>
        <w:t>回</w:t>
      </w:r>
      <w:r w:rsidRPr="000B3EC8">
        <w:rPr>
          <w:sz w:val="22"/>
          <w:szCs w:val="22"/>
        </w:rPr>
        <w:t>的现金</w:t>
      </w:r>
      <w:r w:rsidR="00060F77" w:rsidRPr="000B3EC8">
        <w:rPr>
          <w:sz w:val="22"/>
          <w:szCs w:val="22"/>
        </w:rPr>
        <w:t>净额</w:t>
      </w:r>
      <w:r w:rsidRPr="000B3EC8">
        <w:rPr>
          <w:sz w:val="22"/>
          <w:szCs w:val="22"/>
        </w:rPr>
        <w:tab/>
      </w:r>
      <w:r w:rsidR="0006548B" w:rsidRPr="000B3EC8">
        <w:rPr>
          <w:sz w:val="22"/>
          <w:szCs w:val="22"/>
        </w:rPr>
        <w:tab/>
      </w:r>
      <w:r w:rsidR="000B32D2" w:rsidRPr="000B3EC8">
        <w:rPr>
          <w:sz w:val="22"/>
          <w:szCs w:val="22"/>
        </w:rPr>
        <w:t>22,983,401.25</w:t>
      </w:r>
      <w:r w:rsidR="00734024" w:rsidRPr="000B3EC8">
        <w:rPr>
          <w:sz w:val="22"/>
          <w:szCs w:val="22"/>
        </w:rPr>
        <w:tab/>
      </w:r>
      <w:r w:rsidR="007449C1" w:rsidRPr="000B3EC8">
        <w:rPr>
          <w:sz w:val="22"/>
          <w:szCs w:val="22"/>
        </w:rPr>
        <w:t>12,668,763.07</w:t>
      </w:r>
    </w:p>
    <w:p w14:paraId="45C73FA9" w14:textId="22689F20" w:rsidR="003078A2" w:rsidRPr="00034D6F" w:rsidRDefault="003078A2" w:rsidP="00034D6F">
      <w:pPr>
        <w:widowControl/>
        <w:tabs>
          <w:tab w:val="left" w:pos="468"/>
          <w:tab w:val="center" w:pos="5157"/>
          <w:tab w:val="decimal" w:pos="7440"/>
          <w:tab w:val="decimal" w:pos="9720"/>
        </w:tabs>
        <w:jc w:val="left"/>
        <w:rPr>
          <w:sz w:val="22"/>
          <w:szCs w:val="22"/>
        </w:rPr>
      </w:pPr>
      <w:r>
        <w:rPr>
          <w:rFonts w:hint="eastAsia"/>
          <w:sz w:val="22"/>
          <w:szCs w:val="22"/>
        </w:rPr>
        <w:t xml:space="preserve"> </w:t>
      </w:r>
      <w:r>
        <w:rPr>
          <w:sz w:val="22"/>
          <w:szCs w:val="22"/>
        </w:rPr>
        <w:t xml:space="preserve">        </w:t>
      </w:r>
      <w:r>
        <w:rPr>
          <w:rFonts w:hint="eastAsia"/>
          <w:sz w:val="22"/>
          <w:szCs w:val="22"/>
        </w:rPr>
        <w:t>收回投资和投资收益收到的现金</w:t>
      </w:r>
      <w:r w:rsidRPr="00F138E3">
        <w:rPr>
          <w:sz w:val="22"/>
          <w:szCs w:val="22"/>
        </w:rPr>
        <w:tab/>
      </w:r>
      <w:r w:rsidRPr="00F138E3">
        <w:rPr>
          <w:sz w:val="22"/>
          <w:szCs w:val="22"/>
        </w:rPr>
        <w:tab/>
      </w:r>
      <w:r>
        <w:rPr>
          <w:sz w:val="22"/>
          <w:szCs w:val="22"/>
        </w:rPr>
        <w:t>1,493,144,510.00</w:t>
      </w:r>
      <w:r w:rsidRPr="00F138E3">
        <w:rPr>
          <w:sz w:val="22"/>
          <w:szCs w:val="22"/>
        </w:rPr>
        <w:tab/>
      </w:r>
      <w:r w:rsidR="00034D6F" w:rsidRPr="00F138E3">
        <w:rPr>
          <w:sz w:val="22"/>
          <w:szCs w:val="22"/>
        </w:rPr>
        <w:t>-</w:t>
      </w:r>
    </w:p>
    <w:p w14:paraId="1D17B7F4"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6751C171" w14:textId="5E89F09A" w:rsidR="00B243A2" w:rsidRPr="000B3EC8" w:rsidRDefault="00B243A2">
      <w:pPr>
        <w:widowControl/>
        <w:tabs>
          <w:tab w:val="left" w:pos="495"/>
          <w:tab w:val="center" w:pos="5157"/>
          <w:tab w:val="decimal" w:pos="7440"/>
          <w:tab w:val="decimal" w:pos="9720"/>
        </w:tabs>
        <w:jc w:val="left"/>
        <w:rPr>
          <w:sz w:val="22"/>
          <w:szCs w:val="22"/>
        </w:rPr>
      </w:pPr>
      <w:r w:rsidRPr="000B3EC8">
        <w:rPr>
          <w:sz w:val="22"/>
          <w:szCs w:val="22"/>
        </w:rPr>
        <w:tab/>
      </w:r>
      <w:r w:rsidRPr="000B3EC8">
        <w:rPr>
          <w:sz w:val="22"/>
          <w:szCs w:val="22"/>
        </w:rPr>
        <w:t>投资活动现金流入小计</w:t>
      </w:r>
      <w:r w:rsidRPr="000B3EC8">
        <w:rPr>
          <w:sz w:val="22"/>
          <w:szCs w:val="22"/>
        </w:rPr>
        <w:tab/>
      </w:r>
      <w:r w:rsidR="0006548B" w:rsidRPr="000B3EC8">
        <w:rPr>
          <w:sz w:val="22"/>
          <w:szCs w:val="22"/>
        </w:rPr>
        <w:tab/>
      </w:r>
      <w:r w:rsidR="00034D6F">
        <w:rPr>
          <w:sz w:val="22"/>
          <w:szCs w:val="22"/>
        </w:rPr>
        <w:t>1,516,127,911.25</w:t>
      </w:r>
      <w:r w:rsidR="00734024" w:rsidRPr="000B3EC8">
        <w:rPr>
          <w:sz w:val="22"/>
          <w:szCs w:val="22"/>
        </w:rPr>
        <w:tab/>
      </w:r>
      <w:r w:rsidR="00986865" w:rsidRPr="000B3EC8">
        <w:rPr>
          <w:sz w:val="22"/>
          <w:szCs w:val="22"/>
        </w:rPr>
        <w:t>12,668,763.07</w:t>
      </w:r>
    </w:p>
    <w:p w14:paraId="33B043A3"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5D57EB3A" w14:textId="4511A84E" w:rsidR="00D547ED" w:rsidRPr="000B3EC8" w:rsidRDefault="00D547ED">
      <w:pPr>
        <w:widowControl/>
        <w:tabs>
          <w:tab w:val="left" w:pos="495"/>
          <w:tab w:val="center" w:pos="5157"/>
          <w:tab w:val="decimal" w:pos="7440"/>
          <w:tab w:val="decimal" w:pos="9720"/>
        </w:tabs>
        <w:jc w:val="left"/>
        <w:rPr>
          <w:sz w:val="22"/>
          <w:szCs w:val="22"/>
        </w:rPr>
      </w:pPr>
      <w:r w:rsidRPr="000B3EC8">
        <w:rPr>
          <w:sz w:val="22"/>
          <w:szCs w:val="22"/>
        </w:rPr>
        <w:tab/>
      </w:r>
      <w:r w:rsidR="00D0601F" w:rsidRPr="000B3EC8">
        <w:rPr>
          <w:sz w:val="22"/>
          <w:szCs w:val="22"/>
        </w:rPr>
        <w:t>购建固定资产、无形资产和其他长期</w:t>
      </w:r>
      <w:r w:rsidR="00596EA2" w:rsidRPr="000B3EC8">
        <w:rPr>
          <w:sz w:val="22"/>
          <w:szCs w:val="22"/>
        </w:rPr>
        <w:t>资产</w:t>
      </w:r>
    </w:p>
    <w:p w14:paraId="10E7FDEB" w14:textId="22D9A612" w:rsidR="00D20B6B" w:rsidRPr="00F138E3" w:rsidRDefault="00D547ED" w:rsidP="00596EA2">
      <w:pPr>
        <w:widowControl/>
        <w:tabs>
          <w:tab w:val="left" w:pos="712"/>
          <w:tab w:val="center" w:pos="5157"/>
          <w:tab w:val="decimal" w:pos="7440"/>
          <w:tab w:val="decimal" w:pos="9720"/>
        </w:tabs>
        <w:jc w:val="left"/>
        <w:rPr>
          <w:sz w:val="22"/>
          <w:szCs w:val="22"/>
        </w:rPr>
      </w:pPr>
      <w:r w:rsidRPr="000B3EC8">
        <w:rPr>
          <w:sz w:val="22"/>
          <w:szCs w:val="22"/>
        </w:rPr>
        <w:tab/>
      </w:r>
      <w:r w:rsidRPr="00F138E3">
        <w:rPr>
          <w:sz w:val="22"/>
          <w:szCs w:val="22"/>
        </w:rPr>
        <w:t>支付的现金</w:t>
      </w:r>
      <w:r w:rsidRPr="00F138E3">
        <w:rPr>
          <w:sz w:val="22"/>
          <w:szCs w:val="22"/>
        </w:rPr>
        <w:tab/>
      </w:r>
      <w:r w:rsidR="0006548B" w:rsidRPr="00F138E3">
        <w:rPr>
          <w:sz w:val="22"/>
          <w:szCs w:val="22"/>
        </w:rPr>
        <w:tab/>
      </w:r>
      <w:r w:rsidR="0052662E" w:rsidRPr="00F138E3">
        <w:rPr>
          <w:sz w:val="22"/>
          <w:szCs w:val="22"/>
        </w:rPr>
        <w:t>214,736,844.89</w:t>
      </w:r>
      <w:r w:rsidR="00734024" w:rsidRPr="00F138E3">
        <w:rPr>
          <w:sz w:val="22"/>
          <w:szCs w:val="22"/>
        </w:rPr>
        <w:tab/>
      </w:r>
      <w:r w:rsidR="004303E0" w:rsidRPr="00F138E3">
        <w:rPr>
          <w:sz w:val="22"/>
          <w:szCs w:val="22"/>
        </w:rPr>
        <w:t>287,020,811.20</w:t>
      </w:r>
    </w:p>
    <w:p w14:paraId="488BA89A" w14:textId="45593617" w:rsidR="00986865" w:rsidRPr="00F138E3" w:rsidRDefault="00986865">
      <w:pPr>
        <w:widowControl/>
        <w:tabs>
          <w:tab w:val="left" w:pos="495"/>
          <w:tab w:val="center" w:pos="5157"/>
          <w:tab w:val="decimal" w:pos="7440"/>
          <w:tab w:val="decimal" w:pos="9720"/>
        </w:tabs>
        <w:jc w:val="left"/>
        <w:rPr>
          <w:sz w:val="22"/>
          <w:szCs w:val="22"/>
        </w:rPr>
      </w:pPr>
      <w:r w:rsidRPr="00F138E3">
        <w:rPr>
          <w:sz w:val="22"/>
          <w:szCs w:val="22"/>
        </w:rPr>
        <w:tab/>
      </w:r>
      <w:r w:rsidR="00304D74" w:rsidRPr="00F138E3">
        <w:rPr>
          <w:sz w:val="22"/>
          <w:szCs w:val="22"/>
        </w:rPr>
        <w:t>投资所支付的现金</w:t>
      </w:r>
      <w:r w:rsidRPr="00F138E3">
        <w:rPr>
          <w:sz w:val="22"/>
          <w:szCs w:val="22"/>
        </w:rPr>
        <w:tab/>
      </w:r>
      <w:r w:rsidRPr="00F138E3">
        <w:rPr>
          <w:sz w:val="22"/>
          <w:szCs w:val="22"/>
        </w:rPr>
        <w:tab/>
      </w:r>
      <w:r w:rsidR="003078A2">
        <w:rPr>
          <w:sz w:val="22"/>
          <w:szCs w:val="22"/>
        </w:rPr>
        <w:t>1,527,340,547.52</w:t>
      </w:r>
      <w:r w:rsidR="00734024" w:rsidRPr="00F138E3">
        <w:rPr>
          <w:sz w:val="22"/>
          <w:szCs w:val="22"/>
        </w:rPr>
        <w:tab/>
      </w:r>
      <w:r w:rsidRPr="00F138E3">
        <w:rPr>
          <w:sz w:val="22"/>
          <w:szCs w:val="22"/>
        </w:rPr>
        <w:t>18,499,852.76</w:t>
      </w:r>
    </w:p>
    <w:p w14:paraId="5734FD28" w14:textId="77777777" w:rsidR="0093459E" w:rsidRPr="00F138E3" w:rsidRDefault="0093459E" w:rsidP="002F519F">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3027A472" w14:textId="18EA2920" w:rsidR="00D547ED" w:rsidRPr="00F138E3" w:rsidRDefault="00D547ED">
      <w:pPr>
        <w:widowControl/>
        <w:tabs>
          <w:tab w:val="left" w:pos="495"/>
          <w:tab w:val="center" w:pos="5157"/>
          <w:tab w:val="decimal" w:pos="7440"/>
          <w:tab w:val="decimal" w:pos="9720"/>
        </w:tabs>
        <w:jc w:val="left"/>
        <w:rPr>
          <w:sz w:val="22"/>
          <w:szCs w:val="22"/>
        </w:rPr>
      </w:pPr>
      <w:r w:rsidRPr="00F138E3">
        <w:rPr>
          <w:sz w:val="22"/>
          <w:szCs w:val="22"/>
        </w:rPr>
        <w:tab/>
      </w:r>
      <w:r w:rsidR="00D0601F" w:rsidRPr="00F138E3">
        <w:rPr>
          <w:sz w:val="22"/>
          <w:szCs w:val="22"/>
        </w:rPr>
        <w:t>投资活动</w:t>
      </w:r>
      <w:r w:rsidRPr="00F138E3">
        <w:rPr>
          <w:sz w:val="22"/>
          <w:szCs w:val="22"/>
        </w:rPr>
        <w:t>现金流出小计</w:t>
      </w:r>
      <w:r w:rsidRPr="00F138E3">
        <w:rPr>
          <w:sz w:val="22"/>
          <w:szCs w:val="22"/>
        </w:rPr>
        <w:tab/>
      </w:r>
      <w:r w:rsidR="0006548B" w:rsidRPr="00F138E3">
        <w:rPr>
          <w:sz w:val="22"/>
          <w:szCs w:val="22"/>
        </w:rPr>
        <w:tab/>
      </w:r>
      <w:r w:rsidR="00034D6F">
        <w:rPr>
          <w:sz w:val="22"/>
          <w:szCs w:val="22"/>
        </w:rPr>
        <w:t>1,742,077,392.41</w:t>
      </w:r>
      <w:r w:rsidR="00734024" w:rsidRPr="00F138E3">
        <w:rPr>
          <w:sz w:val="22"/>
          <w:szCs w:val="22"/>
        </w:rPr>
        <w:tab/>
      </w:r>
      <w:r w:rsidR="00986865" w:rsidRPr="00F138E3">
        <w:rPr>
          <w:sz w:val="22"/>
          <w:szCs w:val="22"/>
        </w:rPr>
        <w:t>305,520,663.96</w:t>
      </w:r>
    </w:p>
    <w:p w14:paraId="147A1423" w14:textId="77777777" w:rsidR="0093459E" w:rsidRPr="00F138E3" w:rsidRDefault="0093459E" w:rsidP="002F519F">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5137A4BE" w14:textId="0B036EB1" w:rsidR="00D547ED" w:rsidRPr="00F138E3" w:rsidRDefault="00D547ED">
      <w:pPr>
        <w:widowControl/>
        <w:tabs>
          <w:tab w:val="left" w:pos="495"/>
          <w:tab w:val="center" w:pos="5157"/>
          <w:tab w:val="decimal" w:pos="7440"/>
          <w:tab w:val="decimal" w:pos="9720"/>
        </w:tabs>
        <w:jc w:val="left"/>
        <w:rPr>
          <w:sz w:val="22"/>
          <w:szCs w:val="22"/>
        </w:rPr>
      </w:pPr>
      <w:r w:rsidRPr="00F138E3">
        <w:rPr>
          <w:sz w:val="22"/>
          <w:szCs w:val="22"/>
        </w:rPr>
        <w:tab/>
      </w:r>
      <w:r w:rsidRPr="00F138E3">
        <w:rPr>
          <w:sz w:val="22"/>
          <w:szCs w:val="22"/>
        </w:rPr>
        <w:t>投资活动产生的现金流量净额</w:t>
      </w:r>
      <w:r w:rsidRPr="00F138E3">
        <w:rPr>
          <w:sz w:val="22"/>
          <w:szCs w:val="22"/>
        </w:rPr>
        <w:tab/>
      </w:r>
      <w:r w:rsidR="0006548B" w:rsidRPr="00F138E3">
        <w:rPr>
          <w:sz w:val="22"/>
          <w:szCs w:val="22"/>
        </w:rPr>
        <w:tab/>
      </w:r>
      <w:r w:rsidR="000B3EC8" w:rsidRPr="00F138E3">
        <w:rPr>
          <w:sz w:val="22"/>
          <w:szCs w:val="22"/>
        </w:rPr>
        <w:t>(</w:t>
      </w:r>
      <w:r w:rsidR="0052662E" w:rsidRPr="00F138E3">
        <w:rPr>
          <w:sz w:val="22"/>
          <w:szCs w:val="22"/>
        </w:rPr>
        <w:t>22</w:t>
      </w:r>
      <w:r w:rsidR="00034D6F">
        <w:rPr>
          <w:sz w:val="22"/>
          <w:szCs w:val="22"/>
        </w:rPr>
        <w:t>5,949,481.16</w:t>
      </w:r>
      <w:r w:rsidR="000B3EC8" w:rsidRPr="00F138E3">
        <w:rPr>
          <w:sz w:val="22"/>
          <w:szCs w:val="22"/>
        </w:rPr>
        <w:t>)</w:t>
      </w:r>
      <w:r w:rsidR="00734024" w:rsidRPr="00F138E3">
        <w:rPr>
          <w:sz w:val="22"/>
          <w:szCs w:val="22"/>
        </w:rPr>
        <w:tab/>
      </w:r>
      <w:r w:rsidR="000B3EC8" w:rsidRPr="00F138E3">
        <w:rPr>
          <w:sz w:val="22"/>
          <w:szCs w:val="22"/>
        </w:rPr>
        <w:t>(</w:t>
      </w:r>
      <w:r w:rsidR="004303E0" w:rsidRPr="00F138E3">
        <w:rPr>
          <w:sz w:val="22"/>
          <w:szCs w:val="22"/>
        </w:rPr>
        <w:t>292,851,900.89</w:t>
      </w:r>
      <w:r w:rsidR="000B3EC8" w:rsidRPr="00F138E3">
        <w:rPr>
          <w:sz w:val="22"/>
          <w:szCs w:val="22"/>
        </w:rPr>
        <w:t>)</w:t>
      </w:r>
    </w:p>
    <w:p w14:paraId="13959ECD" w14:textId="77777777" w:rsidR="0093459E" w:rsidRPr="00F138E3" w:rsidRDefault="0093459E" w:rsidP="002F519F">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1D8492B5" w14:textId="7CD06FEC" w:rsidR="00B87D6A" w:rsidRPr="00F138E3" w:rsidRDefault="00B87D6A" w:rsidP="002F519F">
      <w:pPr>
        <w:widowControl/>
        <w:tabs>
          <w:tab w:val="left" w:pos="495"/>
          <w:tab w:val="center" w:pos="4680"/>
          <w:tab w:val="decimal" w:pos="7440"/>
          <w:tab w:val="decimal" w:pos="9720"/>
        </w:tabs>
        <w:jc w:val="left"/>
        <w:rPr>
          <w:sz w:val="22"/>
          <w:szCs w:val="22"/>
        </w:rPr>
      </w:pPr>
      <w:r w:rsidRPr="00F138E3">
        <w:rPr>
          <w:sz w:val="22"/>
          <w:szCs w:val="22"/>
        </w:rPr>
        <w:t>三、筹资活动产生的现金流量：</w:t>
      </w:r>
    </w:p>
    <w:p w14:paraId="77FCDB53" w14:textId="690B15EE" w:rsidR="005F3265" w:rsidRPr="00F138E3" w:rsidRDefault="005F3265" w:rsidP="000B3EC8">
      <w:pPr>
        <w:widowControl/>
        <w:tabs>
          <w:tab w:val="left" w:pos="468"/>
          <w:tab w:val="center" w:pos="5157"/>
          <w:tab w:val="decimal" w:pos="7440"/>
          <w:tab w:val="decimal" w:pos="9720"/>
        </w:tabs>
        <w:jc w:val="left"/>
        <w:rPr>
          <w:sz w:val="22"/>
          <w:szCs w:val="22"/>
        </w:rPr>
      </w:pPr>
      <w:r w:rsidRPr="00F138E3">
        <w:rPr>
          <w:sz w:val="22"/>
          <w:szCs w:val="22"/>
        </w:rPr>
        <w:tab/>
      </w:r>
      <w:r w:rsidR="004303E0" w:rsidRPr="00F138E3">
        <w:rPr>
          <w:sz w:val="22"/>
          <w:szCs w:val="22"/>
        </w:rPr>
        <w:t>偿还债务所支付的现金</w:t>
      </w:r>
      <w:r w:rsidRPr="00F138E3">
        <w:rPr>
          <w:sz w:val="22"/>
          <w:szCs w:val="22"/>
        </w:rPr>
        <w:tab/>
      </w:r>
      <w:r w:rsidRPr="00F138E3">
        <w:rPr>
          <w:sz w:val="22"/>
          <w:szCs w:val="22"/>
        </w:rPr>
        <w:tab/>
      </w:r>
      <w:r w:rsidR="00761B20" w:rsidRPr="00F138E3">
        <w:rPr>
          <w:sz w:val="22"/>
          <w:szCs w:val="22"/>
        </w:rPr>
        <w:t xml:space="preserve">1,189,827.57 </w:t>
      </w:r>
      <w:r w:rsidR="00734024" w:rsidRPr="00F138E3">
        <w:rPr>
          <w:sz w:val="22"/>
          <w:szCs w:val="22"/>
        </w:rPr>
        <w:tab/>
      </w:r>
      <w:r w:rsidR="004303E0" w:rsidRPr="00F138E3">
        <w:rPr>
          <w:sz w:val="22"/>
          <w:szCs w:val="22"/>
        </w:rPr>
        <w:t>566,657.59</w:t>
      </w:r>
    </w:p>
    <w:p w14:paraId="174B5A3A" w14:textId="66ADAFF2" w:rsidR="000B32D2" w:rsidRPr="00F138E3" w:rsidRDefault="005F3265" w:rsidP="000B3EC8">
      <w:pPr>
        <w:widowControl/>
        <w:tabs>
          <w:tab w:val="left" w:pos="468"/>
          <w:tab w:val="center" w:pos="5157"/>
          <w:tab w:val="decimal" w:pos="7440"/>
          <w:tab w:val="decimal" w:pos="9720"/>
        </w:tabs>
        <w:jc w:val="left"/>
        <w:rPr>
          <w:sz w:val="22"/>
          <w:szCs w:val="22"/>
        </w:rPr>
      </w:pPr>
      <w:r w:rsidRPr="00F138E3">
        <w:rPr>
          <w:sz w:val="22"/>
          <w:szCs w:val="22"/>
        </w:rPr>
        <w:tab/>
      </w:r>
      <w:r w:rsidR="000B32D2" w:rsidRPr="00F138E3">
        <w:rPr>
          <w:sz w:val="22"/>
          <w:szCs w:val="22"/>
        </w:rPr>
        <w:t>分配股利、利润和偿付利息所支付的现金</w:t>
      </w:r>
      <w:r w:rsidR="000B32D2" w:rsidRPr="00F138E3">
        <w:rPr>
          <w:sz w:val="22"/>
          <w:szCs w:val="22"/>
        </w:rPr>
        <w:tab/>
      </w:r>
      <w:r w:rsidR="000B32D2" w:rsidRPr="00F138E3">
        <w:rPr>
          <w:sz w:val="22"/>
          <w:szCs w:val="22"/>
        </w:rPr>
        <w:tab/>
        <w:t>166,340.07</w:t>
      </w:r>
      <w:r w:rsidR="000B32D2" w:rsidRPr="00F138E3">
        <w:rPr>
          <w:sz w:val="22"/>
          <w:szCs w:val="22"/>
        </w:rPr>
        <w:tab/>
        <w:t>-</w:t>
      </w:r>
    </w:p>
    <w:p w14:paraId="33E161ED" w14:textId="77777777" w:rsidR="000B32D2" w:rsidRPr="00F138E3" w:rsidRDefault="000B32D2" w:rsidP="000B32D2">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3A76F89D" w14:textId="681416A3" w:rsidR="005F3265" w:rsidRPr="000B3EC8" w:rsidRDefault="004D0B76" w:rsidP="000B3EC8">
      <w:pPr>
        <w:widowControl/>
        <w:tabs>
          <w:tab w:val="left" w:pos="468"/>
          <w:tab w:val="center" w:pos="5157"/>
          <w:tab w:val="decimal" w:pos="7440"/>
          <w:tab w:val="decimal" w:pos="9720"/>
        </w:tabs>
        <w:ind w:firstLineChars="200" w:firstLine="440"/>
        <w:jc w:val="left"/>
        <w:rPr>
          <w:sz w:val="22"/>
          <w:szCs w:val="22"/>
        </w:rPr>
      </w:pPr>
      <w:r w:rsidRPr="00F138E3">
        <w:rPr>
          <w:sz w:val="22"/>
          <w:szCs w:val="22"/>
        </w:rPr>
        <w:t>筹资</w:t>
      </w:r>
      <w:r w:rsidR="005F3265" w:rsidRPr="00F138E3">
        <w:rPr>
          <w:sz w:val="22"/>
          <w:szCs w:val="22"/>
        </w:rPr>
        <w:t>活动现金流</w:t>
      </w:r>
      <w:r w:rsidR="004303E0" w:rsidRPr="00F138E3">
        <w:rPr>
          <w:sz w:val="22"/>
          <w:szCs w:val="22"/>
        </w:rPr>
        <w:t>出</w:t>
      </w:r>
      <w:r w:rsidR="005F3265" w:rsidRPr="00F138E3">
        <w:rPr>
          <w:sz w:val="22"/>
          <w:szCs w:val="22"/>
        </w:rPr>
        <w:t>小计</w:t>
      </w:r>
      <w:r w:rsidR="005F3265" w:rsidRPr="00F138E3">
        <w:rPr>
          <w:sz w:val="22"/>
          <w:szCs w:val="22"/>
        </w:rPr>
        <w:tab/>
      </w:r>
      <w:r w:rsidR="005F3265" w:rsidRPr="00F138E3">
        <w:rPr>
          <w:sz w:val="22"/>
          <w:szCs w:val="22"/>
        </w:rPr>
        <w:tab/>
      </w:r>
      <w:r w:rsidR="00034D6F">
        <w:rPr>
          <w:sz w:val="22"/>
          <w:szCs w:val="22"/>
        </w:rPr>
        <w:t>1,356,167.64</w:t>
      </w:r>
      <w:r w:rsidR="00761B20" w:rsidRPr="000B3EC8">
        <w:rPr>
          <w:sz w:val="22"/>
          <w:szCs w:val="22"/>
        </w:rPr>
        <w:t xml:space="preserve"> </w:t>
      </w:r>
      <w:r w:rsidR="00734024" w:rsidRPr="000B3EC8">
        <w:rPr>
          <w:sz w:val="22"/>
          <w:szCs w:val="22"/>
        </w:rPr>
        <w:tab/>
      </w:r>
      <w:r w:rsidR="004303E0" w:rsidRPr="000B3EC8">
        <w:rPr>
          <w:sz w:val="22"/>
          <w:szCs w:val="22"/>
        </w:rPr>
        <w:t>566,657.59</w:t>
      </w:r>
    </w:p>
    <w:p w14:paraId="012C6373" w14:textId="77777777" w:rsidR="005F3265" w:rsidRPr="000B3EC8" w:rsidRDefault="005F3265"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EEFE009" w14:textId="0232ED64" w:rsidR="005F3265" w:rsidRPr="000B3EC8" w:rsidRDefault="005F3265">
      <w:pPr>
        <w:widowControl/>
        <w:tabs>
          <w:tab w:val="left" w:pos="468"/>
          <w:tab w:val="center" w:pos="5157"/>
          <w:tab w:val="decimal" w:pos="7440"/>
          <w:tab w:val="decimal" w:pos="9720"/>
        </w:tabs>
        <w:jc w:val="left"/>
        <w:rPr>
          <w:sz w:val="22"/>
          <w:szCs w:val="22"/>
        </w:rPr>
      </w:pPr>
      <w:r w:rsidRPr="000B3EC8">
        <w:rPr>
          <w:sz w:val="22"/>
          <w:szCs w:val="22"/>
        </w:rPr>
        <w:tab/>
      </w:r>
      <w:r w:rsidR="004D0B76" w:rsidRPr="000B3EC8">
        <w:rPr>
          <w:sz w:val="22"/>
          <w:szCs w:val="22"/>
        </w:rPr>
        <w:t>筹资</w:t>
      </w:r>
      <w:r w:rsidRPr="000B3EC8">
        <w:rPr>
          <w:sz w:val="22"/>
          <w:szCs w:val="22"/>
        </w:rPr>
        <w:t>活动产生的现金流量净额</w:t>
      </w:r>
      <w:r w:rsidRPr="000B3EC8">
        <w:rPr>
          <w:sz w:val="22"/>
          <w:szCs w:val="22"/>
        </w:rPr>
        <w:tab/>
      </w:r>
      <w:r w:rsidRPr="000B3EC8">
        <w:rPr>
          <w:sz w:val="22"/>
          <w:szCs w:val="22"/>
        </w:rPr>
        <w:tab/>
      </w:r>
      <w:r w:rsidR="000B3EC8">
        <w:rPr>
          <w:sz w:val="22"/>
          <w:szCs w:val="22"/>
        </w:rPr>
        <w:t>(</w:t>
      </w:r>
      <w:r w:rsidR="00034D6F">
        <w:rPr>
          <w:sz w:val="22"/>
          <w:szCs w:val="22"/>
        </w:rPr>
        <w:t>1,356,167.64</w:t>
      </w:r>
      <w:r w:rsidR="000B3EC8">
        <w:rPr>
          <w:sz w:val="22"/>
          <w:szCs w:val="22"/>
        </w:rPr>
        <w:t>)</w:t>
      </w:r>
      <w:r w:rsidR="00761B20" w:rsidRPr="000B3EC8">
        <w:rPr>
          <w:sz w:val="22"/>
          <w:szCs w:val="22"/>
        </w:rPr>
        <w:t xml:space="preserve">  </w:t>
      </w:r>
      <w:r w:rsidR="00734024" w:rsidRPr="000B3EC8">
        <w:rPr>
          <w:sz w:val="22"/>
          <w:szCs w:val="22"/>
        </w:rPr>
        <w:tab/>
      </w:r>
      <w:r w:rsidR="000B3EC8">
        <w:rPr>
          <w:sz w:val="22"/>
          <w:szCs w:val="22"/>
        </w:rPr>
        <w:t>(</w:t>
      </w:r>
      <w:r w:rsidR="004303E0" w:rsidRPr="000B3EC8">
        <w:rPr>
          <w:sz w:val="22"/>
          <w:szCs w:val="22"/>
        </w:rPr>
        <w:t>566,657.59</w:t>
      </w:r>
      <w:r w:rsidR="000B3EC8">
        <w:rPr>
          <w:sz w:val="22"/>
          <w:szCs w:val="22"/>
        </w:rPr>
        <w:t>)</w:t>
      </w:r>
    </w:p>
    <w:p w14:paraId="73728804" w14:textId="77777777" w:rsidR="005F3265" w:rsidRPr="000B3EC8" w:rsidRDefault="005F3265"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4E601222" w14:textId="0C186EDF" w:rsidR="00895E25" w:rsidRPr="000B3EC8" w:rsidRDefault="005F3265">
      <w:pPr>
        <w:widowControl/>
        <w:tabs>
          <w:tab w:val="left" w:pos="432"/>
          <w:tab w:val="center" w:pos="5157"/>
          <w:tab w:val="decimal" w:pos="7440"/>
          <w:tab w:val="decimal" w:pos="9720"/>
        </w:tabs>
        <w:jc w:val="left"/>
        <w:rPr>
          <w:sz w:val="22"/>
          <w:szCs w:val="22"/>
        </w:rPr>
      </w:pPr>
      <w:r w:rsidRPr="000B3EC8">
        <w:rPr>
          <w:sz w:val="22"/>
          <w:szCs w:val="22"/>
        </w:rPr>
        <w:t>四</w:t>
      </w:r>
      <w:r w:rsidR="00384F98" w:rsidRPr="000B3EC8">
        <w:rPr>
          <w:sz w:val="22"/>
          <w:szCs w:val="22"/>
        </w:rPr>
        <w:t>、</w:t>
      </w:r>
      <w:r w:rsidR="0095654D" w:rsidRPr="000B3EC8">
        <w:rPr>
          <w:sz w:val="22"/>
          <w:szCs w:val="22"/>
        </w:rPr>
        <w:t>汇率变动对现金及现金等价物的影响额</w:t>
      </w:r>
      <w:r w:rsidR="0095654D" w:rsidRPr="000B3EC8">
        <w:rPr>
          <w:sz w:val="22"/>
          <w:szCs w:val="22"/>
        </w:rPr>
        <w:tab/>
      </w:r>
      <w:r w:rsidR="0006548B" w:rsidRPr="000B3EC8">
        <w:rPr>
          <w:sz w:val="22"/>
          <w:szCs w:val="22"/>
        </w:rPr>
        <w:tab/>
      </w:r>
      <w:r w:rsidR="003078A2">
        <w:rPr>
          <w:sz w:val="22"/>
          <w:szCs w:val="22"/>
        </w:rPr>
        <w:t>29,460,538.50</w:t>
      </w:r>
      <w:r w:rsidR="00851F81" w:rsidRPr="000B3EC8">
        <w:rPr>
          <w:sz w:val="22"/>
          <w:szCs w:val="22"/>
        </w:rPr>
        <w:t xml:space="preserve"> </w:t>
      </w:r>
      <w:r w:rsidR="00734024" w:rsidRPr="000B3EC8">
        <w:rPr>
          <w:sz w:val="22"/>
          <w:szCs w:val="22"/>
        </w:rPr>
        <w:tab/>
      </w:r>
      <w:r w:rsidRPr="000B3EC8">
        <w:rPr>
          <w:sz w:val="22"/>
          <w:szCs w:val="22"/>
        </w:rPr>
        <w:t>743,252.</w:t>
      </w:r>
      <w:r w:rsidR="00B63AB1" w:rsidRPr="000B3EC8">
        <w:rPr>
          <w:sz w:val="22"/>
          <w:szCs w:val="22"/>
        </w:rPr>
        <w:t>30</w:t>
      </w:r>
    </w:p>
    <w:p w14:paraId="36550D00"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7DC78648" w14:textId="0190C7B5" w:rsidR="00384F98" w:rsidRPr="000B3EC8" w:rsidRDefault="005F3265">
      <w:pPr>
        <w:widowControl/>
        <w:tabs>
          <w:tab w:val="left" w:pos="432"/>
          <w:tab w:val="center" w:pos="5157"/>
          <w:tab w:val="decimal" w:pos="7440"/>
          <w:tab w:val="decimal" w:pos="9720"/>
        </w:tabs>
        <w:jc w:val="left"/>
        <w:rPr>
          <w:sz w:val="22"/>
          <w:szCs w:val="22"/>
        </w:rPr>
      </w:pPr>
      <w:r w:rsidRPr="000B3EC8">
        <w:rPr>
          <w:sz w:val="22"/>
          <w:szCs w:val="22"/>
        </w:rPr>
        <w:t>五</w:t>
      </w:r>
      <w:r w:rsidR="00895E25" w:rsidRPr="000B3EC8">
        <w:rPr>
          <w:sz w:val="22"/>
          <w:szCs w:val="22"/>
        </w:rPr>
        <w:t>、</w:t>
      </w:r>
      <w:r w:rsidR="00384F98" w:rsidRPr="000B3EC8">
        <w:rPr>
          <w:sz w:val="22"/>
          <w:szCs w:val="22"/>
        </w:rPr>
        <w:t>现金及现金等价物净</w:t>
      </w:r>
      <w:r w:rsidR="00C44030" w:rsidRPr="000B3EC8">
        <w:rPr>
          <w:sz w:val="22"/>
          <w:szCs w:val="22"/>
        </w:rPr>
        <w:t>增加</w:t>
      </w:r>
      <w:r w:rsidR="00384F98" w:rsidRPr="000B3EC8">
        <w:rPr>
          <w:sz w:val="22"/>
          <w:szCs w:val="22"/>
        </w:rPr>
        <w:t>额</w:t>
      </w:r>
      <w:r w:rsidR="00384F98" w:rsidRPr="000B3EC8">
        <w:rPr>
          <w:sz w:val="22"/>
          <w:szCs w:val="22"/>
        </w:rPr>
        <w:tab/>
      </w:r>
      <w:r w:rsidR="008C1187" w:rsidRPr="000B3EC8">
        <w:rPr>
          <w:sz w:val="22"/>
          <w:szCs w:val="22"/>
        </w:rPr>
        <w:t>4</w:t>
      </w:r>
      <w:r w:rsidR="00C168D7" w:rsidRPr="000B3EC8">
        <w:rPr>
          <w:sz w:val="22"/>
          <w:szCs w:val="22"/>
        </w:rPr>
        <w:t>5</w:t>
      </w:r>
      <w:r w:rsidR="000B3EC8">
        <w:rPr>
          <w:sz w:val="22"/>
          <w:szCs w:val="22"/>
        </w:rPr>
        <w:t>(</w:t>
      </w:r>
      <w:r w:rsidR="001A178D" w:rsidRPr="000B3EC8">
        <w:rPr>
          <w:sz w:val="22"/>
          <w:szCs w:val="22"/>
        </w:rPr>
        <w:t>2</w:t>
      </w:r>
      <w:r w:rsidR="000B3EC8">
        <w:rPr>
          <w:sz w:val="22"/>
          <w:szCs w:val="22"/>
        </w:rPr>
        <w:t>)</w:t>
      </w:r>
      <w:r w:rsidR="0006548B" w:rsidRPr="000B3EC8">
        <w:rPr>
          <w:sz w:val="22"/>
          <w:szCs w:val="22"/>
        </w:rPr>
        <w:tab/>
      </w:r>
      <w:r w:rsidR="000B32D2" w:rsidRPr="000B3EC8">
        <w:rPr>
          <w:sz w:val="22"/>
          <w:szCs w:val="22"/>
        </w:rPr>
        <w:t>872,601,985.41</w:t>
      </w:r>
      <w:r w:rsidR="00734024" w:rsidRPr="000B3EC8">
        <w:rPr>
          <w:sz w:val="22"/>
          <w:szCs w:val="22"/>
        </w:rPr>
        <w:tab/>
      </w:r>
      <w:r w:rsidRPr="000B3EC8">
        <w:rPr>
          <w:sz w:val="22"/>
          <w:szCs w:val="22"/>
        </w:rPr>
        <w:t>369,484,524.4</w:t>
      </w:r>
      <w:r w:rsidR="001607FA" w:rsidRPr="000B3EC8">
        <w:rPr>
          <w:sz w:val="22"/>
          <w:szCs w:val="22"/>
        </w:rPr>
        <w:t>8</w:t>
      </w:r>
    </w:p>
    <w:p w14:paraId="6A77768F" w14:textId="757151E4" w:rsidR="00384F98" w:rsidRPr="000B3EC8" w:rsidRDefault="00384F98">
      <w:pPr>
        <w:widowControl/>
        <w:tabs>
          <w:tab w:val="left" w:pos="495"/>
          <w:tab w:val="center" w:pos="5157"/>
          <w:tab w:val="decimal" w:pos="7440"/>
          <w:tab w:val="decimal" w:pos="9720"/>
        </w:tabs>
        <w:jc w:val="left"/>
        <w:rPr>
          <w:sz w:val="22"/>
          <w:szCs w:val="22"/>
        </w:rPr>
      </w:pPr>
      <w:r w:rsidRPr="000B3EC8">
        <w:rPr>
          <w:sz w:val="22"/>
          <w:szCs w:val="22"/>
        </w:rPr>
        <w:tab/>
      </w:r>
      <w:r w:rsidRPr="000B3EC8">
        <w:rPr>
          <w:sz w:val="22"/>
          <w:szCs w:val="22"/>
        </w:rPr>
        <w:t>加：</w:t>
      </w:r>
      <w:r w:rsidR="00082765" w:rsidRPr="000B3EC8">
        <w:rPr>
          <w:sz w:val="22"/>
          <w:szCs w:val="22"/>
        </w:rPr>
        <w:t>年</w:t>
      </w:r>
      <w:r w:rsidRPr="000B3EC8">
        <w:rPr>
          <w:sz w:val="22"/>
          <w:szCs w:val="22"/>
        </w:rPr>
        <w:t>初</w:t>
      </w:r>
      <w:r w:rsidR="00D0601F" w:rsidRPr="000B3EC8">
        <w:rPr>
          <w:sz w:val="22"/>
          <w:szCs w:val="22"/>
        </w:rPr>
        <w:t>现金及</w:t>
      </w:r>
      <w:r w:rsidRPr="000B3EC8">
        <w:rPr>
          <w:sz w:val="22"/>
          <w:szCs w:val="22"/>
        </w:rPr>
        <w:t>现金</w:t>
      </w:r>
      <w:r w:rsidR="00D0601F" w:rsidRPr="000B3EC8">
        <w:rPr>
          <w:sz w:val="22"/>
          <w:szCs w:val="22"/>
        </w:rPr>
        <w:t>等价物余</w:t>
      </w:r>
      <w:r w:rsidRPr="000B3EC8">
        <w:rPr>
          <w:sz w:val="22"/>
          <w:szCs w:val="22"/>
        </w:rPr>
        <w:t>额</w:t>
      </w:r>
      <w:r w:rsidRPr="000B3EC8">
        <w:rPr>
          <w:sz w:val="22"/>
          <w:szCs w:val="22"/>
        </w:rPr>
        <w:tab/>
      </w:r>
      <w:r w:rsidR="001A178D" w:rsidRPr="000B3EC8">
        <w:rPr>
          <w:sz w:val="22"/>
          <w:szCs w:val="22"/>
        </w:rPr>
        <w:t>4</w:t>
      </w:r>
      <w:r w:rsidR="00C168D7" w:rsidRPr="000B3EC8">
        <w:rPr>
          <w:sz w:val="22"/>
          <w:szCs w:val="22"/>
        </w:rPr>
        <w:t>5</w:t>
      </w:r>
      <w:r w:rsidR="000B3EC8">
        <w:rPr>
          <w:sz w:val="22"/>
          <w:szCs w:val="22"/>
        </w:rPr>
        <w:t>(</w:t>
      </w:r>
      <w:r w:rsidR="001A178D" w:rsidRPr="000B3EC8">
        <w:rPr>
          <w:sz w:val="22"/>
          <w:szCs w:val="22"/>
        </w:rPr>
        <w:t>2</w:t>
      </w:r>
      <w:r w:rsidR="000B3EC8">
        <w:rPr>
          <w:sz w:val="22"/>
          <w:szCs w:val="22"/>
        </w:rPr>
        <w:t>)</w:t>
      </w:r>
      <w:r w:rsidRPr="000B3EC8">
        <w:rPr>
          <w:sz w:val="22"/>
          <w:szCs w:val="22"/>
        </w:rPr>
        <w:tab/>
      </w:r>
      <w:r w:rsidR="00734024" w:rsidRPr="000B3EC8">
        <w:rPr>
          <w:sz w:val="22"/>
          <w:szCs w:val="22"/>
        </w:rPr>
        <w:t>1,507,859,488.50</w:t>
      </w:r>
      <w:r w:rsidR="00734024" w:rsidRPr="000B3EC8">
        <w:rPr>
          <w:sz w:val="22"/>
          <w:szCs w:val="22"/>
        </w:rPr>
        <w:tab/>
      </w:r>
      <w:r w:rsidR="00464E5B" w:rsidRPr="000B3EC8">
        <w:rPr>
          <w:sz w:val="22"/>
          <w:szCs w:val="22"/>
        </w:rPr>
        <w:t>1,138,374,964.02</w:t>
      </w:r>
    </w:p>
    <w:p w14:paraId="1D506346"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638AEB9A" w14:textId="4A67E065" w:rsidR="00D547ED" w:rsidRPr="000B3EC8" w:rsidRDefault="005F3265">
      <w:pPr>
        <w:widowControl/>
        <w:tabs>
          <w:tab w:val="left" w:pos="432"/>
          <w:tab w:val="center" w:pos="5157"/>
          <w:tab w:val="decimal" w:pos="7440"/>
          <w:tab w:val="decimal" w:pos="9720"/>
        </w:tabs>
        <w:jc w:val="left"/>
        <w:rPr>
          <w:sz w:val="22"/>
          <w:szCs w:val="22"/>
        </w:rPr>
      </w:pPr>
      <w:r w:rsidRPr="000B3EC8">
        <w:rPr>
          <w:sz w:val="22"/>
          <w:szCs w:val="22"/>
        </w:rPr>
        <w:t>六</w:t>
      </w:r>
      <w:r w:rsidR="00D547ED" w:rsidRPr="000B3EC8">
        <w:rPr>
          <w:sz w:val="22"/>
          <w:szCs w:val="22"/>
        </w:rPr>
        <w:t>、</w:t>
      </w:r>
      <w:r w:rsidR="00082765" w:rsidRPr="000B3EC8">
        <w:rPr>
          <w:sz w:val="22"/>
          <w:szCs w:val="22"/>
        </w:rPr>
        <w:t>年</w:t>
      </w:r>
      <w:r w:rsidR="00384F98" w:rsidRPr="000B3EC8">
        <w:rPr>
          <w:sz w:val="22"/>
          <w:szCs w:val="22"/>
        </w:rPr>
        <w:t>末</w:t>
      </w:r>
      <w:r w:rsidR="00D0601F" w:rsidRPr="000B3EC8">
        <w:rPr>
          <w:sz w:val="22"/>
          <w:szCs w:val="22"/>
        </w:rPr>
        <w:t>现金及现金等价物余</w:t>
      </w:r>
      <w:r w:rsidR="00D547ED" w:rsidRPr="000B3EC8">
        <w:rPr>
          <w:sz w:val="22"/>
          <w:szCs w:val="22"/>
        </w:rPr>
        <w:t>额</w:t>
      </w:r>
      <w:r w:rsidR="00D547ED" w:rsidRPr="000B3EC8">
        <w:rPr>
          <w:sz w:val="22"/>
          <w:szCs w:val="22"/>
        </w:rPr>
        <w:tab/>
      </w:r>
      <w:r w:rsidR="00894142" w:rsidRPr="000B3EC8">
        <w:rPr>
          <w:sz w:val="22"/>
          <w:szCs w:val="22"/>
        </w:rPr>
        <w:t>4</w:t>
      </w:r>
      <w:r w:rsidR="00C168D7" w:rsidRPr="000B3EC8">
        <w:rPr>
          <w:sz w:val="22"/>
          <w:szCs w:val="22"/>
        </w:rPr>
        <w:t>4</w:t>
      </w:r>
      <w:r w:rsidR="00894142" w:rsidRPr="000B3EC8">
        <w:rPr>
          <w:sz w:val="22"/>
          <w:szCs w:val="22"/>
        </w:rPr>
        <w:t>、</w:t>
      </w:r>
      <w:r w:rsidR="001A178D" w:rsidRPr="000B3EC8">
        <w:rPr>
          <w:sz w:val="22"/>
          <w:szCs w:val="22"/>
        </w:rPr>
        <w:t>4</w:t>
      </w:r>
      <w:r w:rsidR="00C168D7" w:rsidRPr="000B3EC8">
        <w:rPr>
          <w:sz w:val="22"/>
          <w:szCs w:val="22"/>
        </w:rPr>
        <w:t>5</w:t>
      </w:r>
      <w:r w:rsidR="000B3EC8">
        <w:rPr>
          <w:sz w:val="22"/>
          <w:szCs w:val="22"/>
        </w:rPr>
        <w:t>(</w:t>
      </w:r>
      <w:r w:rsidR="001A178D" w:rsidRPr="000B3EC8">
        <w:rPr>
          <w:sz w:val="22"/>
          <w:szCs w:val="22"/>
        </w:rPr>
        <w:t>2</w:t>
      </w:r>
      <w:r w:rsidR="000B3EC8">
        <w:rPr>
          <w:sz w:val="22"/>
          <w:szCs w:val="22"/>
        </w:rPr>
        <w:t>)</w:t>
      </w:r>
      <w:r w:rsidR="00734024" w:rsidRPr="000B3EC8">
        <w:rPr>
          <w:sz w:val="22"/>
          <w:szCs w:val="22"/>
        </w:rPr>
        <w:tab/>
      </w:r>
      <w:r w:rsidR="000B32D2" w:rsidRPr="000B3EC8">
        <w:rPr>
          <w:sz w:val="22"/>
          <w:szCs w:val="22"/>
        </w:rPr>
        <w:t>2,380,461,473.91</w:t>
      </w:r>
      <w:r w:rsidR="00D547ED" w:rsidRPr="000B3EC8">
        <w:rPr>
          <w:sz w:val="22"/>
          <w:szCs w:val="22"/>
        </w:rPr>
        <w:tab/>
      </w:r>
      <w:bookmarkStart w:id="16" w:name="OLE_LINK6"/>
      <w:r w:rsidRPr="000B3EC8">
        <w:rPr>
          <w:sz w:val="22"/>
          <w:szCs w:val="22"/>
        </w:rPr>
        <w:t>1,507,859,488.50</w:t>
      </w:r>
      <w:bookmarkEnd w:id="16"/>
    </w:p>
    <w:p w14:paraId="13BBA627" w14:textId="77777777" w:rsidR="0093459E" w:rsidRPr="000B3EC8" w:rsidRDefault="0093459E">
      <w:pPr>
        <w:widowControl/>
        <w:tabs>
          <w:tab w:val="left" w:pos="468"/>
          <w:tab w:val="center" w:pos="4680"/>
          <w:tab w:val="decimal" w:pos="7749"/>
          <w:tab w:val="decimal" w:pos="10017"/>
        </w:tabs>
        <w:spacing w:line="48"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2FAB9065"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1EC83CB" w14:textId="77777777" w:rsidR="00622B49" w:rsidRPr="000B3EC8" w:rsidRDefault="00622B49" w:rsidP="002F519F">
      <w:pPr>
        <w:pBdr>
          <w:bottom w:val="single" w:sz="4" w:space="1" w:color="auto"/>
        </w:pBdr>
        <w:tabs>
          <w:tab w:val="left" w:pos="10080"/>
        </w:tabs>
        <w:jc w:val="left"/>
        <w:rPr>
          <w:sz w:val="22"/>
          <w:szCs w:val="22"/>
        </w:rPr>
      </w:pPr>
    </w:p>
    <w:bookmarkEnd w:id="15"/>
    <w:p w14:paraId="3988C86E" w14:textId="77777777" w:rsidR="00F7793F" w:rsidRPr="000B3EC8" w:rsidRDefault="00F7793F" w:rsidP="002F519F">
      <w:pPr>
        <w:tabs>
          <w:tab w:val="left" w:pos="10080"/>
        </w:tabs>
        <w:jc w:val="left"/>
        <w:rPr>
          <w:sz w:val="22"/>
          <w:szCs w:val="22"/>
        </w:rPr>
      </w:pPr>
    </w:p>
    <w:p w14:paraId="4F7DFAF4" w14:textId="77777777" w:rsidR="00E110B3" w:rsidRPr="000B3EC8" w:rsidRDefault="001C7E61" w:rsidP="002F519F">
      <w:pPr>
        <w:tabs>
          <w:tab w:val="left" w:pos="10080"/>
        </w:tabs>
        <w:jc w:val="left"/>
        <w:rPr>
          <w:sz w:val="22"/>
          <w:szCs w:val="22"/>
        </w:rPr>
      </w:pPr>
      <w:r w:rsidRPr="000B3EC8">
        <w:rPr>
          <w:sz w:val="22"/>
          <w:szCs w:val="22"/>
        </w:rPr>
        <w:t>附注为财务报表的组成部分</w:t>
      </w:r>
    </w:p>
    <w:p w14:paraId="2F11380F" w14:textId="77777777" w:rsidR="00D547ED" w:rsidRPr="000B3EC8" w:rsidRDefault="00D547ED">
      <w:pPr>
        <w:jc w:val="left"/>
        <w:rPr>
          <w:szCs w:val="21"/>
        </w:rPr>
        <w:sectPr w:rsidR="00D547ED" w:rsidRPr="000B3EC8" w:rsidSect="00380604">
          <w:headerReference w:type="default" r:id="rId25"/>
          <w:pgSz w:w="11907" w:h="16840" w:code="9"/>
          <w:pgMar w:top="864" w:right="720" w:bottom="432" w:left="1008" w:header="864" w:footer="432" w:gutter="0"/>
          <w:cols w:space="720"/>
        </w:sectPr>
      </w:pPr>
    </w:p>
    <w:p w14:paraId="42A073FC" w14:textId="77777777" w:rsidR="009A34C0" w:rsidRPr="000B3EC8" w:rsidRDefault="00F7234D">
      <w:pPr>
        <w:adjustRightInd w:val="0"/>
        <w:snapToGrid w:val="0"/>
        <w:jc w:val="left"/>
        <w:rPr>
          <w:sz w:val="24"/>
        </w:rPr>
      </w:pPr>
      <w:r w:rsidRPr="000B3EC8">
        <w:rPr>
          <w:sz w:val="24"/>
        </w:rPr>
        <w:lastRenderedPageBreak/>
        <w:t>所有者</w:t>
      </w:r>
      <w:r w:rsidR="00CC3C88" w:rsidRPr="000B3EC8">
        <w:rPr>
          <w:sz w:val="24"/>
        </w:rPr>
        <w:t>权益变动表</w:t>
      </w:r>
    </w:p>
    <w:p w14:paraId="208E70E7" w14:textId="3F25ED98" w:rsidR="00E64E12" w:rsidRPr="000B3EC8" w:rsidRDefault="00FF6B18">
      <w:pPr>
        <w:tabs>
          <w:tab w:val="right" w:pos="10170"/>
          <w:tab w:val="right" w:pos="15066"/>
        </w:tabs>
        <w:adjustRightInd w:val="0"/>
        <w:snapToGrid w:val="0"/>
        <w:jc w:val="left"/>
        <w:rPr>
          <w:sz w:val="24"/>
          <w:u w:val="single"/>
        </w:rPr>
      </w:pPr>
      <w:r w:rsidRPr="000B3EC8">
        <w:rPr>
          <w:sz w:val="24"/>
          <w:u w:val="single"/>
        </w:rPr>
        <w:t>202</w:t>
      </w:r>
      <w:r w:rsidR="00734024" w:rsidRPr="000B3EC8">
        <w:rPr>
          <w:sz w:val="24"/>
          <w:u w:val="single"/>
        </w:rPr>
        <w:t>2</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日止年度</w:t>
      </w:r>
      <w:r w:rsidR="00241897" w:rsidRPr="000B3EC8">
        <w:rPr>
          <w:sz w:val="24"/>
          <w:u w:val="single"/>
        </w:rPr>
        <w:tab/>
      </w:r>
    </w:p>
    <w:p w14:paraId="138E060B" w14:textId="77777777" w:rsidR="009E0F8C" w:rsidRPr="000B3EC8" w:rsidRDefault="009E0F8C" w:rsidP="002F519F">
      <w:pPr>
        <w:tabs>
          <w:tab w:val="center" w:pos="4338"/>
          <w:tab w:val="center" w:pos="5940"/>
          <w:tab w:val="center" w:pos="7677"/>
          <w:tab w:val="center" w:pos="9369"/>
        </w:tabs>
        <w:adjustRightInd w:val="0"/>
        <w:snapToGrid w:val="0"/>
        <w:jc w:val="left"/>
        <w:rPr>
          <w:sz w:val="24"/>
        </w:rPr>
      </w:pPr>
    </w:p>
    <w:p w14:paraId="4A8A8958" w14:textId="77777777" w:rsidR="009F0DA7" w:rsidRPr="000B3EC8" w:rsidRDefault="009F0DA7" w:rsidP="002F519F">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ab/>
      </w:r>
      <w:r w:rsidR="008D0761" w:rsidRPr="000B3EC8">
        <w:rPr>
          <w:sz w:val="18"/>
          <w:szCs w:val="18"/>
        </w:rPr>
        <w:tab/>
      </w:r>
      <w:r w:rsidRPr="000B3EC8">
        <w:rPr>
          <w:sz w:val="18"/>
          <w:szCs w:val="18"/>
        </w:rPr>
        <w:tab/>
      </w:r>
      <w:r w:rsidRPr="000B3EC8">
        <w:rPr>
          <w:sz w:val="18"/>
          <w:szCs w:val="18"/>
        </w:rPr>
        <w:tab/>
      </w:r>
      <w:r w:rsidRPr="000B3EC8">
        <w:rPr>
          <w:sz w:val="18"/>
          <w:szCs w:val="18"/>
        </w:rPr>
        <w:t>所有者</w:t>
      </w:r>
    </w:p>
    <w:p w14:paraId="3FC3DB65" w14:textId="77777777" w:rsidR="009F0DA7" w:rsidRPr="000B3EC8" w:rsidRDefault="009F0DA7" w:rsidP="002F519F">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u w:val="single"/>
        </w:rPr>
        <w:t>实收资本</w:t>
      </w:r>
      <w:r w:rsidRPr="000B3EC8">
        <w:rPr>
          <w:sz w:val="18"/>
          <w:szCs w:val="18"/>
        </w:rPr>
        <w:tab/>
      </w:r>
      <w:r w:rsidR="008D0761" w:rsidRPr="000B3EC8">
        <w:rPr>
          <w:sz w:val="18"/>
          <w:szCs w:val="18"/>
          <w:u w:val="single"/>
        </w:rPr>
        <w:t>资本公积</w:t>
      </w:r>
      <w:r w:rsidR="008D0761" w:rsidRPr="000B3EC8">
        <w:rPr>
          <w:sz w:val="18"/>
          <w:szCs w:val="18"/>
        </w:rPr>
        <w:tab/>
      </w:r>
      <w:r w:rsidRPr="000B3EC8">
        <w:rPr>
          <w:sz w:val="18"/>
          <w:szCs w:val="18"/>
          <w:u w:val="single"/>
        </w:rPr>
        <w:t>盈余公积</w:t>
      </w:r>
      <w:r w:rsidRPr="000B3EC8">
        <w:rPr>
          <w:sz w:val="18"/>
          <w:szCs w:val="18"/>
        </w:rPr>
        <w:tab/>
      </w:r>
      <w:r w:rsidRPr="000B3EC8">
        <w:rPr>
          <w:sz w:val="18"/>
          <w:szCs w:val="18"/>
          <w:u w:val="single"/>
        </w:rPr>
        <w:t>未分配利润</w:t>
      </w:r>
      <w:r w:rsidRPr="000B3EC8">
        <w:rPr>
          <w:sz w:val="18"/>
          <w:szCs w:val="18"/>
        </w:rPr>
        <w:tab/>
      </w:r>
      <w:r w:rsidR="00066E7D" w:rsidRPr="000B3EC8">
        <w:rPr>
          <w:sz w:val="18"/>
          <w:szCs w:val="18"/>
          <w:u w:val="single"/>
        </w:rPr>
        <w:t>权益</w:t>
      </w:r>
      <w:r w:rsidRPr="000B3EC8">
        <w:rPr>
          <w:sz w:val="18"/>
          <w:szCs w:val="18"/>
          <w:u w:val="single"/>
        </w:rPr>
        <w:t>合计</w:t>
      </w:r>
    </w:p>
    <w:p w14:paraId="57C49725" w14:textId="77777777" w:rsidR="009F0DA7" w:rsidRPr="000B3EC8" w:rsidRDefault="009F0DA7" w:rsidP="002F519F">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人民币元</w:t>
      </w:r>
      <w:r w:rsidRPr="000B3EC8">
        <w:rPr>
          <w:sz w:val="18"/>
          <w:szCs w:val="18"/>
        </w:rPr>
        <w:tab/>
      </w:r>
      <w:r w:rsidR="008D0761" w:rsidRPr="000B3EC8">
        <w:rPr>
          <w:sz w:val="18"/>
          <w:szCs w:val="18"/>
        </w:rPr>
        <w:t>人民币元</w:t>
      </w:r>
      <w:r w:rsidR="008D0761"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p>
    <w:p w14:paraId="2BE73E09" w14:textId="77777777" w:rsidR="00B1299D" w:rsidRPr="000B3EC8" w:rsidRDefault="00B1299D" w:rsidP="002F519F">
      <w:pPr>
        <w:tabs>
          <w:tab w:val="center" w:pos="3870"/>
          <w:tab w:val="center" w:pos="5940"/>
          <w:tab w:val="center" w:pos="7830"/>
          <w:tab w:val="center" w:pos="9585"/>
        </w:tabs>
        <w:adjustRightInd w:val="0"/>
        <w:snapToGrid w:val="0"/>
        <w:jc w:val="left"/>
        <w:rPr>
          <w:sz w:val="18"/>
          <w:szCs w:val="18"/>
        </w:rPr>
      </w:pPr>
    </w:p>
    <w:p w14:paraId="61439FB5" w14:textId="2513EBA5" w:rsidR="00B1299D" w:rsidRPr="000B3EC8" w:rsidRDefault="00B1299D">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一、</w:t>
      </w:r>
      <w:r w:rsidR="00FF6B18" w:rsidRPr="000B3EC8">
        <w:rPr>
          <w:kern w:val="0"/>
          <w:sz w:val="18"/>
          <w:szCs w:val="18"/>
        </w:rPr>
        <w:t>202</w:t>
      </w:r>
      <w:r w:rsidR="00734024" w:rsidRPr="000B3EC8">
        <w:rPr>
          <w:kern w:val="0"/>
          <w:sz w:val="18"/>
          <w:szCs w:val="18"/>
        </w:rPr>
        <w:t>2</w:t>
      </w:r>
      <w:r w:rsidRPr="000B3EC8">
        <w:rPr>
          <w:kern w:val="0"/>
          <w:sz w:val="18"/>
          <w:szCs w:val="18"/>
        </w:rPr>
        <w:t>年</w:t>
      </w:r>
      <w:r w:rsidR="0095654D" w:rsidRPr="000B3EC8">
        <w:rPr>
          <w:kern w:val="0"/>
          <w:sz w:val="18"/>
          <w:szCs w:val="18"/>
        </w:rPr>
        <w:t>1</w:t>
      </w:r>
      <w:r w:rsidRPr="000B3EC8">
        <w:rPr>
          <w:kern w:val="0"/>
          <w:sz w:val="18"/>
          <w:szCs w:val="18"/>
        </w:rPr>
        <w:t>月</w:t>
      </w:r>
      <w:r w:rsidRPr="000B3EC8">
        <w:rPr>
          <w:kern w:val="0"/>
          <w:sz w:val="18"/>
          <w:szCs w:val="18"/>
        </w:rPr>
        <w:t>1</w:t>
      </w:r>
      <w:r w:rsidRPr="000B3EC8">
        <w:rPr>
          <w:kern w:val="0"/>
          <w:sz w:val="18"/>
          <w:szCs w:val="18"/>
        </w:rPr>
        <w:t>日余额</w:t>
      </w:r>
      <w:r w:rsidR="000F03F0" w:rsidRPr="000B3EC8">
        <w:rPr>
          <w:kern w:val="0"/>
          <w:sz w:val="18"/>
          <w:szCs w:val="18"/>
        </w:rPr>
        <w:tab/>
      </w:r>
      <w:r w:rsidR="00734024" w:rsidRPr="000B3EC8">
        <w:rPr>
          <w:kern w:val="0"/>
          <w:sz w:val="18"/>
          <w:szCs w:val="18"/>
        </w:rPr>
        <w:t>401,495,761.78</w:t>
      </w:r>
      <w:r w:rsidR="00734024" w:rsidRPr="000B3EC8">
        <w:rPr>
          <w:kern w:val="0"/>
          <w:sz w:val="18"/>
          <w:szCs w:val="18"/>
        </w:rPr>
        <w:tab/>
        <w:t>9,150,174.09</w:t>
      </w:r>
      <w:r w:rsidR="00734024" w:rsidRPr="000B3EC8">
        <w:rPr>
          <w:kern w:val="0"/>
          <w:sz w:val="18"/>
          <w:szCs w:val="18"/>
        </w:rPr>
        <w:tab/>
        <w:t>200,747,880.89</w:t>
      </w:r>
      <w:r w:rsidR="00734024" w:rsidRPr="000B3EC8">
        <w:rPr>
          <w:kern w:val="0"/>
          <w:sz w:val="18"/>
          <w:szCs w:val="18"/>
        </w:rPr>
        <w:tab/>
        <w:t>3,190,227,059.44</w:t>
      </w:r>
      <w:r w:rsidR="00734024" w:rsidRPr="000B3EC8">
        <w:rPr>
          <w:kern w:val="0"/>
          <w:sz w:val="18"/>
          <w:szCs w:val="18"/>
        </w:rPr>
        <w:tab/>
        <w:t>3,801,620,876.20</w:t>
      </w:r>
    </w:p>
    <w:p w14:paraId="7A52C4AF" w14:textId="77777777" w:rsidR="00066E7D" w:rsidRPr="000B3EC8" w:rsidRDefault="00066E7D" w:rsidP="002F519F">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545056EC" w14:textId="77777777" w:rsidR="00B1299D" w:rsidRPr="000B3EC8" w:rsidRDefault="007B5513">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二</w:t>
      </w:r>
      <w:r w:rsidR="00B1299D" w:rsidRPr="000B3EC8">
        <w:rPr>
          <w:kern w:val="0"/>
          <w:sz w:val="18"/>
          <w:szCs w:val="18"/>
        </w:rPr>
        <w:t>、本年增减变动金额</w:t>
      </w:r>
    </w:p>
    <w:p w14:paraId="29238490" w14:textId="573843DD" w:rsidR="00B1299D" w:rsidRPr="000B3EC8" w:rsidRDefault="000B3EC8">
      <w:pPr>
        <w:widowControl/>
        <w:tabs>
          <w:tab w:val="decimal" w:pos="3825"/>
          <w:tab w:val="decimal" w:pos="5067"/>
          <w:tab w:val="decimal" w:pos="6525"/>
          <w:tab w:val="decimal" w:pos="8127"/>
          <w:tab w:val="decimal" w:pos="9720"/>
        </w:tabs>
        <w:adjustRightInd w:val="0"/>
        <w:snapToGrid w:val="0"/>
        <w:ind w:firstLine="360"/>
        <w:jc w:val="left"/>
        <w:rPr>
          <w:kern w:val="0"/>
          <w:sz w:val="18"/>
          <w:szCs w:val="18"/>
        </w:rPr>
      </w:pPr>
      <w:r>
        <w:rPr>
          <w:kern w:val="0"/>
          <w:sz w:val="18"/>
          <w:szCs w:val="18"/>
        </w:rPr>
        <w:t>(</w:t>
      </w:r>
      <w:r w:rsidR="00B1299D" w:rsidRPr="000B3EC8">
        <w:rPr>
          <w:kern w:val="0"/>
          <w:sz w:val="18"/>
          <w:szCs w:val="18"/>
        </w:rPr>
        <w:t>一</w:t>
      </w:r>
      <w:r>
        <w:rPr>
          <w:kern w:val="0"/>
          <w:sz w:val="18"/>
          <w:szCs w:val="18"/>
        </w:rPr>
        <w:t>)</w:t>
      </w:r>
      <w:r w:rsidR="00E86110" w:rsidRPr="000B3EC8">
        <w:rPr>
          <w:kern w:val="0"/>
          <w:sz w:val="18"/>
          <w:szCs w:val="18"/>
        </w:rPr>
        <w:t xml:space="preserve"> </w:t>
      </w:r>
      <w:r w:rsidR="00C31F3F" w:rsidRPr="000B3EC8">
        <w:rPr>
          <w:kern w:val="0"/>
          <w:sz w:val="18"/>
          <w:szCs w:val="18"/>
        </w:rPr>
        <w:t>综合收益总额</w:t>
      </w:r>
      <w:r w:rsidR="00A5057B" w:rsidRPr="000B3EC8">
        <w:rPr>
          <w:kern w:val="0"/>
          <w:sz w:val="18"/>
          <w:szCs w:val="18"/>
        </w:rPr>
        <w:tab/>
      </w:r>
      <w:r w:rsidR="006D2E49" w:rsidRPr="000B3EC8">
        <w:rPr>
          <w:kern w:val="0"/>
          <w:sz w:val="18"/>
          <w:szCs w:val="18"/>
        </w:rPr>
        <w:t>-</w:t>
      </w:r>
      <w:r w:rsidR="00734024" w:rsidRPr="000B3EC8">
        <w:rPr>
          <w:kern w:val="0"/>
          <w:sz w:val="18"/>
          <w:szCs w:val="18"/>
        </w:rPr>
        <w:tab/>
      </w:r>
      <w:r w:rsidR="006D2E49" w:rsidRPr="000B3EC8">
        <w:rPr>
          <w:kern w:val="0"/>
          <w:sz w:val="18"/>
          <w:szCs w:val="18"/>
        </w:rPr>
        <w:t>-</w:t>
      </w:r>
      <w:r w:rsidR="00734024" w:rsidRPr="000B3EC8">
        <w:rPr>
          <w:kern w:val="0"/>
          <w:sz w:val="18"/>
          <w:szCs w:val="18"/>
        </w:rPr>
        <w:tab/>
      </w:r>
      <w:r w:rsidR="006D2E49" w:rsidRPr="000B3EC8">
        <w:rPr>
          <w:kern w:val="0"/>
          <w:sz w:val="18"/>
          <w:szCs w:val="18"/>
        </w:rPr>
        <w:t>-</w:t>
      </w:r>
      <w:r w:rsidR="00734024" w:rsidRPr="000B3EC8">
        <w:rPr>
          <w:kern w:val="0"/>
          <w:sz w:val="18"/>
          <w:szCs w:val="18"/>
        </w:rPr>
        <w:tab/>
      </w:r>
      <w:r w:rsidR="006D2E49" w:rsidRPr="000B3EC8">
        <w:rPr>
          <w:kern w:val="0"/>
          <w:sz w:val="18"/>
          <w:szCs w:val="18"/>
        </w:rPr>
        <w:t>819,767,687.83</w:t>
      </w:r>
      <w:r w:rsidR="00734024" w:rsidRPr="000B3EC8">
        <w:rPr>
          <w:kern w:val="0"/>
          <w:sz w:val="18"/>
          <w:szCs w:val="18"/>
        </w:rPr>
        <w:tab/>
      </w:r>
      <w:r w:rsidR="006D2E49" w:rsidRPr="000B3EC8">
        <w:rPr>
          <w:kern w:val="0"/>
          <w:sz w:val="18"/>
          <w:szCs w:val="18"/>
        </w:rPr>
        <w:t>819,767,687.83</w:t>
      </w:r>
    </w:p>
    <w:p w14:paraId="37810806" w14:textId="77777777" w:rsidR="00066E7D" w:rsidRPr="000B3EC8" w:rsidRDefault="00066E7D" w:rsidP="002F519F">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6C1DB282" w14:textId="282220AA" w:rsidR="00B1299D" w:rsidRPr="000B3EC8" w:rsidRDefault="007B5513">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三</w:t>
      </w:r>
      <w:r w:rsidR="00B1299D" w:rsidRPr="000B3EC8">
        <w:rPr>
          <w:kern w:val="0"/>
          <w:sz w:val="18"/>
          <w:szCs w:val="18"/>
        </w:rPr>
        <w:t>、</w:t>
      </w:r>
      <w:r w:rsidR="00FF6B18" w:rsidRPr="000B3EC8">
        <w:rPr>
          <w:kern w:val="0"/>
          <w:sz w:val="18"/>
          <w:szCs w:val="18"/>
        </w:rPr>
        <w:t>202</w:t>
      </w:r>
      <w:r w:rsidR="00734024" w:rsidRPr="000B3EC8">
        <w:rPr>
          <w:kern w:val="0"/>
          <w:sz w:val="18"/>
          <w:szCs w:val="18"/>
        </w:rPr>
        <w:t>2</w:t>
      </w:r>
      <w:r w:rsidR="00B1299D" w:rsidRPr="000B3EC8">
        <w:rPr>
          <w:kern w:val="0"/>
          <w:sz w:val="18"/>
          <w:szCs w:val="18"/>
        </w:rPr>
        <w:t>年</w:t>
      </w:r>
      <w:r w:rsidR="00B1299D" w:rsidRPr="000B3EC8">
        <w:rPr>
          <w:kern w:val="0"/>
          <w:sz w:val="18"/>
          <w:szCs w:val="18"/>
        </w:rPr>
        <w:t>12</w:t>
      </w:r>
      <w:r w:rsidR="00B1299D" w:rsidRPr="000B3EC8">
        <w:rPr>
          <w:kern w:val="0"/>
          <w:sz w:val="18"/>
          <w:szCs w:val="18"/>
        </w:rPr>
        <w:t>月</w:t>
      </w:r>
      <w:r w:rsidR="00B1299D" w:rsidRPr="000B3EC8">
        <w:rPr>
          <w:kern w:val="0"/>
          <w:sz w:val="18"/>
          <w:szCs w:val="18"/>
        </w:rPr>
        <w:t>31</w:t>
      </w:r>
      <w:r w:rsidR="00B1299D" w:rsidRPr="000B3EC8">
        <w:rPr>
          <w:kern w:val="0"/>
          <w:sz w:val="18"/>
          <w:szCs w:val="18"/>
        </w:rPr>
        <w:t>日余额</w:t>
      </w:r>
      <w:r w:rsidR="00B1299D" w:rsidRPr="000B3EC8">
        <w:rPr>
          <w:kern w:val="0"/>
          <w:sz w:val="18"/>
          <w:szCs w:val="18"/>
        </w:rPr>
        <w:tab/>
      </w:r>
      <w:r w:rsidR="006D2E49" w:rsidRPr="000B3EC8">
        <w:rPr>
          <w:kern w:val="0"/>
          <w:sz w:val="18"/>
          <w:szCs w:val="18"/>
        </w:rPr>
        <w:t>401,495,761.78</w:t>
      </w:r>
      <w:r w:rsidR="00734024" w:rsidRPr="000B3EC8">
        <w:rPr>
          <w:kern w:val="0"/>
          <w:sz w:val="18"/>
          <w:szCs w:val="18"/>
        </w:rPr>
        <w:tab/>
      </w:r>
      <w:r w:rsidR="006D2E49" w:rsidRPr="000B3EC8">
        <w:rPr>
          <w:kern w:val="0"/>
          <w:sz w:val="18"/>
          <w:szCs w:val="18"/>
        </w:rPr>
        <w:t>9,150,174.09</w:t>
      </w:r>
      <w:r w:rsidR="00734024" w:rsidRPr="000B3EC8">
        <w:rPr>
          <w:kern w:val="0"/>
          <w:sz w:val="18"/>
          <w:szCs w:val="18"/>
        </w:rPr>
        <w:tab/>
      </w:r>
      <w:r w:rsidR="006D2E49" w:rsidRPr="000B3EC8">
        <w:rPr>
          <w:kern w:val="0"/>
          <w:sz w:val="18"/>
          <w:szCs w:val="18"/>
        </w:rPr>
        <w:t>200,747,880.89</w:t>
      </w:r>
      <w:r w:rsidR="00734024" w:rsidRPr="000B3EC8">
        <w:rPr>
          <w:kern w:val="0"/>
          <w:sz w:val="18"/>
          <w:szCs w:val="18"/>
        </w:rPr>
        <w:tab/>
      </w:r>
      <w:r w:rsidR="006D2E49" w:rsidRPr="000B3EC8">
        <w:rPr>
          <w:kern w:val="0"/>
          <w:sz w:val="18"/>
          <w:szCs w:val="18"/>
        </w:rPr>
        <w:t>4,009,994,747.27</w:t>
      </w:r>
      <w:r w:rsidR="00734024" w:rsidRPr="000B3EC8">
        <w:rPr>
          <w:kern w:val="0"/>
          <w:sz w:val="18"/>
          <w:szCs w:val="18"/>
        </w:rPr>
        <w:tab/>
      </w:r>
      <w:r w:rsidR="006D2E49" w:rsidRPr="000B3EC8">
        <w:rPr>
          <w:kern w:val="0"/>
          <w:sz w:val="18"/>
          <w:szCs w:val="18"/>
        </w:rPr>
        <w:t>4,621,388,564.03</w:t>
      </w:r>
    </w:p>
    <w:p w14:paraId="4A560762" w14:textId="77777777" w:rsidR="00066E7D" w:rsidRPr="000B3EC8" w:rsidRDefault="00066E7D">
      <w:pPr>
        <w:widowControl/>
        <w:tabs>
          <w:tab w:val="decimal" w:pos="4050"/>
          <w:tab w:val="decimal" w:pos="5310"/>
          <w:tab w:val="decimal" w:pos="6768"/>
          <w:tab w:val="decimal" w:pos="8370"/>
          <w:tab w:val="decimal" w:pos="9954"/>
        </w:tabs>
        <w:adjustRightInd w:val="0"/>
        <w:snapToGrid w:val="0"/>
        <w:spacing w:line="48" w:lineRule="auto"/>
        <w:jc w:val="left"/>
        <w:rPr>
          <w:sz w:val="18"/>
          <w:szCs w:val="18"/>
        </w:rPr>
      </w:pPr>
      <w:r w:rsidRPr="000B3EC8">
        <w:rPr>
          <w:kern w:val="0"/>
          <w:sz w:val="18"/>
          <w:szCs w:val="18"/>
        </w:rPr>
        <w:tab/>
      </w:r>
      <w:r w:rsidRPr="000B3EC8">
        <w:rPr>
          <w:sz w:val="18"/>
          <w:szCs w:val="18"/>
        </w:rPr>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616612A4" w14:textId="77777777" w:rsidR="00FC73D6" w:rsidRPr="000B3EC8" w:rsidRDefault="00FC73D6" w:rsidP="002F519F">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w:t>
      </w:r>
      <w:r w:rsidR="00F861A7" w:rsidRPr="000B3EC8">
        <w:rPr>
          <w:sz w:val="18"/>
          <w:szCs w:val="18"/>
        </w:rPr>
        <w:t>_</w:t>
      </w:r>
      <w:r w:rsidRPr="000B3EC8">
        <w:rPr>
          <w:sz w:val="18"/>
          <w:szCs w:val="18"/>
        </w:rPr>
        <w:t>_____</w:t>
      </w:r>
      <w:r w:rsidRPr="000B3EC8">
        <w:rPr>
          <w:sz w:val="18"/>
          <w:szCs w:val="18"/>
        </w:rPr>
        <w:tab/>
        <w:t>___</w:t>
      </w:r>
      <w:r w:rsidR="00F861A7" w:rsidRPr="000B3EC8">
        <w:rPr>
          <w:sz w:val="18"/>
          <w:szCs w:val="18"/>
        </w:rPr>
        <w:t>_</w:t>
      </w:r>
      <w:r w:rsidR="001E560C" w:rsidRPr="000B3EC8">
        <w:rPr>
          <w:sz w:val="18"/>
          <w:szCs w:val="18"/>
        </w:rPr>
        <w:t>_</w:t>
      </w:r>
      <w:r w:rsidRPr="000B3EC8">
        <w:rPr>
          <w:sz w:val="18"/>
          <w:szCs w:val="18"/>
        </w:rPr>
        <w:t>__________</w:t>
      </w:r>
      <w:r w:rsidRPr="000B3EC8">
        <w:rPr>
          <w:sz w:val="18"/>
          <w:szCs w:val="18"/>
        </w:rPr>
        <w:tab/>
        <w:t>_______________</w:t>
      </w:r>
    </w:p>
    <w:p w14:paraId="23E607D4" w14:textId="77777777" w:rsidR="009E0F8C" w:rsidRPr="000B3EC8" w:rsidRDefault="009E0F8C">
      <w:pPr>
        <w:tabs>
          <w:tab w:val="right" w:pos="10170"/>
          <w:tab w:val="right" w:pos="15120"/>
        </w:tabs>
        <w:jc w:val="left"/>
        <w:rPr>
          <w:sz w:val="18"/>
          <w:szCs w:val="18"/>
          <w:u w:val="single"/>
        </w:rPr>
      </w:pPr>
    </w:p>
    <w:p w14:paraId="634E5382" w14:textId="77777777" w:rsidR="00734024" w:rsidRPr="000B3EC8" w:rsidRDefault="00734024" w:rsidP="00734024">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ab/>
      </w:r>
      <w:r w:rsidRPr="000B3EC8">
        <w:rPr>
          <w:sz w:val="18"/>
          <w:szCs w:val="18"/>
        </w:rPr>
        <w:tab/>
      </w:r>
      <w:r w:rsidRPr="000B3EC8">
        <w:rPr>
          <w:sz w:val="18"/>
          <w:szCs w:val="18"/>
        </w:rPr>
        <w:tab/>
      </w:r>
      <w:r w:rsidRPr="000B3EC8">
        <w:rPr>
          <w:sz w:val="18"/>
          <w:szCs w:val="18"/>
        </w:rPr>
        <w:tab/>
      </w:r>
      <w:r w:rsidRPr="000B3EC8">
        <w:rPr>
          <w:sz w:val="18"/>
          <w:szCs w:val="18"/>
        </w:rPr>
        <w:t>所有者</w:t>
      </w:r>
    </w:p>
    <w:p w14:paraId="4EE69817" w14:textId="77777777" w:rsidR="00734024" w:rsidRPr="000B3EC8" w:rsidRDefault="00734024" w:rsidP="00734024">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u w:val="single"/>
        </w:rPr>
        <w:t>实收资本</w:t>
      </w:r>
      <w:r w:rsidRPr="000B3EC8">
        <w:rPr>
          <w:sz w:val="18"/>
          <w:szCs w:val="18"/>
        </w:rPr>
        <w:tab/>
      </w:r>
      <w:r w:rsidRPr="000B3EC8">
        <w:rPr>
          <w:sz w:val="18"/>
          <w:szCs w:val="18"/>
          <w:u w:val="single"/>
        </w:rPr>
        <w:t>资本公积</w:t>
      </w:r>
      <w:r w:rsidRPr="000B3EC8">
        <w:rPr>
          <w:sz w:val="18"/>
          <w:szCs w:val="18"/>
        </w:rPr>
        <w:tab/>
      </w:r>
      <w:r w:rsidRPr="000B3EC8">
        <w:rPr>
          <w:sz w:val="18"/>
          <w:szCs w:val="18"/>
          <w:u w:val="single"/>
        </w:rPr>
        <w:t>盈余公积</w:t>
      </w:r>
      <w:r w:rsidRPr="000B3EC8">
        <w:rPr>
          <w:sz w:val="18"/>
          <w:szCs w:val="18"/>
        </w:rPr>
        <w:tab/>
      </w:r>
      <w:r w:rsidRPr="000B3EC8">
        <w:rPr>
          <w:sz w:val="18"/>
          <w:szCs w:val="18"/>
          <w:u w:val="single"/>
        </w:rPr>
        <w:t>未分配利润</w:t>
      </w:r>
      <w:r w:rsidRPr="000B3EC8">
        <w:rPr>
          <w:sz w:val="18"/>
          <w:szCs w:val="18"/>
        </w:rPr>
        <w:tab/>
      </w:r>
      <w:r w:rsidRPr="000B3EC8">
        <w:rPr>
          <w:sz w:val="18"/>
          <w:szCs w:val="18"/>
          <w:u w:val="single"/>
        </w:rPr>
        <w:t>权益合计</w:t>
      </w:r>
    </w:p>
    <w:p w14:paraId="7F65797A" w14:textId="77777777" w:rsidR="00734024" w:rsidRPr="000B3EC8" w:rsidRDefault="00734024" w:rsidP="00734024">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p>
    <w:p w14:paraId="72F23654" w14:textId="77777777" w:rsidR="00734024" w:rsidRPr="000B3EC8" w:rsidRDefault="00734024" w:rsidP="00734024">
      <w:pPr>
        <w:tabs>
          <w:tab w:val="center" w:pos="3870"/>
          <w:tab w:val="center" w:pos="5940"/>
          <w:tab w:val="center" w:pos="7830"/>
          <w:tab w:val="center" w:pos="9585"/>
        </w:tabs>
        <w:adjustRightInd w:val="0"/>
        <w:snapToGrid w:val="0"/>
        <w:jc w:val="left"/>
        <w:rPr>
          <w:sz w:val="18"/>
          <w:szCs w:val="18"/>
        </w:rPr>
      </w:pPr>
    </w:p>
    <w:p w14:paraId="511B1BD7" w14:textId="77777777" w:rsidR="00734024" w:rsidRPr="000B3EC8" w:rsidRDefault="00734024" w:rsidP="00734024">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一、</w:t>
      </w:r>
      <w:r w:rsidRPr="000B3EC8">
        <w:rPr>
          <w:kern w:val="0"/>
          <w:sz w:val="18"/>
          <w:szCs w:val="18"/>
        </w:rPr>
        <w:t>2021</w:t>
      </w:r>
      <w:r w:rsidRPr="000B3EC8">
        <w:rPr>
          <w:kern w:val="0"/>
          <w:sz w:val="18"/>
          <w:szCs w:val="18"/>
        </w:rPr>
        <w:t>年</w:t>
      </w:r>
      <w:r w:rsidRPr="000B3EC8">
        <w:rPr>
          <w:kern w:val="0"/>
          <w:sz w:val="18"/>
          <w:szCs w:val="18"/>
        </w:rPr>
        <w:t>1</w:t>
      </w:r>
      <w:r w:rsidRPr="000B3EC8">
        <w:rPr>
          <w:kern w:val="0"/>
          <w:sz w:val="18"/>
          <w:szCs w:val="18"/>
        </w:rPr>
        <w:t>月</w:t>
      </w:r>
      <w:r w:rsidRPr="000B3EC8">
        <w:rPr>
          <w:kern w:val="0"/>
          <w:sz w:val="18"/>
          <w:szCs w:val="18"/>
        </w:rPr>
        <w:t>1</w:t>
      </w:r>
      <w:r w:rsidRPr="000B3EC8">
        <w:rPr>
          <w:kern w:val="0"/>
          <w:sz w:val="18"/>
          <w:szCs w:val="18"/>
        </w:rPr>
        <w:t>日余额</w:t>
      </w:r>
      <w:r w:rsidRPr="000B3EC8">
        <w:rPr>
          <w:kern w:val="0"/>
          <w:sz w:val="18"/>
          <w:szCs w:val="18"/>
        </w:rPr>
        <w:tab/>
        <w:t>401,495,761.78</w:t>
      </w:r>
      <w:r w:rsidRPr="000B3EC8">
        <w:rPr>
          <w:kern w:val="0"/>
          <w:sz w:val="18"/>
          <w:szCs w:val="18"/>
        </w:rPr>
        <w:tab/>
        <w:t>9,150,174.09</w:t>
      </w:r>
      <w:r w:rsidRPr="000B3EC8">
        <w:rPr>
          <w:kern w:val="0"/>
          <w:sz w:val="18"/>
          <w:szCs w:val="18"/>
        </w:rPr>
        <w:tab/>
        <w:t>200,747,880.89</w:t>
      </w:r>
      <w:r w:rsidRPr="000B3EC8">
        <w:rPr>
          <w:kern w:val="0"/>
          <w:sz w:val="18"/>
          <w:szCs w:val="18"/>
        </w:rPr>
        <w:tab/>
        <w:t>2,890,264,052.89</w:t>
      </w:r>
      <w:r w:rsidRPr="000B3EC8">
        <w:rPr>
          <w:kern w:val="0"/>
          <w:sz w:val="18"/>
          <w:szCs w:val="18"/>
        </w:rPr>
        <w:tab/>
        <w:t>3,501,657,869.65</w:t>
      </w:r>
    </w:p>
    <w:p w14:paraId="1807F388" w14:textId="77777777" w:rsidR="00734024" w:rsidRPr="000B3EC8" w:rsidRDefault="00734024" w:rsidP="00734024">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04165584" w14:textId="77777777" w:rsidR="00734024" w:rsidRPr="000B3EC8" w:rsidRDefault="00734024" w:rsidP="00734024">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二、本年增减变动金额</w:t>
      </w:r>
    </w:p>
    <w:p w14:paraId="67DB69C4" w14:textId="4F01B2C1" w:rsidR="00734024" w:rsidRPr="000B3EC8" w:rsidRDefault="000B3EC8" w:rsidP="00734024">
      <w:pPr>
        <w:widowControl/>
        <w:tabs>
          <w:tab w:val="decimal" w:pos="3825"/>
          <w:tab w:val="decimal" w:pos="5067"/>
          <w:tab w:val="decimal" w:pos="6525"/>
          <w:tab w:val="decimal" w:pos="8127"/>
          <w:tab w:val="decimal" w:pos="9720"/>
        </w:tabs>
        <w:adjustRightInd w:val="0"/>
        <w:snapToGrid w:val="0"/>
        <w:ind w:firstLine="360"/>
        <w:jc w:val="left"/>
        <w:rPr>
          <w:kern w:val="0"/>
          <w:sz w:val="18"/>
          <w:szCs w:val="18"/>
        </w:rPr>
      </w:pPr>
      <w:r>
        <w:rPr>
          <w:kern w:val="0"/>
          <w:sz w:val="18"/>
          <w:szCs w:val="18"/>
        </w:rPr>
        <w:t>(</w:t>
      </w:r>
      <w:r w:rsidR="00734024" w:rsidRPr="000B3EC8">
        <w:rPr>
          <w:kern w:val="0"/>
          <w:sz w:val="18"/>
          <w:szCs w:val="18"/>
        </w:rPr>
        <w:t>一</w:t>
      </w:r>
      <w:r>
        <w:rPr>
          <w:kern w:val="0"/>
          <w:sz w:val="18"/>
          <w:szCs w:val="18"/>
        </w:rPr>
        <w:t>)</w:t>
      </w:r>
      <w:r w:rsidR="00734024" w:rsidRPr="000B3EC8">
        <w:rPr>
          <w:kern w:val="0"/>
          <w:sz w:val="18"/>
          <w:szCs w:val="18"/>
        </w:rPr>
        <w:t xml:space="preserve"> </w:t>
      </w:r>
      <w:r w:rsidR="00734024" w:rsidRPr="000B3EC8">
        <w:rPr>
          <w:kern w:val="0"/>
          <w:sz w:val="18"/>
          <w:szCs w:val="18"/>
        </w:rPr>
        <w:t>综合收益总额</w:t>
      </w:r>
      <w:r w:rsidR="00734024" w:rsidRPr="000B3EC8">
        <w:rPr>
          <w:kern w:val="0"/>
          <w:sz w:val="18"/>
          <w:szCs w:val="18"/>
        </w:rPr>
        <w:tab/>
        <w:t>-</w:t>
      </w:r>
      <w:r w:rsidR="00734024" w:rsidRPr="000B3EC8">
        <w:rPr>
          <w:kern w:val="0"/>
          <w:sz w:val="18"/>
          <w:szCs w:val="18"/>
        </w:rPr>
        <w:tab/>
        <w:t>-</w:t>
      </w:r>
      <w:r w:rsidR="00734024" w:rsidRPr="000B3EC8">
        <w:rPr>
          <w:kern w:val="0"/>
          <w:sz w:val="18"/>
          <w:szCs w:val="18"/>
        </w:rPr>
        <w:tab/>
        <w:t>-</w:t>
      </w:r>
      <w:r w:rsidR="00734024" w:rsidRPr="000B3EC8">
        <w:rPr>
          <w:kern w:val="0"/>
          <w:sz w:val="18"/>
          <w:szCs w:val="18"/>
        </w:rPr>
        <w:tab/>
        <w:t>299,963,006.55</w:t>
      </w:r>
      <w:r w:rsidR="00734024" w:rsidRPr="000B3EC8">
        <w:rPr>
          <w:kern w:val="0"/>
          <w:sz w:val="18"/>
          <w:szCs w:val="18"/>
        </w:rPr>
        <w:tab/>
        <w:t>299,963,006.55</w:t>
      </w:r>
    </w:p>
    <w:p w14:paraId="6775629C" w14:textId="77777777" w:rsidR="00734024" w:rsidRPr="000B3EC8" w:rsidRDefault="00734024" w:rsidP="00734024">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1D54F5C8" w14:textId="77777777" w:rsidR="00734024" w:rsidRPr="000B3EC8" w:rsidRDefault="00734024" w:rsidP="00734024">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三、</w:t>
      </w:r>
      <w:r w:rsidRPr="000B3EC8">
        <w:rPr>
          <w:kern w:val="0"/>
          <w:sz w:val="18"/>
          <w:szCs w:val="18"/>
        </w:rPr>
        <w:t>2021</w:t>
      </w:r>
      <w:r w:rsidRPr="000B3EC8">
        <w:rPr>
          <w:kern w:val="0"/>
          <w:sz w:val="18"/>
          <w:szCs w:val="18"/>
        </w:rPr>
        <w:t>年</w:t>
      </w:r>
      <w:r w:rsidRPr="000B3EC8">
        <w:rPr>
          <w:kern w:val="0"/>
          <w:sz w:val="18"/>
          <w:szCs w:val="18"/>
        </w:rPr>
        <w:t>12</w:t>
      </w:r>
      <w:r w:rsidRPr="000B3EC8">
        <w:rPr>
          <w:kern w:val="0"/>
          <w:sz w:val="18"/>
          <w:szCs w:val="18"/>
        </w:rPr>
        <w:t>月</w:t>
      </w:r>
      <w:r w:rsidRPr="000B3EC8">
        <w:rPr>
          <w:kern w:val="0"/>
          <w:sz w:val="18"/>
          <w:szCs w:val="18"/>
        </w:rPr>
        <w:t>31</w:t>
      </w:r>
      <w:r w:rsidRPr="000B3EC8">
        <w:rPr>
          <w:kern w:val="0"/>
          <w:sz w:val="18"/>
          <w:szCs w:val="18"/>
        </w:rPr>
        <w:t>日余额</w:t>
      </w:r>
      <w:r w:rsidRPr="000B3EC8">
        <w:rPr>
          <w:kern w:val="0"/>
          <w:sz w:val="18"/>
          <w:szCs w:val="18"/>
        </w:rPr>
        <w:tab/>
        <w:t>401,495,761.78</w:t>
      </w:r>
      <w:r w:rsidRPr="000B3EC8">
        <w:rPr>
          <w:kern w:val="0"/>
          <w:sz w:val="18"/>
          <w:szCs w:val="18"/>
        </w:rPr>
        <w:tab/>
        <w:t>9,150,174.09</w:t>
      </w:r>
      <w:r w:rsidRPr="000B3EC8">
        <w:rPr>
          <w:kern w:val="0"/>
          <w:sz w:val="18"/>
          <w:szCs w:val="18"/>
        </w:rPr>
        <w:tab/>
        <w:t>200,747,880.89</w:t>
      </w:r>
      <w:r w:rsidRPr="000B3EC8">
        <w:rPr>
          <w:kern w:val="0"/>
          <w:sz w:val="18"/>
          <w:szCs w:val="18"/>
        </w:rPr>
        <w:tab/>
        <w:t>3,190,227,059.44</w:t>
      </w:r>
      <w:r w:rsidRPr="000B3EC8">
        <w:rPr>
          <w:kern w:val="0"/>
          <w:sz w:val="18"/>
          <w:szCs w:val="18"/>
        </w:rPr>
        <w:tab/>
        <w:t>3,801,620,876.20</w:t>
      </w:r>
    </w:p>
    <w:p w14:paraId="5F65BDD7" w14:textId="77777777" w:rsidR="00734024" w:rsidRPr="000B3EC8" w:rsidRDefault="00734024" w:rsidP="00734024">
      <w:pPr>
        <w:widowControl/>
        <w:tabs>
          <w:tab w:val="decimal" w:pos="4050"/>
          <w:tab w:val="decimal" w:pos="5310"/>
          <w:tab w:val="decimal" w:pos="6768"/>
          <w:tab w:val="decimal" w:pos="8370"/>
          <w:tab w:val="decimal" w:pos="9954"/>
        </w:tabs>
        <w:adjustRightInd w:val="0"/>
        <w:snapToGrid w:val="0"/>
        <w:spacing w:line="48" w:lineRule="auto"/>
        <w:jc w:val="left"/>
        <w:rPr>
          <w:sz w:val="18"/>
          <w:szCs w:val="18"/>
        </w:rPr>
      </w:pPr>
      <w:r w:rsidRPr="000B3EC8">
        <w:rPr>
          <w:kern w:val="0"/>
          <w:sz w:val="18"/>
          <w:szCs w:val="18"/>
        </w:rPr>
        <w:tab/>
      </w:r>
      <w:r w:rsidRPr="000B3EC8">
        <w:rPr>
          <w:sz w:val="18"/>
          <w:szCs w:val="18"/>
        </w:rPr>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5D30C62F" w14:textId="77777777" w:rsidR="00734024" w:rsidRPr="000B3EC8" w:rsidRDefault="00734024" w:rsidP="00734024">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3F9B8DAE" w14:textId="77777777" w:rsidR="00E64E12" w:rsidRPr="000B3EC8" w:rsidRDefault="00CC3C88">
      <w:pPr>
        <w:tabs>
          <w:tab w:val="right" w:pos="10170"/>
          <w:tab w:val="right" w:pos="15120"/>
        </w:tabs>
        <w:jc w:val="left"/>
        <w:rPr>
          <w:sz w:val="24"/>
          <w:u w:val="single"/>
        </w:rPr>
      </w:pPr>
      <w:r w:rsidRPr="000B3EC8">
        <w:rPr>
          <w:sz w:val="24"/>
          <w:u w:val="single"/>
        </w:rPr>
        <w:tab/>
      </w:r>
    </w:p>
    <w:p w14:paraId="4D972779" w14:textId="77777777" w:rsidR="009F14C2" w:rsidRPr="000B3EC8" w:rsidRDefault="009F14C2">
      <w:pPr>
        <w:adjustRightInd w:val="0"/>
        <w:snapToGrid w:val="0"/>
        <w:ind w:right="-61"/>
        <w:jc w:val="left"/>
        <w:rPr>
          <w:sz w:val="24"/>
        </w:rPr>
      </w:pPr>
    </w:p>
    <w:p w14:paraId="3AD22FF0" w14:textId="77777777" w:rsidR="00E64E12" w:rsidRPr="000B3EC8" w:rsidRDefault="00CC3C88">
      <w:pPr>
        <w:adjustRightInd w:val="0"/>
        <w:snapToGrid w:val="0"/>
        <w:ind w:right="-61"/>
        <w:jc w:val="left"/>
        <w:rPr>
          <w:sz w:val="24"/>
        </w:rPr>
      </w:pPr>
      <w:r w:rsidRPr="000B3EC8">
        <w:rPr>
          <w:sz w:val="24"/>
        </w:rPr>
        <w:t>附注为财务报表的组成部分</w:t>
      </w:r>
    </w:p>
    <w:p w14:paraId="2C85E201" w14:textId="77777777" w:rsidR="00823B1C" w:rsidRPr="000B3EC8" w:rsidRDefault="00823B1C">
      <w:pPr>
        <w:widowControl/>
        <w:jc w:val="left"/>
        <w:rPr>
          <w:sz w:val="24"/>
        </w:rPr>
      </w:pPr>
    </w:p>
    <w:p w14:paraId="273C15B5" w14:textId="77777777" w:rsidR="00823B1C" w:rsidRPr="000B3EC8" w:rsidRDefault="00823B1C">
      <w:pPr>
        <w:widowControl/>
        <w:jc w:val="left"/>
        <w:sectPr w:rsidR="00823B1C" w:rsidRPr="000B3EC8" w:rsidSect="00380604">
          <w:headerReference w:type="default" r:id="rId26"/>
          <w:footerReference w:type="default" r:id="rId27"/>
          <w:pgSz w:w="11907" w:h="16840" w:code="9"/>
          <w:pgMar w:top="864" w:right="720" w:bottom="432" w:left="1008" w:header="864" w:footer="432" w:gutter="0"/>
          <w:cols w:space="425"/>
          <w:docGrid w:linePitch="326"/>
        </w:sectPr>
      </w:pPr>
    </w:p>
    <w:p w14:paraId="3BA8B243" w14:textId="77777777" w:rsidR="00D10AFF" w:rsidRPr="000B3EC8" w:rsidRDefault="00CC3C88">
      <w:pPr>
        <w:pStyle w:val="1"/>
        <w:spacing w:line="228" w:lineRule="auto"/>
      </w:pPr>
      <w:r w:rsidRPr="000B3EC8">
        <w:lastRenderedPageBreak/>
        <w:t>基本情况</w:t>
      </w:r>
    </w:p>
    <w:p w14:paraId="51CB9273" w14:textId="77777777" w:rsidR="00D10AFF" w:rsidRPr="000B3EC8" w:rsidRDefault="00D10AFF">
      <w:pPr>
        <w:widowControl/>
        <w:spacing w:line="228" w:lineRule="auto"/>
        <w:ind w:left="729"/>
        <w:jc w:val="left"/>
        <w:rPr>
          <w:sz w:val="24"/>
        </w:rPr>
      </w:pPr>
    </w:p>
    <w:p w14:paraId="09BE2504" w14:textId="3F5C49E2" w:rsidR="00514EBF" w:rsidRPr="000B3EC8" w:rsidRDefault="00514EBF">
      <w:pPr>
        <w:widowControl/>
        <w:spacing w:line="228" w:lineRule="auto"/>
        <w:ind w:left="729"/>
        <w:jc w:val="left"/>
        <w:rPr>
          <w:sz w:val="24"/>
        </w:rPr>
      </w:pPr>
      <w:del w:id="21" w:author="Fan, Fancy Shu Ting" w:date="2024-04-17T21:27:00Z">
        <w:r w:rsidRPr="000B3EC8" w:rsidDel="005B10BB">
          <w:rPr>
            <w:sz w:val="24"/>
          </w:rPr>
          <w:delText>深圳村田科技有限公司</w:delText>
        </w:r>
      </w:del>
      <w:ins w:id="22" w:author="Fan, Fancy Shu Ting" w:date="2024-04-17T21:27:00Z">
        <w:r w:rsidR="005B10BB">
          <w:rPr>
            <w:sz w:val="24"/>
          </w:rPr>
          <w:t>XXX</w:t>
        </w:r>
        <w:r w:rsidR="005B10BB">
          <w:rPr>
            <w:sz w:val="24"/>
          </w:rPr>
          <w:t>有限公司</w:t>
        </w:r>
      </w:ins>
      <w:r w:rsidR="000B3EC8">
        <w:rPr>
          <w:sz w:val="24"/>
        </w:rPr>
        <w:t>(</w:t>
      </w:r>
      <w:r w:rsidRPr="000B3EC8">
        <w:rPr>
          <w:sz w:val="24"/>
        </w:rPr>
        <w:t>以下简称</w:t>
      </w:r>
      <w:r w:rsidRPr="000B3EC8">
        <w:rPr>
          <w:sz w:val="24"/>
        </w:rPr>
        <w:t>“</w:t>
      </w:r>
      <w:r w:rsidRPr="000B3EC8">
        <w:rPr>
          <w:sz w:val="24"/>
        </w:rPr>
        <w:t>本公司</w:t>
      </w:r>
      <w:r w:rsidRPr="000B3EC8">
        <w:rPr>
          <w:sz w:val="24"/>
        </w:rPr>
        <w:t>”</w:t>
      </w:r>
      <w:r w:rsidR="000B3EC8">
        <w:rPr>
          <w:sz w:val="24"/>
        </w:rPr>
        <w:t>)</w:t>
      </w:r>
      <w:r w:rsidRPr="000B3EC8">
        <w:rPr>
          <w:sz w:val="24"/>
        </w:rPr>
        <w:t>系一家于</w:t>
      </w:r>
      <w:r w:rsidRPr="000B3EC8">
        <w:rPr>
          <w:sz w:val="24"/>
        </w:rPr>
        <w:t>2005</w:t>
      </w:r>
      <w:r w:rsidRPr="000B3EC8">
        <w:rPr>
          <w:sz w:val="24"/>
        </w:rPr>
        <w:t>年</w:t>
      </w:r>
      <w:r w:rsidRPr="000B3EC8">
        <w:rPr>
          <w:sz w:val="24"/>
        </w:rPr>
        <w:t>6</w:t>
      </w:r>
      <w:r w:rsidRPr="000B3EC8">
        <w:rPr>
          <w:sz w:val="24"/>
        </w:rPr>
        <w:t>月</w:t>
      </w:r>
      <w:r w:rsidRPr="000B3EC8">
        <w:rPr>
          <w:sz w:val="24"/>
        </w:rPr>
        <w:t>27</w:t>
      </w:r>
      <w:r w:rsidRPr="000B3EC8">
        <w:rPr>
          <w:sz w:val="24"/>
        </w:rPr>
        <w:t>日在广东省深圳市成立的外商独资企业，经营期限为</w:t>
      </w:r>
      <w:r w:rsidRPr="000B3EC8">
        <w:rPr>
          <w:sz w:val="24"/>
        </w:rPr>
        <w:t>50</w:t>
      </w:r>
      <w:r w:rsidRPr="000B3EC8">
        <w:rPr>
          <w:sz w:val="24"/>
        </w:rPr>
        <w:t>年。本公司原注册资本为</w:t>
      </w:r>
      <w:r w:rsidRPr="000B3EC8">
        <w:rPr>
          <w:sz w:val="24"/>
        </w:rPr>
        <w:t>16,000,000.00</w:t>
      </w:r>
      <w:r w:rsidRPr="000B3EC8">
        <w:rPr>
          <w:sz w:val="24"/>
        </w:rPr>
        <w:t>美元，</w:t>
      </w:r>
      <w:r w:rsidRPr="000B3EC8">
        <w:rPr>
          <w:sz w:val="24"/>
        </w:rPr>
        <w:t>2010</w:t>
      </w:r>
      <w:r w:rsidRPr="000B3EC8">
        <w:rPr>
          <w:sz w:val="24"/>
        </w:rPr>
        <w:t>年村田有限公司对本公司新增注册资本</w:t>
      </w:r>
      <w:r w:rsidRPr="000B3EC8">
        <w:rPr>
          <w:sz w:val="24"/>
        </w:rPr>
        <w:t>15,000,000.00</w:t>
      </w:r>
      <w:r w:rsidRPr="000B3EC8">
        <w:rPr>
          <w:sz w:val="24"/>
        </w:rPr>
        <w:t>美元，增资后本公司的注册资本为</w:t>
      </w:r>
      <w:r w:rsidRPr="000B3EC8">
        <w:rPr>
          <w:sz w:val="24"/>
        </w:rPr>
        <w:t>31,000,000.00</w:t>
      </w:r>
      <w:r w:rsidRPr="000B3EC8">
        <w:rPr>
          <w:sz w:val="24"/>
        </w:rPr>
        <w:t>美元。</w:t>
      </w:r>
    </w:p>
    <w:p w14:paraId="5E9EB8C2" w14:textId="77777777" w:rsidR="00514EBF" w:rsidRPr="000B3EC8" w:rsidRDefault="00514EBF">
      <w:pPr>
        <w:widowControl/>
        <w:spacing w:line="228" w:lineRule="auto"/>
        <w:ind w:left="729"/>
        <w:jc w:val="left"/>
        <w:rPr>
          <w:sz w:val="24"/>
        </w:rPr>
      </w:pPr>
    </w:p>
    <w:p w14:paraId="0A22CE0F" w14:textId="3939BE68" w:rsidR="003C6330" w:rsidRPr="000B3EC8" w:rsidRDefault="003C6330">
      <w:pPr>
        <w:widowControl/>
        <w:spacing w:line="228" w:lineRule="auto"/>
        <w:ind w:left="720"/>
        <w:jc w:val="left"/>
        <w:rPr>
          <w:kern w:val="0"/>
          <w:sz w:val="24"/>
        </w:rPr>
      </w:pPr>
      <w:r w:rsidRPr="000B3EC8">
        <w:rPr>
          <w:kern w:val="0"/>
          <w:sz w:val="24"/>
        </w:rPr>
        <w:t>2013</w:t>
      </w:r>
      <w:r w:rsidRPr="000B3EC8">
        <w:rPr>
          <w:kern w:val="0"/>
          <w:sz w:val="24"/>
        </w:rPr>
        <w:t>年</w:t>
      </w:r>
      <w:r w:rsidRPr="000B3EC8">
        <w:rPr>
          <w:kern w:val="0"/>
          <w:sz w:val="24"/>
        </w:rPr>
        <w:t>12</w:t>
      </w:r>
      <w:r w:rsidRPr="000B3EC8">
        <w:rPr>
          <w:kern w:val="0"/>
          <w:sz w:val="24"/>
        </w:rPr>
        <w:t>月</w:t>
      </w:r>
      <w:r w:rsidRPr="000B3EC8">
        <w:rPr>
          <w:kern w:val="0"/>
          <w:sz w:val="24"/>
        </w:rPr>
        <w:t>27</w:t>
      </w:r>
      <w:r w:rsidRPr="000B3EC8">
        <w:rPr>
          <w:kern w:val="0"/>
          <w:sz w:val="24"/>
        </w:rPr>
        <w:t>日，根据本公司董事决议，本</w:t>
      </w:r>
      <w:r w:rsidR="000A0F73" w:rsidRPr="000B3EC8">
        <w:rPr>
          <w:kern w:val="0"/>
          <w:sz w:val="24"/>
        </w:rPr>
        <w:t>公司</w:t>
      </w:r>
      <w:r w:rsidRPr="000B3EC8">
        <w:rPr>
          <w:kern w:val="0"/>
          <w:sz w:val="24"/>
        </w:rPr>
        <w:t>以吸收合并形式合并深圳村田电器工业有限公司</w:t>
      </w:r>
      <w:r w:rsidR="000B3EC8">
        <w:rPr>
          <w:sz w:val="24"/>
        </w:rPr>
        <w:t>(</w:t>
      </w:r>
      <w:r w:rsidR="00C31F3F" w:rsidRPr="000B3EC8">
        <w:rPr>
          <w:sz w:val="24"/>
        </w:rPr>
        <w:t>以下简称</w:t>
      </w:r>
      <w:r w:rsidR="00C31F3F" w:rsidRPr="000B3EC8">
        <w:rPr>
          <w:sz w:val="24"/>
        </w:rPr>
        <w:t>“</w:t>
      </w:r>
      <w:r w:rsidR="00C31F3F" w:rsidRPr="000B3EC8">
        <w:rPr>
          <w:sz w:val="24"/>
        </w:rPr>
        <w:t>村田电器</w:t>
      </w:r>
      <w:r w:rsidR="00C31F3F" w:rsidRPr="000B3EC8">
        <w:rPr>
          <w:sz w:val="24"/>
        </w:rPr>
        <w:t>”</w:t>
      </w:r>
      <w:r w:rsidR="000B3EC8">
        <w:rPr>
          <w:sz w:val="24"/>
        </w:rPr>
        <w:t>)</w:t>
      </w:r>
      <w:r w:rsidRPr="000B3EC8">
        <w:rPr>
          <w:kern w:val="0"/>
          <w:sz w:val="24"/>
        </w:rPr>
        <w:t>，吸收合并后，本公司的注册资本变更为</w:t>
      </w:r>
      <w:r w:rsidRPr="000B3EC8">
        <w:rPr>
          <w:kern w:val="0"/>
          <w:sz w:val="24"/>
        </w:rPr>
        <w:t>33</w:t>
      </w:r>
      <w:r w:rsidR="000E1527" w:rsidRPr="000B3EC8">
        <w:rPr>
          <w:kern w:val="0"/>
          <w:sz w:val="24"/>
        </w:rPr>
        <w:t>,</w:t>
      </w:r>
      <w:r w:rsidRPr="000B3EC8">
        <w:rPr>
          <w:kern w:val="0"/>
          <w:sz w:val="24"/>
        </w:rPr>
        <w:t>10</w:t>
      </w:r>
      <w:r w:rsidR="000E1527" w:rsidRPr="000B3EC8">
        <w:rPr>
          <w:kern w:val="0"/>
          <w:sz w:val="24"/>
        </w:rPr>
        <w:t>0,000</w:t>
      </w:r>
      <w:r w:rsidR="00DB7196" w:rsidRPr="000B3EC8">
        <w:rPr>
          <w:kern w:val="0"/>
          <w:sz w:val="24"/>
        </w:rPr>
        <w:t>.00</w:t>
      </w:r>
      <w:r w:rsidRPr="000B3EC8">
        <w:rPr>
          <w:kern w:val="0"/>
          <w:sz w:val="24"/>
        </w:rPr>
        <w:t>美元。</w:t>
      </w:r>
    </w:p>
    <w:p w14:paraId="7447D848" w14:textId="77777777" w:rsidR="003D5864" w:rsidRPr="000B3EC8" w:rsidRDefault="003D5864">
      <w:pPr>
        <w:widowControl/>
        <w:spacing w:line="228" w:lineRule="auto"/>
        <w:ind w:left="720"/>
        <w:jc w:val="left"/>
        <w:rPr>
          <w:kern w:val="0"/>
          <w:sz w:val="24"/>
        </w:rPr>
      </w:pPr>
    </w:p>
    <w:p w14:paraId="03414343" w14:textId="0007C322" w:rsidR="003D5864" w:rsidRPr="000B3EC8" w:rsidRDefault="003D5864">
      <w:pPr>
        <w:widowControl/>
        <w:spacing w:line="228" w:lineRule="auto"/>
        <w:ind w:left="720"/>
        <w:jc w:val="left"/>
        <w:rPr>
          <w:kern w:val="0"/>
          <w:sz w:val="24"/>
        </w:rPr>
      </w:pPr>
      <w:r w:rsidRPr="000B3EC8">
        <w:rPr>
          <w:kern w:val="0"/>
          <w:sz w:val="24"/>
        </w:rPr>
        <w:t>2015</w:t>
      </w:r>
      <w:r w:rsidRPr="000B3EC8">
        <w:rPr>
          <w:kern w:val="0"/>
          <w:sz w:val="24"/>
        </w:rPr>
        <w:t>年</w:t>
      </w:r>
      <w:r w:rsidR="003977AF" w:rsidRPr="000B3EC8">
        <w:rPr>
          <w:kern w:val="0"/>
          <w:sz w:val="24"/>
        </w:rPr>
        <w:t>7</w:t>
      </w:r>
      <w:r w:rsidR="003977AF" w:rsidRPr="000B3EC8">
        <w:rPr>
          <w:kern w:val="0"/>
          <w:sz w:val="24"/>
        </w:rPr>
        <w:t>月</w:t>
      </w:r>
      <w:r w:rsidR="003977AF" w:rsidRPr="000B3EC8">
        <w:rPr>
          <w:kern w:val="0"/>
          <w:sz w:val="24"/>
        </w:rPr>
        <w:t>28</w:t>
      </w:r>
      <w:r w:rsidR="003977AF" w:rsidRPr="000B3EC8">
        <w:rPr>
          <w:kern w:val="0"/>
          <w:sz w:val="24"/>
        </w:rPr>
        <w:t>日，</w:t>
      </w:r>
      <w:r w:rsidRPr="000B3EC8">
        <w:rPr>
          <w:kern w:val="0"/>
          <w:sz w:val="24"/>
        </w:rPr>
        <w:t>根据本公司董事会决议，香港村田电子有限公司、村田</w:t>
      </w:r>
      <w:r w:rsidR="000B3EC8">
        <w:rPr>
          <w:kern w:val="0"/>
          <w:sz w:val="24"/>
        </w:rPr>
        <w:t>(</w:t>
      </w:r>
      <w:r w:rsidRPr="000B3EC8">
        <w:rPr>
          <w:kern w:val="0"/>
          <w:sz w:val="24"/>
        </w:rPr>
        <w:t>中国</w:t>
      </w:r>
      <w:r w:rsidR="000B3EC8">
        <w:rPr>
          <w:kern w:val="0"/>
          <w:sz w:val="24"/>
        </w:rPr>
        <w:t>)</w:t>
      </w:r>
      <w:r w:rsidRPr="000B3EC8">
        <w:rPr>
          <w:kern w:val="0"/>
          <w:sz w:val="24"/>
        </w:rPr>
        <w:t>投资有限公司、株式会社村田制作所以及村田有限公司对本公司新增注册资本共</w:t>
      </w:r>
      <w:r w:rsidR="003977AF" w:rsidRPr="000B3EC8">
        <w:rPr>
          <w:kern w:val="0"/>
          <w:sz w:val="24"/>
        </w:rPr>
        <w:t>计</w:t>
      </w:r>
      <w:r w:rsidRPr="000B3EC8">
        <w:rPr>
          <w:kern w:val="0"/>
          <w:sz w:val="24"/>
        </w:rPr>
        <w:t>25,000,000.00</w:t>
      </w:r>
      <w:r w:rsidRPr="000B3EC8">
        <w:rPr>
          <w:kern w:val="0"/>
          <w:sz w:val="24"/>
        </w:rPr>
        <w:t>美元，增资后本公司的注册资本为</w:t>
      </w:r>
      <w:r w:rsidRPr="000B3EC8">
        <w:rPr>
          <w:kern w:val="0"/>
          <w:sz w:val="24"/>
        </w:rPr>
        <w:t>58,100,000.00</w:t>
      </w:r>
      <w:r w:rsidRPr="000B3EC8">
        <w:rPr>
          <w:kern w:val="0"/>
          <w:sz w:val="24"/>
        </w:rPr>
        <w:t>美元。</w:t>
      </w:r>
    </w:p>
    <w:p w14:paraId="79BE139D" w14:textId="77777777" w:rsidR="003C6330" w:rsidRPr="000B3EC8" w:rsidRDefault="003C6330">
      <w:pPr>
        <w:widowControl/>
        <w:spacing w:line="228" w:lineRule="auto"/>
        <w:ind w:left="720"/>
        <w:jc w:val="left"/>
        <w:rPr>
          <w:kern w:val="0"/>
          <w:sz w:val="24"/>
        </w:rPr>
      </w:pPr>
    </w:p>
    <w:p w14:paraId="0C0369AC" w14:textId="5A3FB266" w:rsidR="00872D36" w:rsidRPr="000B3EC8" w:rsidRDefault="00F977F8">
      <w:pPr>
        <w:widowControl/>
        <w:spacing w:line="228" w:lineRule="auto"/>
        <w:ind w:left="720"/>
        <w:jc w:val="left"/>
        <w:rPr>
          <w:sz w:val="24"/>
        </w:rPr>
      </w:pPr>
      <w:r w:rsidRPr="000B3EC8">
        <w:rPr>
          <w:sz w:val="24"/>
        </w:rPr>
        <w:t>本公司</w:t>
      </w:r>
      <w:r w:rsidR="00872D36" w:rsidRPr="000B3EC8">
        <w:rPr>
          <w:sz w:val="24"/>
        </w:rPr>
        <w:t>之</w:t>
      </w:r>
      <w:r w:rsidRPr="000B3EC8">
        <w:rPr>
          <w:sz w:val="24"/>
        </w:rPr>
        <w:t>母公司</w:t>
      </w:r>
      <w:r w:rsidR="00BA4773" w:rsidRPr="000B3EC8">
        <w:rPr>
          <w:sz w:val="24"/>
        </w:rPr>
        <w:t>为</w:t>
      </w:r>
      <w:del w:id="23" w:author="Fan, Fancy Shu Ting" w:date="2024-04-17T21:29:00Z">
        <w:r w:rsidR="00BA4773" w:rsidRPr="000B3EC8" w:rsidDel="005B10BB">
          <w:rPr>
            <w:sz w:val="24"/>
          </w:rPr>
          <w:delText>村田有限公司</w:delText>
        </w:r>
      </w:del>
      <w:ins w:id="24" w:author="Fan, Fancy Shu Ting" w:date="2024-04-17T21:29:00Z">
        <w:r w:rsidR="005B10BB">
          <w:rPr>
            <w:rFonts w:hint="eastAsia"/>
            <w:sz w:val="24"/>
          </w:rPr>
          <w:t>X</w:t>
        </w:r>
        <w:r w:rsidR="005B10BB">
          <w:rPr>
            <w:sz w:val="24"/>
          </w:rPr>
          <w:t>XX</w:t>
        </w:r>
      </w:ins>
      <w:r w:rsidR="00BA4773" w:rsidRPr="000B3EC8">
        <w:rPr>
          <w:sz w:val="24"/>
        </w:rPr>
        <w:t>，</w:t>
      </w:r>
      <w:r w:rsidR="00872D36" w:rsidRPr="000B3EC8">
        <w:rPr>
          <w:sz w:val="24"/>
        </w:rPr>
        <w:t>本公司最终控股股东为</w:t>
      </w:r>
      <w:del w:id="25" w:author="Fan, Fancy Shu Ting" w:date="2024-04-17T21:29:00Z">
        <w:r w:rsidR="00872D36" w:rsidRPr="000B3EC8" w:rsidDel="005B10BB">
          <w:rPr>
            <w:sz w:val="24"/>
          </w:rPr>
          <w:delText>株式会社村田制作所</w:delText>
        </w:r>
      </w:del>
      <w:ins w:id="26" w:author="Fan, Fancy Shu Ting" w:date="2024-04-17T21:29:00Z">
        <w:r w:rsidR="005B10BB">
          <w:rPr>
            <w:rFonts w:hint="eastAsia"/>
            <w:sz w:val="24"/>
          </w:rPr>
          <w:t>X</w:t>
        </w:r>
        <w:r w:rsidR="005B10BB">
          <w:rPr>
            <w:sz w:val="24"/>
          </w:rPr>
          <w:t>XX</w:t>
        </w:r>
      </w:ins>
      <w:r w:rsidR="00872D36" w:rsidRPr="000B3EC8">
        <w:rPr>
          <w:sz w:val="24"/>
        </w:rPr>
        <w:t>。</w:t>
      </w:r>
    </w:p>
    <w:p w14:paraId="79F9AACC" w14:textId="77777777" w:rsidR="00872D36" w:rsidRPr="000B3EC8" w:rsidRDefault="00872D36">
      <w:pPr>
        <w:widowControl/>
        <w:spacing w:line="228" w:lineRule="auto"/>
        <w:ind w:left="729"/>
        <w:jc w:val="left"/>
        <w:rPr>
          <w:sz w:val="24"/>
        </w:rPr>
      </w:pPr>
    </w:p>
    <w:p w14:paraId="7A1A409A" w14:textId="14C26FC6" w:rsidR="00782D2D" w:rsidRPr="000B3EC8" w:rsidRDefault="008E4C9C">
      <w:pPr>
        <w:widowControl/>
        <w:spacing w:line="228" w:lineRule="auto"/>
        <w:ind w:left="729"/>
        <w:jc w:val="left"/>
        <w:rPr>
          <w:sz w:val="24"/>
        </w:rPr>
      </w:pPr>
      <w:r w:rsidRPr="000B3EC8">
        <w:rPr>
          <w:sz w:val="24"/>
        </w:rPr>
        <w:t>本公司主要从事</w:t>
      </w:r>
      <w:r w:rsidR="00F37A54" w:rsidRPr="000B3EC8">
        <w:rPr>
          <w:sz w:val="24"/>
        </w:rPr>
        <w:t>研究开发、设计、生产经营新型电子元器件及相关产品</w:t>
      </w:r>
      <w:r w:rsidR="000B3EC8">
        <w:rPr>
          <w:sz w:val="24"/>
        </w:rPr>
        <w:t>(</w:t>
      </w:r>
      <w:r w:rsidR="00F37A54" w:rsidRPr="000B3EC8">
        <w:rPr>
          <w:sz w:val="24"/>
        </w:rPr>
        <w:t>包括：各种精密电源组件、表面波滤波器、射频二极管开关、隔离器、调谐器、传感器、混合集成电路、变压器、离子发生器</w:t>
      </w:r>
      <w:r w:rsidR="007F224E" w:rsidRPr="000B3EC8">
        <w:rPr>
          <w:sz w:val="24"/>
        </w:rPr>
        <w:t>、电容器、封装机板</w:t>
      </w:r>
      <w:r w:rsidR="00F37A54" w:rsidRPr="000B3EC8">
        <w:rPr>
          <w:sz w:val="24"/>
        </w:rPr>
        <w:t>及零部件</w:t>
      </w:r>
      <w:r w:rsidR="000B3EC8">
        <w:rPr>
          <w:sz w:val="24"/>
        </w:rPr>
        <w:t>)</w:t>
      </w:r>
      <w:r w:rsidR="00F37A54" w:rsidRPr="000B3EC8">
        <w:rPr>
          <w:sz w:val="24"/>
        </w:rPr>
        <w:t>；提供自产产品的售后服务及相关技术咨询；</w:t>
      </w:r>
      <w:r w:rsidR="00B02887" w:rsidRPr="000B3EC8">
        <w:rPr>
          <w:sz w:val="24"/>
        </w:rPr>
        <w:t>提供与生产、经营管理相关的信息及技术咨询服务；</w:t>
      </w:r>
      <w:r w:rsidR="00F37A54" w:rsidRPr="000B3EC8">
        <w:rPr>
          <w:sz w:val="24"/>
        </w:rPr>
        <w:t>技术进出口及从事上述产品及相关零部件产品的批发、进出口及相关配套业务</w:t>
      </w:r>
      <w:r w:rsidR="000B3EC8">
        <w:rPr>
          <w:sz w:val="24"/>
        </w:rPr>
        <w:t>(</w:t>
      </w:r>
      <w:r w:rsidR="00F37A54" w:rsidRPr="000B3EC8">
        <w:rPr>
          <w:sz w:val="24"/>
        </w:rPr>
        <w:t>不涉及国营贸易管理商品。涉及配额、许可证管理及其他专项规定管理商品的，按国家有关规定办理申请</w:t>
      </w:r>
      <w:r w:rsidR="000B3EC8">
        <w:rPr>
          <w:sz w:val="24"/>
        </w:rPr>
        <w:t>)</w:t>
      </w:r>
      <w:r w:rsidR="00F37A54" w:rsidRPr="000B3EC8">
        <w:rPr>
          <w:sz w:val="24"/>
        </w:rPr>
        <w:t>。</w:t>
      </w:r>
    </w:p>
    <w:p w14:paraId="5C2D54BF" w14:textId="77777777" w:rsidR="008E4C9C" w:rsidRPr="000B3EC8" w:rsidRDefault="008E4C9C">
      <w:pPr>
        <w:widowControl/>
        <w:spacing w:line="228" w:lineRule="auto"/>
        <w:jc w:val="left"/>
        <w:rPr>
          <w:sz w:val="24"/>
        </w:rPr>
      </w:pPr>
    </w:p>
    <w:p w14:paraId="52190684" w14:textId="77777777" w:rsidR="005C27B5" w:rsidRPr="000B3EC8" w:rsidRDefault="005C27B5">
      <w:pPr>
        <w:widowControl/>
        <w:spacing w:line="228" w:lineRule="auto"/>
        <w:jc w:val="left"/>
        <w:rPr>
          <w:sz w:val="24"/>
        </w:rPr>
      </w:pPr>
    </w:p>
    <w:p w14:paraId="251BDBB5" w14:textId="77777777" w:rsidR="005C27B5" w:rsidRPr="000B3EC8" w:rsidRDefault="005C27B5">
      <w:pPr>
        <w:pStyle w:val="1"/>
        <w:spacing w:line="228" w:lineRule="auto"/>
        <w:rPr>
          <w:snapToGrid w:val="0"/>
        </w:rPr>
      </w:pPr>
      <w:r w:rsidRPr="000B3EC8">
        <w:rPr>
          <w:snapToGrid w:val="0"/>
        </w:rPr>
        <w:t>财务报告</w:t>
      </w:r>
      <w:r w:rsidR="00F00FB3" w:rsidRPr="000B3EC8">
        <w:rPr>
          <w:snapToGrid w:val="0"/>
        </w:rPr>
        <w:t>的</w:t>
      </w:r>
      <w:r w:rsidRPr="000B3EC8">
        <w:rPr>
          <w:snapToGrid w:val="0"/>
        </w:rPr>
        <w:t>编制基础</w:t>
      </w:r>
    </w:p>
    <w:p w14:paraId="38C87BDB" w14:textId="77777777" w:rsidR="005C27B5" w:rsidRPr="000B3EC8" w:rsidRDefault="005C27B5">
      <w:pPr>
        <w:widowControl/>
        <w:tabs>
          <w:tab w:val="left" w:pos="720"/>
          <w:tab w:val="left" w:pos="7110"/>
          <w:tab w:val="left" w:pos="7650"/>
        </w:tabs>
        <w:adjustRightInd w:val="0"/>
        <w:snapToGrid w:val="0"/>
        <w:spacing w:line="228" w:lineRule="auto"/>
        <w:jc w:val="left"/>
        <w:rPr>
          <w:sz w:val="24"/>
        </w:rPr>
      </w:pPr>
    </w:p>
    <w:p w14:paraId="7E4456DF" w14:textId="77777777" w:rsidR="005C27B5" w:rsidRPr="000B3EC8" w:rsidRDefault="005C27B5">
      <w:pPr>
        <w:widowControl/>
        <w:spacing w:line="228" w:lineRule="auto"/>
        <w:ind w:firstLine="720"/>
        <w:jc w:val="left"/>
        <w:rPr>
          <w:sz w:val="24"/>
          <w:u w:val="single"/>
        </w:rPr>
      </w:pPr>
      <w:r w:rsidRPr="000B3EC8">
        <w:rPr>
          <w:sz w:val="24"/>
          <w:u w:val="single"/>
        </w:rPr>
        <w:t>持续经营</w:t>
      </w:r>
    </w:p>
    <w:p w14:paraId="1EC5B2CF" w14:textId="77777777" w:rsidR="005C27B5" w:rsidRPr="000B3EC8" w:rsidRDefault="005C27B5">
      <w:pPr>
        <w:widowControl/>
        <w:spacing w:line="228" w:lineRule="auto"/>
        <w:ind w:firstLine="720"/>
        <w:jc w:val="left"/>
        <w:rPr>
          <w:sz w:val="24"/>
        </w:rPr>
      </w:pPr>
    </w:p>
    <w:p w14:paraId="2169642D" w14:textId="4A109709" w:rsidR="005C27B5" w:rsidRPr="000B3EC8" w:rsidRDefault="005C27B5">
      <w:pPr>
        <w:widowControl/>
        <w:spacing w:line="228" w:lineRule="auto"/>
        <w:ind w:left="720"/>
        <w:jc w:val="left"/>
        <w:rPr>
          <w:sz w:val="24"/>
        </w:rPr>
      </w:pPr>
      <w:r w:rsidRPr="000B3EC8">
        <w:rPr>
          <w:sz w:val="24"/>
        </w:rPr>
        <w:t>本公司对自</w:t>
      </w:r>
      <w:r w:rsidRPr="000B3EC8">
        <w:rPr>
          <w:sz w:val="24"/>
        </w:rPr>
        <w:t>20</w:t>
      </w:r>
      <w:r w:rsidR="00271856" w:rsidRPr="000B3EC8">
        <w:rPr>
          <w:sz w:val="24"/>
        </w:rPr>
        <w:t>2</w:t>
      </w:r>
      <w:r w:rsidR="00B664F8" w:rsidRPr="000B3EC8">
        <w:rPr>
          <w:sz w:val="24"/>
        </w:rPr>
        <w:t>2</w:t>
      </w:r>
      <w:r w:rsidRPr="000B3EC8">
        <w:rPr>
          <w:sz w:val="24"/>
        </w:rPr>
        <w:t>年</w:t>
      </w:r>
      <w:r w:rsidRPr="000B3EC8">
        <w:rPr>
          <w:sz w:val="24"/>
        </w:rPr>
        <w:t>12</w:t>
      </w:r>
      <w:r w:rsidRPr="000B3EC8">
        <w:rPr>
          <w:sz w:val="24"/>
        </w:rPr>
        <w:t>月</w:t>
      </w:r>
      <w:r w:rsidRPr="000B3EC8">
        <w:rPr>
          <w:sz w:val="24"/>
        </w:rPr>
        <w:t>31</w:t>
      </w:r>
      <w:r w:rsidRPr="000B3EC8">
        <w:rPr>
          <w:sz w:val="24"/>
        </w:rPr>
        <w:t>日起</w:t>
      </w:r>
      <w:r w:rsidRPr="000B3EC8">
        <w:rPr>
          <w:sz w:val="24"/>
        </w:rPr>
        <w:t>12</w:t>
      </w:r>
      <w:r w:rsidRPr="000B3EC8">
        <w:rPr>
          <w:sz w:val="24"/>
        </w:rPr>
        <w:t>个月的持续经营能力进行了评价，未发现对持续经营能力产生重大怀疑的事项和情况。因此，本财务报表系在持续经营假设的基础上编制。</w:t>
      </w:r>
    </w:p>
    <w:p w14:paraId="6334D5EE" w14:textId="77777777" w:rsidR="005C27B5" w:rsidRPr="000B3EC8" w:rsidRDefault="005C27B5">
      <w:pPr>
        <w:widowControl/>
        <w:spacing w:line="228" w:lineRule="auto"/>
        <w:ind w:left="720"/>
        <w:jc w:val="left"/>
        <w:rPr>
          <w:sz w:val="24"/>
          <w:lang w:val="x-none"/>
        </w:rPr>
      </w:pPr>
    </w:p>
    <w:p w14:paraId="7D000584" w14:textId="77777777" w:rsidR="005C27B5" w:rsidRPr="000B3EC8" w:rsidRDefault="005C27B5">
      <w:pPr>
        <w:widowControl/>
        <w:spacing w:line="228" w:lineRule="auto"/>
        <w:ind w:left="720"/>
        <w:jc w:val="left"/>
        <w:rPr>
          <w:sz w:val="24"/>
        </w:rPr>
      </w:pPr>
    </w:p>
    <w:p w14:paraId="04E0950A" w14:textId="77777777" w:rsidR="00D10AFF" w:rsidRPr="000B3EC8" w:rsidRDefault="00CC3C88">
      <w:pPr>
        <w:pStyle w:val="1"/>
        <w:spacing w:line="228" w:lineRule="auto"/>
      </w:pPr>
      <w:r w:rsidRPr="000B3EC8">
        <w:t>遵循企业会计准则的声明</w:t>
      </w:r>
    </w:p>
    <w:p w14:paraId="36C24C51" w14:textId="77777777" w:rsidR="00D10AFF" w:rsidRPr="000B3EC8" w:rsidRDefault="00D10AFF">
      <w:pPr>
        <w:widowControl/>
        <w:spacing w:line="228" w:lineRule="auto"/>
        <w:ind w:left="729"/>
        <w:jc w:val="left"/>
        <w:rPr>
          <w:sz w:val="24"/>
        </w:rPr>
      </w:pPr>
    </w:p>
    <w:p w14:paraId="56F6954B" w14:textId="608DEEB0" w:rsidR="00631872" w:rsidRPr="000B3EC8" w:rsidRDefault="00A833E7">
      <w:pPr>
        <w:widowControl/>
        <w:spacing w:line="228" w:lineRule="auto"/>
        <w:ind w:left="729"/>
        <w:jc w:val="left"/>
        <w:rPr>
          <w:sz w:val="24"/>
        </w:rPr>
      </w:pPr>
      <w:r w:rsidRPr="000B3EC8">
        <w:rPr>
          <w:sz w:val="24"/>
        </w:rPr>
        <w:t>本</w:t>
      </w:r>
      <w:r w:rsidR="00975E6B" w:rsidRPr="000B3EC8">
        <w:rPr>
          <w:sz w:val="24"/>
        </w:rPr>
        <w:t>公司</w:t>
      </w:r>
      <w:r w:rsidR="004B488E" w:rsidRPr="000B3EC8">
        <w:rPr>
          <w:sz w:val="24"/>
        </w:rPr>
        <w:t>编制的财务报表符合</w:t>
      </w:r>
      <w:r w:rsidR="0059125D" w:rsidRPr="000B3EC8">
        <w:rPr>
          <w:sz w:val="24"/>
        </w:rPr>
        <w:t>企业</w:t>
      </w:r>
      <w:r w:rsidR="004B488E" w:rsidRPr="000B3EC8">
        <w:rPr>
          <w:sz w:val="24"/>
        </w:rPr>
        <w:t>会计准则的要求，真实、完整地反映了本公司于</w:t>
      </w:r>
      <w:r w:rsidR="004B488E" w:rsidRPr="000B3EC8">
        <w:rPr>
          <w:sz w:val="24"/>
        </w:rPr>
        <w:t>20</w:t>
      </w:r>
      <w:r w:rsidR="00271856" w:rsidRPr="000B3EC8">
        <w:rPr>
          <w:sz w:val="24"/>
        </w:rPr>
        <w:t>2</w:t>
      </w:r>
      <w:r w:rsidR="00B664F8" w:rsidRPr="000B3EC8">
        <w:rPr>
          <w:sz w:val="24"/>
        </w:rPr>
        <w:t>2</w:t>
      </w:r>
      <w:r w:rsidR="004B488E" w:rsidRPr="000B3EC8">
        <w:rPr>
          <w:sz w:val="24"/>
        </w:rPr>
        <w:t>年</w:t>
      </w:r>
      <w:r w:rsidR="004B488E" w:rsidRPr="000B3EC8">
        <w:rPr>
          <w:sz w:val="24"/>
        </w:rPr>
        <w:t>12</w:t>
      </w:r>
      <w:r w:rsidR="004B488E" w:rsidRPr="000B3EC8">
        <w:rPr>
          <w:sz w:val="24"/>
        </w:rPr>
        <w:t>月</w:t>
      </w:r>
      <w:r w:rsidR="004B488E" w:rsidRPr="000B3EC8">
        <w:rPr>
          <w:sz w:val="24"/>
        </w:rPr>
        <w:t>31</w:t>
      </w:r>
      <w:r w:rsidR="004B488E" w:rsidRPr="000B3EC8">
        <w:rPr>
          <w:sz w:val="24"/>
        </w:rPr>
        <w:t>日的财务状况以及</w:t>
      </w:r>
      <w:r w:rsidR="004B488E" w:rsidRPr="000B3EC8">
        <w:rPr>
          <w:sz w:val="24"/>
        </w:rPr>
        <w:t>20</w:t>
      </w:r>
      <w:r w:rsidR="00271856" w:rsidRPr="000B3EC8">
        <w:rPr>
          <w:sz w:val="24"/>
        </w:rPr>
        <w:t>2</w:t>
      </w:r>
      <w:r w:rsidR="00B664F8" w:rsidRPr="000B3EC8">
        <w:rPr>
          <w:sz w:val="24"/>
        </w:rPr>
        <w:t>2</w:t>
      </w:r>
      <w:r w:rsidR="004B488E" w:rsidRPr="000B3EC8">
        <w:rPr>
          <w:sz w:val="24"/>
        </w:rPr>
        <w:t>年度的经营成果和现金流量</w:t>
      </w:r>
      <w:r w:rsidR="00CC3C88" w:rsidRPr="000B3EC8">
        <w:rPr>
          <w:sz w:val="24"/>
        </w:rPr>
        <w:t>。</w:t>
      </w:r>
    </w:p>
    <w:p w14:paraId="4CCA3E3B" w14:textId="77777777" w:rsidR="00622B49" w:rsidRPr="000B3EC8" w:rsidRDefault="00622B49">
      <w:pPr>
        <w:widowControl/>
        <w:spacing w:line="228" w:lineRule="auto"/>
        <w:jc w:val="left"/>
        <w:rPr>
          <w:sz w:val="24"/>
        </w:rPr>
      </w:pPr>
    </w:p>
    <w:p w14:paraId="05C22B10" w14:textId="77777777" w:rsidR="007B5513" w:rsidRPr="000B3EC8" w:rsidRDefault="007B5513">
      <w:pPr>
        <w:widowControl/>
        <w:spacing w:line="228" w:lineRule="auto"/>
        <w:jc w:val="left"/>
        <w:rPr>
          <w:sz w:val="24"/>
        </w:rPr>
      </w:pPr>
    </w:p>
    <w:p w14:paraId="04FABF30" w14:textId="77777777" w:rsidR="00D10AFF" w:rsidRPr="000B3EC8" w:rsidRDefault="00975E6B">
      <w:pPr>
        <w:pStyle w:val="1"/>
        <w:spacing w:line="228" w:lineRule="auto"/>
      </w:pPr>
      <w:r w:rsidRPr="000B3EC8">
        <w:t>重要会计政策及</w:t>
      </w:r>
      <w:r w:rsidR="00CC3C88" w:rsidRPr="000B3EC8">
        <w:t>会计估计</w:t>
      </w:r>
    </w:p>
    <w:p w14:paraId="228534A9" w14:textId="77777777" w:rsidR="00FF2F9C" w:rsidRPr="000B3EC8" w:rsidRDefault="00FF2F9C">
      <w:pPr>
        <w:widowControl/>
        <w:spacing w:line="228" w:lineRule="auto"/>
        <w:jc w:val="left"/>
        <w:rPr>
          <w:sz w:val="24"/>
          <w:u w:val="single"/>
        </w:rPr>
      </w:pPr>
    </w:p>
    <w:p w14:paraId="6B41EEEA" w14:textId="77777777" w:rsidR="00D10AFF" w:rsidRPr="000B3EC8" w:rsidRDefault="00CC3C88">
      <w:pPr>
        <w:widowControl/>
        <w:spacing w:line="228" w:lineRule="auto"/>
        <w:ind w:left="729"/>
        <w:jc w:val="left"/>
        <w:rPr>
          <w:sz w:val="24"/>
        </w:rPr>
      </w:pPr>
      <w:r w:rsidRPr="000B3EC8">
        <w:rPr>
          <w:sz w:val="24"/>
        </w:rPr>
        <w:t>下列</w:t>
      </w:r>
      <w:r w:rsidRPr="000B3EC8">
        <w:rPr>
          <w:bCs/>
          <w:sz w:val="24"/>
        </w:rPr>
        <w:t>重要</w:t>
      </w:r>
      <w:r w:rsidRPr="000B3EC8">
        <w:rPr>
          <w:sz w:val="24"/>
        </w:rPr>
        <w:t>会计政策和会计估计系根据</w:t>
      </w:r>
      <w:r w:rsidR="00FB14BB" w:rsidRPr="000B3EC8">
        <w:rPr>
          <w:sz w:val="24"/>
        </w:rPr>
        <w:t>企业</w:t>
      </w:r>
      <w:r w:rsidRPr="000B3EC8">
        <w:rPr>
          <w:sz w:val="24"/>
        </w:rPr>
        <w:t>会计准则厘定。</w:t>
      </w:r>
    </w:p>
    <w:p w14:paraId="009296AD" w14:textId="77777777" w:rsidR="002A2832" w:rsidRPr="000B3EC8" w:rsidRDefault="002A2832">
      <w:pPr>
        <w:widowControl/>
        <w:spacing w:line="228" w:lineRule="auto"/>
        <w:jc w:val="left"/>
        <w:rPr>
          <w:sz w:val="24"/>
          <w:u w:val="single"/>
        </w:rPr>
      </w:pPr>
    </w:p>
    <w:p w14:paraId="1E6F5974" w14:textId="77777777" w:rsidR="002A2832" w:rsidRPr="000B3EC8" w:rsidRDefault="002A2832">
      <w:pPr>
        <w:widowControl/>
        <w:spacing w:line="228" w:lineRule="auto"/>
        <w:ind w:left="729"/>
        <w:jc w:val="left"/>
        <w:rPr>
          <w:sz w:val="24"/>
          <w:u w:val="single"/>
        </w:rPr>
      </w:pPr>
      <w:r w:rsidRPr="000B3EC8">
        <w:rPr>
          <w:sz w:val="24"/>
          <w:u w:val="single"/>
        </w:rPr>
        <w:t>会计年度</w:t>
      </w:r>
    </w:p>
    <w:p w14:paraId="30C769DE" w14:textId="77777777" w:rsidR="002A2832" w:rsidRPr="000B3EC8" w:rsidRDefault="002A2832">
      <w:pPr>
        <w:widowControl/>
        <w:spacing w:line="228" w:lineRule="auto"/>
        <w:ind w:left="729"/>
        <w:jc w:val="left"/>
        <w:rPr>
          <w:sz w:val="24"/>
        </w:rPr>
      </w:pPr>
    </w:p>
    <w:p w14:paraId="6D35425C" w14:textId="77777777" w:rsidR="002A2832" w:rsidRPr="000B3EC8" w:rsidRDefault="002A2832">
      <w:pPr>
        <w:widowControl/>
        <w:spacing w:line="228" w:lineRule="auto"/>
        <w:ind w:left="729"/>
        <w:jc w:val="left"/>
        <w:rPr>
          <w:sz w:val="24"/>
        </w:rPr>
      </w:pPr>
      <w:r w:rsidRPr="000B3EC8">
        <w:rPr>
          <w:sz w:val="24"/>
        </w:rPr>
        <w:t>本公司的会计年度为公历年度，即每年</w:t>
      </w:r>
      <w:r w:rsidRPr="000B3EC8">
        <w:rPr>
          <w:sz w:val="24"/>
        </w:rPr>
        <w:t>1</w:t>
      </w:r>
      <w:r w:rsidRPr="000B3EC8">
        <w:rPr>
          <w:sz w:val="24"/>
        </w:rPr>
        <w:t>月</w:t>
      </w:r>
      <w:r w:rsidRPr="000B3EC8">
        <w:rPr>
          <w:sz w:val="24"/>
        </w:rPr>
        <w:t>1</w:t>
      </w:r>
      <w:r w:rsidRPr="000B3EC8">
        <w:rPr>
          <w:sz w:val="24"/>
        </w:rPr>
        <w:t>日起至</w:t>
      </w:r>
      <w:r w:rsidRPr="000B3EC8">
        <w:rPr>
          <w:sz w:val="24"/>
        </w:rPr>
        <w:t>12</w:t>
      </w:r>
      <w:r w:rsidRPr="000B3EC8">
        <w:rPr>
          <w:sz w:val="24"/>
        </w:rPr>
        <w:t>月</w:t>
      </w:r>
      <w:r w:rsidRPr="000B3EC8">
        <w:rPr>
          <w:sz w:val="24"/>
        </w:rPr>
        <w:t>31</w:t>
      </w:r>
      <w:r w:rsidRPr="000B3EC8">
        <w:rPr>
          <w:sz w:val="24"/>
        </w:rPr>
        <w:t>日止。</w:t>
      </w:r>
    </w:p>
    <w:p w14:paraId="5B7777B3" w14:textId="60DC5AC1" w:rsidR="002A2832" w:rsidRPr="000B3EC8" w:rsidRDefault="002A2832" w:rsidP="002F519F">
      <w:pPr>
        <w:widowControl/>
        <w:spacing w:line="228" w:lineRule="auto"/>
        <w:jc w:val="left"/>
        <w:rPr>
          <w:sz w:val="24"/>
          <w:u w:val="single"/>
        </w:rPr>
      </w:pPr>
      <w:r w:rsidRPr="000B3EC8">
        <w:rPr>
          <w:sz w:val="24"/>
          <w:u w:val="single"/>
        </w:rPr>
        <w:br w:type="page"/>
      </w:r>
    </w:p>
    <w:p w14:paraId="737495E2" w14:textId="77777777" w:rsidR="002A2832" w:rsidRPr="000B3EC8" w:rsidRDefault="002A2832" w:rsidP="002F519F">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79A1BC8B" w14:textId="77777777" w:rsidR="0009639D" w:rsidRPr="000B3EC8" w:rsidRDefault="0009639D" w:rsidP="002F519F">
      <w:pPr>
        <w:widowControl/>
        <w:spacing w:line="233" w:lineRule="auto"/>
        <w:ind w:left="729"/>
        <w:jc w:val="left"/>
        <w:rPr>
          <w:sz w:val="24"/>
          <w:u w:val="single"/>
        </w:rPr>
      </w:pPr>
    </w:p>
    <w:p w14:paraId="4CCB1BC1" w14:textId="77777777" w:rsidR="0009639D" w:rsidRPr="000B3EC8" w:rsidRDefault="0009639D" w:rsidP="002F519F">
      <w:pPr>
        <w:widowControl/>
        <w:spacing w:line="233" w:lineRule="auto"/>
        <w:ind w:left="729"/>
        <w:jc w:val="left"/>
        <w:rPr>
          <w:sz w:val="24"/>
        </w:rPr>
      </w:pPr>
      <w:r w:rsidRPr="000B3EC8">
        <w:rPr>
          <w:sz w:val="24"/>
          <w:u w:val="single"/>
        </w:rPr>
        <w:t>记账本位币</w:t>
      </w:r>
    </w:p>
    <w:p w14:paraId="26F48D50" w14:textId="77777777" w:rsidR="0009639D" w:rsidRPr="000B3EC8" w:rsidRDefault="0009639D" w:rsidP="002F519F">
      <w:pPr>
        <w:widowControl/>
        <w:spacing w:line="233" w:lineRule="auto"/>
        <w:ind w:left="729"/>
        <w:jc w:val="left"/>
        <w:rPr>
          <w:sz w:val="24"/>
        </w:rPr>
      </w:pPr>
    </w:p>
    <w:p w14:paraId="0EDDF382" w14:textId="77777777" w:rsidR="00052B49" w:rsidRPr="000B3EC8" w:rsidRDefault="0009639D" w:rsidP="002F519F">
      <w:pPr>
        <w:widowControl/>
        <w:spacing w:line="233" w:lineRule="auto"/>
        <w:ind w:left="729"/>
        <w:jc w:val="left"/>
        <w:rPr>
          <w:sz w:val="24"/>
        </w:rPr>
      </w:pPr>
      <w:r w:rsidRPr="000B3EC8">
        <w:rPr>
          <w:sz w:val="24"/>
        </w:rPr>
        <w:t>人民币为</w:t>
      </w:r>
      <w:r w:rsidR="00A833E7" w:rsidRPr="000B3EC8">
        <w:rPr>
          <w:sz w:val="24"/>
        </w:rPr>
        <w:t>本</w:t>
      </w:r>
      <w:r w:rsidRPr="000B3EC8">
        <w:rPr>
          <w:sz w:val="24"/>
        </w:rPr>
        <w:t>公司经营所处的主要经济环境中的货币，</w:t>
      </w:r>
      <w:r w:rsidR="00A833E7" w:rsidRPr="000B3EC8">
        <w:rPr>
          <w:sz w:val="24"/>
        </w:rPr>
        <w:t>本</w:t>
      </w:r>
      <w:r w:rsidRPr="000B3EC8">
        <w:rPr>
          <w:sz w:val="24"/>
        </w:rPr>
        <w:t>公司</w:t>
      </w:r>
      <w:r w:rsidR="00A833E7" w:rsidRPr="000B3EC8">
        <w:rPr>
          <w:sz w:val="24"/>
        </w:rPr>
        <w:t>以</w:t>
      </w:r>
      <w:r w:rsidRPr="000B3EC8">
        <w:rPr>
          <w:sz w:val="24"/>
        </w:rPr>
        <w:t>人民币为记账本位币。</w:t>
      </w:r>
    </w:p>
    <w:p w14:paraId="73D3739A" w14:textId="77777777" w:rsidR="007F4675" w:rsidRPr="000B3EC8" w:rsidRDefault="007F4675" w:rsidP="002F519F">
      <w:pPr>
        <w:widowControl/>
        <w:spacing w:line="233" w:lineRule="auto"/>
        <w:ind w:left="729"/>
        <w:jc w:val="left"/>
        <w:rPr>
          <w:sz w:val="24"/>
          <w:u w:val="single"/>
        </w:rPr>
      </w:pPr>
    </w:p>
    <w:p w14:paraId="1206CFB0" w14:textId="77777777" w:rsidR="001A44FC" w:rsidRPr="000B3EC8" w:rsidRDefault="001A44FC" w:rsidP="002F519F">
      <w:pPr>
        <w:widowControl/>
        <w:adjustRightInd w:val="0"/>
        <w:snapToGrid w:val="0"/>
        <w:spacing w:line="233" w:lineRule="auto"/>
        <w:ind w:left="729"/>
        <w:jc w:val="left"/>
        <w:rPr>
          <w:sz w:val="24"/>
          <w:u w:val="single"/>
        </w:rPr>
      </w:pPr>
      <w:r w:rsidRPr="000B3EC8">
        <w:rPr>
          <w:sz w:val="24"/>
          <w:u w:val="single"/>
        </w:rPr>
        <w:t>记账基础和计价原则</w:t>
      </w:r>
    </w:p>
    <w:p w14:paraId="2A5A466A" w14:textId="77777777" w:rsidR="001A44FC" w:rsidRPr="000B3EC8" w:rsidRDefault="001A44FC" w:rsidP="002F519F">
      <w:pPr>
        <w:widowControl/>
        <w:adjustRightInd w:val="0"/>
        <w:snapToGrid w:val="0"/>
        <w:spacing w:line="233" w:lineRule="auto"/>
        <w:ind w:left="729"/>
        <w:jc w:val="left"/>
        <w:rPr>
          <w:sz w:val="24"/>
          <w:u w:val="single"/>
        </w:rPr>
      </w:pPr>
    </w:p>
    <w:p w14:paraId="644C222E" w14:textId="77777777" w:rsidR="00B14759" w:rsidRPr="000B3EC8" w:rsidRDefault="00B14759" w:rsidP="002F519F">
      <w:pPr>
        <w:widowControl/>
        <w:adjustRightInd w:val="0"/>
        <w:snapToGrid w:val="0"/>
        <w:spacing w:line="233" w:lineRule="auto"/>
        <w:ind w:left="720"/>
        <w:jc w:val="left"/>
        <w:rPr>
          <w:sz w:val="24"/>
        </w:rPr>
      </w:pPr>
      <w:r w:rsidRPr="000B3EC8">
        <w:rPr>
          <w:sz w:val="24"/>
        </w:rPr>
        <w:t>本公司会计核算以权责发生制为记账基础。除某些金融工具以公允价值计量外，本财务报表以历史成本作为计量基础。资产如果发生减值，则按照相关规定计提相应的减值准备。</w:t>
      </w:r>
    </w:p>
    <w:p w14:paraId="57C81819" w14:textId="77777777" w:rsidR="00B14759" w:rsidRPr="000B3EC8" w:rsidRDefault="00B14759" w:rsidP="002F519F">
      <w:pPr>
        <w:widowControl/>
        <w:adjustRightInd w:val="0"/>
        <w:snapToGrid w:val="0"/>
        <w:spacing w:line="233" w:lineRule="auto"/>
        <w:ind w:left="720"/>
        <w:jc w:val="left"/>
        <w:rPr>
          <w:sz w:val="24"/>
        </w:rPr>
      </w:pPr>
    </w:p>
    <w:p w14:paraId="32516BAC" w14:textId="77777777" w:rsidR="00052B49" w:rsidRPr="000B3EC8" w:rsidRDefault="00B14759" w:rsidP="002F519F">
      <w:pPr>
        <w:widowControl/>
        <w:adjustRightInd w:val="0"/>
        <w:snapToGrid w:val="0"/>
        <w:spacing w:line="233" w:lineRule="auto"/>
        <w:ind w:left="720"/>
        <w:jc w:val="left"/>
        <w:rPr>
          <w:sz w:val="24"/>
        </w:rPr>
      </w:pPr>
      <w:r w:rsidRPr="000B3EC8">
        <w:rPr>
          <w:sz w:val="24"/>
        </w:rPr>
        <w:t>在历史成本计量下，资产按照购置时支付的现金或者现金等价物的金额或者所付出的对价的公允价值计量。负债按照因承担现时义务而实际收到的款项或资产的金额，或者承担现时义务的合同金额，或者按照日常活动中为偿还负债预期需要支付的现金或现金等价物的金额计量。</w:t>
      </w:r>
    </w:p>
    <w:p w14:paraId="789C713C" w14:textId="77777777" w:rsidR="00B14759" w:rsidRPr="000B3EC8" w:rsidRDefault="00B14759" w:rsidP="002F519F">
      <w:pPr>
        <w:widowControl/>
        <w:adjustRightInd w:val="0"/>
        <w:snapToGrid w:val="0"/>
        <w:spacing w:line="233" w:lineRule="auto"/>
        <w:ind w:left="720"/>
        <w:jc w:val="left"/>
        <w:rPr>
          <w:sz w:val="24"/>
        </w:rPr>
      </w:pPr>
    </w:p>
    <w:p w14:paraId="7AA637A5" w14:textId="77777777" w:rsidR="00130E93" w:rsidRPr="000B3EC8" w:rsidRDefault="00052B49" w:rsidP="00130E93">
      <w:pPr>
        <w:widowControl/>
        <w:adjustRightInd w:val="0"/>
        <w:snapToGrid w:val="0"/>
        <w:spacing w:line="233" w:lineRule="auto"/>
        <w:ind w:left="720"/>
        <w:jc w:val="left"/>
        <w:rPr>
          <w:sz w:val="24"/>
        </w:rPr>
      </w:pPr>
      <w:r w:rsidRPr="000B3EC8">
        <w:rPr>
          <w:sz w:val="24"/>
        </w:rPr>
        <w:t>公允价值是市场参与者在计量日发生的有序交易中，出售资产所能收到或者转移一项负债所需支付的价格。无论公允价值是可观察到的还是采用估值技术估计的，在本财务报表中计量和</w:t>
      </w:r>
      <w:r w:rsidRPr="000B3EC8">
        <w:rPr>
          <w:sz w:val="24"/>
        </w:rPr>
        <w:t>/</w:t>
      </w:r>
      <w:r w:rsidRPr="000B3EC8">
        <w:rPr>
          <w:sz w:val="24"/>
        </w:rPr>
        <w:t>或披露的公允价值均在此基础上予以确定。</w:t>
      </w:r>
      <w:r w:rsidR="00130E93" w:rsidRPr="000B3EC8">
        <w:rPr>
          <w:sz w:val="24"/>
        </w:rPr>
        <w:t>以公允价值计量非金融资产时，考虑市场参与者将该资产用于最佳用途产生经济利益的能力，或者将该资产出售给能够用于最佳用途的其他市场参与者产生经济利益的能力。</w:t>
      </w:r>
    </w:p>
    <w:p w14:paraId="55B1A9D4" w14:textId="77777777" w:rsidR="00130E93" w:rsidRPr="000B3EC8" w:rsidRDefault="00130E93" w:rsidP="00130E93">
      <w:pPr>
        <w:widowControl/>
        <w:adjustRightInd w:val="0"/>
        <w:snapToGrid w:val="0"/>
        <w:spacing w:line="233" w:lineRule="auto"/>
        <w:ind w:left="720"/>
        <w:jc w:val="left"/>
        <w:rPr>
          <w:sz w:val="24"/>
        </w:rPr>
      </w:pPr>
    </w:p>
    <w:p w14:paraId="24B0FD24" w14:textId="1BCD11A5" w:rsidR="00052B49" w:rsidRPr="000B3EC8" w:rsidRDefault="00130E93" w:rsidP="00130E93">
      <w:pPr>
        <w:widowControl/>
        <w:adjustRightInd w:val="0"/>
        <w:snapToGrid w:val="0"/>
        <w:spacing w:line="233" w:lineRule="auto"/>
        <w:ind w:left="720"/>
        <w:jc w:val="left"/>
        <w:rPr>
          <w:sz w:val="24"/>
        </w:rPr>
      </w:pPr>
      <w:r w:rsidRPr="000B3EC8">
        <w:rPr>
          <w:sz w:val="24"/>
        </w:rPr>
        <w:t>对于以交易价格作为初始确认时的公允价值的，且在公允价值后续计量中使用了涉及不可观察输入值的估值技术的金融资产，在估值过程中校正该估值技术，以使估值技术确定的初始确认结果与交易价格相等。</w:t>
      </w:r>
    </w:p>
    <w:p w14:paraId="34EC08BF" w14:textId="77777777" w:rsidR="00052B49" w:rsidRPr="000B3EC8" w:rsidRDefault="00052B49" w:rsidP="002F519F">
      <w:pPr>
        <w:widowControl/>
        <w:adjustRightInd w:val="0"/>
        <w:snapToGrid w:val="0"/>
        <w:spacing w:line="233" w:lineRule="auto"/>
        <w:ind w:left="720"/>
        <w:jc w:val="left"/>
        <w:rPr>
          <w:sz w:val="24"/>
        </w:rPr>
      </w:pPr>
    </w:p>
    <w:p w14:paraId="5E1869D7" w14:textId="1CEF5F71" w:rsidR="00052B49" w:rsidRPr="000B3EC8" w:rsidRDefault="00052B49" w:rsidP="002F519F">
      <w:pPr>
        <w:widowControl/>
        <w:adjustRightInd w:val="0"/>
        <w:snapToGrid w:val="0"/>
        <w:spacing w:line="233" w:lineRule="auto"/>
        <w:ind w:left="720"/>
        <w:jc w:val="left"/>
        <w:rPr>
          <w:sz w:val="24"/>
        </w:rPr>
      </w:pPr>
      <w:r w:rsidRPr="000B3EC8">
        <w:rPr>
          <w:sz w:val="24"/>
        </w:rPr>
        <w:t>公允价值计量基于公允价值的输入值的可观察程度以及该等输入值对公允价值计量整体的重要性，被划分为三个层次</w:t>
      </w:r>
      <w:r w:rsidR="001B631D">
        <w:rPr>
          <w:rFonts w:hint="eastAsia"/>
          <w:sz w:val="24"/>
        </w:rPr>
        <w:t>：</w:t>
      </w:r>
    </w:p>
    <w:p w14:paraId="69A150DE" w14:textId="77777777" w:rsidR="00052B49" w:rsidRPr="000B3EC8" w:rsidRDefault="00052B49" w:rsidP="002F519F">
      <w:pPr>
        <w:widowControl/>
        <w:adjustRightInd w:val="0"/>
        <w:snapToGrid w:val="0"/>
        <w:spacing w:line="233" w:lineRule="auto"/>
        <w:ind w:left="720"/>
        <w:jc w:val="left"/>
        <w:rPr>
          <w:sz w:val="24"/>
        </w:rPr>
      </w:pPr>
    </w:p>
    <w:p w14:paraId="6CA846D6" w14:textId="77777777" w:rsidR="00052B49" w:rsidRPr="000B3EC8" w:rsidRDefault="00052B49" w:rsidP="002F519F">
      <w:pPr>
        <w:widowControl/>
        <w:numPr>
          <w:ilvl w:val="0"/>
          <w:numId w:val="42"/>
        </w:numPr>
        <w:adjustRightInd w:val="0"/>
        <w:snapToGrid w:val="0"/>
        <w:spacing w:line="233" w:lineRule="auto"/>
        <w:ind w:left="1260" w:hanging="540"/>
        <w:jc w:val="left"/>
        <w:rPr>
          <w:spacing w:val="-6"/>
          <w:sz w:val="24"/>
        </w:rPr>
      </w:pPr>
      <w:r w:rsidRPr="000B3EC8">
        <w:rPr>
          <w:spacing w:val="-6"/>
          <w:sz w:val="24"/>
        </w:rPr>
        <w:t>第一层次输入值是在计量日能够取得的相同资产或负债在活跃市场上未经调整的报价。</w:t>
      </w:r>
    </w:p>
    <w:p w14:paraId="0EB2790E" w14:textId="77777777" w:rsidR="00052B49" w:rsidRPr="000B3EC8" w:rsidRDefault="00052B49" w:rsidP="002F519F">
      <w:pPr>
        <w:widowControl/>
        <w:numPr>
          <w:ilvl w:val="0"/>
          <w:numId w:val="42"/>
        </w:numPr>
        <w:adjustRightInd w:val="0"/>
        <w:snapToGrid w:val="0"/>
        <w:spacing w:line="233" w:lineRule="auto"/>
        <w:ind w:left="1260" w:hanging="540"/>
        <w:jc w:val="left"/>
        <w:rPr>
          <w:spacing w:val="-4"/>
          <w:sz w:val="24"/>
        </w:rPr>
      </w:pPr>
      <w:r w:rsidRPr="000B3EC8">
        <w:rPr>
          <w:spacing w:val="-4"/>
          <w:sz w:val="24"/>
        </w:rPr>
        <w:t>第二层次输入值是除第一层次输入值外相关资产或负债直接或间接可观察的输入值。</w:t>
      </w:r>
    </w:p>
    <w:p w14:paraId="6FDAC48E" w14:textId="77777777" w:rsidR="00052B49" w:rsidRPr="000B3EC8" w:rsidRDefault="00052B49" w:rsidP="002F519F">
      <w:pPr>
        <w:widowControl/>
        <w:numPr>
          <w:ilvl w:val="0"/>
          <w:numId w:val="42"/>
        </w:numPr>
        <w:adjustRightInd w:val="0"/>
        <w:snapToGrid w:val="0"/>
        <w:spacing w:line="233" w:lineRule="auto"/>
        <w:ind w:left="1260" w:hanging="540"/>
        <w:jc w:val="left"/>
        <w:rPr>
          <w:sz w:val="24"/>
        </w:rPr>
      </w:pPr>
      <w:r w:rsidRPr="000B3EC8">
        <w:rPr>
          <w:sz w:val="24"/>
        </w:rPr>
        <w:t>第三层次输入值是相关资产或负债的不可观察输入值。</w:t>
      </w:r>
    </w:p>
    <w:p w14:paraId="36B37DD0" w14:textId="77777777" w:rsidR="00052B49" w:rsidRPr="000B3EC8" w:rsidRDefault="00052B49" w:rsidP="002F519F">
      <w:pPr>
        <w:widowControl/>
        <w:adjustRightInd w:val="0"/>
        <w:snapToGrid w:val="0"/>
        <w:spacing w:line="233" w:lineRule="auto"/>
        <w:ind w:left="720"/>
        <w:jc w:val="left"/>
        <w:rPr>
          <w:sz w:val="24"/>
        </w:rPr>
      </w:pPr>
    </w:p>
    <w:p w14:paraId="1EEE62B7" w14:textId="77777777" w:rsidR="00052B49" w:rsidRPr="000B3EC8" w:rsidRDefault="00052B49" w:rsidP="002F519F">
      <w:pPr>
        <w:widowControl/>
        <w:adjustRightInd w:val="0"/>
        <w:snapToGrid w:val="0"/>
        <w:spacing w:line="233" w:lineRule="auto"/>
        <w:ind w:left="729"/>
        <w:jc w:val="left"/>
        <w:rPr>
          <w:sz w:val="24"/>
        </w:rPr>
      </w:pPr>
      <w:r w:rsidRPr="000B3EC8">
        <w:rPr>
          <w:sz w:val="24"/>
          <w:u w:val="single"/>
        </w:rPr>
        <w:t>现金及现金等价物</w:t>
      </w:r>
    </w:p>
    <w:p w14:paraId="3A4DCB44" w14:textId="77777777" w:rsidR="00052B49" w:rsidRPr="000B3EC8" w:rsidRDefault="00052B49" w:rsidP="002F519F">
      <w:pPr>
        <w:widowControl/>
        <w:adjustRightInd w:val="0"/>
        <w:snapToGrid w:val="0"/>
        <w:spacing w:line="233" w:lineRule="auto"/>
        <w:ind w:left="729"/>
        <w:jc w:val="left"/>
        <w:rPr>
          <w:sz w:val="24"/>
        </w:rPr>
      </w:pPr>
    </w:p>
    <w:p w14:paraId="557BBFCD" w14:textId="77777777" w:rsidR="00052B49" w:rsidRPr="000B3EC8" w:rsidRDefault="00052B49" w:rsidP="002F519F">
      <w:pPr>
        <w:widowControl/>
        <w:adjustRightInd w:val="0"/>
        <w:snapToGrid w:val="0"/>
        <w:spacing w:line="233" w:lineRule="auto"/>
        <w:ind w:left="729"/>
        <w:jc w:val="left"/>
        <w:rPr>
          <w:sz w:val="24"/>
        </w:rPr>
      </w:pPr>
      <w:r w:rsidRPr="000B3EC8">
        <w:rPr>
          <w:sz w:val="24"/>
        </w:rPr>
        <w:t>现金是指企业库存现金以及可以随时用于支付的存款。现金等价物是指本公司持有的期限短、流动性强、易于转换为已知金额现金、价值变动风险很小的投资。</w:t>
      </w:r>
    </w:p>
    <w:p w14:paraId="0779FBFC" w14:textId="77777777" w:rsidR="00052B49" w:rsidRPr="000B3EC8" w:rsidRDefault="00052B49" w:rsidP="002F519F">
      <w:pPr>
        <w:widowControl/>
        <w:adjustRightInd w:val="0"/>
        <w:snapToGrid w:val="0"/>
        <w:spacing w:line="233" w:lineRule="auto"/>
        <w:ind w:left="729"/>
        <w:jc w:val="left"/>
        <w:rPr>
          <w:sz w:val="24"/>
        </w:rPr>
      </w:pPr>
    </w:p>
    <w:p w14:paraId="318D0B32" w14:textId="77777777" w:rsidR="00281EA1" w:rsidRPr="000B3EC8" w:rsidRDefault="00281EA1">
      <w:pPr>
        <w:widowControl/>
        <w:jc w:val="left"/>
        <w:rPr>
          <w:bCs/>
          <w:sz w:val="24"/>
          <w:u w:val="single"/>
          <w:lang w:val="en-AU"/>
        </w:rPr>
      </w:pPr>
      <w:r w:rsidRPr="000B3EC8">
        <w:rPr>
          <w:bCs/>
          <w:sz w:val="24"/>
          <w:u w:val="single"/>
          <w:lang w:val="en-AU"/>
        </w:rPr>
        <w:br w:type="page"/>
      </w:r>
    </w:p>
    <w:p w14:paraId="42223340"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514F5D8" w14:textId="77777777" w:rsidR="00C03C5A" w:rsidRPr="000B3EC8" w:rsidRDefault="00C03C5A" w:rsidP="00C03C5A">
      <w:pPr>
        <w:widowControl/>
        <w:adjustRightInd w:val="0"/>
        <w:snapToGrid w:val="0"/>
        <w:spacing w:line="233" w:lineRule="auto"/>
        <w:ind w:left="729"/>
        <w:jc w:val="left"/>
        <w:rPr>
          <w:sz w:val="24"/>
        </w:rPr>
      </w:pPr>
    </w:p>
    <w:p w14:paraId="6DC4A439" w14:textId="7517EA86" w:rsidR="00052B49" w:rsidRPr="000B3EC8" w:rsidRDefault="00052B49" w:rsidP="002F519F">
      <w:pPr>
        <w:widowControl/>
        <w:adjustRightInd w:val="0"/>
        <w:snapToGrid w:val="0"/>
        <w:spacing w:line="233" w:lineRule="auto"/>
        <w:ind w:left="720"/>
        <w:jc w:val="left"/>
        <w:rPr>
          <w:bCs/>
          <w:sz w:val="24"/>
          <w:u w:val="single"/>
          <w:lang w:val="en-AU"/>
        </w:rPr>
      </w:pPr>
      <w:r w:rsidRPr="000B3EC8">
        <w:rPr>
          <w:bCs/>
          <w:sz w:val="24"/>
          <w:u w:val="single"/>
          <w:lang w:val="en-AU"/>
        </w:rPr>
        <w:t>金融工具</w:t>
      </w:r>
    </w:p>
    <w:p w14:paraId="2BDD08F5" w14:textId="77777777" w:rsidR="00052B49" w:rsidRPr="000B3EC8" w:rsidRDefault="00052B49" w:rsidP="002F519F">
      <w:pPr>
        <w:widowControl/>
        <w:autoSpaceDE w:val="0"/>
        <w:autoSpaceDN w:val="0"/>
        <w:adjustRightInd w:val="0"/>
        <w:snapToGrid w:val="0"/>
        <w:spacing w:line="233" w:lineRule="auto"/>
        <w:ind w:left="720"/>
        <w:jc w:val="left"/>
        <w:textAlignment w:val="baseline"/>
        <w:rPr>
          <w:sz w:val="24"/>
        </w:rPr>
      </w:pPr>
    </w:p>
    <w:p w14:paraId="7E8CB3D2" w14:textId="77777777" w:rsidR="007E62E0" w:rsidRPr="000B3EC8" w:rsidRDefault="00052B49" w:rsidP="002F519F">
      <w:pPr>
        <w:widowControl/>
        <w:autoSpaceDE w:val="0"/>
        <w:autoSpaceDN w:val="0"/>
        <w:adjustRightInd w:val="0"/>
        <w:snapToGrid w:val="0"/>
        <w:spacing w:line="233" w:lineRule="auto"/>
        <w:ind w:leftChars="360" w:left="756"/>
        <w:jc w:val="left"/>
        <w:textAlignment w:val="baseline"/>
        <w:rPr>
          <w:sz w:val="24"/>
        </w:rPr>
      </w:pPr>
      <w:r w:rsidRPr="000B3EC8">
        <w:rPr>
          <w:sz w:val="24"/>
        </w:rPr>
        <w:t>在本公司成为金融工具合同的一方时确认一项金融资产或金融负债。</w:t>
      </w:r>
    </w:p>
    <w:p w14:paraId="35C1BFFF" w14:textId="77777777" w:rsidR="007E62E0" w:rsidRPr="000B3EC8" w:rsidRDefault="007E62E0" w:rsidP="002F519F">
      <w:pPr>
        <w:widowControl/>
        <w:autoSpaceDE w:val="0"/>
        <w:autoSpaceDN w:val="0"/>
        <w:adjustRightInd w:val="0"/>
        <w:snapToGrid w:val="0"/>
        <w:spacing w:line="233" w:lineRule="auto"/>
        <w:ind w:leftChars="360" w:left="756"/>
        <w:jc w:val="left"/>
        <w:textAlignment w:val="baseline"/>
        <w:rPr>
          <w:sz w:val="24"/>
        </w:rPr>
      </w:pPr>
    </w:p>
    <w:p w14:paraId="0F110BDC" w14:textId="732C3DCC" w:rsidR="007E62E0" w:rsidRPr="000B3EC8" w:rsidRDefault="007E62E0" w:rsidP="002F519F">
      <w:pPr>
        <w:widowControl/>
        <w:autoSpaceDE w:val="0"/>
        <w:autoSpaceDN w:val="0"/>
        <w:adjustRightInd w:val="0"/>
        <w:snapToGrid w:val="0"/>
        <w:spacing w:line="233" w:lineRule="auto"/>
        <w:ind w:leftChars="360" w:left="756"/>
        <w:jc w:val="left"/>
        <w:textAlignment w:val="baseline"/>
        <w:rPr>
          <w:sz w:val="24"/>
        </w:rPr>
      </w:pPr>
      <w:r w:rsidRPr="000B3EC8">
        <w:rPr>
          <w:sz w:val="24"/>
        </w:rPr>
        <w:t>对于以常规方式购买或出售金融资产的，在交易日确认将收到的资产和为此将承担的负债，或者在交易日终止确认已出售的资产。</w:t>
      </w:r>
    </w:p>
    <w:p w14:paraId="034BA6A3" w14:textId="77777777" w:rsidR="007E62E0" w:rsidRPr="000B3EC8" w:rsidRDefault="007E62E0" w:rsidP="002F519F">
      <w:pPr>
        <w:widowControl/>
        <w:autoSpaceDE w:val="0"/>
        <w:autoSpaceDN w:val="0"/>
        <w:adjustRightInd w:val="0"/>
        <w:snapToGrid w:val="0"/>
        <w:spacing w:line="233" w:lineRule="auto"/>
        <w:ind w:leftChars="360" w:left="756"/>
        <w:jc w:val="left"/>
        <w:textAlignment w:val="baseline"/>
        <w:rPr>
          <w:sz w:val="24"/>
        </w:rPr>
      </w:pPr>
    </w:p>
    <w:p w14:paraId="6C896497" w14:textId="6E45454B" w:rsidR="007E62E0" w:rsidRPr="000B3EC8" w:rsidRDefault="00052B49" w:rsidP="000B3EC8">
      <w:pPr>
        <w:widowControl/>
        <w:autoSpaceDE w:val="0"/>
        <w:autoSpaceDN w:val="0"/>
        <w:adjustRightInd w:val="0"/>
        <w:snapToGrid w:val="0"/>
        <w:spacing w:line="233" w:lineRule="auto"/>
        <w:ind w:leftChars="360" w:left="756"/>
        <w:jc w:val="left"/>
        <w:textAlignment w:val="baseline"/>
        <w:rPr>
          <w:sz w:val="24"/>
        </w:rPr>
      </w:pPr>
      <w:r w:rsidRPr="000B3EC8">
        <w:rPr>
          <w:sz w:val="24"/>
        </w:rPr>
        <w:t>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r w:rsidR="007E62E0" w:rsidRPr="000B3EC8">
        <w:rPr>
          <w:sz w:val="24"/>
        </w:rPr>
        <w:t>当本公司按照《企业会计准则第</w:t>
      </w:r>
      <w:r w:rsidR="007E62E0" w:rsidRPr="000B3EC8">
        <w:rPr>
          <w:sz w:val="24"/>
        </w:rPr>
        <w:t>14</w:t>
      </w:r>
      <w:r w:rsidR="007E62E0" w:rsidRPr="000B3EC8">
        <w:rPr>
          <w:sz w:val="24"/>
        </w:rPr>
        <w:t>号</w:t>
      </w:r>
      <w:r w:rsidR="007E62E0" w:rsidRPr="000B3EC8">
        <w:rPr>
          <w:sz w:val="24"/>
        </w:rPr>
        <w:t>——</w:t>
      </w:r>
      <w:r w:rsidR="007E62E0" w:rsidRPr="000B3EC8">
        <w:rPr>
          <w:sz w:val="24"/>
        </w:rPr>
        <w:t>收入》</w:t>
      </w:r>
      <w:r w:rsidR="000B3EC8">
        <w:rPr>
          <w:sz w:val="24"/>
        </w:rPr>
        <w:t>(</w:t>
      </w:r>
      <w:r w:rsidR="007E62E0" w:rsidRPr="000B3EC8">
        <w:rPr>
          <w:sz w:val="24"/>
        </w:rPr>
        <w:t>“</w:t>
      </w:r>
      <w:r w:rsidR="007E62E0" w:rsidRPr="000B3EC8">
        <w:rPr>
          <w:sz w:val="24"/>
        </w:rPr>
        <w:t>收入准则</w:t>
      </w:r>
      <w:r w:rsidR="007E62E0" w:rsidRPr="000B3EC8">
        <w:rPr>
          <w:sz w:val="24"/>
        </w:rPr>
        <w:t>”</w:t>
      </w:r>
      <w:r w:rsidR="000B3EC8">
        <w:rPr>
          <w:sz w:val="24"/>
        </w:rPr>
        <w:t>)</w:t>
      </w:r>
      <w:r w:rsidR="007E62E0" w:rsidRPr="000B3EC8">
        <w:rPr>
          <w:sz w:val="24"/>
        </w:rPr>
        <w:t xml:space="preserve"> </w:t>
      </w:r>
      <w:r w:rsidR="007E62E0" w:rsidRPr="000B3EC8">
        <w:rPr>
          <w:sz w:val="24"/>
        </w:rPr>
        <w:t>初始确认未包含重大融资成分或不考虑不超过一年的合同中的融资成分的应收账款时，按照收入准则定义的交易价格进行初始计量。</w:t>
      </w:r>
    </w:p>
    <w:p w14:paraId="7064D39C" w14:textId="77777777" w:rsidR="007E62E0" w:rsidRPr="000B3EC8" w:rsidRDefault="007E62E0" w:rsidP="002F519F">
      <w:pPr>
        <w:widowControl/>
        <w:adjustRightInd w:val="0"/>
        <w:snapToGrid w:val="0"/>
        <w:spacing w:line="233" w:lineRule="auto"/>
        <w:ind w:left="729"/>
        <w:jc w:val="left"/>
        <w:rPr>
          <w:sz w:val="24"/>
        </w:rPr>
      </w:pPr>
    </w:p>
    <w:p w14:paraId="6DE4E685" w14:textId="77777777" w:rsidR="00052B49" w:rsidRPr="000B3EC8" w:rsidRDefault="00052B49" w:rsidP="002F519F">
      <w:pPr>
        <w:widowControl/>
        <w:autoSpaceDE w:val="0"/>
        <w:autoSpaceDN w:val="0"/>
        <w:adjustRightInd w:val="0"/>
        <w:snapToGrid w:val="0"/>
        <w:spacing w:line="233" w:lineRule="auto"/>
        <w:ind w:leftChars="360" w:left="756"/>
        <w:jc w:val="left"/>
        <w:textAlignment w:val="baseline"/>
        <w:rPr>
          <w:i/>
          <w:sz w:val="24"/>
        </w:rPr>
      </w:pPr>
      <w:r w:rsidRPr="000B3EC8">
        <w:rPr>
          <w:i/>
          <w:sz w:val="24"/>
        </w:rPr>
        <w:t>实际利率法</w:t>
      </w:r>
    </w:p>
    <w:p w14:paraId="016C6B4A" w14:textId="77777777" w:rsidR="00052B49" w:rsidRPr="000B3EC8" w:rsidRDefault="00052B49" w:rsidP="002F519F">
      <w:pPr>
        <w:widowControl/>
        <w:autoSpaceDE w:val="0"/>
        <w:autoSpaceDN w:val="0"/>
        <w:adjustRightInd w:val="0"/>
        <w:snapToGrid w:val="0"/>
        <w:spacing w:line="233" w:lineRule="auto"/>
        <w:ind w:leftChars="360" w:left="756"/>
        <w:jc w:val="left"/>
        <w:textAlignment w:val="baseline"/>
        <w:rPr>
          <w:sz w:val="24"/>
        </w:rPr>
      </w:pPr>
    </w:p>
    <w:p w14:paraId="375CA9CF" w14:textId="7272FA0A" w:rsidR="00E43DE2" w:rsidRPr="000B3EC8" w:rsidRDefault="00052B49" w:rsidP="002F519F">
      <w:pPr>
        <w:widowControl/>
        <w:autoSpaceDE w:val="0"/>
        <w:autoSpaceDN w:val="0"/>
        <w:adjustRightInd w:val="0"/>
        <w:snapToGrid w:val="0"/>
        <w:spacing w:line="233" w:lineRule="auto"/>
        <w:ind w:leftChars="360" w:left="756"/>
        <w:jc w:val="left"/>
        <w:textAlignment w:val="baseline"/>
        <w:rPr>
          <w:sz w:val="24"/>
        </w:rPr>
      </w:pPr>
      <w:r w:rsidRPr="000B3EC8">
        <w:rPr>
          <w:sz w:val="24"/>
        </w:rPr>
        <w:t>实际利率法是指按照金融资产或金融负债的</w:t>
      </w:r>
      <w:r w:rsidR="001E1102" w:rsidRPr="000B3EC8">
        <w:rPr>
          <w:sz w:val="24"/>
        </w:rPr>
        <w:t>摊余成本以及将利息收入或利息费用分摊计入各会计期间的方法</w:t>
      </w:r>
      <w:r w:rsidRPr="000B3EC8">
        <w:rPr>
          <w:sz w:val="24"/>
        </w:rPr>
        <w:t>。实际利率</w:t>
      </w:r>
      <w:r w:rsidR="001E1102" w:rsidRPr="000B3EC8">
        <w:rPr>
          <w:sz w:val="24"/>
        </w:rPr>
        <w:t>，</w:t>
      </w:r>
      <w:r w:rsidRPr="000B3EC8">
        <w:rPr>
          <w:sz w:val="24"/>
        </w:rPr>
        <w:t>是指将金融资产或金融负债在预期存续期的</w:t>
      </w:r>
      <w:r w:rsidR="001E1102" w:rsidRPr="000B3EC8">
        <w:rPr>
          <w:sz w:val="24"/>
        </w:rPr>
        <w:t>估计</w:t>
      </w:r>
      <w:r w:rsidRPr="000B3EC8">
        <w:rPr>
          <w:sz w:val="24"/>
        </w:rPr>
        <w:t>未来现金流量，折现为该金融资产</w:t>
      </w:r>
      <w:r w:rsidR="001E1102" w:rsidRPr="000B3EC8">
        <w:rPr>
          <w:sz w:val="24"/>
        </w:rPr>
        <w:t>账面余额</w:t>
      </w:r>
      <w:r w:rsidRPr="000B3EC8">
        <w:rPr>
          <w:sz w:val="24"/>
        </w:rPr>
        <w:t>或金融负债</w:t>
      </w:r>
      <w:r w:rsidR="001E1102" w:rsidRPr="000B3EC8">
        <w:rPr>
          <w:sz w:val="24"/>
        </w:rPr>
        <w:t>摊余成本</w:t>
      </w:r>
      <w:r w:rsidRPr="000B3EC8">
        <w:rPr>
          <w:sz w:val="24"/>
        </w:rPr>
        <w:t>所使用的利率。</w:t>
      </w:r>
      <w:r w:rsidR="001E1102" w:rsidRPr="000B3EC8">
        <w:rPr>
          <w:sz w:val="24"/>
        </w:rPr>
        <w:t>在确定实际利率时，在考虑金融资产或金融负债所有合同条款的基础上估计预期现金流量，但不考虑预期信用损失。</w:t>
      </w:r>
    </w:p>
    <w:p w14:paraId="7195D060" w14:textId="77777777" w:rsidR="00E43DE2" w:rsidRPr="000B3EC8" w:rsidRDefault="00E43DE2" w:rsidP="002F519F">
      <w:pPr>
        <w:autoSpaceDE w:val="0"/>
        <w:autoSpaceDN w:val="0"/>
        <w:adjustRightInd w:val="0"/>
        <w:snapToGrid w:val="0"/>
        <w:ind w:leftChars="342" w:left="718"/>
        <w:jc w:val="left"/>
        <w:textAlignment w:val="baseline"/>
        <w:rPr>
          <w:sz w:val="24"/>
        </w:rPr>
      </w:pPr>
    </w:p>
    <w:p w14:paraId="1FCC9323" w14:textId="3EAD81B2" w:rsidR="001E1102" w:rsidRPr="000B3EC8" w:rsidRDefault="001E1102" w:rsidP="002F519F">
      <w:pPr>
        <w:autoSpaceDE w:val="0"/>
        <w:autoSpaceDN w:val="0"/>
        <w:adjustRightInd w:val="0"/>
        <w:snapToGrid w:val="0"/>
        <w:ind w:leftChars="342" w:left="718"/>
        <w:jc w:val="left"/>
        <w:textAlignment w:val="baseline"/>
        <w:rPr>
          <w:sz w:val="24"/>
        </w:rPr>
      </w:pPr>
      <w:r w:rsidRPr="000B3EC8">
        <w:rPr>
          <w:sz w:val="24"/>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w:t>
      </w:r>
      <w:r w:rsidR="000B3EC8">
        <w:rPr>
          <w:sz w:val="24"/>
        </w:rPr>
        <w:t>(</w:t>
      </w:r>
      <w:r w:rsidRPr="000B3EC8">
        <w:rPr>
          <w:sz w:val="24"/>
        </w:rPr>
        <w:t>仅适用于金融资产</w:t>
      </w:r>
      <w:r w:rsidR="000B3EC8">
        <w:rPr>
          <w:sz w:val="24"/>
        </w:rPr>
        <w:t>)</w:t>
      </w:r>
      <w:r w:rsidRPr="000B3EC8">
        <w:rPr>
          <w:sz w:val="24"/>
        </w:rPr>
        <w:t>。</w:t>
      </w:r>
    </w:p>
    <w:p w14:paraId="7ECB0DAA" w14:textId="77777777" w:rsidR="00EE0CFB" w:rsidRPr="000B3EC8" w:rsidRDefault="00EE0CFB" w:rsidP="002F519F">
      <w:pPr>
        <w:autoSpaceDE w:val="0"/>
        <w:autoSpaceDN w:val="0"/>
        <w:adjustRightInd w:val="0"/>
        <w:snapToGrid w:val="0"/>
        <w:ind w:leftChars="342" w:left="718"/>
        <w:jc w:val="left"/>
        <w:textAlignment w:val="baseline"/>
        <w:rPr>
          <w:sz w:val="24"/>
        </w:rPr>
      </w:pPr>
    </w:p>
    <w:p w14:paraId="4ED822B3" w14:textId="77777777" w:rsidR="00052B49" w:rsidRPr="000B3EC8" w:rsidRDefault="00052B49">
      <w:pPr>
        <w:autoSpaceDE w:val="0"/>
        <w:autoSpaceDN w:val="0"/>
        <w:adjustRightInd w:val="0"/>
        <w:snapToGrid w:val="0"/>
        <w:ind w:leftChars="342" w:left="718"/>
        <w:jc w:val="left"/>
        <w:textAlignment w:val="baseline"/>
        <w:rPr>
          <w:i/>
          <w:sz w:val="24"/>
        </w:rPr>
      </w:pPr>
      <w:r w:rsidRPr="000B3EC8">
        <w:rPr>
          <w:i/>
          <w:sz w:val="24"/>
        </w:rPr>
        <w:t>金融资产的分类、确认和计量</w:t>
      </w:r>
    </w:p>
    <w:p w14:paraId="54B81540" w14:textId="77777777" w:rsidR="00052B49" w:rsidRPr="000B3EC8" w:rsidRDefault="00052B49">
      <w:pPr>
        <w:autoSpaceDE w:val="0"/>
        <w:autoSpaceDN w:val="0"/>
        <w:adjustRightInd w:val="0"/>
        <w:snapToGrid w:val="0"/>
        <w:ind w:leftChars="342" w:left="718"/>
        <w:jc w:val="left"/>
        <w:textAlignment w:val="baseline"/>
        <w:rPr>
          <w:sz w:val="24"/>
          <w:lang w:val="en-AU"/>
        </w:rPr>
      </w:pPr>
    </w:p>
    <w:p w14:paraId="689578FD" w14:textId="5942787C" w:rsidR="00476995" w:rsidRPr="000B3EC8" w:rsidRDefault="00476995">
      <w:pPr>
        <w:autoSpaceDE w:val="0"/>
        <w:autoSpaceDN w:val="0"/>
        <w:adjustRightInd w:val="0"/>
        <w:snapToGrid w:val="0"/>
        <w:ind w:leftChars="342" w:left="718"/>
        <w:jc w:val="left"/>
        <w:textAlignment w:val="baseline"/>
        <w:rPr>
          <w:sz w:val="24"/>
          <w:lang w:val="en-AU"/>
        </w:rPr>
      </w:pPr>
      <w:r w:rsidRPr="000B3EC8">
        <w:rPr>
          <w:sz w:val="24"/>
          <w:lang w:val="en-AU"/>
        </w:rPr>
        <w:t>初始确认后，本公司对不同类别的金融资产，分别以摊余成本、以公允价值计量且其变动计入其他综合收益或以公允价值计量且其变动计入当期损益进行后续计量。</w:t>
      </w:r>
    </w:p>
    <w:p w14:paraId="746D2F26" w14:textId="77777777" w:rsidR="00476995" w:rsidRPr="000B3EC8" w:rsidRDefault="00476995">
      <w:pPr>
        <w:autoSpaceDE w:val="0"/>
        <w:autoSpaceDN w:val="0"/>
        <w:adjustRightInd w:val="0"/>
        <w:snapToGrid w:val="0"/>
        <w:ind w:leftChars="342" w:left="718"/>
        <w:jc w:val="left"/>
        <w:textAlignment w:val="baseline"/>
        <w:rPr>
          <w:sz w:val="24"/>
          <w:lang w:val="en-AU"/>
        </w:rPr>
      </w:pPr>
    </w:p>
    <w:p w14:paraId="7B86238A" w14:textId="00F03B79" w:rsidR="00476995" w:rsidRPr="000B3EC8" w:rsidRDefault="00476995">
      <w:pPr>
        <w:widowControl/>
        <w:autoSpaceDE w:val="0"/>
        <w:autoSpaceDN w:val="0"/>
        <w:adjustRightInd w:val="0"/>
        <w:snapToGrid w:val="0"/>
        <w:ind w:leftChars="342" w:left="718"/>
        <w:jc w:val="left"/>
        <w:textAlignment w:val="baseline"/>
        <w:rPr>
          <w:sz w:val="24"/>
          <w:lang w:val="en-AU"/>
        </w:rPr>
      </w:pPr>
      <w:r w:rsidRPr="000B3EC8">
        <w:rPr>
          <w:sz w:val="24"/>
          <w:lang w:val="en-AU"/>
        </w:rPr>
        <w:t>金融资产的合同条款规定在特定日期产生的现金流量仅为对本金和以未偿付本金金额为基础的利息的支付，且本公司管理该金融资产的业务模式是以收取合同现金流量为目标，则本公司将该金融资产分类为以摊余成本计量的金融资产。此类金融资产主要包括货币资金、应收账款和其他应收款。</w:t>
      </w:r>
    </w:p>
    <w:p w14:paraId="269C6C28" w14:textId="68817A82" w:rsidR="006976DF" w:rsidRPr="000B3EC8" w:rsidRDefault="006976DF">
      <w:pPr>
        <w:widowControl/>
        <w:autoSpaceDE w:val="0"/>
        <w:autoSpaceDN w:val="0"/>
        <w:adjustRightInd w:val="0"/>
        <w:snapToGrid w:val="0"/>
        <w:ind w:leftChars="342" w:left="718"/>
        <w:jc w:val="left"/>
        <w:textAlignment w:val="baseline"/>
        <w:rPr>
          <w:sz w:val="24"/>
          <w:lang w:val="en-AU"/>
        </w:rPr>
      </w:pPr>
    </w:p>
    <w:p w14:paraId="2F330879" w14:textId="77777777" w:rsidR="00C03C5A" w:rsidRPr="000B3EC8" w:rsidRDefault="00C03C5A">
      <w:pPr>
        <w:widowControl/>
        <w:jc w:val="left"/>
        <w:rPr>
          <w:sz w:val="24"/>
          <w:lang w:val="en-AU"/>
        </w:rPr>
      </w:pPr>
      <w:r w:rsidRPr="000B3EC8">
        <w:rPr>
          <w:sz w:val="24"/>
          <w:lang w:val="en-AU"/>
        </w:rPr>
        <w:br w:type="page"/>
      </w:r>
    </w:p>
    <w:p w14:paraId="6D21E40D"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4836AD4D" w14:textId="77777777" w:rsidR="00C03C5A" w:rsidRPr="000B3EC8" w:rsidRDefault="00C03C5A" w:rsidP="00C03C5A">
      <w:pPr>
        <w:widowControl/>
        <w:adjustRightInd w:val="0"/>
        <w:snapToGrid w:val="0"/>
        <w:spacing w:line="233" w:lineRule="auto"/>
        <w:ind w:left="729"/>
        <w:jc w:val="left"/>
        <w:rPr>
          <w:sz w:val="24"/>
        </w:rPr>
      </w:pPr>
    </w:p>
    <w:p w14:paraId="74A33012" w14:textId="77777777" w:rsidR="00C03C5A" w:rsidRPr="000B3EC8" w:rsidRDefault="00C03C5A" w:rsidP="00C03C5A">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33781F39" w14:textId="77777777" w:rsidR="00C03C5A" w:rsidRPr="000B3EC8" w:rsidRDefault="00C03C5A" w:rsidP="00C03C5A">
      <w:pPr>
        <w:widowControl/>
        <w:autoSpaceDE w:val="0"/>
        <w:autoSpaceDN w:val="0"/>
        <w:adjustRightInd w:val="0"/>
        <w:snapToGrid w:val="0"/>
        <w:ind w:leftChars="342" w:left="718"/>
        <w:jc w:val="left"/>
        <w:textAlignment w:val="baseline"/>
        <w:rPr>
          <w:sz w:val="24"/>
          <w:lang w:val="en-AU"/>
        </w:rPr>
      </w:pPr>
    </w:p>
    <w:p w14:paraId="22528AC7" w14:textId="77777777" w:rsidR="00C03C5A" w:rsidRPr="000B3EC8" w:rsidRDefault="00C03C5A" w:rsidP="00C03C5A">
      <w:pPr>
        <w:autoSpaceDE w:val="0"/>
        <w:autoSpaceDN w:val="0"/>
        <w:adjustRightInd w:val="0"/>
        <w:snapToGrid w:val="0"/>
        <w:ind w:leftChars="342" w:left="718"/>
        <w:jc w:val="left"/>
        <w:textAlignment w:val="baseline"/>
        <w:rPr>
          <w:i/>
          <w:sz w:val="24"/>
        </w:rPr>
      </w:pPr>
      <w:r w:rsidRPr="000B3EC8">
        <w:rPr>
          <w:i/>
          <w:sz w:val="24"/>
        </w:rPr>
        <w:t>金融资产的分类、确认和计量</w:t>
      </w:r>
      <w:r w:rsidRPr="000B3EC8">
        <w:rPr>
          <w:sz w:val="24"/>
          <w:lang w:val="en-AU"/>
        </w:rPr>
        <w:t xml:space="preserve">- </w:t>
      </w:r>
      <w:r w:rsidRPr="000B3EC8">
        <w:rPr>
          <w:sz w:val="24"/>
          <w:lang w:val="en-AU"/>
        </w:rPr>
        <w:t>续</w:t>
      </w:r>
    </w:p>
    <w:p w14:paraId="127868F3" w14:textId="77777777" w:rsidR="00C03C5A" w:rsidRPr="000B3EC8" w:rsidRDefault="00C03C5A" w:rsidP="006976DF">
      <w:pPr>
        <w:widowControl/>
        <w:autoSpaceDE w:val="0"/>
        <w:autoSpaceDN w:val="0"/>
        <w:adjustRightInd w:val="0"/>
        <w:snapToGrid w:val="0"/>
        <w:ind w:leftChars="342" w:left="718"/>
        <w:jc w:val="left"/>
        <w:textAlignment w:val="baseline"/>
        <w:rPr>
          <w:sz w:val="24"/>
        </w:rPr>
      </w:pPr>
    </w:p>
    <w:p w14:paraId="7DF63C9D" w14:textId="3E26AABF" w:rsidR="006976DF" w:rsidRPr="000B3EC8" w:rsidRDefault="006976DF" w:rsidP="006976DF">
      <w:pPr>
        <w:widowControl/>
        <w:autoSpaceDE w:val="0"/>
        <w:autoSpaceDN w:val="0"/>
        <w:adjustRightInd w:val="0"/>
        <w:snapToGrid w:val="0"/>
        <w:ind w:leftChars="342" w:left="718"/>
        <w:jc w:val="left"/>
        <w:textAlignment w:val="baseline"/>
        <w:rPr>
          <w:sz w:val="24"/>
          <w:lang w:val="en-AU"/>
        </w:rPr>
      </w:pPr>
      <w:r w:rsidRPr="000B3EC8">
        <w:rPr>
          <w:sz w:val="24"/>
          <w:lang w:val="en-AU"/>
        </w:rPr>
        <w:t>金融资产的合同条款规定在特定日期产生的现金流量仅为对本金和以未偿付本金金额为基础的利息的支付，且本</w:t>
      </w:r>
      <w:r w:rsidR="005A1B32">
        <w:rPr>
          <w:rFonts w:hint="eastAsia"/>
          <w:sz w:val="24"/>
          <w:lang w:val="en-AU"/>
        </w:rPr>
        <w:t>公司</w:t>
      </w:r>
      <w:r w:rsidRPr="000B3EC8">
        <w:rPr>
          <w:sz w:val="24"/>
          <w:lang w:val="en-AU"/>
        </w:rPr>
        <w:t>管理该金融资产的业务模式既以收取合同现金流量为目标又以出售该金融资产为目标的，则该金融资产分类为以公允价值计量且其变动计入其他综合收益的金融资产。取得时分类为以公允价值计量且其变动计入其他综合收益的应收账款与应收票据，列示于应收款项融资，其余取得时期限在一年内</w:t>
      </w:r>
      <w:r w:rsidR="000B3EC8">
        <w:rPr>
          <w:sz w:val="24"/>
          <w:lang w:val="en-AU"/>
        </w:rPr>
        <w:t>(</w:t>
      </w:r>
      <w:r w:rsidRPr="000B3EC8">
        <w:rPr>
          <w:sz w:val="24"/>
          <w:lang w:val="en-AU"/>
        </w:rPr>
        <w:t>含一年</w:t>
      </w:r>
      <w:r w:rsidR="000B3EC8">
        <w:rPr>
          <w:sz w:val="24"/>
          <w:lang w:val="en-AU"/>
        </w:rPr>
        <w:t>)</w:t>
      </w:r>
      <w:r w:rsidRPr="000B3EC8">
        <w:rPr>
          <w:sz w:val="24"/>
          <w:lang w:val="en-AU"/>
        </w:rPr>
        <w:t>项目列示于其他流动资产。其他此类金融资产自取得起期限在一年以上的，列示为其他债权投资，自资产负债表日起一年内</w:t>
      </w:r>
      <w:r w:rsidR="000B3EC8">
        <w:rPr>
          <w:sz w:val="24"/>
          <w:lang w:val="en-AU"/>
        </w:rPr>
        <w:t>(</w:t>
      </w:r>
      <w:r w:rsidRPr="000B3EC8">
        <w:rPr>
          <w:sz w:val="24"/>
          <w:lang w:val="en-AU"/>
        </w:rPr>
        <w:t>含一年</w:t>
      </w:r>
      <w:r w:rsidR="000B3EC8">
        <w:rPr>
          <w:sz w:val="24"/>
          <w:lang w:val="en-AU"/>
        </w:rPr>
        <w:t>)</w:t>
      </w:r>
      <w:r w:rsidRPr="000B3EC8">
        <w:rPr>
          <w:sz w:val="24"/>
          <w:lang w:val="en-AU"/>
        </w:rPr>
        <w:t>到期的，列示于一年内到期的非流动资产。</w:t>
      </w:r>
    </w:p>
    <w:p w14:paraId="6A805662"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151D300D" w14:textId="1164C6E4" w:rsidR="006976DF" w:rsidRPr="000B3EC8" w:rsidRDefault="006976DF" w:rsidP="000B3EC8">
      <w:pPr>
        <w:widowControl/>
        <w:autoSpaceDE w:val="0"/>
        <w:autoSpaceDN w:val="0"/>
        <w:adjustRightInd w:val="0"/>
        <w:snapToGrid w:val="0"/>
        <w:ind w:leftChars="342" w:left="718"/>
        <w:jc w:val="left"/>
        <w:textAlignment w:val="baseline"/>
        <w:rPr>
          <w:sz w:val="24"/>
          <w:lang w:val="en-AU"/>
        </w:rPr>
      </w:pPr>
      <w:r w:rsidRPr="000B3EC8">
        <w:rPr>
          <w:sz w:val="24"/>
          <w:lang w:val="en-AU"/>
        </w:rPr>
        <w:t>初始确认时，本</w:t>
      </w:r>
      <w:r w:rsidR="005A1B32">
        <w:rPr>
          <w:sz w:val="24"/>
          <w:lang w:val="en-AU"/>
        </w:rPr>
        <w:t>公司</w:t>
      </w:r>
      <w:r w:rsidRPr="000B3EC8">
        <w:rPr>
          <w:sz w:val="24"/>
          <w:lang w:val="en-AU"/>
        </w:rPr>
        <w:t>可以单项金融资产为基础，不可撤销地将非同一控制下的企业合并中确认的或有对价以外的非交易性权益工具投资指定为以公允价值计量且其变动计入其他综合收益的金融资产。此类金融资产作为其他权益工具投资列示。</w:t>
      </w:r>
      <w:r w:rsidRPr="000B3EC8">
        <w:rPr>
          <w:sz w:val="24"/>
          <w:lang w:val="en-AU"/>
        </w:rPr>
        <w:t xml:space="preserve"> </w:t>
      </w:r>
    </w:p>
    <w:p w14:paraId="70FEA339"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73C8BC96" w14:textId="4FF822D5" w:rsidR="006976DF" w:rsidRPr="000B3EC8" w:rsidRDefault="006976DF" w:rsidP="006976DF">
      <w:pPr>
        <w:widowControl/>
        <w:autoSpaceDE w:val="0"/>
        <w:autoSpaceDN w:val="0"/>
        <w:adjustRightInd w:val="0"/>
        <w:snapToGrid w:val="0"/>
        <w:ind w:leftChars="342" w:left="718"/>
        <w:jc w:val="left"/>
        <w:textAlignment w:val="baseline"/>
        <w:rPr>
          <w:sz w:val="24"/>
          <w:lang w:val="en-AU"/>
        </w:rPr>
      </w:pPr>
      <w:r w:rsidRPr="000B3EC8">
        <w:rPr>
          <w:sz w:val="24"/>
          <w:lang w:val="en-AU"/>
        </w:rPr>
        <w:t>金融资产满足下列条件之一表明本</w:t>
      </w:r>
      <w:r w:rsidR="005A1B32">
        <w:rPr>
          <w:sz w:val="24"/>
          <w:lang w:val="en-AU"/>
        </w:rPr>
        <w:t>公司</w:t>
      </w:r>
      <w:r w:rsidRPr="000B3EC8">
        <w:rPr>
          <w:sz w:val="24"/>
          <w:lang w:val="en-AU"/>
        </w:rPr>
        <w:t>持有该金融资产的目的是交易性的：</w:t>
      </w:r>
    </w:p>
    <w:p w14:paraId="76F7C27F"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19ED73A8" w14:textId="2DC67CDB"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取得相关金融资产的目的，主要是为了近期出售。</w:t>
      </w:r>
    </w:p>
    <w:p w14:paraId="457AAEB3" w14:textId="37215D39"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相关金融资产在初始确认时属于集中管理的可辨认金融工具组合的一部分，且有客观证据表明近期实际存在短期获利模式。</w:t>
      </w:r>
    </w:p>
    <w:p w14:paraId="0E8CEB7D" w14:textId="792F41E2"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相关金融资产属于衍生工具。但符合财务担保合同定义的衍生工具以及被指定为有效套期工具的衍生工具除外。</w:t>
      </w:r>
    </w:p>
    <w:p w14:paraId="4F32C172"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6934249A"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r w:rsidRPr="000B3EC8">
        <w:rPr>
          <w:sz w:val="24"/>
          <w:lang w:val="en-AU"/>
        </w:rPr>
        <w:t>以公允价值计量且其变动计入当期损益的金融资产包括分类为以公允价值计量且其变动计入当期损益的金融资产和指定为以公允价值计量且其变动计入当期损益的金融资产：</w:t>
      </w:r>
    </w:p>
    <w:p w14:paraId="106D2142"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4A45AD22" w14:textId="0556B9FC"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不符合分类为以摊余成本计量的金融资产、以公允价值计量且其变动计入其他综合收益的</w:t>
      </w:r>
    </w:p>
    <w:p w14:paraId="64486129"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47C45A4E" w14:textId="0007FB2E"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i/>
          <w:sz w:val="24"/>
        </w:rPr>
        <w:t xml:space="preserve">- </w:t>
      </w:r>
      <w:r w:rsidRPr="000B3EC8">
        <w:rPr>
          <w:i/>
          <w:sz w:val="24"/>
        </w:rPr>
        <w:t>以摊余成本计量的金融资产</w:t>
      </w:r>
    </w:p>
    <w:p w14:paraId="52C94F35"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0FF07B2D"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sz w:val="24"/>
          <w:lang w:val="en-AU"/>
        </w:rPr>
        <w:t>以摊余成本计量的金融资产采用实际利率法，按摊余成本进行后续计量，发生减值时或终止确认产生的利得或损失，计入当期损益。</w:t>
      </w:r>
    </w:p>
    <w:p w14:paraId="17B21570"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25ED23FC"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sz w:val="24"/>
          <w:lang w:val="en-AU"/>
        </w:rPr>
        <w:t>本公司对以摊余成本计量的金融资产按照实际利率法确认利息收入。除下列情况外，本公司根据金融资产账面余额乘以实际利率计算确定利息收入：</w:t>
      </w:r>
    </w:p>
    <w:p w14:paraId="158A3A2A"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4EDC32EE" w14:textId="77777777" w:rsidR="00C03C5A" w:rsidRPr="000B3EC8" w:rsidRDefault="00C03C5A">
      <w:pPr>
        <w:widowControl/>
        <w:jc w:val="left"/>
        <w:rPr>
          <w:sz w:val="24"/>
          <w:lang w:val="en-AU"/>
        </w:rPr>
      </w:pPr>
      <w:r w:rsidRPr="000B3EC8">
        <w:rPr>
          <w:sz w:val="24"/>
          <w:lang w:val="en-AU"/>
        </w:rPr>
        <w:br w:type="page"/>
      </w:r>
    </w:p>
    <w:p w14:paraId="43D9E8CD"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19C4E434" w14:textId="77777777" w:rsidR="00C03C5A" w:rsidRPr="000B3EC8" w:rsidRDefault="00C03C5A" w:rsidP="00C03C5A">
      <w:pPr>
        <w:widowControl/>
        <w:adjustRightInd w:val="0"/>
        <w:snapToGrid w:val="0"/>
        <w:spacing w:line="233" w:lineRule="auto"/>
        <w:ind w:left="729"/>
        <w:jc w:val="left"/>
        <w:rPr>
          <w:sz w:val="24"/>
        </w:rPr>
      </w:pPr>
    </w:p>
    <w:p w14:paraId="31736FAA" w14:textId="77777777" w:rsidR="00C03C5A" w:rsidRPr="000B3EC8" w:rsidRDefault="00C03C5A" w:rsidP="00C03C5A">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348F9F41" w14:textId="77777777" w:rsidR="00C03C5A" w:rsidRPr="000B3EC8" w:rsidRDefault="00C03C5A" w:rsidP="00C03C5A">
      <w:pPr>
        <w:widowControl/>
        <w:autoSpaceDE w:val="0"/>
        <w:autoSpaceDN w:val="0"/>
        <w:adjustRightInd w:val="0"/>
        <w:snapToGrid w:val="0"/>
        <w:ind w:leftChars="342" w:left="718"/>
        <w:jc w:val="left"/>
        <w:textAlignment w:val="baseline"/>
        <w:rPr>
          <w:sz w:val="24"/>
          <w:lang w:val="en-AU"/>
        </w:rPr>
      </w:pPr>
    </w:p>
    <w:p w14:paraId="04DD59EF" w14:textId="53A587ED" w:rsidR="00C03C5A" w:rsidRPr="000B3EC8" w:rsidRDefault="00E17F08" w:rsidP="00C03C5A">
      <w:pPr>
        <w:widowControl/>
        <w:snapToGrid w:val="0"/>
        <w:spacing w:line="233" w:lineRule="auto"/>
        <w:ind w:left="720"/>
        <w:jc w:val="left"/>
        <w:rPr>
          <w:sz w:val="24"/>
        </w:rPr>
      </w:pPr>
      <w:r>
        <w:rPr>
          <w:rFonts w:hint="eastAsia"/>
          <w:i/>
          <w:sz w:val="24"/>
        </w:rPr>
        <w:t>以摊余成本计量的金融资产</w:t>
      </w:r>
      <w:r w:rsidR="00C03C5A" w:rsidRPr="000B3EC8">
        <w:rPr>
          <w:i/>
          <w:sz w:val="24"/>
        </w:rPr>
        <w:t xml:space="preserve"> </w:t>
      </w:r>
      <w:r w:rsidR="00C03C5A" w:rsidRPr="000B3EC8">
        <w:rPr>
          <w:sz w:val="24"/>
        </w:rPr>
        <w:t xml:space="preserve">- </w:t>
      </w:r>
      <w:r w:rsidR="00C03C5A" w:rsidRPr="000B3EC8">
        <w:rPr>
          <w:sz w:val="24"/>
        </w:rPr>
        <w:t>续</w:t>
      </w:r>
    </w:p>
    <w:p w14:paraId="3551E97F" w14:textId="77777777" w:rsidR="00C03C5A" w:rsidRPr="000B3EC8" w:rsidRDefault="00C03C5A" w:rsidP="00476995">
      <w:pPr>
        <w:widowControl/>
        <w:autoSpaceDE w:val="0"/>
        <w:autoSpaceDN w:val="0"/>
        <w:adjustRightInd w:val="0"/>
        <w:snapToGrid w:val="0"/>
        <w:ind w:leftChars="342" w:left="718"/>
        <w:jc w:val="left"/>
        <w:textAlignment w:val="baseline"/>
        <w:rPr>
          <w:sz w:val="24"/>
        </w:rPr>
      </w:pPr>
    </w:p>
    <w:p w14:paraId="72E618E6" w14:textId="4AD3AAF2"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sz w:val="24"/>
          <w:lang w:val="en-AU"/>
        </w:rPr>
        <w:t>对于购入或源生的已发生信用减值的金融资产，本</w:t>
      </w:r>
      <w:r w:rsidR="00C44030" w:rsidRPr="000B3EC8">
        <w:rPr>
          <w:sz w:val="24"/>
          <w:lang w:val="en-AU"/>
        </w:rPr>
        <w:t>公司</w:t>
      </w:r>
      <w:r w:rsidRPr="000B3EC8">
        <w:rPr>
          <w:sz w:val="24"/>
          <w:lang w:val="en-AU"/>
        </w:rPr>
        <w:t>自初始确认起，按照该金融资产的摊余成本和经信用调整的实际利率计算确定其利息收入。</w:t>
      </w:r>
    </w:p>
    <w:p w14:paraId="00561FE0"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4EE6D4CA" w14:textId="4E2493EA" w:rsidR="00293CD7" w:rsidRPr="000B3EC8" w:rsidRDefault="00476995" w:rsidP="000B3EC8">
      <w:pPr>
        <w:widowControl/>
        <w:autoSpaceDE w:val="0"/>
        <w:autoSpaceDN w:val="0"/>
        <w:adjustRightInd w:val="0"/>
        <w:snapToGrid w:val="0"/>
        <w:ind w:leftChars="342" w:left="718"/>
        <w:jc w:val="left"/>
        <w:textAlignment w:val="baseline"/>
        <w:rPr>
          <w:sz w:val="24"/>
          <w:lang w:val="en-AU"/>
        </w:rPr>
      </w:pPr>
      <w:r w:rsidRPr="000B3EC8">
        <w:rPr>
          <w:sz w:val="24"/>
          <w:lang w:val="en-AU"/>
        </w:rPr>
        <w:t>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并且这一改善可与应用上述规定之后发生的某一事件相联系，本公司转按实际利率乘以该金融资产账面余额来计算确定利息收入。</w:t>
      </w:r>
    </w:p>
    <w:p w14:paraId="134A489E" w14:textId="77777777" w:rsidR="00737215" w:rsidRPr="000B3EC8" w:rsidRDefault="00737215">
      <w:pPr>
        <w:widowControl/>
        <w:autoSpaceDE w:val="0"/>
        <w:autoSpaceDN w:val="0"/>
        <w:adjustRightInd w:val="0"/>
        <w:snapToGrid w:val="0"/>
        <w:ind w:leftChars="342" w:left="718"/>
        <w:jc w:val="left"/>
        <w:textAlignment w:val="baseline"/>
        <w:rPr>
          <w:sz w:val="24"/>
          <w:lang w:val="en-AU"/>
        </w:rPr>
      </w:pPr>
    </w:p>
    <w:p w14:paraId="4D58F4DE" w14:textId="77777777" w:rsidR="007E067C" w:rsidRPr="000B3EC8" w:rsidRDefault="007E067C">
      <w:pPr>
        <w:widowControl/>
        <w:autoSpaceDE w:val="0"/>
        <w:autoSpaceDN w:val="0"/>
        <w:adjustRightInd w:val="0"/>
        <w:snapToGrid w:val="0"/>
        <w:ind w:leftChars="342" w:left="718"/>
        <w:jc w:val="left"/>
        <w:textAlignment w:val="baseline"/>
        <w:rPr>
          <w:i/>
          <w:sz w:val="24"/>
        </w:rPr>
      </w:pPr>
      <w:r w:rsidRPr="000B3EC8">
        <w:rPr>
          <w:i/>
          <w:sz w:val="24"/>
        </w:rPr>
        <w:t xml:space="preserve">- </w:t>
      </w:r>
      <w:r w:rsidRPr="000B3EC8">
        <w:rPr>
          <w:i/>
          <w:sz w:val="24"/>
        </w:rPr>
        <w:t>以公允价值计量且其变动计入当期损益的金融资产</w:t>
      </w:r>
    </w:p>
    <w:p w14:paraId="68B6C2C9" w14:textId="77777777" w:rsidR="00E71FDF" w:rsidRPr="000B3EC8" w:rsidRDefault="00E71FDF">
      <w:pPr>
        <w:widowControl/>
        <w:autoSpaceDE w:val="0"/>
        <w:autoSpaceDN w:val="0"/>
        <w:adjustRightInd w:val="0"/>
        <w:snapToGrid w:val="0"/>
        <w:ind w:leftChars="342" w:left="718"/>
        <w:jc w:val="left"/>
        <w:textAlignment w:val="baseline"/>
        <w:rPr>
          <w:sz w:val="24"/>
        </w:rPr>
      </w:pPr>
    </w:p>
    <w:p w14:paraId="465B8691" w14:textId="77DAB3E6" w:rsidR="007E067C" w:rsidRPr="000B3EC8" w:rsidRDefault="007E067C">
      <w:pPr>
        <w:widowControl/>
        <w:autoSpaceDE w:val="0"/>
        <w:autoSpaceDN w:val="0"/>
        <w:adjustRightInd w:val="0"/>
        <w:snapToGrid w:val="0"/>
        <w:ind w:leftChars="342" w:left="718"/>
        <w:jc w:val="left"/>
        <w:textAlignment w:val="baseline"/>
        <w:rPr>
          <w:sz w:val="24"/>
        </w:rPr>
      </w:pPr>
      <w:r w:rsidRPr="000B3EC8">
        <w:rPr>
          <w:sz w:val="24"/>
        </w:rPr>
        <w:t>以公允价值计量且其变动计入当期损益的金融资产以公允价值</w:t>
      </w:r>
      <w:r w:rsidR="000766D9" w:rsidRPr="000B3EC8">
        <w:rPr>
          <w:sz w:val="24"/>
        </w:rPr>
        <w:t>进行后续计量，公允价值变动形成的利得或损失以及与该金融资产相关的股利和利息收入</w:t>
      </w:r>
      <w:r w:rsidRPr="000B3EC8">
        <w:rPr>
          <w:sz w:val="24"/>
        </w:rPr>
        <w:t>计入当期损益。</w:t>
      </w:r>
    </w:p>
    <w:p w14:paraId="1EFD243B" w14:textId="77777777" w:rsidR="007E067C" w:rsidRPr="000B3EC8" w:rsidRDefault="007E067C">
      <w:pPr>
        <w:widowControl/>
        <w:autoSpaceDE w:val="0"/>
        <w:autoSpaceDN w:val="0"/>
        <w:adjustRightInd w:val="0"/>
        <w:snapToGrid w:val="0"/>
        <w:ind w:leftChars="342" w:left="718"/>
        <w:jc w:val="left"/>
        <w:textAlignment w:val="baseline"/>
        <w:rPr>
          <w:i/>
          <w:sz w:val="24"/>
        </w:rPr>
      </w:pPr>
    </w:p>
    <w:p w14:paraId="69313567" w14:textId="77777777" w:rsidR="00F82ECD" w:rsidRPr="000B3EC8" w:rsidRDefault="00F82ECD">
      <w:pPr>
        <w:widowControl/>
        <w:autoSpaceDE w:val="0"/>
        <w:autoSpaceDN w:val="0"/>
        <w:adjustRightInd w:val="0"/>
        <w:snapToGrid w:val="0"/>
        <w:ind w:leftChars="342" w:left="718"/>
        <w:jc w:val="left"/>
        <w:textAlignment w:val="baseline"/>
        <w:rPr>
          <w:i/>
          <w:sz w:val="24"/>
        </w:rPr>
      </w:pPr>
      <w:r w:rsidRPr="000B3EC8">
        <w:rPr>
          <w:i/>
          <w:sz w:val="24"/>
        </w:rPr>
        <w:t>金融资产减值</w:t>
      </w:r>
    </w:p>
    <w:p w14:paraId="1FDAB0C6" w14:textId="77777777" w:rsidR="00F82ECD" w:rsidRPr="000B3EC8" w:rsidRDefault="00F82ECD">
      <w:pPr>
        <w:widowControl/>
        <w:autoSpaceDE w:val="0"/>
        <w:autoSpaceDN w:val="0"/>
        <w:adjustRightInd w:val="0"/>
        <w:snapToGrid w:val="0"/>
        <w:ind w:leftChars="342" w:left="718"/>
        <w:jc w:val="left"/>
        <w:textAlignment w:val="baseline"/>
        <w:rPr>
          <w:sz w:val="24"/>
        </w:rPr>
      </w:pPr>
    </w:p>
    <w:p w14:paraId="05E759B8" w14:textId="770BA9A9"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本公司对以摊余成本计量的金融资产以预期信用损失为基础进行减值会计处理并确认损失准备。</w:t>
      </w:r>
    </w:p>
    <w:p w14:paraId="18C77072" w14:textId="57822881" w:rsidR="00ED134B" w:rsidRPr="000B3EC8" w:rsidRDefault="00ED134B">
      <w:pPr>
        <w:widowControl/>
        <w:autoSpaceDE w:val="0"/>
        <w:autoSpaceDN w:val="0"/>
        <w:adjustRightInd w:val="0"/>
        <w:snapToGrid w:val="0"/>
        <w:ind w:leftChars="342" w:left="718"/>
        <w:jc w:val="left"/>
        <w:textAlignment w:val="baseline"/>
        <w:rPr>
          <w:sz w:val="24"/>
        </w:rPr>
      </w:pPr>
    </w:p>
    <w:p w14:paraId="3758B68E" w14:textId="0A12B71B"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本公司对由收入准则规范的交易形成的全部应收账款，以及由《企业会计准则第</w:t>
      </w:r>
      <w:r w:rsidRPr="000B3EC8">
        <w:rPr>
          <w:sz w:val="24"/>
        </w:rPr>
        <w:t>21</w:t>
      </w:r>
      <w:r w:rsidRPr="000B3EC8">
        <w:rPr>
          <w:sz w:val="24"/>
        </w:rPr>
        <w:t>号</w:t>
      </w:r>
      <w:r w:rsidRPr="000B3EC8">
        <w:rPr>
          <w:sz w:val="24"/>
        </w:rPr>
        <w:t>——</w:t>
      </w:r>
      <w:r w:rsidRPr="000B3EC8">
        <w:rPr>
          <w:sz w:val="24"/>
        </w:rPr>
        <w:t>租赁》规范的交易形成的租赁应收款按照相当于整个存续期内预期信用损失的金额计量损失准备。</w:t>
      </w:r>
    </w:p>
    <w:p w14:paraId="0B074B39" w14:textId="177DC258" w:rsidR="00ED134B" w:rsidRPr="000B3EC8" w:rsidRDefault="00ED134B">
      <w:pPr>
        <w:widowControl/>
        <w:autoSpaceDE w:val="0"/>
        <w:autoSpaceDN w:val="0"/>
        <w:adjustRightInd w:val="0"/>
        <w:snapToGrid w:val="0"/>
        <w:ind w:leftChars="342" w:left="718"/>
        <w:jc w:val="left"/>
        <w:textAlignment w:val="baseline"/>
        <w:rPr>
          <w:sz w:val="24"/>
        </w:rPr>
      </w:pPr>
    </w:p>
    <w:p w14:paraId="4E957738" w14:textId="589B5D15"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对于其他金融工具，除购买或源生的已发生信用减值的金融资产外，本公司在每个资产负债表日评估相关金融工具的信用风险自初始确认后的变动情况。若该金融工具的信用风险自初始确认后已显著增加，本公司按照相当于该金融工具整个存续期内预期信用损失的金额计量其损失准备；若该金融工具的信用风险自初始确认后并未显著增加，本公司按照相当于该金融工具未来</w:t>
      </w:r>
      <w:r w:rsidRPr="000B3EC8">
        <w:rPr>
          <w:sz w:val="24"/>
        </w:rPr>
        <w:t>12</w:t>
      </w:r>
      <w:r w:rsidRPr="000B3EC8">
        <w:rPr>
          <w:sz w:val="24"/>
        </w:rPr>
        <w:t>个月内预期信用损失的金额计量其损失准备。信用损失准备的增加或转回金额，作为减值损失或利得计入当期损益。</w:t>
      </w:r>
    </w:p>
    <w:p w14:paraId="5B4EDEA5" w14:textId="7F6975C9" w:rsidR="00ED134B" w:rsidRPr="000B3EC8" w:rsidRDefault="00ED134B">
      <w:pPr>
        <w:widowControl/>
        <w:autoSpaceDE w:val="0"/>
        <w:autoSpaceDN w:val="0"/>
        <w:adjustRightInd w:val="0"/>
        <w:snapToGrid w:val="0"/>
        <w:ind w:leftChars="342" w:left="718"/>
        <w:jc w:val="left"/>
        <w:textAlignment w:val="baseline"/>
        <w:rPr>
          <w:sz w:val="24"/>
        </w:rPr>
      </w:pPr>
    </w:p>
    <w:p w14:paraId="0BD89570" w14:textId="62F59B86"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在前一会计期间已经按照相当于金融工具整个存续期内预期信用损失的金额计量了损失准备，但在当期资产负债表日，该金融工具已不再属于自初始确认后信用风险显著增加的情形的，本公司在当期资产负债表日按照相当于未来</w:t>
      </w:r>
      <w:r w:rsidRPr="000B3EC8">
        <w:rPr>
          <w:sz w:val="24"/>
        </w:rPr>
        <w:t>12</w:t>
      </w:r>
      <w:r w:rsidRPr="000B3EC8">
        <w:rPr>
          <w:sz w:val="24"/>
        </w:rPr>
        <w:t>个月内预期信用损失的金额计量该金融工具的损失准备，由此形成的损失准备的转回金额作为减值利得计入当期损益。</w:t>
      </w:r>
    </w:p>
    <w:p w14:paraId="7A2D41B4" w14:textId="7399C7D3" w:rsidR="00ED134B" w:rsidRPr="000B3EC8" w:rsidRDefault="00ED134B">
      <w:pPr>
        <w:widowControl/>
        <w:autoSpaceDE w:val="0"/>
        <w:autoSpaceDN w:val="0"/>
        <w:adjustRightInd w:val="0"/>
        <w:snapToGrid w:val="0"/>
        <w:ind w:leftChars="342" w:left="718"/>
        <w:jc w:val="left"/>
        <w:textAlignment w:val="baseline"/>
        <w:rPr>
          <w:sz w:val="24"/>
        </w:rPr>
      </w:pPr>
    </w:p>
    <w:p w14:paraId="3CDF2F13" w14:textId="77777777" w:rsidR="00C03C5A" w:rsidRPr="000B3EC8" w:rsidRDefault="00C03C5A">
      <w:pPr>
        <w:widowControl/>
        <w:jc w:val="left"/>
        <w:rPr>
          <w:i/>
          <w:sz w:val="24"/>
        </w:rPr>
      </w:pPr>
      <w:r w:rsidRPr="000B3EC8">
        <w:rPr>
          <w:i/>
          <w:sz w:val="24"/>
        </w:rPr>
        <w:br w:type="page"/>
      </w:r>
    </w:p>
    <w:p w14:paraId="2F72B7FC"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5F091A1C" w14:textId="77777777" w:rsidR="00C03C5A" w:rsidRPr="000B3EC8" w:rsidRDefault="00C03C5A" w:rsidP="00C03C5A">
      <w:pPr>
        <w:widowControl/>
        <w:adjustRightInd w:val="0"/>
        <w:snapToGrid w:val="0"/>
        <w:spacing w:line="233" w:lineRule="auto"/>
        <w:ind w:left="729"/>
        <w:jc w:val="left"/>
        <w:rPr>
          <w:sz w:val="24"/>
        </w:rPr>
      </w:pPr>
    </w:p>
    <w:p w14:paraId="7B3B7CA9" w14:textId="77777777" w:rsidR="00C03C5A" w:rsidRPr="000B3EC8" w:rsidRDefault="00C03C5A" w:rsidP="00C03C5A">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342A4D17" w14:textId="77777777" w:rsidR="00C03C5A" w:rsidRPr="000B3EC8" w:rsidRDefault="00C03C5A" w:rsidP="00C03C5A">
      <w:pPr>
        <w:widowControl/>
        <w:autoSpaceDE w:val="0"/>
        <w:autoSpaceDN w:val="0"/>
        <w:adjustRightInd w:val="0"/>
        <w:snapToGrid w:val="0"/>
        <w:ind w:leftChars="342" w:left="718"/>
        <w:jc w:val="left"/>
        <w:textAlignment w:val="baseline"/>
        <w:rPr>
          <w:sz w:val="24"/>
          <w:lang w:val="en-AU"/>
        </w:rPr>
      </w:pPr>
    </w:p>
    <w:p w14:paraId="55DC4232" w14:textId="77777777" w:rsidR="00C03C5A" w:rsidRPr="000B3EC8" w:rsidRDefault="00C03C5A" w:rsidP="00C03C5A">
      <w:pPr>
        <w:widowControl/>
        <w:snapToGrid w:val="0"/>
        <w:spacing w:line="233" w:lineRule="auto"/>
        <w:ind w:left="720"/>
        <w:jc w:val="left"/>
        <w:rPr>
          <w:sz w:val="24"/>
        </w:rPr>
      </w:pPr>
      <w:r w:rsidRPr="000B3EC8">
        <w:rPr>
          <w:i/>
          <w:sz w:val="24"/>
        </w:rPr>
        <w:t>金融资产的分类、确认和计量</w:t>
      </w:r>
      <w:r w:rsidRPr="000B3EC8">
        <w:rPr>
          <w:i/>
          <w:sz w:val="24"/>
        </w:rPr>
        <w:t xml:space="preserve"> </w:t>
      </w:r>
      <w:r w:rsidRPr="000B3EC8">
        <w:rPr>
          <w:sz w:val="24"/>
        </w:rPr>
        <w:t xml:space="preserve">- </w:t>
      </w:r>
      <w:r w:rsidRPr="000B3EC8">
        <w:rPr>
          <w:sz w:val="24"/>
        </w:rPr>
        <w:t>续</w:t>
      </w:r>
    </w:p>
    <w:p w14:paraId="20DAC7E5" w14:textId="77777777" w:rsidR="00C03C5A" w:rsidRPr="000B3EC8" w:rsidRDefault="00C03C5A">
      <w:pPr>
        <w:widowControl/>
        <w:autoSpaceDE w:val="0"/>
        <w:autoSpaceDN w:val="0"/>
        <w:adjustRightInd w:val="0"/>
        <w:snapToGrid w:val="0"/>
        <w:ind w:leftChars="342" w:left="718"/>
        <w:jc w:val="left"/>
        <w:textAlignment w:val="baseline"/>
        <w:rPr>
          <w:i/>
          <w:sz w:val="24"/>
        </w:rPr>
      </w:pPr>
    </w:p>
    <w:p w14:paraId="6D93E954" w14:textId="7715F812" w:rsidR="00ED134B" w:rsidRPr="000B3EC8" w:rsidRDefault="00ED134B">
      <w:pPr>
        <w:widowControl/>
        <w:autoSpaceDE w:val="0"/>
        <w:autoSpaceDN w:val="0"/>
        <w:adjustRightInd w:val="0"/>
        <w:snapToGrid w:val="0"/>
        <w:ind w:leftChars="342" w:left="718"/>
        <w:jc w:val="left"/>
        <w:textAlignment w:val="baseline"/>
        <w:rPr>
          <w:i/>
          <w:sz w:val="24"/>
        </w:rPr>
      </w:pPr>
      <w:r w:rsidRPr="000B3EC8">
        <w:rPr>
          <w:i/>
          <w:sz w:val="24"/>
        </w:rPr>
        <w:t>信用风险显著增加</w:t>
      </w:r>
    </w:p>
    <w:p w14:paraId="2C0C44FD" w14:textId="4CD6AAD5" w:rsidR="00ED134B" w:rsidRPr="000B3EC8" w:rsidRDefault="00ED134B">
      <w:pPr>
        <w:widowControl/>
        <w:autoSpaceDE w:val="0"/>
        <w:autoSpaceDN w:val="0"/>
        <w:adjustRightInd w:val="0"/>
        <w:snapToGrid w:val="0"/>
        <w:ind w:leftChars="342" w:left="718"/>
        <w:jc w:val="left"/>
        <w:textAlignment w:val="baseline"/>
        <w:rPr>
          <w:sz w:val="24"/>
        </w:rPr>
      </w:pPr>
    </w:p>
    <w:p w14:paraId="62649A8C" w14:textId="2BEE7DB6"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本公司利用可获得的合理且有依据的前瞻性信息，通过比较金融工具在资产负债表日发生违约的风险与在初始确认日发生违约的风险，以确定金融工具的信用风险自初始确认后是否已显著增加。</w:t>
      </w:r>
    </w:p>
    <w:p w14:paraId="77597EC3" w14:textId="753B851D" w:rsidR="00ED134B" w:rsidRPr="000B3EC8" w:rsidRDefault="00ED134B">
      <w:pPr>
        <w:widowControl/>
        <w:autoSpaceDE w:val="0"/>
        <w:autoSpaceDN w:val="0"/>
        <w:adjustRightInd w:val="0"/>
        <w:snapToGrid w:val="0"/>
        <w:ind w:leftChars="342" w:left="718"/>
        <w:jc w:val="left"/>
        <w:textAlignment w:val="baseline"/>
        <w:rPr>
          <w:sz w:val="24"/>
        </w:rPr>
      </w:pPr>
    </w:p>
    <w:p w14:paraId="6A60632D" w14:textId="77777777" w:rsidR="006976DF" w:rsidRPr="000B3EC8" w:rsidRDefault="006976DF" w:rsidP="006976DF">
      <w:pPr>
        <w:widowControl/>
        <w:autoSpaceDE w:val="0"/>
        <w:autoSpaceDN w:val="0"/>
        <w:adjustRightInd w:val="0"/>
        <w:snapToGrid w:val="0"/>
        <w:ind w:leftChars="342" w:left="718"/>
        <w:jc w:val="left"/>
        <w:textAlignment w:val="baseline"/>
        <w:rPr>
          <w:sz w:val="24"/>
        </w:rPr>
      </w:pPr>
      <w:r w:rsidRPr="000B3EC8">
        <w:rPr>
          <w:sz w:val="24"/>
        </w:rPr>
        <w:t>本公司在评估信用风险是否显著增加时会考虑如下因素：</w:t>
      </w:r>
    </w:p>
    <w:p w14:paraId="0EC9A9B7" w14:textId="77777777" w:rsidR="006976DF" w:rsidRPr="000B3EC8" w:rsidRDefault="006976DF" w:rsidP="006976DF">
      <w:pPr>
        <w:widowControl/>
        <w:autoSpaceDE w:val="0"/>
        <w:autoSpaceDN w:val="0"/>
        <w:adjustRightInd w:val="0"/>
        <w:snapToGrid w:val="0"/>
        <w:ind w:leftChars="342" w:left="718"/>
        <w:jc w:val="left"/>
        <w:textAlignment w:val="baseline"/>
        <w:rPr>
          <w:sz w:val="24"/>
        </w:rPr>
      </w:pPr>
    </w:p>
    <w:p w14:paraId="69808853" w14:textId="6A6DA2D8"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信用风险变化所导致的内部价格指标是否发生显著变化。</w:t>
      </w:r>
    </w:p>
    <w:p w14:paraId="02FAD6DC" w14:textId="720CB836"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若现有金融工具在资产负债表日作为新金融工具源生或发行，该金融工具的利率或其他条款是否发生显著变化</w:t>
      </w:r>
      <w:r w:rsidR="000B3EC8">
        <w:rPr>
          <w:sz w:val="24"/>
        </w:rPr>
        <w:t>(</w:t>
      </w:r>
      <w:r w:rsidRPr="000B3EC8">
        <w:rPr>
          <w:sz w:val="24"/>
        </w:rPr>
        <w:t>如更严格的合同条款、增加抵押品或担保物或者更高的收益率等</w:t>
      </w:r>
      <w:r w:rsidR="000B3EC8">
        <w:rPr>
          <w:sz w:val="24"/>
        </w:rPr>
        <w:t>)</w:t>
      </w:r>
      <w:r w:rsidRPr="000B3EC8">
        <w:rPr>
          <w:sz w:val="24"/>
        </w:rPr>
        <w:t>。</w:t>
      </w:r>
    </w:p>
    <w:p w14:paraId="6C116F51" w14:textId="468AD149"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同一金融工具或具有相同预计存续期的类似金融工具的信用风险的外部市场指标是否发生显著变化。这些指标包括：信用利差、针对借款人的信用违约互换价格、金融资产的公允价值小于其摊余成本的时间长短和程度、与借款人相关的其他市场信息</w:t>
      </w:r>
      <w:r w:rsidR="000B3EC8">
        <w:rPr>
          <w:sz w:val="24"/>
        </w:rPr>
        <w:t>(</w:t>
      </w:r>
      <w:r w:rsidRPr="000B3EC8">
        <w:rPr>
          <w:sz w:val="24"/>
        </w:rPr>
        <w:t>如借款人的债务工具或权益工具的价格变动</w:t>
      </w:r>
      <w:r w:rsidR="000B3EC8">
        <w:rPr>
          <w:sz w:val="24"/>
        </w:rPr>
        <w:t>)</w:t>
      </w:r>
      <w:r w:rsidRPr="000B3EC8">
        <w:rPr>
          <w:sz w:val="24"/>
        </w:rPr>
        <w:t>。</w:t>
      </w:r>
    </w:p>
    <w:p w14:paraId="73E85582" w14:textId="0581B7A3"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金融工具外部信用评级实际或预期是否发生显著变化。</w:t>
      </w:r>
    </w:p>
    <w:p w14:paraId="33256054" w14:textId="2D4FE4E6"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对债务人实际或预期的内部信用评级是否下调。</w:t>
      </w:r>
    </w:p>
    <w:p w14:paraId="3BED32FC" w14:textId="78D739B1"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预期将导致债务人履行其偿债义务的能力发生显著变化的业务、财务或经济状况是否发生不利变化。</w:t>
      </w:r>
    </w:p>
    <w:p w14:paraId="15C9B76E" w14:textId="783D6EE2"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债务人经营成果实际或预期是否发生显著变化。</w:t>
      </w:r>
    </w:p>
    <w:p w14:paraId="768EAE2E" w14:textId="314DE6CF"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同一债务人发行的其他金融工具的信用风险是否显著增加。</w:t>
      </w:r>
    </w:p>
    <w:p w14:paraId="5ABD15E4" w14:textId="32767D68"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债务人所处的监管、经济或技术环境是否发生显著不利变化。</w:t>
      </w:r>
    </w:p>
    <w:p w14:paraId="22FDBD59" w14:textId="18B758D8"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作为债务抵押的担保物价值或第三方提供的担保或信用增级质量是否发生显著变化。这些变化预期将降低债务人按合同规定期限还款的经济动机或者影响违约概率。</w:t>
      </w:r>
    </w:p>
    <w:p w14:paraId="7B55B9EC" w14:textId="34B587A7"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预期将降低借款人按合同约定期限还款的经济动机是否发生显著变化。</w:t>
      </w:r>
    </w:p>
    <w:p w14:paraId="22CA9496" w14:textId="2175F165"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借款合同的预期是否发生变更，包括预计违反合同的行为可能导致的合同义务的免除或修订、给予免息期、利率跳升、要求追加抵押品或担保或者对金融工具的合同框架做出其他变更。</w:t>
      </w:r>
    </w:p>
    <w:p w14:paraId="50B31017" w14:textId="3C1B91C9"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债务人预期表现和还款行为是否发生显著变化。</w:t>
      </w:r>
    </w:p>
    <w:p w14:paraId="007D14C8" w14:textId="781BFDAB"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本</w:t>
      </w:r>
      <w:r w:rsidR="005A1B32">
        <w:rPr>
          <w:sz w:val="24"/>
        </w:rPr>
        <w:t>公司</w:t>
      </w:r>
      <w:r w:rsidRPr="000B3EC8">
        <w:rPr>
          <w:sz w:val="24"/>
        </w:rPr>
        <w:t>对金融工具信用管理方法是否发生变化。</w:t>
      </w:r>
    </w:p>
    <w:p w14:paraId="5992E8A3" w14:textId="77777777" w:rsidR="006976DF" w:rsidRPr="000B3EC8" w:rsidRDefault="006976DF" w:rsidP="006976DF">
      <w:pPr>
        <w:widowControl/>
        <w:autoSpaceDE w:val="0"/>
        <w:autoSpaceDN w:val="0"/>
        <w:adjustRightInd w:val="0"/>
        <w:snapToGrid w:val="0"/>
        <w:ind w:leftChars="342" w:left="718"/>
        <w:jc w:val="left"/>
        <w:textAlignment w:val="baseline"/>
        <w:rPr>
          <w:sz w:val="24"/>
        </w:rPr>
      </w:pPr>
    </w:p>
    <w:p w14:paraId="1738021C" w14:textId="468DB28C" w:rsidR="000B3EC8" w:rsidRPr="000B3EC8" w:rsidRDefault="000B3EC8" w:rsidP="000B3EC8">
      <w:pPr>
        <w:widowControl/>
        <w:autoSpaceDE w:val="0"/>
        <w:autoSpaceDN w:val="0"/>
        <w:adjustRightInd w:val="0"/>
        <w:snapToGrid w:val="0"/>
        <w:ind w:leftChars="342" w:left="718"/>
        <w:jc w:val="left"/>
        <w:textAlignment w:val="baseline"/>
        <w:rPr>
          <w:sz w:val="24"/>
        </w:rPr>
      </w:pPr>
      <w:r w:rsidRPr="000B3EC8">
        <w:rPr>
          <w:sz w:val="24"/>
        </w:rPr>
        <w:t>无论经上述评估后信用风险是否显著增加，当金融工具合同付款已发生逾期超过</w:t>
      </w:r>
      <w:r>
        <w:rPr>
          <w:sz w:val="24"/>
        </w:rPr>
        <w:t>(</w:t>
      </w:r>
      <w:r w:rsidRPr="000B3EC8">
        <w:rPr>
          <w:sz w:val="24"/>
        </w:rPr>
        <w:t>含</w:t>
      </w:r>
      <w:r>
        <w:rPr>
          <w:sz w:val="24"/>
        </w:rPr>
        <w:t>)</w:t>
      </w:r>
      <w:r w:rsidRPr="000B3EC8">
        <w:rPr>
          <w:sz w:val="24"/>
        </w:rPr>
        <w:t>30</w:t>
      </w:r>
      <w:r w:rsidRPr="000B3EC8">
        <w:rPr>
          <w:sz w:val="24"/>
        </w:rPr>
        <w:t>日，则表明该金融工具的信用风险已经显著增加。</w:t>
      </w:r>
    </w:p>
    <w:p w14:paraId="35435585" w14:textId="77777777" w:rsidR="00C03C5A" w:rsidRPr="000B3EC8" w:rsidRDefault="00C03C5A">
      <w:pPr>
        <w:widowControl/>
        <w:jc w:val="left"/>
        <w:rPr>
          <w:sz w:val="24"/>
        </w:rPr>
      </w:pPr>
      <w:r w:rsidRPr="000B3EC8">
        <w:rPr>
          <w:sz w:val="24"/>
        </w:rPr>
        <w:br w:type="page"/>
      </w:r>
    </w:p>
    <w:p w14:paraId="410C72F1" w14:textId="77777777" w:rsidR="00C03C5A" w:rsidRPr="000B3EC8" w:rsidRDefault="00C03C5A" w:rsidP="000B3EC8">
      <w:pPr>
        <w:widowControl/>
        <w:snapToGrid w:val="0"/>
        <w:spacing w:line="216"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15A24DE9" w14:textId="77777777" w:rsidR="00C03C5A" w:rsidRPr="000B3EC8" w:rsidRDefault="00C03C5A" w:rsidP="000B3EC8">
      <w:pPr>
        <w:widowControl/>
        <w:adjustRightInd w:val="0"/>
        <w:snapToGrid w:val="0"/>
        <w:spacing w:line="216" w:lineRule="auto"/>
        <w:ind w:left="729"/>
        <w:jc w:val="left"/>
        <w:rPr>
          <w:sz w:val="24"/>
        </w:rPr>
      </w:pPr>
    </w:p>
    <w:p w14:paraId="0E93ACA1" w14:textId="77777777" w:rsidR="00C03C5A" w:rsidRPr="000B3EC8" w:rsidRDefault="00C03C5A" w:rsidP="000B3EC8">
      <w:pPr>
        <w:widowControl/>
        <w:adjustRightInd w:val="0"/>
        <w:snapToGrid w:val="0"/>
        <w:spacing w:line="216"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7777FDE8"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p>
    <w:p w14:paraId="67ED1A4D"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r w:rsidRPr="000B3EC8">
        <w:rPr>
          <w:i/>
          <w:sz w:val="24"/>
        </w:rPr>
        <w:t>金融资产的分类、确认和计量</w:t>
      </w:r>
      <w:r w:rsidRPr="000B3EC8">
        <w:rPr>
          <w:i/>
          <w:sz w:val="24"/>
        </w:rPr>
        <w:t xml:space="preserve"> </w:t>
      </w:r>
      <w:r w:rsidRPr="000B3EC8">
        <w:rPr>
          <w:sz w:val="24"/>
        </w:rPr>
        <w:t xml:space="preserve">- </w:t>
      </w:r>
      <w:r w:rsidRPr="000B3EC8">
        <w:rPr>
          <w:sz w:val="24"/>
        </w:rPr>
        <w:t>续</w:t>
      </w:r>
    </w:p>
    <w:p w14:paraId="0D3228C5"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p>
    <w:p w14:paraId="5BD9F1CC" w14:textId="1E56DA7C"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r w:rsidRPr="000B3EC8">
        <w:rPr>
          <w:i/>
          <w:sz w:val="24"/>
        </w:rPr>
        <w:t>信用风险显著增加</w:t>
      </w:r>
      <w:r w:rsidR="000B3EC8" w:rsidRPr="000B3EC8">
        <w:rPr>
          <w:i/>
          <w:sz w:val="24"/>
        </w:rPr>
        <w:t xml:space="preserve"> </w:t>
      </w:r>
      <w:r w:rsidRPr="000B3EC8">
        <w:rPr>
          <w:sz w:val="24"/>
        </w:rPr>
        <w:t xml:space="preserve">- </w:t>
      </w:r>
      <w:r w:rsidRPr="000B3EC8">
        <w:rPr>
          <w:sz w:val="24"/>
        </w:rPr>
        <w:t>续</w:t>
      </w:r>
    </w:p>
    <w:p w14:paraId="7C85F912" w14:textId="77777777" w:rsidR="006976DF" w:rsidRPr="000B3EC8" w:rsidRDefault="006976DF" w:rsidP="000B3EC8">
      <w:pPr>
        <w:widowControl/>
        <w:autoSpaceDE w:val="0"/>
        <w:autoSpaceDN w:val="0"/>
        <w:adjustRightInd w:val="0"/>
        <w:snapToGrid w:val="0"/>
        <w:spacing w:line="216" w:lineRule="auto"/>
        <w:ind w:leftChars="342" w:left="718"/>
        <w:jc w:val="left"/>
        <w:textAlignment w:val="baseline"/>
        <w:rPr>
          <w:sz w:val="24"/>
        </w:rPr>
      </w:pPr>
    </w:p>
    <w:p w14:paraId="0890D95E" w14:textId="7273D3FD" w:rsidR="00293CD7" w:rsidRPr="000B3EC8" w:rsidRDefault="00ED134B" w:rsidP="000B3EC8">
      <w:pPr>
        <w:widowControl/>
        <w:autoSpaceDE w:val="0"/>
        <w:autoSpaceDN w:val="0"/>
        <w:adjustRightInd w:val="0"/>
        <w:snapToGrid w:val="0"/>
        <w:spacing w:line="216" w:lineRule="auto"/>
        <w:ind w:leftChars="342" w:left="718"/>
        <w:jc w:val="left"/>
        <w:textAlignment w:val="baseline"/>
        <w:rPr>
          <w:sz w:val="24"/>
        </w:rPr>
      </w:pPr>
      <w:r w:rsidRPr="000B3EC8">
        <w:rPr>
          <w:sz w:val="24"/>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14:paraId="1583159D" w14:textId="77777777" w:rsidR="00ED134B" w:rsidRPr="000B3EC8" w:rsidRDefault="00ED134B" w:rsidP="000B3EC8">
      <w:pPr>
        <w:widowControl/>
        <w:autoSpaceDE w:val="0"/>
        <w:autoSpaceDN w:val="0"/>
        <w:adjustRightInd w:val="0"/>
        <w:snapToGrid w:val="0"/>
        <w:spacing w:line="216" w:lineRule="auto"/>
        <w:ind w:leftChars="342" w:left="718"/>
        <w:jc w:val="left"/>
        <w:textAlignment w:val="baseline"/>
        <w:rPr>
          <w:sz w:val="24"/>
          <w:lang w:val="en-AU"/>
        </w:rPr>
      </w:pPr>
    </w:p>
    <w:p w14:paraId="5E1EAE43" w14:textId="3CB51008" w:rsidR="00ED134B" w:rsidRPr="000B3EC8" w:rsidRDefault="00ED134B" w:rsidP="000B3EC8">
      <w:pPr>
        <w:widowControl/>
        <w:autoSpaceDE w:val="0"/>
        <w:autoSpaceDN w:val="0"/>
        <w:adjustRightInd w:val="0"/>
        <w:snapToGrid w:val="0"/>
        <w:spacing w:line="216" w:lineRule="auto"/>
        <w:ind w:leftChars="342" w:left="718"/>
        <w:jc w:val="left"/>
        <w:textAlignment w:val="baseline"/>
        <w:rPr>
          <w:i/>
          <w:sz w:val="24"/>
        </w:rPr>
      </w:pPr>
      <w:r w:rsidRPr="000B3EC8">
        <w:rPr>
          <w:i/>
          <w:sz w:val="24"/>
        </w:rPr>
        <w:t>已发生信用减值的金融资产</w:t>
      </w:r>
    </w:p>
    <w:p w14:paraId="628A55B6" w14:textId="6D91D0C6" w:rsidR="00ED134B" w:rsidRPr="000B3EC8" w:rsidRDefault="00ED134B" w:rsidP="000B3EC8">
      <w:pPr>
        <w:widowControl/>
        <w:autoSpaceDE w:val="0"/>
        <w:autoSpaceDN w:val="0"/>
        <w:adjustRightInd w:val="0"/>
        <w:snapToGrid w:val="0"/>
        <w:spacing w:line="216" w:lineRule="auto"/>
        <w:ind w:leftChars="342" w:left="718"/>
        <w:jc w:val="left"/>
        <w:textAlignment w:val="baseline"/>
        <w:rPr>
          <w:sz w:val="24"/>
        </w:rPr>
      </w:pPr>
    </w:p>
    <w:p w14:paraId="0E03394A" w14:textId="24D58C9C" w:rsidR="00ED134B" w:rsidRPr="000B3EC8" w:rsidRDefault="00ED134B" w:rsidP="000B3EC8">
      <w:pPr>
        <w:widowControl/>
        <w:autoSpaceDE w:val="0"/>
        <w:autoSpaceDN w:val="0"/>
        <w:adjustRightInd w:val="0"/>
        <w:snapToGrid w:val="0"/>
        <w:spacing w:line="216" w:lineRule="auto"/>
        <w:ind w:leftChars="342" w:left="718"/>
        <w:jc w:val="left"/>
        <w:textAlignment w:val="baseline"/>
        <w:rPr>
          <w:sz w:val="24"/>
        </w:rPr>
      </w:pPr>
      <w:r w:rsidRPr="000B3EC8">
        <w:rPr>
          <w:sz w:val="24"/>
        </w:rPr>
        <w:t>当本公司预期对金融资产未来现金流量具有不利影响的一项或多项事件发生时，该金融资产成为已发生信用减值的金融资产。金融资产已发生信用减值的证据包括下列可观察信息：</w:t>
      </w:r>
    </w:p>
    <w:p w14:paraId="7790283E" w14:textId="77777777" w:rsidR="001A44FC" w:rsidRPr="000B3EC8" w:rsidRDefault="001A44FC" w:rsidP="000B3EC8">
      <w:pPr>
        <w:widowControl/>
        <w:autoSpaceDE w:val="0"/>
        <w:autoSpaceDN w:val="0"/>
        <w:adjustRightInd w:val="0"/>
        <w:snapToGrid w:val="0"/>
        <w:spacing w:line="216" w:lineRule="auto"/>
        <w:ind w:leftChars="342" w:left="718"/>
        <w:jc w:val="left"/>
        <w:textAlignment w:val="baseline"/>
        <w:rPr>
          <w:sz w:val="24"/>
        </w:rPr>
      </w:pPr>
    </w:p>
    <w:p w14:paraId="7064C204" w14:textId="4966C3CA" w:rsidR="001A44FC" w:rsidRPr="000B3EC8" w:rsidRDefault="000B3EC8" w:rsidP="000B3EC8">
      <w:pPr>
        <w:widowControl/>
        <w:spacing w:line="216" w:lineRule="auto"/>
        <w:ind w:left="1260" w:hanging="540"/>
        <w:jc w:val="left"/>
        <w:rPr>
          <w:sz w:val="24"/>
        </w:rPr>
      </w:pPr>
      <w:r>
        <w:rPr>
          <w:sz w:val="24"/>
        </w:rPr>
        <w:t>(</w:t>
      </w:r>
      <w:r w:rsidR="001A44FC" w:rsidRPr="000B3EC8">
        <w:rPr>
          <w:sz w:val="24"/>
        </w:rPr>
        <w:t>1</w:t>
      </w:r>
      <w:r>
        <w:rPr>
          <w:sz w:val="24"/>
        </w:rPr>
        <w:t>)</w:t>
      </w:r>
      <w:r w:rsidR="001A44FC" w:rsidRPr="000B3EC8">
        <w:rPr>
          <w:sz w:val="24"/>
        </w:rPr>
        <w:tab/>
      </w:r>
      <w:r w:rsidR="001A44FC" w:rsidRPr="000B3EC8">
        <w:rPr>
          <w:sz w:val="24"/>
        </w:rPr>
        <w:t>发行方或债务人发生严重财务困难；</w:t>
      </w:r>
    </w:p>
    <w:p w14:paraId="6473F814" w14:textId="5C02C5C2" w:rsidR="001A44FC" w:rsidRPr="000B3EC8" w:rsidRDefault="000B3EC8" w:rsidP="000B3EC8">
      <w:pPr>
        <w:widowControl/>
        <w:spacing w:line="216" w:lineRule="auto"/>
        <w:ind w:left="1260" w:hanging="540"/>
        <w:jc w:val="left"/>
        <w:rPr>
          <w:sz w:val="24"/>
        </w:rPr>
      </w:pPr>
      <w:r>
        <w:rPr>
          <w:sz w:val="24"/>
        </w:rPr>
        <w:t>(</w:t>
      </w:r>
      <w:r w:rsidR="001A44FC" w:rsidRPr="000B3EC8">
        <w:rPr>
          <w:sz w:val="24"/>
        </w:rPr>
        <w:t>2</w:t>
      </w:r>
      <w:r>
        <w:rPr>
          <w:sz w:val="24"/>
        </w:rPr>
        <w:t>)</w:t>
      </w:r>
      <w:r w:rsidR="001A44FC" w:rsidRPr="000B3EC8">
        <w:rPr>
          <w:sz w:val="24"/>
        </w:rPr>
        <w:tab/>
      </w:r>
      <w:r w:rsidR="001A44FC" w:rsidRPr="000B3EC8">
        <w:rPr>
          <w:sz w:val="24"/>
        </w:rPr>
        <w:t>债务人违反了合同条款，如偿付利息或本金发生违约或逾期等；</w:t>
      </w:r>
    </w:p>
    <w:p w14:paraId="5001155F" w14:textId="798300DE" w:rsidR="001A44FC" w:rsidRPr="000B3EC8" w:rsidRDefault="000B3EC8" w:rsidP="000B3EC8">
      <w:pPr>
        <w:widowControl/>
        <w:spacing w:line="216" w:lineRule="auto"/>
        <w:ind w:left="1260" w:hanging="540"/>
        <w:jc w:val="left"/>
        <w:rPr>
          <w:sz w:val="24"/>
        </w:rPr>
      </w:pPr>
      <w:r>
        <w:rPr>
          <w:sz w:val="24"/>
        </w:rPr>
        <w:t>(</w:t>
      </w:r>
      <w:r w:rsidR="001A44FC" w:rsidRPr="000B3EC8">
        <w:rPr>
          <w:sz w:val="24"/>
        </w:rPr>
        <w:t>3</w:t>
      </w:r>
      <w:r>
        <w:rPr>
          <w:sz w:val="24"/>
        </w:rPr>
        <w:t>)</w:t>
      </w:r>
      <w:r w:rsidR="001A44FC" w:rsidRPr="000B3EC8">
        <w:rPr>
          <w:sz w:val="24"/>
        </w:rPr>
        <w:tab/>
      </w:r>
      <w:r w:rsidR="00ED134B" w:rsidRPr="000B3EC8">
        <w:rPr>
          <w:sz w:val="24"/>
        </w:rPr>
        <w:t>债权人出于与债务人财务困难有关的经济或合同考虑，给予债务人在任何其他情况下都不会做出的让步</w:t>
      </w:r>
      <w:r w:rsidR="001A44FC" w:rsidRPr="000B3EC8">
        <w:rPr>
          <w:sz w:val="24"/>
        </w:rPr>
        <w:t>；</w:t>
      </w:r>
    </w:p>
    <w:p w14:paraId="549DABE3" w14:textId="7645C414" w:rsidR="001A44FC" w:rsidRPr="000B3EC8" w:rsidRDefault="000B3EC8" w:rsidP="000B3EC8">
      <w:pPr>
        <w:widowControl/>
        <w:spacing w:line="216" w:lineRule="auto"/>
        <w:ind w:left="1260" w:hanging="540"/>
        <w:jc w:val="left"/>
        <w:rPr>
          <w:sz w:val="24"/>
        </w:rPr>
      </w:pPr>
      <w:r>
        <w:rPr>
          <w:sz w:val="24"/>
        </w:rPr>
        <w:t>(</w:t>
      </w:r>
      <w:r w:rsidR="001A44FC" w:rsidRPr="000B3EC8">
        <w:rPr>
          <w:sz w:val="24"/>
        </w:rPr>
        <w:t>4</w:t>
      </w:r>
      <w:r>
        <w:rPr>
          <w:sz w:val="24"/>
        </w:rPr>
        <w:t>)</w:t>
      </w:r>
      <w:r w:rsidR="001A44FC" w:rsidRPr="000B3EC8">
        <w:rPr>
          <w:sz w:val="24"/>
        </w:rPr>
        <w:tab/>
      </w:r>
      <w:r w:rsidR="001A44FC" w:rsidRPr="000B3EC8">
        <w:rPr>
          <w:sz w:val="24"/>
        </w:rPr>
        <w:t>债务人很可能倒闭或者进行其他财务重组；</w:t>
      </w:r>
    </w:p>
    <w:p w14:paraId="3FD7FD28" w14:textId="6AA7EFE3" w:rsidR="001A44FC" w:rsidRPr="000B3EC8" w:rsidRDefault="000B3EC8" w:rsidP="000B3EC8">
      <w:pPr>
        <w:widowControl/>
        <w:spacing w:line="216" w:lineRule="auto"/>
        <w:ind w:left="1260" w:hanging="540"/>
        <w:jc w:val="left"/>
        <w:rPr>
          <w:sz w:val="24"/>
        </w:rPr>
      </w:pPr>
      <w:r>
        <w:rPr>
          <w:sz w:val="24"/>
        </w:rPr>
        <w:t>(</w:t>
      </w:r>
      <w:r w:rsidR="001A44FC" w:rsidRPr="000B3EC8">
        <w:rPr>
          <w:sz w:val="24"/>
        </w:rPr>
        <w:t>5</w:t>
      </w:r>
      <w:r>
        <w:rPr>
          <w:sz w:val="24"/>
        </w:rPr>
        <w:t>)</w:t>
      </w:r>
      <w:r w:rsidR="001A44FC" w:rsidRPr="000B3EC8">
        <w:rPr>
          <w:sz w:val="24"/>
        </w:rPr>
        <w:tab/>
      </w:r>
      <w:r w:rsidR="001A44FC" w:rsidRPr="000B3EC8">
        <w:rPr>
          <w:sz w:val="24"/>
        </w:rPr>
        <w:t>发行方</w:t>
      </w:r>
      <w:r w:rsidR="00ED134B" w:rsidRPr="000B3EC8">
        <w:rPr>
          <w:sz w:val="24"/>
        </w:rPr>
        <w:t>或债务人</w:t>
      </w:r>
      <w:r w:rsidR="001A44FC" w:rsidRPr="000B3EC8">
        <w:rPr>
          <w:sz w:val="24"/>
        </w:rPr>
        <w:t>财务困难导致</w:t>
      </w:r>
      <w:r w:rsidR="00ED134B" w:rsidRPr="000B3EC8">
        <w:rPr>
          <w:sz w:val="24"/>
        </w:rPr>
        <w:t>该</w:t>
      </w:r>
      <w:r w:rsidR="001A44FC" w:rsidRPr="000B3EC8">
        <w:rPr>
          <w:sz w:val="24"/>
        </w:rPr>
        <w:t>金融资产</w:t>
      </w:r>
      <w:r w:rsidR="00ED134B" w:rsidRPr="000B3EC8">
        <w:rPr>
          <w:sz w:val="24"/>
        </w:rPr>
        <w:t>的</w:t>
      </w:r>
      <w:r w:rsidR="001A44FC" w:rsidRPr="000B3EC8">
        <w:rPr>
          <w:sz w:val="24"/>
        </w:rPr>
        <w:t>活跃市场</w:t>
      </w:r>
      <w:r w:rsidR="00ED134B" w:rsidRPr="000B3EC8">
        <w:rPr>
          <w:sz w:val="24"/>
        </w:rPr>
        <w:t>消失</w:t>
      </w:r>
      <w:r w:rsidR="001A44FC" w:rsidRPr="000B3EC8">
        <w:rPr>
          <w:sz w:val="24"/>
        </w:rPr>
        <w:t>；</w:t>
      </w:r>
    </w:p>
    <w:p w14:paraId="5C17AB44" w14:textId="7DCAA7B0" w:rsidR="001A44FC" w:rsidRPr="000B3EC8" w:rsidRDefault="000B3EC8" w:rsidP="000B3EC8">
      <w:pPr>
        <w:widowControl/>
        <w:spacing w:line="216" w:lineRule="auto"/>
        <w:ind w:left="1260" w:hanging="540"/>
        <w:jc w:val="left"/>
        <w:rPr>
          <w:sz w:val="24"/>
        </w:rPr>
      </w:pPr>
      <w:r>
        <w:rPr>
          <w:sz w:val="24"/>
        </w:rPr>
        <w:t>(</w:t>
      </w:r>
      <w:r w:rsidR="001A44FC" w:rsidRPr="000B3EC8">
        <w:rPr>
          <w:sz w:val="24"/>
        </w:rPr>
        <w:t>6</w:t>
      </w:r>
      <w:r>
        <w:rPr>
          <w:sz w:val="24"/>
        </w:rPr>
        <w:t>)</w:t>
      </w:r>
      <w:r w:rsidR="001A44FC" w:rsidRPr="000B3EC8">
        <w:rPr>
          <w:sz w:val="24"/>
        </w:rPr>
        <w:tab/>
      </w:r>
      <w:r w:rsidR="00ED134B" w:rsidRPr="000B3EC8">
        <w:rPr>
          <w:sz w:val="24"/>
        </w:rPr>
        <w:t>以大幅折扣购买或源生一项金融资产，该折扣反映了发生信用损失的事实。</w:t>
      </w:r>
    </w:p>
    <w:p w14:paraId="5D400A08" w14:textId="77777777"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6C080B7C" w14:textId="77777777"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r w:rsidRPr="000B3EC8">
        <w:rPr>
          <w:sz w:val="24"/>
        </w:rPr>
        <w:t>基于本公司内部信用风险管理，当内部建议的或外部获取的信息中表明金融工具债务人不能全额偿付包括本公司在内的债权人，则本公司认为发生违约事件。</w:t>
      </w:r>
    </w:p>
    <w:p w14:paraId="23016752"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i/>
          <w:sz w:val="24"/>
        </w:rPr>
      </w:pPr>
    </w:p>
    <w:p w14:paraId="50211D5B" w14:textId="1FDE020D" w:rsidR="00ED134B" w:rsidRPr="000B3EC8" w:rsidRDefault="00ED134B" w:rsidP="000B3EC8">
      <w:pPr>
        <w:widowControl/>
        <w:autoSpaceDE w:val="0"/>
        <w:autoSpaceDN w:val="0"/>
        <w:adjustRightInd w:val="0"/>
        <w:snapToGrid w:val="0"/>
        <w:spacing w:line="216" w:lineRule="auto"/>
        <w:ind w:leftChars="342" w:left="718"/>
        <w:jc w:val="left"/>
        <w:textAlignment w:val="baseline"/>
        <w:rPr>
          <w:i/>
          <w:sz w:val="24"/>
        </w:rPr>
      </w:pPr>
      <w:r w:rsidRPr="000B3EC8">
        <w:rPr>
          <w:i/>
          <w:sz w:val="24"/>
        </w:rPr>
        <w:t>预期信用损失的确定</w:t>
      </w:r>
    </w:p>
    <w:p w14:paraId="36272C00" w14:textId="2CAD595B"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1149BEB8" w14:textId="696284FB" w:rsidR="00ED134B" w:rsidRPr="000B3EC8" w:rsidRDefault="007151D3" w:rsidP="000B3EC8">
      <w:pPr>
        <w:widowControl/>
        <w:autoSpaceDE w:val="0"/>
        <w:autoSpaceDN w:val="0"/>
        <w:adjustRightInd w:val="0"/>
        <w:snapToGrid w:val="0"/>
        <w:spacing w:line="216" w:lineRule="auto"/>
        <w:ind w:left="720"/>
        <w:jc w:val="left"/>
        <w:textAlignment w:val="baseline"/>
        <w:rPr>
          <w:sz w:val="24"/>
        </w:rPr>
      </w:pPr>
      <w:r w:rsidRPr="000B3EC8">
        <w:rPr>
          <w:sz w:val="24"/>
        </w:rPr>
        <w:t>本公司对应收账款、其他应收款在单项资产的基础上确定相关金融工具的信用损失。</w:t>
      </w:r>
    </w:p>
    <w:p w14:paraId="38242133" w14:textId="08EE1EB0"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321BFB4A" w14:textId="50A41DC9"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r w:rsidRPr="000B3EC8">
        <w:rPr>
          <w:sz w:val="24"/>
        </w:rPr>
        <w:t>本公司按照下列方法确定相关金融工具的预期信用损失：</w:t>
      </w:r>
    </w:p>
    <w:p w14:paraId="4317866E" w14:textId="686DCA1B"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58A9568A" w14:textId="77777777" w:rsidR="007151D3" w:rsidRPr="000B3EC8" w:rsidRDefault="007151D3" w:rsidP="000B3EC8">
      <w:pPr>
        <w:widowControl/>
        <w:numPr>
          <w:ilvl w:val="0"/>
          <w:numId w:val="90"/>
        </w:numPr>
        <w:autoSpaceDE w:val="0"/>
        <w:autoSpaceDN w:val="0"/>
        <w:adjustRightInd w:val="0"/>
        <w:snapToGrid w:val="0"/>
        <w:spacing w:line="216" w:lineRule="auto"/>
        <w:ind w:left="1260" w:hanging="540"/>
        <w:jc w:val="left"/>
        <w:textAlignment w:val="baseline"/>
        <w:rPr>
          <w:sz w:val="24"/>
          <w:lang w:val="en-GB"/>
        </w:rPr>
      </w:pPr>
      <w:r w:rsidRPr="000B3EC8">
        <w:rPr>
          <w:sz w:val="24"/>
          <w:lang w:val="en-GB"/>
        </w:rPr>
        <w:t>对于金融资产，信用损失为本公司应收取的合同现金流量与预期收取的现金流量之间差额的现值。</w:t>
      </w:r>
    </w:p>
    <w:p w14:paraId="4BF612C6" w14:textId="308A8AC4" w:rsidR="00ED134B" w:rsidRPr="000B3EC8" w:rsidRDefault="00ED134B" w:rsidP="000B3EC8">
      <w:pPr>
        <w:widowControl/>
        <w:numPr>
          <w:ilvl w:val="0"/>
          <w:numId w:val="90"/>
        </w:numPr>
        <w:autoSpaceDE w:val="0"/>
        <w:autoSpaceDN w:val="0"/>
        <w:adjustRightInd w:val="0"/>
        <w:snapToGrid w:val="0"/>
        <w:spacing w:line="216" w:lineRule="auto"/>
        <w:ind w:left="1260" w:hanging="540"/>
        <w:jc w:val="left"/>
        <w:textAlignment w:val="baseline"/>
        <w:rPr>
          <w:sz w:val="24"/>
          <w:lang w:val="en-GB"/>
        </w:rPr>
      </w:pPr>
      <w:r w:rsidRPr="000B3EC8">
        <w:rPr>
          <w:sz w:val="24"/>
          <w:lang w:val="en-GB"/>
        </w:rPr>
        <w:t>对于资产负债表日已发生信用减值但并非购买或源生已发生信用减值的金融资产，信用损失为该金融资产账面余额与按原实际利率折现的估计未来现金流量的现值之间的差额。</w:t>
      </w:r>
    </w:p>
    <w:p w14:paraId="4DFA605D" w14:textId="43556B0E"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713C8980" w14:textId="46C38671" w:rsidR="00293CD7" w:rsidRPr="000B3EC8" w:rsidRDefault="00ED134B" w:rsidP="00C03C5A">
      <w:pPr>
        <w:widowControl/>
        <w:autoSpaceDE w:val="0"/>
        <w:autoSpaceDN w:val="0"/>
        <w:adjustRightInd w:val="0"/>
        <w:snapToGrid w:val="0"/>
        <w:ind w:left="720"/>
        <w:jc w:val="left"/>
        <w:textAlignment w:val="baseline"/>
        <w:rPr>
          <w:sz w:val="24"/>
        </w:rPr>
      </w:pPr>
      <w:r w:rsidRPr="000B3EC8">
        <w:rPr>
          <w:sz w:val="24"/>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14:paraId="153070E3" w14:textId="2549D899" w:rsidR="000B3EC8" w:rsidRPr="000B3EC8" w:rsidRDefault="000B3EC8">
      <w:pPr>
        <w:widowControl/>
        <w:jc w:val="left"/>
        <w:rPr>
          <w:sz w:val="24"/>
        </w:rPr>
      </w:pPr>
      <w:r w:rsidRPr="000B3EC8">
        <w:rPr>
          <w:sz w:val="24"/>
        </w:rPr>
        <w:br w:type="page"/>
      </w:r>
    </w:p>
    <w:p w14:paraId="5FFF71B9" w14:textId="77777777" w:rsidR="000B3EC8" w:rsidRPr="000B3EC8" w:rsidRDefault="000B3EC8" w:rsidP="000B3EC8">
      <w:pPr>
        <w:widowControl/>
        <w:autoSpaceDE w:val="0"/>
        <w:autoSpaceDN w:val="0"/>
        <w:adjustRightInd w:val="0"/>
        <w:snapToGrid w:val="0"/>
        <w:ind w:left="720"/>
        <w:jc w:val="left"/>
        <w:textAlignment w:val="baseline"/>
        <w:rPr>
          <w:sz w:val="24"/>
        </w:rPr>
      </w:pPr>
    </w:p>
    <w:p w14:paraId="65BAA092" w14:textId="77777777" w:rsidR="000B3EC8" w:rsidRPr="000B3EC8" w:rsidRDefault="000B3EC8" w:rsidP="000B3EC8">
      <w:pPr>
        <w:widowControl/>
        <w:snapToGrid w:val="0"/>
        <w:spacing w:line="233" w:lineRule="auto"/>
        <w:jc w:val="left"/>
        <w:rPr>
          <w:sz w:val="24"/>
        </w:rPr>
      </w:pPr>
      <w:r w:rsidRPr="000B3EC8">
        <w:rPr>
          <w:sz w:val="24"/>
        </w:rPr>
        <w:t>4.</w:t>
      </w:r>
      <w:r w:rsidRPr="000B3EC8">
        <w:rPr>
          <w:sz w:val="24"/>
        </w:rPr>
        <w:tab/>
      </w:r>
      <w:r w:rsidRPr="000B3EC8">
        <w:rPr>
          <w:sz w:val="24"/>
        </w:rPr>
        <w:t>重要会计政策及会计估计</w:t>
      </w:r>
      <w:r w:rsidRPr="000B3EC8">
        <w:rPr>
          <w:sz w:val="24"/>
        </w:rPr>
        <w:t xml:space="preserve"> - </w:t>
      </w:r>
      <w:r w:rsidRPr="000B3EC8">
        <w:rPr>
          <w:sz w:val="24"/>
        </w:rPr>
        <w:t>续</w:t>
      </w:r>
    </w:p>
    <w:p w14:paraId="43AEDD20" w14:textId="77777777" w:rsidR="000B3EC8" w:rsidRPr="000B3EC8" w:rsidRDefault="000B3EC8" w:rsidP="000B3EC8">
      <w:pPr>
        <w:widowControl/>
        <w:adjustRightInd w:val="0"/>
        <w:snapToGrid w:val="0"/>
        <w:spacing w:line="233" w:lineRule="auto"/>
        <w:ind w:left="729"/>
        <w:jc w:val="left"/>
        <w:rPr>
          <w:sz w:val="24"/>
        </w:rPr>
      </w:pPr>
    </w:p>
    <w:p w14:paraId="2665F788" w14:textId="77777777" w:rsidR="000B3EC8" w:rsidRPr="000B3EC8" w:rsidRDefault="000B3EC8" w:rsidP="000B3EC8">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1BECA194" w14:textId="77777777" w:rsidR="000B3EC8" w:rsidRPr="000B3EC8" w:rsidRDefault="000B3EC8" w:rsidP="000B3EC8">
      <w:pPr>
        <w:widowControl/>
        <w:autoSpaceDE w:val="0"/>
        <w:autoSpaceDN w:val="0"/>
        <w:adjustRightInd w:val="0"/>
        <w:snapToGrid w:val="0"/>
        <w:ind w:left="720"/>
        <w:jc w:val="left"/>
        <w:textAlignment w:val="baseline"/>
        <w:rPr>
          <w:sz w:val="24"/>
        </w:rPr>
      </w:pPr>
    </w:p>
    <w:p w14:paraId="4E5CB8F8" w14:textId="3A66E86B" w:rsidR="00ED134B" w:rsidRPr="000B3EC8" w:rsidRDefault="00ED134B" w:rsidP="007B0F74">
      <w:pPr>
        <w:widowControl/>
        <w:autoSpaceDE w:val="0"/>
        <w:autoSpaceDN w:val="0"/>
        <w:adjustRightInd w:val="0"/>
        <w:snapToGrid w:val="0"/>
        <w:ind w:leftChars="342" w:left="718"/>
        <w:jc w:val="left"/>
        <w:textAlignment w:val="baseline"/>
        <w:rPr>
          <w:i/>
          <w:sz w:val="24"/>
        </w:rPr>
      </w:pPr>
      <w:r w:rsidRPr="000B3EC8">
        <w:rPr>
          <w:i/>
          <w:sz w:val="24"/>
        </w:rPr>
        <w:t>减记金融资产</w:t>
      </w:r>
    </w:p>
    <w:p w14:paraId="18EF1F19" w14:textId="338C84F1" w:rsidR="00ED134B" w:rsidRPr="000B3EC8" w:rsidRDefault="00ED134B">
      <w:pPr>
        <w:widowControl/>
        <w:autoSpaceDE w:val="0"/>
        <w:autoSpaceDN w:val="0"/>
        <w:adjustRightInd w:val="0"/>
        <w:snapToGrid w:val="0"/>
        <w:ind w:left="720"/>
        <w:jc w:val="left"/>
        <w:textAlignment w:val="baseline"/>
        <w:rPr>
          <w:sz w:val="24"/>
        </w:rPr>
      </w:pPr>
    </w:p>
    <w:p w14:paraId="30D4E46C" w14:textId="5A3F0BF1" w:rsidR="00ED134B" w:rsidRPr="000B3EC8" w:rsidRDefault="00ED134B">
      <w:pPr>
        <w:widowControl/>
        <w:autoSpaceDE w:val="0"/>
        <w:autoSpaceDN w:val="0"/>
        <w:adjustRightInd w:val="0"/>
        <w:snapToGrid w:val="0"/>
        <w:ind w:left="720"/>
        <w:jc w:val="left"/>
        <w:textAlignment w:val="baseline"/>
        <w:rPr>
          <w:sz w:val="24"/>
        </w:rPr>
      </w:pPr>
      <w:r w:rsidRPr="000B3EC8">
        <w:rPr>
          <w:sz w:val="24"/>
        </w:rPr>
        <w:t>当本公司不再合理预期金融资产合同现金流量能够全部或部分收回的，直接减记该金融资产的账面余额。这种减记构成相关金融资产的终止确认。</w:t>
      </w:r>
    </w:p>
    <w:p w14:paraId="3FBA0BF8" w14:textId="2FCA899E" w:rsidR="00ED134B" w:rsidRPr="000B3EC8" w:rsidRDefault="00ED134B">
      <w:pPr>
        <w:widowControl/>
        <w:autoSpaceDE w:val="0"/>
        <w:autoSpaceDN w:val="0"/>
        <w:adjustRightInd w:val="0"/>
        <w:snapToGrid w:val="0"/>
        <w:ind w:left="720"/>
        <w:jc w:val="left"/>
        <w:textAlignment w:val="baseline"/>
        <w:rPr>
          <w:sz w:val="24"/>
        </w:rPr>
      </w:pPr>
    </w:p>
    <w:p w14:paraId="080E4B0B" w14:textId="45D16526" w:rsidR="00ED134B" w:rsidRPr="000B3EC8" w:rsidRDefault="00ED134B" w:rsidP="007B0F74">
      <w:pPr>
        <w:widowControl/>
        <w:autoSpaceDE w:val="0"/>
        <w:autoSpaceDN w:val="0"/>
        <w:adjustRightInd w:val="0"/>
        <w:snapToGrid w:val="0"/>
        <w:ind w:leftChars="342" w:left="718"/>
        <w:jc w:val="left"/>
        <w:textAlignment w:val="baseline"/>
        <w:rPr>
          <w:i/>
          <w:sz w:val="24"/>
        </w:rPr>
      </w:pPr>
      <w:r w:rsidRPr="000B3EC8">
        <w:rPr>
          <w:i/>
          <w:sz w:val="24"/>
        </w:rPr>
        <w:t>金融资产的转移</w:t>
      </w:r>
    </w:p>
    <w:p w14:paraId="6EDE8D40" w14:textId="77777777" w:rsidR="00ED134B" w:rsidRPr="000B3EC8" w:rsidRDefault="00ED134B">
      <w:pPr>
        <w:widowControl/>
        <w:autoSpaceDE w:val="0"/>
        <w:autoSpaceDN w:val="0"/>
        <w:adjustRightInd w:val="0"/>
        <w:snapToGrid w:val="0"/>
        <w:ind w:left="720"/>
        <w:jc w:val="left"/>
        <w:textAlignment w:val="baseline"/>
        <w:rPr>
          <w:sz w:val="24"/>
        </w:rPr>
      </w:pPr>
    </w:p>
    <w:p w14:paraId="357A603A" w14:textId="35E5FACC" w:rsidR="00ED134B" w:rsidRPr="000B3EC8" w:rsidRDefault="00ED134B">
      <w:pPr>
        <w:widowControl/>
        <w:autoSpaceDE w:val="0"/>
        <w:autoSpaceDN w:val="0"/>
        <w:adjustRightInd w:val="0"/>
        <w:snapToGrid w:val="0"/>
        <w:ind w:left="720"/>
        <w:jc w:val="left"/>
        <w:textAlignment w:val="baseline"/>
        <w:rPr>
          <w:sz w:val="24"/>
        </w:rPr>
      </w:pPr>
      <w:r w:rsidRPr="000B3EC8">
        <w:rPr>
          <w:sz w:val="24"/>
        </w:rPr>
        <w:t>满足下列条件之一的金融资产，予以终止确认：</w:t>
      </w:r>
      <w:r w:rsidR="000B3EC8">
        <w:rPr>
          <w:sz w:val="24"/>
        </w:rPr>
        <w:t>(</w:t>
      </w:r>
      <w:r w:rsidRPr="000B3EC8">
        <w:rPr>
          <w:sz w:val="24"/>
        </w:rPr>
        <w:t>1</w:t>
      </w:r>
      <w:r w:rsidR="000B3EC8">
        <w:rPr>
          <w:sz w:val="24"/>
        </w:rPr>
        <w:t>)</w:t>
      </w:r>
      <w:r w:rsidRPr="000B3EC8">
        <w:rPr>
          <w:sz w:val="24"/>
        </w:rPr>
        <w:t>收取该金融资产现金流量的合同权利终止；</w:t>
      </w:r>
      <w:r w:rsidR="000B3EC8">
        <w:rPr>
          <w:sz w:val="24"/>
        </w:rPr>
        <w:t>(</w:t>
      </w:r>
      <w:r w:rsidRPr="000B3EC8">
        <w:rPr>
          <w:sz w:val="24"/>
        </w:rPr>
        <w:t>2</w:t>
      </w:r>
      <w:r w:rsidR="000B3EC8">
        <w:rPr>
          <w:sz w:val="24"/>
        </w:rPr>
        <w:t>)</w:t>
      </w:r>
      <w:r w:rsidRPr="000B3EC8">
        <w:rPr>
          <w:sz w:val="24"/>
        </w:rPr>
        <w:t>该金融资产已转移，且将金融资产所有权上几乎所有的风险和报酬转移给转入方；</w:t>
      </w:r>
      <w:r w:rsidR="000B3EC8">
        <w:rPr>
          <w:sz w:val="24"/>
        </w:rPr>
        <w:t>(</w:t>
      </w:r>
      <w:r w:rsidRPr="000B3EC8">
        <w:rPr>
          <w:sz w:val="24"/>
        </w:rPr>
        <w:t>3</w:t>
      </w:r>
      <w:r w:rsidR="000B3EC8">
        <w:rPr>
          <w:sz w:val="24"/>
        </w:rPr>
        <w:t>)</w:t>
      </w:r>
      <w:r w:rsidRPr="000B3EC8">
        <w:rPr>
          <w:sz w:val="24"/>
        </w:rPr>
        <w:t>该金融资产已转移，虽然本公司既没有转移也没有保留金融资产所有权上几乎所有的风险和报酬，但是未保留对该金融资产的控制。</w:t>
      </w:r>
    </w:p>
    <w:p w14:paraId="4989A0FB" w14:textId="77777777" w:rsidR="00E87437" w:rsidRDefault="00E87437" w:rsidP="00E87437">
      <w:pPr>
        <w:widowControl/>
        <w:autoSpaceDE w:val="0"/>
        <w:autoSpaceDN w:val="0"/>
        <w:adjustRightInd w:val="0"/>
        <w:snapToGrid w:val="0"/>
        <w:ind w:left="720"/>
        <w:jc w:val="left"/>
        <w:textAlignment w:val="baseline"/>
        <w:rPr>
          <w:sz w:val="24"/>
        </w:rPr>
      </w:pPr>
    </w:p>
    <w:p w14:paraId="4D6371CA" w14:textId="130EF0CB" w:rsidR="00E87437" w:rsidRPr="000B3EC8" w:rsidRDefault="00E87437" w:rsidP="00E87437">
      <w:pPr>
        <w:widowControl/>
        <w:autoSpaceDE w:val="0"/>
        <w:autoSpaceDN w:val="0"/>
        <w:adjustRightInd w:val="0"/>
        <w:snapToGrid w:val="0"/>
        <w:ind w:left="720"/>
        <w:jc w:val="left"/>
        <w:textAlignment w:val="baseline"/>
        <w:rPr>
          <w:sz w:val="24"/>
        </w:rPr>
      </w:pPr>
      <w:r w:rsidRPr="000B3EC8">
        <w:rPr>
          <w:sz w:val="24"/>
        </w:rPr>
        <w:t>若本</w:t>
      </w:r>
      <w:r>
        <w:rPr>
          <w:sz w:val="24"/>
        </w:rPr>
        <w:t>公司</w:t>
      </w:r>
      <w:r w:rsidRPr="000B3EC8">
        <w:rPr>
          <w:sz w:val="24"/>
        </w:rPr>
        <w:t>既没有转移也没有保留金融资产所有权上几乎所有风险和报酬，且保留了对该金融资产控制的，则按照其继续涉入被转移金融资产的程度继续确认该被转移金融资产，并相应确认</w:t>
      </w:r>
      <w:r w:rsidRPr="000B3EC8">
        <w:rPr>
          <w:sz w:val="24"/>
        </w:rPr>
        <w:t xml:space="preserve"> </w:t>
      </w:r>
      <w:r w:rsidRPr="000B3EC8">
        <w:rPr>
          <w:sz w:val="24"/>
        </w:rPr>
        <w:t>相关负债。本</w:t>
      </w:r>
      <w:r>
        <w:rPr>
          <w:sz w:val="24"/>
        </w:rPr>
        <w:t>公司</w:t>
      </w:r>
      <w:r w:rsidRPr="000B3EC8">
        <w:rPr>
          <w:sz w:val="24"/>
        </w:rPr>
        <w:t>按照下列方式对相关负债进行计量：</w:t>
      </w:r>
    </w:p>
    <w:p w14:paraId="7B113B47" w14:textId="77777777" w:rsidR="00E87437" w:rsidRPr="000B3EC8" w:rsidRDefault="00E87437" w:rsidP="00E87437">
      <w:pPr>
        <w:widowControl/>
        <w:autoSpaceDE w:val="0"/>
        <w:autoSpaceDN w:val="0"/>
        <w:adjustRightInd w:val="0"/>
        <w:snapToGrid w:val="0"/>
        <w:ind w:left="720"/>
        <w:jc w:val="left"/>
        <w:textAlignment w:val="baseline"/>
        <w:rPr>
          <w:sz w:val="24"/>
        </w:rPr>
      </w:pPr>
    </w:p>
    <w:p w14:paraId="5F1C1E62" w14:textId="5F9BE336" w:rsidR="00E87437" w:rsidRDefault="00E87437"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被转移</w:t>
      </w:r>
      <w:r w:rsidRPr="00670DA5">
        <w:rPr>
          <w:sz w:val="24"/>
          <w:lang w:val="en-GB"/>
        </w:rPr>
        <w:t>金融资产</w:t>
      </w:r>
      <w:r w:rsidRPr="000B3EC8">
        <w:rPr>
          <w:sz w:val="24"/>
        </w:rPr>
        <w:t>以摊余成本计量的，相关负债的账面价值等于继续涉入被转移金融资产的账面价值减去本</w:t>
      </w:r>
      <w:r>
        <w:rPr>
          <w:sz w:val="24"/>
        </w:rPr>
        <w:t>公司</w:t>
      </w:r>
      <w:r w:rsidRPr="000B3EC8">
        <w:rPr>
          <w:sz w:val="24"/>
        </w:rPr>
        <w:t>保留的权利</w:t>
      </w:r>
      <w:r>
        <w:rPr>
          <w:sz w:val="24"/>
        </w:rPr>
        <w:t>(</w:t>
      </w:r>
      <w:r w:rsidRPr="000B3EC8">
        <w:rPr>
          <w:sz w:val="24"/>
        </w:rPr>
        <w:t>如果本</w:t>
      </w:r>
      <w:r>
        <w:rPr>
          <w:sz w:val="24"/>
        </w:rPr>
        <w:t>公司</w:t>
      </w:r>
      <w:r w:rsidRPr="000B3EC8">
        <w:rPr>
          <w:sz w:val="24"/>
        </w:rPr>
        <w:t>因金融资产转移保留了相关权利</w:t>
      </w:r>
      <w:r>
        <w:rPr>
          <w:sz w:val="24"/>
        </w:rPr>
        <w:t>)</w:t>
      </w:r>
      <w:r w:rsidRPr="000B3EC8">
        <w:rPr>
          <w:sz w:val="24"/>
        </w:rPr>
        <w:t>的摊余成本并加上本</w:t>
      </w:r>
      <w:r>
        <w:rPr>
          <w:sz w:val="24"/>
        </w:rPr>
        <w:t>公司</w:t>
      </w:r>
      <w:r w:rsidRPr="000B3EC8">
        <w:rPr>
          <w:sz w:val="24"/>
        </w:rPr>
        <w:t>承担的义务</w:t>
      </w:r>
      <w:r>
        <w:rPr>
          <w:sz w:val="24"/>
        </w:rPr>
        <w:t>(</w:t>
      </w:r>
      <w:r w:rsidRPr="000B3EC8">
        <w:rPr>
          <w:sz w:val="24"/>
        </w:rPr>
        <w:t>如果本</w:t>
      </w:r>
      <w:r>
        <w:rPr>
          <w:sz w:val="24"/>
        </w:rPr>
        <w:t>公司</w:t>
      </w:r>
      <w:r w:rsidRPr="000B3EC8">
        <w:rPr>
          <w:sz w:val="24"/>
        </w:rPr>
        <w:t>因金融资产转移承担了相关义务</w:t>
      </w:r>
      <w:r>
        <w:rPr>
          <w:sz w:val="24"/>
        </w:rPr>
        <w:t>)</w:t>
      </w:r>
      <w:r w:rsidRPr="000B3EC8">
        <w:rPr>
          <w:sz w:val="24"/>
        </w:rPr>
        <w:t>的摊余成本，相关负债不指定为以公允价值计量且其变动计入当期损益的金融负债。</w:t>
      </w:r>
    </w:p>
    <w:p w14:paraId="54C67EBA" w14:textId="1EC22A63" w:rsidR="00E87437" w:rsidRPr="000B3EC8" w:rsidRDefault="00E87437"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被转移金融资产以公允价值计量的，相关负债的账面价值等于继续涉入被转移金融资产的账</w:t>
      </w:r>
      <w:r w:rsidRPr="000B3EC8">
        <w:rPr>
          <w:sz w:val="24"/>
        </w:rPr>
        <w:t xml:space="preserve"> </w:t>
      </w:r>
      <w:r w:rsidRPr="000B3EC8">
        <w:rPr>
          <w:sz w:val="24"/>
        </w:rPr>
        <w:t>面价值减去本</w:t>
      </w:r>
      <w:r>
        <w:rPr>
          <w:sz w:val="24"/>
        </w:rPr>
        <w:t>公司</w:t>
      </w:r>
      <w:r w:rsidRPr="000B3EC8">
        <w:rPr>
          <w:sz w:val="24"/>
        </w:rPr>
        <w:t>保留的权利</w:t>
      </w:r>
      <w:r>
        <w:rPr>
          <w:sz w:val="24"/>
        </w:rPr>
        <w:t>(</w:t>
      </w:r>
      <w:r w:rsidRPr="000B3EC8">
        <w:rPr>
          <w:sz w:val="24"/>
        </w:rPr>
        <w:t>如果本</w:t>
      </w:r>
      <w:r>
        <w:rPr>
          <w:sz w:val="24"/>
        </w:rPr>
        <w:t>公司</w:t>
      </w:r>
      <w:r w:rsidRPr="000B3EC8">
        <w:rPr>
          <w:sz w:val="24"/>
        </w:rPr>
        <w:t>因金融资产转移保留了相关权利</w:t>
      </w:r>
      <w:r>
        <w:rPr>
          <w:sz w:val="24"/>
        </w:rPr>
        <w:t>)</w:t>
      </w:r>
      <w:r w:rsidRPr="000B3EC8">
        <w:rPr>
          <w:sz w:val="24"/>
        </w:rPr>
        <w:t>的公允价值并</w:t>
      </w:r>
      <w:r w:rsidRPr="000B3EC8">
        <w:rPr>
          <w:sz w:val="24"/>
        </w:rPr>
        <w:t xml:space="preserve"> </w:t>
      </w:r>
      <w:r w:rsidRPr="000B3EC8">
        <w:rPr>
          <w:sz w:val="24"/>
        </w:rPr>
        <w:t>加上本</w:t>
      </w:r>
      <w:r>
        <w:rPr>
          <w:sz w:val="24"/>
        </w:rPr>
        <w:t>公司</w:t>
      </w:r>
      <w:r w:rsidRPr="000B3EC8">
        <w:rPr>
          <w:sz w:val="24"/>
        </w:rPr>
        <w:t>承担的义务</w:t>
      </w:r>
      <w:r>
        <w:rPr>
          <w:sz w:val="24"/>
        </w:rPr>
        <w:t>(</w:t>
      </w:r>
      <w:r w:rsidRPr="000B3EC8">
        <w:rPr>
          <w:sz w:val="24"/>
        </w:rPr>
        <w:t>如果本</w:t>
      </w:r>
      <w:r>
        <w:rPr>
          <w:sz w:val="24"/>
        </w:rPr>
        <w:t>公司</w:t>
      </w:r>
      <w:r w:rsidRPr="000B3EC8">
        <w:rPr>
          <w:sz w:val="24"/>
        </w:rPr>
        <w:t>因金融资产转移承担了相关义务</w:t>
      </w:r>
      <w:r>
        <w:rPr>
          <w:sz w:val="24"/>
        </w:rPr>
        <w:t>)</w:t>
      </w:r>
      <w:r w:rsidRPr="000B3EC8">
        <w:rPr>
          <w:sz w:val="24"/>
        </w:rPr>
        <w:t>的公允价值，该权利</w:t>
      </w:r>
      <w:r w:rsidRPr="000B3EC8">
        <w:rPr>
          <w:sz w:val="24"/>
        </w:rPr>
        <w:t xml:space="preserve"> </w:t>
      </w:r>
      <w:r w:rsidRPr="000B3EC8">
        <w:rPr>
          <w:sz w:val="24"/>
        </w:rPr>
        <w:t>和义务的公允价值为按独立基础计量时的公允价值。</w:t>
      </w:r>
    </w:p>
    <w:p w14:paraId="56B67DEA" w14:textId="77777777" w:rsidR="006976DF" w:rsidRPr="000B3EC8" w:rsidRDefault="006976DF" w:rsidP="00E87437">
      <w:pPr>
        <w:widowControl/>
        <w:autoSpaceDE w:val="0"/>
        <w:autoSpaceDN w:val="0"/>
        <w:adjustRightInd w:val="0"/>
        <w:snapToGrid w:val="0"/>
        <w:jc w:val="left"/>
        <w:textAlignment w:val="baseline"/>
        <w:rPr>
          <w:sz w:val="24"/>
        </w:rPr>
      </w:pPr>
    </w:p>
    <w:p w14:paraId="0B849381" w14:textId="2A3E9022" w:rsidR="00ED134B" w:rsidRPr="000B3EC8" w:rsidRDefault="00ED134B">
      <w:pPr>
        <w:widowControl/>
        <w:autoSpaceDE w:val="0"/>
        <w:autoSpaceDN w:val="0"/>
        <w:adjustRightInd w:val="0"/>
        <w:snapToGrid w:val="0"/>
        <w:ind w:left="720"/>
        <w:jc w:val="left"/>
        <w:textAlignment w:val="baseline"/>
        <w:rPr>
          <w:sz w:val="24"/>
        </w:rPr>
      </w:pPr>
      <w:r w:rsidRPr="000B3EC8">
        <w:rPr>
          <w:sz w:val="24"/>
        </w:rPr>
        <w:t>金融资产整体转移满足终止确认条件的，将所转移金融资产在终止确认日的账面价值及因转移金融资产而收到的对价与原计入其他综合收益的公允价值变动累计额中对应终止确认部分的金额之和的差额计入当期损益。若本公司转移的金融资产是指定为以公允价值计量且其变动计入其他综合收益的非交易性权益工具投资，之前计入其他综合收益的累计利得或损失从其他综合收益中转出，计入留存收益。</w:t>
      </w:r>
    </w:p>
    <w:p w14:paraId="3D2C24D2" w14:textId="59FF75BC" w:rsidR="00ED134B" w:rsidRPr="000B3EC8" w:rsidRDefault="00ED134B">
      <w:pPr>
        <w:widowControl/>
        <w:autoSpaceDE w:val="0"/>
        <w:autoSpaceDN w:val="0"/>
        <w:adjustRightInd w:val="0"/>
        <w:snapToGrid w:val="0"/>
        <w:ind w:left="720"/>
        <w:jc w:val="left"/>
        <w:textAlignment w:val="baseline"/>
        <w:rPr>
          <w:sz w:val="24"/>
        </w:rPr>
      </w:pPr>
    </w:p>
    <w:p w14:paraId="38548CC2" w14:textId="00EFA785" w:rsidR="00ED134B" w:rsidRPr="000B3EC8" w:rsidRDefault="00ED134B">
      <w:pPr>
        <w:widowControl/>
        <w:autoSpaceDE w:val="0"/>
        <w:autoSpaceDN w:val="0"/>
        <w:adjustRightInd w:val="0"/>
        <w:snapToGrid w:val="0"/>
        <w:ind w:left="720"/>
        <w:jc w:val="left"/>
        <w:textAlignment w:val="baseline"/>
        <w:rPr>
          <w:sz w:val="24"/>
        </w:rPr>
      </w:pPr>
      <w:r w:rsidRPr="000B3EC8">
        <w:rPr>
          <w:sz w:val="24"/>
        </w:rPr>
        <w:t>金融资产部分转移满足终止确认条件的，将转移前金融资产整体的账面价值在终止确认部分和继续确认部分之间按照转移日各自的相对公允价值进行分摊，并将终止确认部分收到的对价和原计入其他综合收益的公允价值变动累计额中对应终止确认部分的金额之和与终止确认部分在终止确认日的账面价值之差额计入当期损益。若本公司转移的金融资产是指定为以公允价值计量且其变动计入其他综合收益的非交易性权益工具投资，之前计入其他综合收益的累计利得或损失从其他综合收益中转出，计入留存收益。</w:t>
      </w:r>
    </w:p>
    <w:p w14:paraId="04FA4D8C" w14:textId="03D395AB" w:rsidR="00ED134B" w:rsidRPr="000B3EC8" w:rsidRDefault="00ED134B">
      <w:pPr>
        <w:widowControl/>
        <w:autoSpaceDE w:val="0"/>
        <w:autoSpaceDN w:val="0"/>
        <w:adjustRightInd w:val="0"/>
        <w:snapToGrid w:val="0"/>
        <w:ind w:left="720"/>
        <w:jc w:val="left"/>
        <w:textAlignment w:val="baseline"/>
        <w:rPr>
          <w:sz w:val="24"/>
        </w:rPr>
      </w:pPr>
    </w:p>
    <w:p w14:paraId="516DD068" w14:textId="274E843C" w:rsidR="000B3EC8" w:rsidRPr="000B3EC8" w:rsidRDefault="00ED134B" w:rsidP="00670DA5">
      <w:pPr>
        <w:widowControl/>
        <w:autoSpaceDE w:val="0"/>
        <w:autoSpaceDN w:val="0"/>
        <w:adjustRightInd w:val="0"/>
        <w:snapToGrid w:val="0"/>
        <w:ind w:left="720"/>
        <w:jc w:val="left"/>
        <w:textAlignment w:val="baseline"/>
        <w:rPr>
          <w:sz w:val="24"/>
        </w:rPr>
      </w:pPr>
      <w:r w:rsidRPr="000B3EC8">
        <w:rPr>
          <w:sz w:val="24"/>
        </w:rPr>
        <w:t>金融资产整体转移未满足终止确认条件的，本公司继续确认所转移的金融资产整体，并将收到的对价确认为金融负债。</w:t>
      </w:r>
      <w:r w:rsidR="000B3EC8" w:rsidRPr="000B3EC8">
        <w:rPr>
          <w:sz w:val="24"/>
        </w:rPr>
        <w:br w:type="page"/>
      </w:r>
    </w:p>
    <w:p w14:paraId="3333EA33" w14:textId="1592442F" w:rsidR="00670DA5" w:rsidRPr="000B3EC8" w:rsidRDefault="00670DA5" w:rsidP="00670DA5">
      <w:pPr>
        <w:widowControl/>
        <w:adjustRightInd w:val="0"/>
        <w:snapToGrid w:val="0"/>
        <w:spacing w:line="233" w:lineRule="auto"/>
        <w:ind w:left="729" w:hanging="729"/>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3DD19E5" w14:textId="77777777" w:rsidR="00670DA5" w:rsidRDefault="00670DA5" w:rsidP="000B3EC8">
      <w:pPr>
        <w:widowControl/>
        <w:adjustRightInd w:val="0"/>
        <w:snapToGrid w:val="0"/>
        <w:spacing w:line="233" w:lineRule="auto"/>
        <w:ind w:left="720"/>
        <w:jc w:val="left"/>
        <w:rPr>
          <w:bCs/>
          <w:sz w:val="24"/>
          <w:u w:val="single"/>
        </w:rPr>
      </w:pPr>
    </w:p>
    <w:p w14:paraId="5D14BB71" w14:textId="74C49034" w:rsidR="000B3EC8" w:rsidRPr="000B3EC8" w:rsidRDefault="000B3EC8" w:rsidP="000B3EC8">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7F67D5DC" w14:textId="77777777" w:rsidR="000B3EC8" w:rsidRPr="000B3EC8" w:rsidRDefault="000B3EC8" w:rsidP="000B3EC8">
      <w:pPr>
        <w:widowControl/>
        <w:autoSpaceDE w:val="0"/>
        <w:autoSpaceDN w:val="0"/>
        <w:adjustRightInd w:val="0"/>
        <w:snapToGrid w:val="0"/>
        <w:ind w:left="720"/>
        <w:jc w:val="left"/>
        <w:textAlignment w:val="baseline"/>
        <w:rPr>
          <w:sz w:val="24"/>
        </w:rPr>
      </w:pPr>
    </w:p>
    <w:p w14:paraId="7FE625F4" w14:textId="39AEEC09" w:rsidR="00ED134B" w:rsidRPr="000B3EC8" w:rsidRDefault="00ED134B" w:rsidP="007B0F74">
      <w:pPr>
        <w:widowControl/>
        <w:autoSpaceDE w:val="0"/>
        <w:autoSpaceDN w:val="0"/>
        <w:adjustRightInd w:val="0"/>
        <w:snapToGrid w:val="0"/>
        <w:ind w:leftChars="342" w:left="718"/>
        <w:jc w:val="left"/>
        <w:textAlignment w:val="baseline"/>
        <w:rPr>
          <w:i/>
          <w:sz w:val="24"/>
        </w:rPr>
      </w:pPr>
      <w:r w:rsidRPr="000B3EC8">
        <w:rPr>
          <w:i/>
          <w:sz w:val="24"/>
        </w:rPr>
        <w:t>金融负债的分类及计量</w:t>
      </w:r>
    </w:p>
    <w:p w14:paraId="7090A953" w14:textId="6F7DBF6D" w:rsidR="00ED134B" w:rsidRPr="000B3EC8" w:rsidRDefault="00ED134B">
      <w:pPr>
        <w:widowControl/>
        <w:autoSpaceDE w:val="0"/>
        <w:autoSpaceDN w:val="0"/>
        <w:adjustRightInd w:val="0"/>
        <w:snapToGrid w:val="0"/>
        <w:ind w:left="720"/>
        <w:jc w:val="left"/>
        <w:textAlignment w:val="baseline"/>
        <w:rPr>
          <w:sz w:val="24"/>
        </w:rPr>
      </w:pPr>
    </w:p>
    <w:p w14:paraId="2C388EE7" w14:textId="49A778C6"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金融负债在初始确认时划分为以公允价值计量且其变动计入当期损益的金融负债</w:t>
      </w:r>
      <w:r w:rsidR="00A46222">
        <w:t>和其他金融负债</w:t>
      </w:r>
      <w:r w:rsidRPr="000B3EC8">
        <w:rPr>
          <w:sz w:val="24"/>
        </w:rPr>
        <w:t>。</w:t>
      </w:r>
    </w:p>
    <w:p w14:paraId="3CE9E71C" w14:textId="77777777" w:rsidR="00A46222" w:rsidRDefault="00A46222" w:rsidP="00A46222">
      <w:pPr>
        <w:widowControl/>
        <w:autoSpaceDE w:val="0"/>
        <w:autoSpaceDN w:val="0"/>
        <w:adjustRightInd w:val="0"/>
        <w:snapToGrid w:val="0"/>
        <w:ind w:leftChars="342" w:left="718"/>
        <w:jc w:val="left"/>
        <w:textAlignment w:val="baseline"/>
        <w:rPr>
          <w:i/>
          <w:sz w:val="24"/>
        </w:rPr>
      </w:pPr>
    </w:p>
    <w:p w14:paraId="392B410E" w14:textId="68E89004" w:rsidR="00A46222" w:rsidRPr="00A46222" w:rsidRDefault="00A46222" w:rsidP="00A46222">
      <w:pPr>
        <w:widowControl/>
        <w:autoSpaceDE w:val="0"/>
        <w:autoSpaceDN w:val="0"/>
        <w:adjustRightInd w:val="0"/>
        <w:snapToGrid w:val="0"/>
        <w:ind w:leftChars="342" w:left="718"/>
        <w:jc w:val="left"/>
        <w:textAlignment w:val="baseline"/>
        <w:rPr>
          <w:i/>
          <w:sz w:val="24"/>
        </w:rPr>
      </w:pPr>
      <w:r w:rsidRPr="000B3EC8">
        <w:rPr>
          <w:i/>
          <w:sz w:val="24"/>
        </w:rPr>
        <w:t xml:space="preserve">- </w:t>
      </w:r>
      <w:r w:rsidRPr="00A46222">
        <w:rPr>
          <w:rFonts w:hint="eastAsia"/>
          <w:i/>
          <w:sz w:val="24"/>
        </w:rPr>
        <w:t>以公允价值计量且其变动计入当期损益的金融负债</w:t>
      </w:r>
    </w:p>
    <w:p w14:paraId="10CF0DFC" w14:textId="77777777" w:rsidR="00281EA1" w:rsidRPr="00A46222" w:rsidRDefault="00281EA1" w:rsidP="00281EA1">
      <w:pPr>
        <w:widowControl/>
        <w:autoSpaceDE w:val="0"/>
        <w:autoSpaceDN w:val="0"/>
        <w:adjustRightInd w:val="0"/>
        <w:snapToGrid w:val="0"/>
        <w:ind w:left="720"/>
        <w:jc w:val="left"/>
        <w:textAlignment w:val="baseline"/>
        <w:rPr>
          <w:sz w:val="24"/>
        </w:rPr>
      </w:pPr>
    </w:p>
    <w:p w14:paraId="72583CC2" w14:textId="799D4DE0"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以公允价值计量且其变动计入当期损益的金融负债，包括交易性金融负债</w:t>
      </w:r>
      <w:r w:rsidR="000B3EC8">
        <w:rPr>
          <w:sz w:val="24"/>
        </w:rPr>
        <w:t>(</w:t>
      </w:r>
      <w:r w:rsidRPr="000B3EC8">
        <w:rPr>
          <w:sz w:val="24"/>
        </w:rPr>
        <w:t>含属于金融负债的衍生工具</w:t>
      </w:r>
      <w:r w:rsidR="000B3EC8">
        <w:rPr>
          <w:sz w:val="24"/>
        </w:rPr>
        <w:t>)</w:t>
      </w:r>
      <w:r w:rsidRPr="000B3EC8">
        <w:rPr>
          <w:sz w:val="24"/>
        </w:rPr>
        <w:t>和指定为以公允价值计量且其变动计入当期损益的金融负债。除衍生金融负债单独列示外，以公允价值计量且其变动计入当期损益的金融负债列示为交易性金融负债。</w:t>
      </w:r>
    </w:p>
    <w:p w14:paraId="62BDE835" w14:textId="77777777" w:rsidR="00C03C5A" w:rsidRPr="000B3EC8" w:rsidRDefault="00C03C5A" w:rsidP="00281EA1">
      <w:pPr>
        <w:widowControl/>
        <w:autoSpaceDE w:val="0"/>
        <w:autoSpaceDN w:val="0"/>
        <w:adjustRightInd w:val="0"/>
        <w:snapToGrid w:val="0"/>
        <w:ind w:left="720"/>
        <w:jc w:val="left"/>
        <w:textAlignment w:val="baseline"/>
        <w:rPr>
          <w:sz w:val="24"/>
        </w:rPr>
      </w:pPr>
    </w:p>
    <w:p w14:paraId="65C300FF" w14:textId="1442D3A4"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金融负债满足下列条件之一，表明本公司承担该金融负债的目的是交易性的：</w:t>
      </w:r>
    </w:p>
    <w:p w14:paraId="050A1E31"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7034F253" w14:textId="34CE5B53" w:rsidR="00281EA1" w:rsidRPr="000B3EC8" w:rsidRDefault="00281EA1"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承担相关金融负债的目的，主要是为了近期回购。</w:t>
      </w:r>
    </w:p>
    <w:p w14:paraId="3A4140A8" w14:textId="6B925C49" w:rsidR="00281EA1" w:rsidRPr="000B3EC8" w:rsidRDefault="00281EA1"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相关金融负债在初始确认时属于集中管理的可辨认金融工具组合的一部分，且有客观证据表明近期实际存在短期获利模式。</w:t>
      </w:r>
    </w:p>
    <w:p w14:paraId="745A3316" w14:textId="68EB5441" w:rsidR="00281EA1" w:rsidRPr="000B3EC8" w:rsidRDefault="00281EA1"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相关金融负债属于衍生工具。但符合财务担保合同定义的衍生工具以及被指定为有效套期工具的衍生工具除外。</w:t>
      </w:r>
    </w:p>
    <w:p w14:paraId="4366CCD3"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59CCA1FA" w14:textId="578681AE"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本公司将符合下列条件之一的金融负债，在初始确认时可以指定为以公允价值计量且其变动计入当期损益的金融负债：</w:t>
      </w:r>
      <w:r w:rsidR="000B3EC8">
        <w:rPr>
          <w:sz w:val="24"/>
        </w:rPr>
        <w:t>(</w:t>
      </w:r>
      <w:r w:rsidRPr="000B3EC8">
        <w:rPr>
          <w:sz w:val="24"/>
        </w:rPr>
        <w:t>1</w:t>
      </w:r>
      <w:r w:rsidR="000B3EC8">
        <w:rPr>
          <w:sz w:val="24"/>
        </w:rPr>
        <w:t>)</w:t>
      </w:r>
      <w:r w:rsidRPr="000B3EC8">
        <w:rPr>
          <w:sz w:val="24"/>
        </w:rPr>
        <w:t>该指定能够消除或显著减少会计错配；</w:t>
      </w:r>
      <w:r w:rsidR="000B3EC8">
        <w:rPr>
          <w:sz w:val="24"/>
        </w:rPr>
        <w:t>(</w:t>
      </w:r>
      <w:r w:rsidRPr="000B3EC8">
        <w:rPr>
          <w:sz w:val="24"/>
        </w:rPr>
        <w:t>2</w:t>
      </w:r>
      <w:r w:rsidR="000B3EC8">
        <w:rPr>
          <w:sz w:val="24"/>
        </w:rPr>
        <w:t>)</w:t>
      </w:r>
      <w:r w:rsidRPr="000B3EC8">
        <w:rPr>
          <w:sz w:val="24"/>
        </w:rPr>
        <w:t>根据本公司正式书面文件载明的风险管理或投资策略，以公允价值为基础对金融负债组合或金融资产和金融负债组合进行管理和业绩评价，并在本公司内部以此为基础向关键管理人员报告；</w:t>
      </w:r>
      <w:r w:rsidR="000B3EC8">
        <w:rPr>
          <w:sz w:val="24"/>
        </w:rPr>
        <w:t>(</w:t>
      </w:r>
      <w:r w:rsidRPr="000B3EC8">
        <w:rPr>
          <w:sz w:val="24"/>
        </w:rPr>
        <w:t>3</w:t>
      </w:r>
      <w:r w:rsidR="000B3EC8">
        <w:rPr>
          <w:sz w:val="24"/>
        </w:rPr>
        <w:t>)</w:t>
      </w:r>
      <w:r w:rsidRPr="000B3EC8">
        <w:rPr>
          <w:sz w:val="24"/>
        </w:rPr>
        <w:t>符合条件的包含嵌入衍生工具的混合合同。</w:t>
      </w:r>
    </w:p>
    <w:p w14:paraId="1A6EE02B"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2A9A9E20" w14:textId="77777777"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交易性金融负债采用公允价值进行后续计量，公允价值变动形成的利得或损失以及与该等金融负债相关的股利或利息支出计入当期损益。</w:t>
      </w:r>
    </w:p>
    <w:p w14:paraId="08B0F690"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07EFA9FD" w14:textId="05D433E8"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对于被指定为以公允价值计量且其变动计入当期损益的金融负债，该金融负债由本公司自身信用风险变动引起的公允价值变动计入其他综合收益，其他公允价值变动计入当期损益。该金融负债终止确认时，之前计入其他综合收益的自身信用风险变动引起的其公允价值累计变动额转入留存收益。与该等金融负债相关的股利或利息支出计入当期损益。若按上述方式对该等金融负债的自身信用风险变动的影响进行处理会造成或扩大损益中的会计错配的，本公司将该金融负债的全部利得或损失</w:t>
      </w:r>
      <w:r w:rsidR="000B3EC8">
        <w:rPr>
          <w:sz w:val="24"/>
        </w:rPr>
        <w:t>(</w:t>
      </w:r>
      <w:r w:rsidRPr="000B3EC8">
        <w:rPr>
          <w:sz w:val="24"/>
        </w:rPr>
        <w:t>包括自身信用风险变动的影响金额</w:t>
      </w:r>
      <w:r w:rsidR="000B3EC8">
        <w:rPr>
          <w:sz w:val="24"/>
        </w:rPr>
        <w:t>)</w:t>
      </w:r>
      <w:r w:rsidRPr="000B3EC8">
        <w:rPr>
          <w:sz w:val="24"/>
        </w:rPr>
        <w:t>计入当期损益。</w:t>
      </w:r>
    </w:p>
    <w:p w14:paraId="7E5043BD" w14:textId="097F42B0" w:rsidR="00E0792B" w:rsidRDefault="00E0792B">
      <w:pPr>
        <w:widowControl/>
        <w:jc w:val="left"/>
        <w:rPr>
          <w:sz w:val="24"/>
          <w:lang w:val="en-AU"/>
        </w:rPr>
      </w:pPr>
      <w:r>
        <w:rPr>
          <w:sz w:val="24"/>
          <w:lang w:val="en-AU"/>
        </w:rPr>
        <w:br w:type="page"/>
      </w:r>
    </w:p>
    <w:p w14:paraId="50FDEA6E" w14:textId="77777777" w:rsidR="0036375E" w:rsidRPr="000B3EC8" w:rsidRDefault="0036375E" w:rsidP="00670DA5">
      <w:pPr>
        <w:widowControl/>
        <w:autoSpaceDE w:val="0"/>
        <w:autoSpaceDN w:val="0"/>
        <w:adjustRightInd w:val="0"/>
        <w:snapToGrid w:val="0"/>
        <w:ind w:left="720" w:hanging="720"/>
        <w:jc w:val="left"/>
        <w:textAlignment w:val="baseline"/>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81771CD" w14:textId="77777777" w:rsidR="0036375E" w:rsidRPr="000B3EC8" w:rsidRDefault="0036375E" w:rsidP="0036375E">
      <w:pPr>
        <w:widowControl/>
        <w:adjustRightInd w:val="0"/>
        <w:snapToGrid w:val="0"/>
        <w:spacing w:line="233" w:lineRule="auto"/>
        <w:ind w:left="729"/>
        <w:jc w:val="left"/>
        <w:rPr>
          <w:sz w:val="24"/>
        </w:rPr>
      </w:pPr>
    </w:p>
    <w:p w14:paraId="76759844" w14:textId="77777777" w:rsidR="0036375E" w:rsidRPr="000B3EC8" w:rsidRDefault="0036375E" w:rsidP="0036375E">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185F5DE5" w14:textId="77777777" w:rsidR="0036375E" w:rsidRPr="000B3EC8" w:rsidRDefault="0036375E" w:rsidP="0036375E">
      <w:pPr>
        <w:widowControl/>
        <w:autoSpaceDE w:val="0"/>
        <w:autoSpaceDN w:val="0"/>
        <w:adjustRightInd w:val="0"/>
        <w:snapToGrid w:val="0"/>
        <w:ind w:left="720"/>
        <w:jc w:val="left"/>
        <w:textAlignment w:val="baseline"/>
        <w:rPr>
          <w:sz w:val="24"/>
        </w:rPr>
      </w:pPr>
    </w:p>
    <w:p w14:paraId="1DA1D0F7" w14:textId="77777777" w:rsidR="0036375E" w:rsidRPr="000B3EC8" w:rsidRDefault="0036375E" w:rsidP="0036375E">
      <w:pPr>
        <w:widowControl/>
        <w:autoSpaceDE w:val="0"/>
        <w:autoSpaceDN w:val="0"/>
        <w:adjustRightInd w:val="0"/>
        <w:snapToGrid w:val="0"/>
        <w:ind w:leftChars="342" w:left="718"/>
        <w:jc w:val="left"/>
        <w:textAlignment w:val="baseline"/>
        <w:rPr>
          <w:i/>
          <w:sz w:val="24"/>
        </w:rPr>
      </w:pPr>
      <w:r w:rsidRPr="000B3EC8">
        <w:rPr>
          <w:i/>
          <w:sz w:val="24"/>
        </w:rPr>
        <w:t>金融负债的分类及计量</w:t>
      </w:r>
    </w:p>
    <w:p w14:paraId="722E0E76" w14:textId="77777777" w:rsidR="00ED134B" w:rsidRPr="0036375E" w:rsidRDefault="00ED134B" w:rsidP="0036375E">
      <w:pPr>
        <w:widowControl/>
        <w:autoSpaceDE w:val="0"/>
        <w:autoSpaceDN w:val="0"/>
        <w:adjustRightInd w:val="0"/>
        <w:snapToGrid w:val="0"/>
        <w:spacing w:line="233" w:lineRule="auto"/>
        <w:jc w:val="left"/>
        <w:textAlignment w:val="baseline"/>
        <w:rPr>
          <w:sz w:val="24"/>
        </w:rPr>
      </w:pPr>
    </w:p>
    <w:p w14:paraId="647E25C2" w14:textId="450925E5" w:rsidR="00CF3636" w:rsidRDefault="00CF3636" w:rsidP="00CF3636">
      <w:pPr>
        <w:widowControl/>
        <w:autoSpaceDE w:val="0"/>
        <w:autoSpaceDN w:val="0"/>
        <w:adjustRightInd w:val="0"/>
        <w:snapToGrid w:val="0"/>
        <w:ind w:leftChars="342" w:left="718"/>
        <w:jc w:val="left"/>
        <w:textAlignment w:val="baseline"/>
        <w:rPr>
          <w:i/>
          <w:sz w:val="24"/>
        </w:rPr>
      </w:pPr>
      <w:r w:rsidRPr="000B3EC8">
        <w:rPr>
          <w:i/>
          <w:sz w:val="24"/>
        </w:rPr>
        <w:t xml:space="preserve">- </w:t>
      </w:r>
      <w:r>
        <w:rPr>
          <w:rFonts w:hint="eastAsia"/>
          <w:i/>
          <w:sz w:val="24"/>
        </w:rPr>
        <w:t>其他</w:t>
      </w:r>
      <w:r w:rsidRPr="00A46222">
        <w:rPr>
          <w:rFonts w:hint="eastAsia"/>
          <w:i/>
          <w:sz w:val="24"/>
        </w:rPr>
        <w:t>金融负债</w:t>
      </w:r>
    </w:p>
    <w:p w14:paraId="0AFF918B" w14:textId="77777777" w:rsidR="00E0792B" w:rsidRPr="00A46222" w:rsidRDefault="00E0792B" w:rsidP="00CF3636">
      <w:pPr>
        <w:widowControl/>
        <w:autoSpaceDE w:val="0"/>
        <w:autoSpaceDN w:val="0"/>
        <w:adjustRightInd w:val="0"/>
        <w:snapToGrid w:val="0"/>
        <w:ind w:leftChars="342" w:left="718"/>
        <w:jc w:val="left"/>
        <w:textAlignment w:val="baseline"/>
        <w:rPr>
          <w:i/>
          <w:sz w:val="24"/>
        </w:rPr>
      </w:pPr>
    </w:p>
    <w:p w14:paraId="066574FD" w14:textId="56B8CE4C" w:rsidR="00CF3636" w:rsidRPr="00CF3636" w:rsidRDefault="00CF3636" w:rsidP="00CF3636">
      <w:pPr>
        <w:widowControl/>
        <w:autoSpaceDE w:val="0"/>
        <w:autoSpaceDN w:val="0"/>
        <w:adjustRightInd w:val="0"/>
        <w:snapToGrid w:val="0"/>
        <w:spacing w:line="233" w:lineRule="auto"/>
        <w:ind w:leftChars="342" w:left="718"/>
        <w:jc w:val="left"/>
        <w:textAlignment w:val="baseline"/>
        <w:rPr>
          <w:sz w:val="24"/>
        </w:rPr>
      </w:pPr>
      <w:r w:rsidRPr="00CF3636">
        <w:rPr>
          <w:rFonts w:hint="eastAsia"/>
          <w:sz w:val="24"/>
        </w:rPr>
        <w:t>除金融资产转移不符合终止确认条件或继续涉入被转移金融资产所形成的金融负债、财务担保合同外的其他金融负债分类为以摊余成本计量的金融负债，按摊余成本进行后续计量，终止确认或摊销产生的利得或损失计入当期损益。</w:t>
      </w:r>
    </w:p>
    <w:p w14:paraId="43364DD2" w14:textId="77777777" w:rsidR="00F018F4" w:rsidRDefault="00F018F4" w:rsidP="00CF3636">
      <w:pPr>
        <w:widowControl/>
        <w:autoSpaceDE w:val="0"/>
        <w:autoSpaceDN w:val="0"/>
        <w:adjustRightInd w:val="0"/>
        <w:snapToGrid w:val="0"/>
        <w:spacing w:line="233" w:lineRule="auto"/>
        <w:ind w:leftChars="342" w:left="718"/>
        <w:jc w:val="left"/>
        <w:textAlignment w:val="baseline"/>
        <w:rPr>
          <w:sz w:val="24"/>
        </w:rPr>
      </w:pPr>
    </w:p>
    <w:p w14:paraId="757927D9" w14:textId="25402433" w:rsidR="00CF3636" w:rsidRDefault="00CF3636" w:rsidP="00CF3636">
      <w:pPr>
        <w:widowControl/>
        <w:autoSpaceDE w:val="0"/>
        <w:autoSpaceDN w:val="0"/>
        <w:adjustRightInd w:val="0"/>
        <w:snapToGrid w:val="0"/>
        <w:spacing w:line="233" w:lineRule="auto"/>
        <w:ind w:leftChars="342" w:left="718"/>
        <w:jc w:val="left"/>
        <w:textAlignment w:val="baseline"/>
        <w:rPr>
          <w:sz w:val="24"/>
        </w:rPr>
      </w:pPr>
      <w:r w:rsidRPr="00CF3636">
        <w:rPr>
          <w:rFonts w:hint="eastAsia"/>
          <w:sz w:val="24"/>
        </w:rPr>
        <w:t>本</w:t>
      </w:r>
      <w:r w:rsidR="00F018F4">
        <w:rPr>
          <w:rFonts w:hint="eastAsia"/>
          <w:sz w:val="24"/>
        </w:rPr>
        <w:t>公司</w:t>
      </w:r>
      <w:r w:rsidRPr="00CF3636">
        <w:rPr>
          <w:rFonts w:hint="eastAsia"/>
          <w:sz w:val="24"/>
        </w:rPr>
        <w:t>与交易对手方修改或重新议定合同，未导致按摊余成本进行后续计量的金融负债终止确认，但导致合同现金流量发生变化的，本</w:t>
      </w:r>
      <w:r w:rsidR="00F018F4">
        <w:rPr>
          <w:rFonts w:hint="eastAsia"/>
          <w:sz w:val="24"/>
        </w:rPr>
        <w:t>公司</w:t>
      </w:r>
      <w:r w:rsidRPr="00CF3636">
        <w:rPr>
          <w:rFonts w:hint="eastAsia"/>
          <w:sz w:val="24"/>
        </w:rPr>
        <w:t>重新计算该金融负债的账面价值，并将相关利得或损失计入当期损益。重新计算的该金融负债的账面价值，本</w:t>
      </w:r>
      <w:r w:rsidR="00F018F4">
        <w:rPr>
          <w:rFonts w:hint="eastAsia"/>
          <w:sz w:val="24"/>
        </w:rPr>
        <w:t>公司</w:t>
      </w:r>
      <w:r w:rsidRPr="00CF3636">
        <w:rPr>
          <w:rFonts w:hint="eastAsia"/>
          <w:sz w:val="24"/>
        </w:rPr>
        <w:t>根据将重新议定或修改的合同现金流量按金融负债的原实际利率折现的现值确定。对于修改或重新议定合同所产生的所有成本或费用，本</w:t>
      </w:r>
      <w:r w:rsidR="00F018F4">
        <w:rPr>
          <w:rFonts w:hint="eastAsia"/>
          <w:sz w:val="24"/>
        </w:rPr>
        <w:t>公司</w:t>
      </w:r>
      <w:r w:rsidRPr="00CF3636">
        <w:rPr>
          <w:rFonts w:hint="eastAsia"/>
          <w:sz w:val="24"/>
        </w:rPr>
        <w:t>调整修改后的金融负债的账面价值，并在修改后金融负债的剩余期限内进行摊销。</w:t>
      </w:r>
    </w:p>
    <w:p w14:paraId="6B163B7D" w14:textId="77777777" w:rsidR="00CF3636" w:rsidRDefault="00CF3636" w:rsidP="00CF3636">
      <w:pPr>
        <w:widowControl/>
        <w:autoSpaceDE w:val="0"/>
        <w:autoSpaceDN w:val="0"/>
        <w:adjustRightInd w:val="0"/>
        <w:snapToGrid w:val="0"/>
        <w:spacing w:line="233" w:lineRule="auto"/>
        <w:ind w:leftChars="342" w:left="718"/>
        <w:jc w:val="left"/>
        <w:textAlignment w:val="baseline"/>
        <w:rPr>
          <w:i/>
          <w:sz w:val="24"/>
        </w:rPr>
      </w:pPr>
    </w:p>
    <w:p w14:paraId="15004E1A" w14:textId="69AEE44C" w:rsidR="00ED134B" w:rsidRPr="000B3EC8" w:rsidRDefault="00ED134B" w:rsidP="00B664F8">
      <w:pPr>
        <w:widowControl/>
        <w:autoSpaceDE w:val="0"/>
        <w:autoSpaceDN w:val="0"/>
        <w:adjustRightInd w:val="0"/>
        <w:snapToGrid w:val="0"/>
        <w:spacing w:line="233" w:lineRule="auto"/>
        <w:ind w:leftChars="342" w:left="718"/>
        <w:jc w:val="left"/>
        <w:textAlignment w:val="baseline"/>
        <w:rPr>
          <w:i/>
          <w:sz w:val="24"/>
        </w:rPr>
      </w:pPr>
      <w:r w:rsidRPr="000B3EC8">
        <w:rPr>
          <w:i/>
          <w:sz w:val="24"/>
        </w:rPr>
        <w:t>金融负债的终止确认</w:t>
      </w:r>
    </w:p>
    <w:p w14:paraId="06E9B906" w14:textId="77777777"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p>
    <w:p w14:paraId="50177375" w14:textId="4F3022D9"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r w:rsidRPr="000B3EC8">
        <w:rPr>
          <w:sz w:val="24"/>
        </w:rPr>
        <w:t>金融负债的现时义务全部或部分已经解除的，终止确认该金融负债或其一部分。本公司</w:t>
      </w:r>
      <w:r w:rsidR="000B3EC8">
        <w:rPr>
          <w:sz w:val="24"/>
        </w:rPr>
        <w:t>(</w:t>
      </w:r>
      <w:r w:rsidRPr="000B3EC8">
        <w:rPr>
          <w:sz w:val="24"/>
        </w:rPr>
        <w:t>借入方</w:t>
      </w:r>
      <w:r w:rsidR="000B3EC8">
        <w:rPr>
          <w:sz w:val="24"/>
        </w:rPr>
        <w:t>)</w:t>
      </w:r>
      <w:r w:rsidRPr="000B3EC8">
        <w:rPr>
          <w:sz w:val="24"/>
        </w:rPr>
        <w:t>与借出方之间签订协议，以承担新金融负债方式替换现存金融负债，且新金融负债与现存金融负债的合同条款实质上不同的，终止确认现存金融负债，并同时确认新金融负债。</w:t>
      </w:r>
    </w:p>
    <w:p w14:paraId="402C6658" w14:textId="77777777" w:rsidR="000B3EC8" w:rsidRPr="000B3EC8" w:rsidRDefault="000B3EC8" w:rsidP="00B664F8">
      <w:pPr>
        <w:widowControl/>
        <w:autoSpaceDE w:val="0"/>
        <w:autoSpaceDN w:val="0"/>
        <w:adjustRightInd w:val="0"/>
        <w:snapToGrid w:val="0"/>
        <w:spacing w:line="233" w:lineRule="auto"/>
        <w:ind w:left="720"/>
        <w:jc w:val="left"/>
        <w:textAlignment w:val="baseline"/>
        <w:rPr>
          <w:sz w:val="24"/>
        </w:rPr>
      </w:pPr>
    </w:p>
    <w:p w14:paraId="0327656F" w14:textId="4D62EEA9"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r w:rsidRPr="000B3EC8">
        <w:rPr>
          <w:sz w:val="24"/>
        </w:rPr>
        <w:t>金融负债全部或部分终止确认的，将终止确认部分的账面价值与支付的对价</w:t>
      </w:r>
      <w:r w:rsidR="000B3EC8">
        <w:rPr>
          <w:sz w:val="24"/>
        </w:rPr>
        <w:t>(</w:t>
      </w:r>
      <w:r w:rsidRPr="000B3EC8">
        <w:rPr>
          <w:sz w:val="24"/>
        </w:rPr>
        <w:t>包括转出的非现金资产或承担的新金融负债</w:t>
      </w:r>
      <w:r w:rsidR="000B3EC8">
        <w:rPr>
          <w:sz w:val="24"/>
        </w:rPr>
        <w:t>)</w:t>
      </w:r>
      <w:r w:rsidRPr="000B3EC8">
        <w:rPr>
          <w:sz w:val="24"/>
        </w:rPr>
        <w:t>之间的差额，计入当期损益。</w:t>
      </w:r>
    </w:p>
    <w:p w14:paraId="3BE4429B" w14:textId="77777777" w:rsidR="00C03C5A" w:rsidRPr="000B3EC8" w:rsidRDefault="00C03C5A" w:rsidP="00B664F8">
      <w:pPr>
        <w:widowControl/>
        <w:autoSpaceDE w:val="0"/>
        <w:autoSpaceDN w:val="0"/>
        <w:adjustRightInd w:val="0"/>
        <w:snapToGrid w:val="0"/>
        <w:spacing w:line="233" w:lineRule="auto"/>
        <w:ind w:leftChars="342" w:left="718"/>
        <w:jc w:val="left"/>
        <w:textAlignment w:val="baseline"/>
        <w:rPr>
          <w:i/>
          <w:sz w:val="24"/>
          <w:lang w:val="en-AU"/>
        </w:rPr>
      </w:pPr>
    </w:p>
    <w:p w14:paraId="6214B23C" w14:textId="13519595" w:rsidR="00ED134B" w:rsidRPr="000B3EC8" w:rsidRDefault="00ED134B" w:rsidP="00B664F8">
      <w:pPr>
        <w:widowControl/>
        <w:autoSpaceDE w:val="0"/>
        <w:autoSpaceDN w:val="0"/>
        <w:adjustRightInd w:val="0"/>
        <w:snapToGrid w:val="0"/>
        <w:spacing w:line="233" w:lineRule="auto"/>
        <w:ind w:leftChars="342" w:left="718"/>
        <w:jc w:val="left"/>
        <w:textAlignment w:val="baseline"/>
        <w:rPr>
          <w:i/>
          <w:sz w:val="24"/>
        </w:rPr>
      </w:pPr>
      <w:r w:rsidRPr="000B3EC8">
        <w:rPr>
          <w:i/>
          <w:sz w:val="24"/>
        </w:rPr>
        <w:t>金融资产和金融负债的抵销</w:t>
      </w:r>
    </w:p>
    <w:p w14:paraId="0489D98B" w14:textId="77777777"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p>
    <w:p w14:paraId="7A6424B3" w14:textId="18868337" w:rsidR="00160369" w:rsidRPr="000B3EC8" w:rsidRDefault="00ED134B" w:rsidP="00B664F8">
      <w:pPr>
        <w:widowControl/>
        <w:autoSpaceDE w:val="0"/>
        <w:autoSpaceDN w:val="0"/>
        <w:adjustRightInd w:val="0"/>
        <w:snapToGrid w:val="0"/>
        <w:spacing w:line="233" w:lineRule="auto"/>
        <w:ind w:left="720"/>
        <w:jc w:val="left"/>
        <w:textAlignment w:val="baseline"/>
        <w:rPr>
          <w:sz w:val="24"/>
        </w:rPr>
      </w:pPr>
      <w:r w:rsidRPr="000B3EC8">
        <w:rPr>
          <w:sz w:val="24"/>
        </w:rPr>
        <w:t>当本公司具有抵销已确认金融资产和金融负债的法定权利，且该种法定权利是当前可执行的，同时本公司计划以净额结算或同时变现该金融资产和清偿该金融负债时，金融资产和金融负债以相互抵销后的金额在资产负债表内列示。除此以外，金融资产和金融负债在资产负债表内分别列示，不予相互抵销。</w:t>
      </w:r>
    </w:p>
    <w:p w14:paraId="3628C3EF" w14:textId="77777777" w:rsidR="00281EA1" w:rsidRPr="000B3EC8" w:rsidRDefault="00281EA1" w:rsidP="00B664F8">
      <w:pPr>
        <w:widowControl/>
        <w:adjustRightInd w:val="0"/>
        <w:snapToGrid w:val="0"/>
        <w:spacing w:line="233" w:lineRule="auto"/>
        <w:ind w:leftChars="342" w:left="718"/>
        <w:jc w:val="left"/>
        <w:rPr>
          <w:sz w:val="24"/>
          <w:u w:val="single"/>
        </w:rPr>
      </w:pPr>
    </w:p>
    <w:p w14:paraId="24BFB415" w14:textId="1A3674BA" w:rsidR="00855D76" w:rsidRPr="000B3EC8" w:rsidRDefault="00855D76" w:rsidP="00B664F8">
      <w:pPr>
        <w:widowControl/>
        <w:adjustRightInd w:val="0"/>
        <w:snapToGrid w:val="0"/>
        <w:spacing w:line="233" w:lineRule="auto"/>
        <w:ind w:leftChars="342" w:left="718"/>
        <w:jc w:val="left"/>
        <w:rPr>
          <w:sz w:val="24"/>
          <w:u w:val="single"/>
        </w:rPr>
      </w:pPr>
      <w:r w:rsidRPr="000B3EC8">
        <w:rPr>
          <w:sz w:val="24"/>
          <w:u w:val="single"/>
        </w:rPr>
        <w:t>存货</w:t>
      </w:r>
    </w:p>
    <w:p w14:paraId="696C5C1F" w14:textId="77777777" w:rsidR="00855D76" w:rsidRPr="000B3EC8" w:rsidRDefault="00855D76" w:rsidP="00B664F8">
      <w:pPr>
        <w:widowControl/>
        <w:adjustRightInd w:val="0"/>
        <w:snapToGrid w:val="0"/>
        <w:spacing w:line="233" w:lineRule="auto"/>
        <w:ind w:leftChars="342" w:left="718"/>
        <w:jc w:val="left"/>
        <w:rPr>
          <w:sz w:val="24"/>
        </w:rPr>
      </w:pPr>
    </w:p>
    <w:p w14:paraId="7D1710F0" w14:textId="77777777" w:rsidR="00D6765A" w:rsidRPr="000B3EC8" w:rsidRDefault="00F00FB3" w:rsidP="00B664F8">
      <w:pPr>
        <w:widowControl/>
        <w:adjustRightInd w:val="0"/>
        <w:snapToGrid w:val="0"/>
        <w:spacing w:line="233" w:lineRule="auto"/>
        <w:ind w:leftChars="342" w:left="718"/>
        <w:jc w:val="left"/>
        <w:rPr>
          <w:spacing w:val="-4"/>
          <w:sz w:val="24"/>
        </w:rPr>
      </w:pPr>
      <w:r w:rsidRPr="000B3EC8">
        <w:rPr>
          <w:spacing w:val="-4"/>
          <w:sz w:val="24"/>
        </w:rPr>
        <w:t>本公司的存货主要包括原材料、在产品、库存商品和低值易耗品。</w:t>
      </w:r>
      <w:r w:rsidR="00D6765A" w:rsidRPr="000B3EC8">
        <w:rPr>
          <w:spacing w:val="-4"/>
          <w:sz w:val="24"/>
        </w:rPr>
        <w:t>本公司存货按成本进行初始计量</w:t>
      </w:r>
      <w:r w:rsidRPr="000B3EC8">
        <w:rPr>
          <w:spacing w:val="-4"/>
          <w:sz w:val="24"/>
        </w:rPr>
        <w:t>，</w:t>
      </w:r>
      <w:r w:rsidR="00D6765A" w:rsidRPr="000B3EC8">
        <w:rPr>
          <w:spacing w:val="-4"/>
          <w:sz w:val="24"/>
        </w:rPr>
        <w:t>存货成本包括采购成本、加工成本和其他使存货达到目前场所和状态所发生的支出。</w:t>
      </w:r>
      <w:r w:rsidR="00AA634C" w:rsidRPr="000B3EC8">
        <w:rPr>
          <w:spacing w:val="-4"/>
          <w:sz w:val="24"/>
        </w:rPr>
        <w:t>存货发出时，按照计划成本进行核算，月末将成本差异予以分摊，将计划成本调整为实际成本</w:t>
      </w:r>
      <w:r w:rsidR="00D6765A" w:rsidRPr="000B3EC8">
        <w:rPr>
          <w:spacing w:val="-4"/>
          <w:sz w:val="24"/>
        </w:rPr>
        <w:t>。</w:t>
      </w:r>
    </w:p>
    <w:p w14:paraId="78F1B4CE" w14:textId="77777777" w:rsidR="00AA634C" w:rsidRPr="000B3EC8" w:rsidRDefault="00AA634C" w:rsidP="00B664F8">
      <w:pPr>
        <w:widowControl/>
        <w:adjustRightInd w:val="0"/>
        <w:snapToGrid w:val="0"/>
        <w:spacing w:line="233" w:lineRule="auto"/>
        <w:ind w:leftChars="342" w:left="718"/>
        <w:jc w:val="left"/>
        <w:rPr>
          <w:spacing w:val="-4"/>
          <w:sz w:val="24"/>
        </w:rPr>
      </w:pPr>
    </w:p>
    <w:p w14:paraId="5A73D81A" w14:textId="77777777" w:rsidR="003420C5" w:rsidRPr="000B3EC8" w:rsidRDefault="003420C5" w:rsidP="00B664F8">
      <w:pPr>
        <w:widowControl/>
        <w:adjustRightInd w:val="0"/>
        <w:snapToGrid w:val="0"/>
        <w:spacing w:line="233" w:lineRule="auto"/>
        <w:ind w:leftChars="342" w:left="718"/>
        <w:jc w:val="left"/>
        <w:rPr>
          <w:sz w:val="24"/>
        </w:rPr>
      </w:pPr>
      <w:r w:rsidRPr="000B3EC8">
        <w:rPr>
          <w:sz w:val="24"/>
        </w:rPr>
        <w:t>资产负债表日，存货按照成本与可变现净值孰低计量。当其可变现净值低于成本时，提取存货跌价准备。</w:t>
      </w:r>
    </w:p>
    <w:p w14:paraId="293649CB" w14:textId="283C99F9" w:rsidR="00670DA5" w:rsidRDefault="00670DA5">
      <w:pPr>
        <w:widowControl/>
        <w:jc w:val="left"/>
        <w:rPr>
          <w:sz w:val="24"/>
        </w:rPr>
      </w:pPr>
      <w:r>
        <w:rPr>
          <w:sz w:val="24"/>
        </w:rPr>
        <w:br w:type="page"/>
      </w:r>
    </w:p>
    <w:p w14:paraId="0F43F064" w14:textId="77777777" w:rsidR="00670DA5" w:rsidRPr="000B3EC8" w:rsidRDefault="00670DA5" w:rsidP="00670DA5">
      <w:pPr>
        <w:widowControl/>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C69D59D" w14:textId="77777777" w:rsidR="00670DA5" w:rsidRPr="000B3EC8" w:rsidRDefault="00670DA5" w:rsidP="00670DA5">
      <w:pPr>
        <w:widowControl/>
        <w:adjustRightInd w:val="0"/>
        <w:snapToGrid w:val="0"/>
        <w:spacing w:line="233" w:lineRule="auto"/>
        <w:ind w:left="729"/>
        <w:jc w:val="left"/>
        <w:rPr>
          <w:sz w:val="24"/>
        </w:rPr>
      </w:pPr>
    </w:p>
    <w:p w14:paraId="339A18F0" w14:textId="4A87DD44" w:rsidR="00670DA5" w:rsidRPr="000B3EC8" w:rsidRDefault="00670DA5" w:rsidP="00670DA5">
      <w:pPr>
        <w:widowControl/>
        <w:adjustRightInd w:val="0"/>
        <w:snapToGrid w:val="0"/>
        <w:spacing w:line="233" w:lineRule="auto"/>
        <w:ind w:leftChars="342" w:left="718"/>
        <w:jc w:val="left"/>
        <w:rPr>
          <w:sz w:val="24"/>
          <w:u w:val="single"/>
        </w:rPr>
      </w:pPr>
      <w:r w:rsidRPr="000B3EC8">
        <w:rPr>
          <w:sz w:val="24"/>
          <w:u w:val="single"/>
        </w:rPr>
        <w:t>存货</w:t>
      </w:r>
      <w:r>
        <w:rPr>
          <w:rFonts w:hint="eastAsia"/>
          <w:sz w:val="24"/>
        </w:rPr>
        <w:t xml:space="preserve"> </w:t>
      </w:r>
      <w:r w:rsidRPr="000B3EC8">
        <w:rPr>
          <w:sz w:val="24"/>
        </w:rPr>
        <w:t xml:space="preserve">- </w:t>
      </w:r>
      <w:r w:rsidRPr="000B3EC8">
        <w:rPr>
          <w:sz w:val="24"/>
        </w:rPr>
        <w:t>续</w:t>
      </w:r>
    </w:p>
    <w:p w14:paraId="510056F1" w14:textId="77777777" w:rsidR="00670DA5" w:rsidRPr="000B3EC8" w:rsidRDefault="00670DA5" w:rsidP="00B664F8">
      <w:pPr>
        <w:widowControl/>
        <w:adjustRightInd w:val="0"/>
        <w:snapToGrid w:val="0"/>
        <w:spacing w:line="233" w:lineRule="auto"/>
        <w:ind w:leftChars="342" w:left="718"/>
        <w:jc w:val="left"/>
        <w:rPr>
          <w:sz w:val="24"/>
        </w:rPr>
      </w:pPr>
    </w:p>
    <w:p w14:paraId="2F4D868A" w14:textId="77777777" w:rsidR="00AE7311" w:rsidRPr="000B3EC8" w:rsidRDefault="003420C5" w:rsidP="00B664F8">
      <w:pPr>
        <w:widowControl/>
        <w:adjustRightInd w:val="0"/>
        <w:snapToGrid w:val="0"/>
        <w:spacing w:line="233" w:lineRule="auto"/>
        <w:ind w:leftChars="342" w:left="718"/>
        <w:jc w:val="left"/>
        <w:rPr>
          <w:sz w:val="24"/>
        </w:rPr>
      </w:pPr>
      <w:r w:rsidRPr="000B3EC8">
        <w:rPr>
          <w:sz w:val="24"/>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64FC2486" w14:textId="77777777" w:rsidR="00D6765A" w:rsidRPr="000B3EC8" w:rsidRDefault="00D6765A" w:rsidP="00B664F8">
      <w:pPr>
        <w:widowControl/>
        <w:adjustRightInd w:val="0"/>
        <w:snapToGrid w:val="0"/>
        <w:spacing w:line="233" w:lineRule="auto"/>
        <w:ind w:leftChars="342" w:left="718"/>
        <w:jc w:val="left"/>
        <w:rPr>
          <w:sz w:val="24"/>
        </w:rPr>
      </w:pPr>
    </w:p>
    <w:p w14:paraId="38121567" w14:textId="77777777" w:rsidR="00E43DE2" w:rsidRPr="000B3EC8" w:rsidRDefault="00D6765A" w:rsidP="00B664F8">
      <w:pPr>
        <w:widowControl/>
        <w:adjustRightInd w:val="0"/>
        <w:snapToGrid w:val="0"/>
        <w:spacing w:line="233" w:lineRule="auto"/>
        <w:ind w:leftChars="342" w:left="718"/>
        <w:jc w:val="left"/>
        <w:rPr>
          <w:sz w:val="24"/>
        </w:rPr>
      </w:pPr>
      <w:r w:rsidRPr="000B3EC8">
        <w:rPr>
          <w:sz w:val="24"/>
        </w:rPr>
        <w:t>对于数量繁多、单价较低的存货，按存货类别计提存货跌价准备；对与在同一地区生产和销售的产品系列相关、具有相同或类似最终用途或目的，且难以与其他项目分开计量的存货，合并计提存货跌价准备；其他存货按单个存货项目的成本高于其可变现净值的差额提取存货跌价准备。</w:t>
      </w:r>
    </w:p>
    <w:p w14:paraId="28CBD966" w14:textId="77777777" w:rsidR="00711E4B" w:rsidRPr="000B3EC8" w:rsidRDefault="00711E4B" w:rsidP="00B664F8">
      <w:pPr>
        <w:widowControl/>
        <w:adjustRightInd w:val="0"/>
        <w:snapToGrid w:val="0"/>
        <w:spacing w:line="233" w:lineRule="auto"/>
        <w:ind w:left="729"/>
        <w:jc w:val="left"/>
        <w:rPr>
          <w:sz w:val="24"/>
        </w:rPr>
      </w:pPr>
    </w:p>
    <w:p w14:paraId="2F5FF4C0" w14:textId="77777777" w:rsidR="008A77FB" w:rsidRPr="000B3EC8" w:rsidRDefault="008A77FB" w:rsidP="00B664F8">
      <w:pPr>
        <w:widowControl/>
        <w:adjustRightInd w:val="0"/>
        <w:snapToGrid w:val="0"/>
        <w:spacing w:line="233" w:lineRule="auto"/>
        <w:ind w:left="729"/>
        <w:jc w:val="left"/>
        <w:rPr>
          <w:sz w:val="24"/>
        </w:rPr>
      </w:pPr>
      <w:r w:rsidRPr="000B3EC8">
        <w:rPr>
          <w:sz w:val="24"/>
        </w:rPr>
        <w:t>计提存货跌价准备后，如果以前减记存货价值的影响因素已经消失，导致存货的可变现净值高于其账面价值的，在原已计提的存货跌价准备金额内予以转回，转回的金额计入当期损益。</w:t>
      </w:r>
    </w:p>
    <w:p w14:paraId="0F3D234C" w14:textId="77777777" w:rsidR="008A77FB" w:rsidRPr="000B3EC8" w:rsidRDefault="008A77FB" w:rsidP="00B664F8">
      <w:pPr>
        <w:widowControl/>
        <w:adjustRightInd w:val="0"/>
        <w:snapToGrid w:val="0"/>
        <w:spacing w:line="233" w:lineRule="auto"/>
        <w:ind w:left="729"/>
        <w:jc w:val="left"/>
        <w:rPr>
          <w:sz w:val="24"/>
        </w:rPr>
      </w:pPr>
    </w:p>
    <w:p w14:paraId="6A4CC60D" w14:textId="77777777" w:rsidR="000B3EC8" w:rsidRPr="000B3EC8" w:rsidRDefault="008A77FB" w:rsidP="00B664F8">
      <w:pPr>
        <w:widowControl/>
        <w:adjustRightInd w:val="0"/>
        <w:snapToGrid w:val="0"/>
        <w:spacing w:line="233" w:lineRule="auto"/>
        <w:ind w:left="729"/>
        <w:jc w:val="left"/>
        <w:rPr>
          <w:sz w:val="24"/>
        </w:rPr>
      </w:pPr>
      <w:r w:rsidRPr="000B3EC8">
        <w:rPr>
          <w:sz w:val="24"/>
        </w:rPr>
        <w:t>存货盘存制度为</w:t>
      </w:r>
      <w:r w:rsidR="00347CF5" w:rsidRPr="000B3EC8">
        <w:rPr>
          <w:sz w:val="24"/>
        </w:rPr>
        <w:t>永续</w:t>
      </w:r>
      <w:r w:rsidRPr="000B3EC8">
        <w:rPr>
          <w:sz w:val="24"/>
        </w:rPr>
        <w:t>盘存制。</w:t>
      </w:r>
    </w:p>
    <w:p w14:paraId="3FF1D28F" w14:textId="77777777" w:rsidR="00591BD7" w:rsidRPr="000B3EC8" w:rsidRDefault="00591BD7" w:rsidP="002F519F">
      <w:pPr>
        <w:widowControl/>
        <w:spacing w:line="235" w:lineRule="auto"/>
        <w:ind w:left="729"/>
        <w:jc w:val="left"/>
        <w:rPr>
          <w:sz w:val="24"/>
        </w:rPr>
      </w:pPr>
    </w:p>
    <w:p w14:paraId="3B277E28" w14:textId="77777777" w:rsidR="001A44FC" w:rsidRPr="000B3EC8" w:rsidRDefault="001A44FC" w:rsidP="002F519F">
      <w:pPr>
        <w:widowControl/>
        <w:spacing w:line="235" w:lineRule="auto"/>
        <w:ind w:left="720"/>
        <w:jc w:val="left"/>
        <w:rPr>
          <w:bCs/>
          <w:sz w:val="24"/>
          <w:u w:val="single"/>
        </w:rPr>
      </w:pPr>
      <w:r w:rsidRPr="000B3EC8">
        <w:rPr>
          <w:bCs/>
          <w:sz w:val="24"/>
          <w:u w:val="single"/>
        </w:rPr>
        <w:t>固定资产</w:t>
      </w:r>
    </w:p>
    <w:p w14:paraId="751FA5EF" w14:textId="77777777" w:rsidR="001A44FC" w:rsidRPr="000B3EC8" w:rsidRDefault="001A44FC" w:rsidP="002F519F">
      <w:pPr>
        <w:widowControl/>
        <w:spacing w:line="235" w:lineRule="auto"/>
        <w:ind w:left="720"/>
        <w:jc w:val="left"/>
        <w:rPr>
          <w:bCs/>
          <w:sz w:val="24"/>
        </w:rPr>
      </w:pPr>
    </w:p>
    <w:p w14:paraId="5A2DC71F" w14:textId="77777777" w:rsidR="001A44FC" w:rsidRPr="000B3EC8" w:rsidRDefault="001A44FC" w:rsidP="002F519F">
      <w:pPr>
        <w:widowControl/>
        <w:spacing w:line="235" w:lineRule="auto"/>
        <w:ind w:left="720"/>
        <w:jc w:val="left"/>
        <w:rPr>
          <w:bCs/>
          <w:sz w:val="24"/>
        </w:rPr>
      </w:pPr>
      <w:r w:rsidRPr="000B3EC8">
        <w:rPr>
          <w:bCs/>
          <w:sz w:val="24"/>
        </w:rPr>
        <w:t>固定资产是指为生产商品、提供劳务、出租或经营管理而持有的，使用寿命超过一个会计年度的有形资产。固定资产仅在与其有关的经济利益很可能流入本公司，且其成本能够可靠地计量时才予以确认。固定资产按成本进行初始计量。</w:t>
      </w:r>
    </w:p>
    <w:p w14:paraId="293CCF7F" w14:textId="77777777" w:rsidR="001A44FC" w:rsidRPr="000B3EC8" w:rsidRDefault="001A44FC" w:rsidP="002F519F">
      <w:pPr>
        <w:widowControl/>
        <w:spacing w:line="235" w:lineRule="auto"/>
        <w:ind w:left="720"/>
        <w:jc w:val="left"/>
        <w:rPr>
          <w:bCs/>
          <w:sz w:val="24"/>
        </w:rPr>
      </w:pPr>
    </w:p>
    <w:p w14:paraId="1CF10FCF" w14:textId="77777777" w:rsidR="001A44FC" w:rsidRPr="000B3EC8" w:rsidRDefault="001A44FC" w:rsidP="002F519F">
      <w:pPr>
        <w:widowControl/>
        <w:spacing w:line="235" w:lineRule="auto"/>
        <w:ind w:left="720"/>
        <w:jc w:val="left"/>
        <w:rPr>
          <w:bCs/>
          <w:sz w:val="24"/>
        </w:rPr>
      </w:pPr>
      <w:r w:rsidRPr="000B3EC8">
        <w:rPr>
          <w:bCs/>
          <w:sz w:val="24"/>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66F8356A" w14:textId="77777777" w:rsidR="00855D76" w:rsidRPr="000B3EC8" w:rsidRDefault="00855D76" w:rsidP="002F519F">
      <w:pPr>
        <w:widowControl/>
        <w:spacing w:line="235" w:lineRule="auto"/>
        <w:ind w:left="720"/>
        <w:jc w:val="left"/>
        <w:rPr>
          <w:bCs/>
          <w:sz w:val="24"/>
        </w:rPr>
      </w:pPr>
    </w:p>
    <w:p w14:paraId="5B260CB5" w14:textId="11DB66AA" w:rsidR="00855D76" w:rsidRPr="000B3EC8" w:rsidRDefault="00855D76" w:rsidP="002F519F">
      <w:pPr>
        <w:widowControl/>
        <w:spacing w:line="235" w:lineRule="auto"/>
        <w:ind w:left="729"/>
        <w:jc w:val="left"/>
        <w:rPr>
          <w:sz w:val="24"/>
        </w:rPr>
      </w:pPr>
      <w:r w:rsidRPr="000B3EC8">
        <w:rPr>
          <w:sz w:val="24"/>
        </w:rPr>
        <w:t>固定资产从达到预定可使用状态的次月起，采用年限平均法在使用寿命内计提折旧。各类固定资产的使用寿命、预计净残值</w:t>
      </w:r>
      <w:r w:rsidR="00C44030" w:rsidRPr="000B3EC8">
        <w:rPr>
          <w:sz w:val="24"/>
        </w:rPr>
        <w:t>率</w:t>
      </w:r>
      <w:r w:rsidRPr="000B3EC8">
        <w:rPr>
          <w:sz w:val="24"/>
        </w:rPr>
        <w:t>和年折旧率如下：</w:t>
      </w:r>
    </w:p>
    <w:p w14:paraId="5DC2567E" w14:textId="77777777" w:rsidR="00855D76" w:rsidRPr="000B3EC8" w:rsidRDefault="00855D76" w:rsidP="002F519F">
      <w:pPr>
        <w:widowControl/>
        <w:spacing w:line="235" w:lineRule="auto"/>
        <w:ind w:left="720"/>
        <w:jc w:val="left"/>
        <w:rPr>
          <w:bCs/>
          <w:sz w:val="24"/>
        </w:rPr>
      </w:pPr>
    </w:p>
    <w:p w14:paraId="037CF858" w14:textId="77777777" w:rsidR="00855D76" w:rsidRPr="000B3EC8" w:rsidRDefault="00855D76" w:rsidP="002F519F">
      <w:pPr>
        <w:widowControl/>
        <w:tabs>
          <w:tab w:val="center" w:pos="5220"/>
          <w:tab w:val="center" w:pos="7560"/>
          <w:tab w:val="center" w:pos="9600"/>
        </w:tabs>
        <w:spacing w:line="235" w:lineRule="auto"/>
        <w:ind w:left="720"/>
        <w:jc w:val="left"/>
        <w:rPr>
          <w:sz w:val="24"/>
        </w:rPr>
      </w:pPr>
      <w:r w:rsidRPr="000B3EC8">
        <w:rPr>
          <w:sz w:val="24"/>
          <w:u w:val="single"/>
        </w:rPr>
        <w:t>类别</w:t>
      </w:r>
      <w:r w:rsidRPr="000B3EC8">
        <w:rPr>
          <w:sz w:val="24"/>
        </w:rPr>
        <w:tab/>
      </w:r>
      <w:r w:rsidR="003B0040" w:rsidRPr="000B3EC8">
        <w:rPr>
          <w:sz w:val="24"/>
          <w:u w:val="single"/>
        </w:rPr>
        <w:t>使用寿命</w:t>
      </w:r>
      <w:r w:rsidRPr="000B3EC8">
        <w:rPr>
          <w:sz w:val="24"/>
        </w:rPr>
        <w:tab/>
      </w:r>
      <w:r w:rsidR="003B0040" w:rsidRPr="000B3EC8">
        <w:rPr>
          <w:sz w:val="24"/>
          <w:u w:val="single"/>
        </w:rPr>
        <w:t>预计净残值率</w:t>
      </w:r>
      <w:r w:rsidRPr="000B3EC8">
        <w:rPr>
          <w:sz w:val="24"/>
        </w:rPr>
        <w:tab/>
      </w:r>
      <w:r w:rsidRPr="000B3EC8">
        <w:rPr>
          <w:sz w:val="24"/>
          <w:u w:val="single"/>
        </w:rPr>
        <w:t>年折旧率</w:t>
      </w:r>
    </w:p>
    <w:p w14:paraId="6C4FEFE7" w14:textId="77777777" w:rsidR="00855D76" w:rsidRPr="000B3EC8" w:rsidRDefault="00855D76" w:rsidP="002F519F">
      <w:pPr>
        <w:widowControl/>
        <w:tabs>
          <w:tab w:val="left" w:pos="432"/>
          <w:tab w:val="right" w:pos="5760"/>
          <w:tab w:val="right" w:pos="7200"/>
          <w:tab w:val="right" w:pos="8640"/>
        </w:tabs>
        <w:spacing w:line="235" w:lineRule="auto"/>
        <w:ind w:left="720"/>
        <w:jc w:val="left"/>
        <w:rPr>
          <w:sz w:val="24"/>
        </w:rPr>
      </w:pPr>
    </w:p>
    <w:p w14:paraId="51B36A00" w14:textId="77777777" w:rsidR="00855D76" w:rsidRPr="000B3EC8" w:rsidRDefault="00437CCA" w:rsidP="002F519F">
      <w:pPr>
        <w:widowControl/>
        <w:tabs>
          <w:tab w:val="center" w:pos="5220"/>
          <w:tab w:val="center" w:pos="7560"/>
          <w:tab w:val="center" w:pos="9600"/>
        </w:tabs>
        <w:spacing w:line="235" w:lineRule="auto"/>
        <w:ind w:left="720"/>
        <w:jc w:val="left"/>
        <w:rPr>
          <w:sz w:val="24"/>
        </w:rPr>
      </w:pPr>
      <w:r w:rsidRPr="000B3EC8">
        <w:rPr>
          <w:sz w:val="24"/>
        </w:rPr>
        <w:t>房屋建筑物</w:t>
      </w:r>
      <w:r w:rsidR="00855D76" w:rsidRPr="000B3EC8">
        <w:rPr>
          <w:sz w:val="24"/>
        </w:rPr>
        <w:tab/>
      </w:r>
      <w:r w:rsidR="003B0040" w:rsidRPr="000B3EC8">
        <w:rPr>
          <w:sz w:val="24"/>
        </w:rPr>
        <w:t>20</w:t>
      </w:r>
      <w:r w:rsidR="003B0040" w:rsidRPr="000B3EC8">
        <w:rPr>
          <w:sz w:val="24"/>
        </w:rPr>
        <w:t>年</w:t>
      </w:r>
      <w:r w:rsidR="00855D76" w:rsidRPr="000B3EC8">
        <w:rPr>
          <w:sz w:val="24"/>
        </w:rPr>
        <w:tab/>
      </w:r>
      <w:r w:rsidR="003B0040" w:rsidRPr="000B3EC8">
        <w:rPr>
          <w:sz w:val="24"/>
        </w:rPr>
        <w:t>10%</w:t>
      </w:r>
      <w:r w:rsidR="00855D76" w:rsidRPr="000B3EC8">
        <w:rPr>
          <w:sz w:val="24"/>
        </w:rPr>
        <w:tab/>
        <w:t>4.</w:t>
      </w:r>
      <w:r w:rsidRPr="000B3EC8">
        <w:rPr>
          <w:sz w:val="24"/>
        </w:rPr>
        <w:t>50</w:t>
      </w:r>
      <w:r w:rsidR="00855D76" w:rsidRPr="000B3EC8">
        <w:rPr>
          <w:sz w:val="24"/>
        </w:rPr>
        <w:t>%</w:t>
      </w:r>
    </w:p>
    <w:p w14:paraId="6AF67038" w14:textId="77777777" w:rsidR="00855D76" w:rsidRPr="000B3EC8" w:rsidRDefault="00437CCA" w:rsidP="002F519F">
      <w:pPr>
        <w:widowControl/>
        <w:tabs>
          <w:tab w:val="center" w:pos="5220"/>
          <w:tab w:val="center" w:pos="7560"/>
          <w:tab w:val="center" w:pos="9600"/>
        </w:tabs>
        <w:spacing w:line="235" w:lineRule="auto"/>
        <w:ind w:left="720"/>
        <w:jc w:val="left"/>
        <w:rPr>
          <w:sz w:val="24"/>
        </w:rPr>
      </w:pPr>
      <w:r w:rsidRPr="000B3EC8">
        <w:rPr>
          <w:sz w:val="24"/>
        </w:rPr>
        <w:t>机器设备</w:t>
      </w:r>
      <w:r w:rsidR="00855D76" w:rsidRPr="000B3EC8">
        <w:rPr>
          <w:sz w:val="24"/>
        </w:rPr>
        <w:tab/>
      </w:r>
      <w:r w:rsidR="003B0040" w:rsidRPr="000B3EC8">
        <w:rPr>
          <w:sz w:val="24"/>
        </w:rPr>
        <w:t>10</w:t>
      </w:r>
      <w:r w:rsidR="003B0040" w:rsidRPr="000B3EC8">
        <w:rPr>
          <w:sz w:val="24"/>
        </w:rPr>
        <w:t>年</w:t>
      </w:r>
      <w:r w:rsidR="00855D76" w:rsidRPr="000B3EC8">
        <w:rPr>
          <w:sz w:val="24"/>
        </w:rPr>
        <w:tab/>
      </w:r>
      <w:r w:rsidR="003B0040" w:rsidRPr="000B3EC8">
        <w:rPr>
          <w:sz w:val="24"/>
        </w:rPr>
        <w:t>10%</w:t>
      </w:r>
      <w:r w:rsidR="00855D76" w:rsidRPr="000B3EC8">
        <w:rPr>
          <w:sz w:val="24"/>
        </w:rPr>
        <w:tab/>
      </w:r>
      <w:r w:rsidRPr="000B3EC8">
        <w:rPr>
          <w:sz w:val="24"/>
        </w:rPr>
        <w:t>9.00</w:t>
      </w:r>
      <w:r w:rsidR="00855D76" w:rsidRPr="000B3EC8">
        <w:rPr>
          <w:sz w:val="24"/>
        </w:rPr>
        <w:t>%</w:t>
      </w:r>
    </w:p>
    <w:p w14:paraId="0B3BF59B" w14:textId="77777777" w:rsidR="00855D76" w:rsidRPr="000B3EC8" w:rsidRDefault="00855D76" w:rsidP="002F519F">
      <w:pPr>
        <w:widowControl/>
        <w:tabs>
          <w:tab w:val="center" w:pos="5220"/>
          <w:tab w:val="center" w:pos="7560"/>
          <w:tab w:val="center" w:pos="9600"/>
        </w:tabs>
        <w:spacing w:line="235" w:lineRule="auto"/>
        <w:ind w:left="720"/>
        <w:jc w:val="left"/>
        <w:rPr>
          <w:sz w:val="24"/>
        </w:rPr>
      </w:pPr>
      <w:r w:rsidRPr="000B3EC8">
        <w:rPr>
          <w:sz w:val="24"/>
        </w:rPr>
        <w:t>运输设备</w:t>
      </w:r>
      <w:r w:rsidRPr="000B3EC8">
        <w:rPr>
          <w:sz w:val="24"/>
        </w:rPr>
        <w:tab/>
      </w:r>
      <w:r w:rsidR="003B0040" w:rsidRPr="000B3EC8">
        <w:rPr>
          <w:sz w:val="24"/>
        </w:rPr>
        <w:t>5</w:t>
      </w:r>
      <w:r w:rsidR="003B0040" w:rsidRPr="000B3EC8">
        <w:rPr>
          <w:sz w:val="24"/>
        </w:rPr>
        <w:t>年</w:t>
      </w:r>
      <w:r w:rsidRPr="000B3EC8">
        <w:rPr>
          <w:sz w:val="24"/>
        </w:rPr>
        <w:tab/>
      </w:r>
      <w:r w:rsidR="003B0040" w:rsidRPr="000B3EC8">
        <w:rPr>
          <w:sz w:val="24"/>
        </w:rPr>
        <w:t>10%</w:t>
      </w:r>
      <w:r w:rsidRPr="000B3EC8">
        <w:rPr>
          <w:sz w:val="24"/>
        </w:rPr>
        <w:tab/>
      </w:r>
      <w:r w:rsidR="00437CCA" w:rsidRPr="000B3EC8">
        <w:rPr>
          <w:sz w:val="24"/>
        </w:rPr>
        <w:t>18.00</w:t>
      </w:r>
      <w:r w:rsidRPr="000B3EC8">
        <w:rPr>
          <w:sz w:val="24"/>
        </w:rPr>
        <w:t>%</w:t>
      </w:r>
    </w:p>
    <w:p w14:paraId="1649E618" w14:textId="77777777" w:rsidR="00855D76" w:rsidRPr="000B3EC8" w:rsidRDefault="00437CCA" w:rsidP="002F519F">
      <w:pPr>
        <w:widowControl/>
        <w:tabs>
          <w:tab w:val="center" w:pos="5220"/>
          <w:tab w:val="center" w:pos="7560"/>
          <w:tab w:val="center" w:pos="9600"/>
        </w:tabs>
        <w:spacing w:line="235" w:lineRule="auto"/>
        <w:ind w:left="720"/>
        <w:jc w:val="left"/>
        <w:rPr>
          <w:sz w:val="24"/>
        </w:rPr>
      </w:pPr>
      <w:r w:rsidRPr="000B3EC8">
        <w:rPr>
          <w:sz w:val="24"/>
        </w:rPr>
        <w:t>其他</w:t>
      </w:r>
      <w:r w:rsidR="00855D76" w:rsidRPr="000B3EC8">
        <w:rPr>
          <w:sz w:val="24"/>
        </w:rPr>
        <w:t>设备</w:t>
      </w:r>
      <w:r w:rsidR="00855D76" w:rsidRPr="000B3EC8">
        <w:rPr>
          <w:sz w:val="24"/>
        </w:rPr>
        <w:tab/>
      </w:r>
      <w:r w:rsidR="003B0040" w:rsidRPr="000B3EC8">
        <w:rPr>
          <w:sz w:val="24"/>
        </w:rPr>
        <w:t>5</w:t>
      </w:r>
      <w:r w:rsidR="003B0040" w:rsidRPr="000B3EC8">
        <w:rPr>
          <w:sz w:val="24"/>
        </w:rPr>
        <w:t>年</w:t>
      </w:r>
      <w:r w:rsidR="00855D76" w:rsidRPr="000B3EC8">
        <w:rPr>
          <w:sz w:val="24"/>
        </w:rPr>
        <w:tab/>
      </w:r>
      <w:r w:rsidR="003B0040" w:rsidRPr="000B3EC8">
        <w:rPr>
          <w:sz w:val="24"/>
        </w:rPr>
        <w:t>10%</w:t>
      </w:r>
      <w:r w:rsidR="00855D76" w:rsidRPr="000B3EC8">
        <w:rPr>
          <w:sz w:val="24"/>
        </w:rPr>
        <w:tab/>
      </w:r>
      <w:r w:rsidRPr="000B3EC8">
        <w:rPr>
          <w:sz w:val="24"/>
        </w:rPr>
        <w:t>18.00</w:t>
      </w:r>
      <w:r w:rsidR="00855D76" w:rsidRPr="000B3EC8">
        <w:rPr>
          <w:sz w:val="24"/>
        </w:rPr>
        <w:t>%</w:t>
      </w:r>
    </w:p>
    <w:p w14:paraId="2C0CF5B2" w14:textId="77777777" w:rsidR="00855D76" w:rsidRPr="000B3EC8" w:rsidRDefault="00855D76" w:rsidP="002F519F">
      <w:pPr>
        <w:widowControl/>
        <w:spacing w:line="235" w:lineRule="auto"/>
        <w:ind w:left="729"/>
        <w:jc w:val="left"/>
        <w:rPr>
          <w:sz w:val="24"/>
        </w:rPr>
      </w:pPr>
    </w:p>
    <w:p w14:paraId="083A7261" w14:textId="77777777" w:rsidR="00855D76" w:rsidRPr="000B3EC8" w:rsidRDefault="00855D76" w:rsidP="002F519F">
      <w:pPr>
        <w:widowControl/>
        <w:spacing w:line="235" w:lineRule="auto"/>
        <w:ind w:left="729"/>
        <w:jc w:val="left"/>
        <w:rPr>
          <w:sz w:val="24"/>
        </w:rPr>
      </w:pPr>
      <w:r w:rsidRPr="000B3EC8">
        <w:rPr>
          <w:sz w:val="24"/>
        </w:rPr>
        <w:t>预计净残值是指假定固定资产预计使用寿命已满并处于使用寿命终了时的预期状态，本公司目前从该项资产处置中获得的扣除预计处置费用后的金额。</w:t>
      </w:r>
    </w:p>
    <w:p w14:paraId="4133B47B" w14:textId="77777777" w:rsidR="00670DA5" w:rsidRDefault="00670DA5" w:rsidP="00670DA5">
      <w:pPr>
        <w:widowControl/>
        <w:ind w:left="729"/>
        <w:jc w:val="left"/>
        <w:rPr>
          <w:sz w:val="24"/>
        </w:rPr>
      </w:pPr>
    </w:p>
    <w:p w14:paraId="1F66EB06" w14:textId="6C8104FE" w:rsidR="00670DA5" w:rsidRDefault="00670DA5" w:rsidP="00670DA5">
      <w:pPr>
        <w:widowControl/>
        <w:ind w:left="729"/>
        <w:jc w:val="left"/>
        <w:rPr>
          <w:sz w:val="24"/>
        </w:rPr>
      </w:pPr>
      <w:r w:rsidRPr="000B3EC8">
        <w:rPr>
          <w:sz w:val="24"/>
        </w:rPr>
        <w:t>当固定资产处置时或预期通过使用或处置不能产生经济利益时，终止确认该固定资产。固定资产出售、转让、报废或毁损的处置收入扣除其账面价值和相关税费后的差额计入当期损益。</w:t>
      </w:r>
      <w:r>
        <w:rPr>
          <w:sz w:val="24"/>
        </w:rPr>
        <w:br w:type="page"/>
      </w:r>
    </w:p>
    <w:p w14:paraId="5C77D374" w14:textId="77777777" w:rsidR="00670DA5" w:rsidRPr="000B3EC8" w:rsidRDefault="00670DA5" w:rsidP="00670DA5">
      <w:pPr>
        <w:widowControl/>
        <w:snapToGrid w:val="0"/>
        <w:spacing w:line="228"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751677C7" w14:textId="79FE0F84" w:rsidR="003420C5" w:rsidRDefault="003420C5" w:rsidP="00670DA5">
      <w:pPr>
        <w:widowControl/>
        <w:spacing w:line="228" w:lineRule="auto"/>
        <w:jc w:val="left"/>
        <w:rPr>
          <w:sz w:val="24"/>
        </w:rPr>
      </w:pPr>
    </w:p>
    <w:p w14:paraId="6F612DA3" w14:textId="6FF1C3CC" w:rsidR="00670DA5" w:rsidRPr="000B3EC8" w:rsidRDefault="00670DA5" w:rsidP="00670DA5">
      <w:pPr>
        <w:widowControl/>
        <w:spacing w:line="228" w:lineRule="auto"/>
        <w:ind w:left="720"/>
        <w:jc w:val="left"/>
        <w:rPr>
          <w:bCs/>
          <w:sz w:val="24"/>
          <w:u w:val="single"/>
        </w:rPr>
      </w:pPr>
      <w:r w:rsidRPr="000B3EC8">
        <w:rPr>
          <w:bCs/>
          <w:sz w:val="24"/>
          <w:u w:val="single"/>
        </w:rPr>
        <w:t>固定资产</w:t>
      </w:r>
      <w:r>
        <w:rPr>
          <w:rFonts w:hint="eastAsia"/>
          <w:bCs/>
          <w:sz w:val="24"/>
        </w:rPr>
        <w:t xml:space="preserve"> </w:t>
      </w:r>
      <w:r w:rsidRPr="000B3EC8">
        <w:rPr>
          <w:sz w:val="24"/>
        </w:rPr>
        <w:t xml:space="preserve">- </w:t>
      </w:r>
      <w:r w:rsidRPr="000B3EC8">
        <w:rPr>
          <w:sz w:val="24"/>
        </w:rPr>
        <w:t>续</w:t>
      </w:r>
    </w:p>
    <w:p w14:paraId="22A62F78" w14:textId="77777777" w:rsidR="00670DA5" w:rsidRPr="000B3EC8" w:rsidRDefault="00670DA5" w:rsidP="00670DA5">
      <w:pPr>
        <w:widowControl/>
        <w:spacing w:line="228" w:lineRule="auto"/>
        <w:jc w:val="left"/>
        <w:rPr>
          <w:sz w:val="24"/>
        </w:rPr>
      </w:pPr>
    </w:p>
    <w:p w14:paraId="601497F5" w14:textId="77777777" w:rsidR="00855D76" w:rsidRPr="000B3EC8" w:rsidRDefault="00855D76" w:rsidP="00670DA5">
      <w:pPr>
        <w:widowControl/>
        <w:spacing w:line="228" w:lineRule="auto"/>
        <w:ind w:left="729"/>
        <w:jc w:val="left"/>
        <w:rPr>
          <w:sz w:val="24"/>
        </w:rPr>
      </w:pPr>
      <w:r w:rsidRPr="000B3EC8">
        <w:rPr>
          <w:sz w:val="24"/>
        </w:rPr>
        <w:t>本公司至少于年度终了对固定资产的使用寿命、预计净残值和折旧方法进行复核，如发生改变则作为会计估计变更处理。</w:t>
      </w:r>
    </w:p>
    <w:p w14:paraId="61B2B190" w14:textId="77777777" w:rsidR="003420C5" w:rsidRPr="000B3EC8" w:rsidRDefault="003420C5" w:rsidP="00670DA5">
      <w:pPr>
        <w:widowControl/>
        <w:spacing w:line="228" w:lineRule="auto"/>
        <w:ind w:left="720"/>
        <w:jc w:val="left"/>
        <w:rPr>
          <w:bCs/>
          <w:sz w:val="24"/>
        </w:rPr>
      </w:pPr>
    </w:p>
    <w:p w14:paraId="1F52D89A" w14:textId="77777777" w:rsidR="00855D76" w:rsidRPr="000B3EC8" w:rsidRDefault="00855D76" w:rsidP="00670DA5">
      <w:pPr>
        <w:widowControl/>
        <w:spacing w:line="228" w:lineRule="auto"/>
        <w:ind w:left="729"/>
        <w:jc w:val="left"/>
        <w:rPr>
          <w:sz w:val="24"/>
        </w:rPr>
      </w:pPr>
      <w:r w:rsidRPr="000B3EC8">
        <w:rPr>
          <w:sz w:val="24"/>
          <w:u w:val="single"/>
        </w:rPr>
        <w:t>在建工程</w:t>
      </w:r>
    </w:p>
    <w:p w14:paraId="484C4604" w14:textId="77777777" w:rsidR="00855D76" w:rsidRPr="000B3EC8" w:rsidRDefault="00855D76" w:rsidP="00670DA5">
      <w:pPr>
        <w:widowControl/>
        <w:spacing w:line="228" w:lineRule="auto"/>
        <w:ind w:left="729"/>
        <w:jc w:val="left"/>
        <w:rPr>
          <w:sz w:val="24"/>
        </w:rPr>
      </w:pPr>
    </w:p>
    <w:p w14:paraId="3126D887" w14:textId="77777777" w:rsidR="00FF07B1" w:rsidRPr="000B3EC8" w:rsidRDefault="00855D76" w:rsidP="00670DA5">
      <w:pPr>
        <w:widowControl/>
        <w:spacing w:line="228" w:lineRule="auto"/>
        <w:ind w:left="729"/>
        <w:jc w:val="left"/>
        <w:rPr>
          <w:sz w:val="24"/>
        </w:rPr>
      </w:pPr>
      <w:r w:rsidRPr="000B3EC8">
        <w:rPr>
          <w:sz w:val="24"/>
        </w:rPr>
        <w:t>在建工程成本按实际成本计量﹐实际成本包括在建期间发生的各项工程支出以及其他相关费用等。在建工程不计提折旧。在建工程在达到预定可使用状态后结转为固定资产。</w:t>
      </w:r>
    </w:p>
    <w:p w14:paraId="3A4D7B0D" w14:textId="77777777" w:rsidR="001A44FC" w:rsidRPr="000B3EC8" w:rsidRDefault="001A44FC" w:rsidP="00670DA5">
      <w:pPr>
        <w:widowControl/>
        <w:spacing w:line="228" w:lineRule="auto"/>
        <w:ind w:left="720"/>
        <w:jc w:val="left"/>
        <w:rPr>
          <w:sz w:val="24"/>
        </w:rPr>
      </w:pPr>
    </w:p>
    <w:p w14:paraId="49766A8D" w14:textId="1E08F0BB" w:rsidR="001A44FC" w:rsidRPr="000B3EC8" w:rsidRDefault="00C25D65" w:rsidP="00670DA5">
      <w:pPr>
        <w:widowControl/>
        <w:spacing w:line="228" w:lineRule="auto"/>
        <w:ind w:left="720"/>
        <w:jc w:val="left"/>
        <w:rPr>
          <w:sz w:val="24"/>
          <w:u w:val="single"/>
        </w:rPr>
      </w:pPr>
      <w:r w:rsidRPr="00023530">
        <w:rPr>
          <w:rFonts w:hint="eastAsia"/>
          <w:sz w:val="24"/>
          <w:u w:val="single"/>
        </w:rPr>
        <w:t>无形资产</w:t>
      </w:r>
    </w:p>
    <w:p w14:paraId="5EE29257" w14:textId="77777777" w:rsidR="001A44FC" w:rsidRPr="000B3EC8" w:rsidRDefault="001A44FC" w:rsidP="00670DA5">
      <w:pPr>
        <w:widowControl/>
        <w:spacing w:line="228" w:lineRule="auto"/>
        <w:ind w:left="720"/>
        <w:jc w:val="left"/>
        <w:rPr>
          <w:sz w:val="24"/>
        </w:rPr>
      </w:pPr>
    </w:p>
    <w:p w14:paraId="3514FBC2" w14:textId="77777777" w:rsidR="001A44FC" w:rsidRPr="000B3EC8" w:rsidRDefault="001A44FC" w:rsidP="00670DA5">
      <w:pPr>
        <w:widowControl/>
        <w:spacing w:line="228" w:lineRule="auto"/>
        <w:ind w:left="720"/>
        <w:jc w:val="left"/>
        <w:rPr>
          <w:sz w:val="24"/>
        </w:rPr>
      </w:pPr>
      <w:r w:rsidRPr="000B3EC8">
        <w:rPr>
          <w:sz w:val="24"/>
        </w:rPr>
        <w:t>无形资产包括土地使用权</w:t>
      </w:r>
      <w:r w:rsidR="00AD6C4C" w:rsidRPr="000B3EC8">
        <w:rPr>
          <w:sz w:val="24"/>
        </w:rPr>
        <w:t>和</w:t>
      </w:r>
      <w:r w:rsidRPr="000B3EC8">
        <w:rPr>
          <w:sz w:val="24"/>
        </w:rPr>
        <w:t>办公软件。</w:t>
      </w:r>
    </w:p>
    <w:p w14:paraId="010B0764" w14:textId="77777777" w:rsidR="001A44FC" w:rsidRPr="000B3EC8" w:rsidRDefault="001A44FC" w:rsidP="00670DA5">
      <w:pPr>
        <w:widowControl/>
        <w:spacing w:line="228" w:lineRule="auto"/>
        <w:ind w:left="720"/>
        <w:jc w:val="left"/>
        <w:rPr>
          <w:sz w:val="24"/>
        </w:rPr>
      </w:pPr>
    </w:p>
    <w:p w14:paraId="1F272680" w14:textId="77777777" w:rsidR="001A44FC" w:rsidRPr="000B3EC8" w:rsidRDefault="001A44FC" w:rsidP="00670DA5">
      <w:pPr>
        <w:widowControl/>
        <w:spacing w:line="228" w:lineRule="auto"/>
        <w:ind w:left="720"/>
        <w:jc w:val="left"/>
        <w:rPr>
          <w:sz w:val="24"/>
        </w:rPr>
      </w:pPr>
      <w:r w:rsidRPr="000B3EC8">
        <w:rPr>
          <w:sz w:val="24"/>
        </w:rPr>
        <w:t>无形资产按成本进行初始计量。使用寿命有限的无形资产自可供使用时起，对其原值在其预计使用寿命内采用直线法分期平均摊销。使用寿命不确定的无形资产不予摊销。</w:t>
      </w:r>
    </w:p>
    <w:p w14:paraId="3BFCC58F" w14:textId="77777777" w:rsidR="001A44FC" w:rsidRPr="000B3EC8" w:rsidRDefault="001A44FC" w:rsidP="00670DA5">
      <w:pPr>
        <w:widowControl/>
        <w:spacing w:line="228" w:lineRule="auto"/>
        <w:ind w:left="720"/>
        <w:jc w:val="left"/>
        <w:rPr>
          <w:sz w:val="24"/>
        </w:rPr>
      </w:pPr>
    </w:p>
    <w:p w14:paraId="4E0EEE81" w14:textId="77777777" w:rsidR="00670DA5" w:rsidRDefault="001A44FC" w:rsidP="00670DA5">
      <w:pPr>
        <w:widowControl/>
        <w:spacing w:line="228" w:lineRule="auto"/>
        <w:ind w:left="720"/>
        <w:jc w:val="left"/>
        <w:rPr>
          <w:sz w:val="24"/>
        </w:rPr>
      </w:pPr>
      <w:r w:rsidRPr="000B3EC8">
        <w:rPr>
          <w:sz w:val="24"/>
        </w:rPr>
        <w:t>期末，对使用寿命有限的无形资产的使用寿命和摊销方法进行复核，必要时进行调整。</w:t>
      </w:r>
    </w:p>
    <w:p w14:paraId="3B9CA6C9" w14:textId="77777777" w:rsidR="00D6765A" w:rsidRPr="000B3EC8" w:rsidRDefault="00D6765A" w:rsidP="00670DA5">
      <w:pPr>
        <w:widowControl/>
        <w:spacing w:line="228" w:lineRule="auto"/>
        <w:ind w:left="720"/>
        <w:jc w:val="left"/>
        <w:rPr>
          <w:sz w:val="24"/>
        </w:rPr>
      </w:pPr>
    </w:p>
    <w:p w14:paraId="03B7442A" w14:textId="77777777" w:rsidR="001A44FC" w:rsidRPr="000B3EC8" w:rsidRDefault="001A44FC" w:rsidP="00670DA5">
      <w:pPr>
        <w:widowControl/>
        <w:spacing w:line="228" w:lineRule="auto"/>
        <w:ind w:left="720"/>
        <w:jc w:val="left"/>
        <w:rPr>
          <w:sz w:val="24"/>
        </w:rPr>
      </w:pPr>
      <w:r w:rsidRPr="000B3EC8">
        <w:rPr>
          <w:sz w:val="24"/>
          <w:u w:val="single"/>
        </w:rPr>
        <w:t>非金融资产减值</w:t>
      </w:r>
    </w:p>
    <w:p w14:paraId="28BEBC40" w14:textId="77777777" w:rsidR="001A44FC" w:rsidRPr="000B3EC8" w:rsidRDefault="001A44FC" w:rsidP="00670DA5">
      <w:pPr>
        <w:widowControl/>
        <w:spacing w:line="228" w:lineRule="auto"/>
        <w:ind w:left="720"/>
        <w:jc w:val="left"/>
        <w:rPr>
          <w:sz w:val="24"/>
        </w:rPr>
      </w:pPr>
    </w:p>
    <w:p w14:paraId="3848B78C" w14:textId="5BF6265F" w:rsidR="001A44FC" w:rsidRPr="000B3EC8" w:rsidRDefault="001A44FC" w:rsidP="00670DA5">
      <w:pPr>
        <w:widowControl/>
        <w:spacing w:line="228" w:lineRule="auto"/>
        <w:ind w:left="720"/>
        <w:jc w:val="left"/>
        <w:rPr>
          <w:sz w:val="24"/>
        </w:rPr>
      </w:pPr>
      <w:r w:rsidRPr="000B3EC8">
        <w:rPr>
          <w:sz w:val="24"/>
        </w:rPr>
        <w:t>本公司在每一个资产负债表日检查固定资产、在建工程</w:t>
      </w:r>
      <w:r w:rsidR="006976DF" w:rsidRPr="000B3EC8">
        <w:rPr>
          <w:sz w:val="24"/>
        </w:rPr>
        <w:t>、使用权资产</w:t>
      </w:r>
      <w:r w:rsidRPr="000B3EC8">
        <w:rPr>
          <w:sz w:val="24"/>
        </w:rPr>
        <w:t>和使用寿命确定的无形资产是否存在可能发生减值的迹象。如果该等资产存在减值迹象，则估计其可收回金额。</w:t>
      </w:r>
    </w:p>
    <w:p w14:paraId="58B63699" w14:textId="77777777" w:rsidR="001A44FC" w:rsidRPr="000B3EC8" w:rsidRDefault="001A44FC" w:rsidP="00670DA5">
      <w:pPr>
        <w:widowControl/>
        <w:spacing w:line="228" w:lineRule="auto"/>
        <w:ind w:left="720"/>
        <w:jc w:val="left"/>
        <w:rPr>
          <w:sz w:val="24"/>
        </w:rPr>
      </w:pPr>
    </w:p>
    <w:p w14:paraId="61596306" w14:textId="77777777" w:rsidR="001A44FC" w:rsidRPr="000B3EC8" w:rsidRDefault="001A44FC" w:rsidP="00670DA5">
      <w:pPr>
        <w:widowControl/>
        <w:spacing w:line="228" w:lineRule="auto"/>
        <w:ind w:left="720"/>
        <w:jc w:val="left"/>
        <w:rPr>
          <w:sz w:val="24"/>
        </w:rPr>
      </w:pPr>
      <w:r w:rsidRPr="000B3EC8">
        <w:rPr>
          <w:sz w:val="24"/>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14:paraId="3D38B60C" w14:textId="77777777" w:rsidR="001A44FC" w:rsidRPr="000B3EC8" w:rsidRDefault="001A44FC" w:rsidP="00670DA5">
      <w:pPr>
        <w:widowControl/>
        <w:spacing w:line="228" w:lineRule="auto"/>
        <w:ind w:left="720"/>
        <w:jc w:val="left"/>
        <w:rPr>
          <w:sz w:val="24"/>
        </w:rPr>
      </w:pPr>
    </w:p>
    <w:p w14:paraId="43ACAE2B" w14:textId="77777777" w:rsidR="001A44FC" w:rsidRPr="000B3EC8" w:rsidRDefault="001A44FC" w:rsidP="00670DA5">
      <w:pPr>
        <w:widowControl/>
        <w:spacing w:line="228" w:lineRule="auto"/>
        <w:ind w:left="720"/>
        <w:jc w:val="left"/>
        <w:rPr>
          <w:sz w:val="24"/>
        </w:rPr>
      </w:pPr>
      <w:r w:rsidRPr="000B3EC8">
        <w:rPr>
          <w:sz w:val="24"/>
        </w:rPr>
        <w:t>如果资产的可收回金额低于其账面价值，按其差额计提资产减值准备，并计入当期损益。</w:t>
      </w:r>
    </w:p>
    <w:p w14:paraId="52A29038" w14:textId="77777777" w:rsidR="001A44FC" w:rsidRPr="000B3EC8" w:rsidRDefault="001A44FC" w:rsidP="00670DA5">
      <w:pPr>
        <w:widowControl/>
        <w:spacing w:line="228" w:lineRule="auto"/>
        <w:ind w:left="720"/>
        <w:jc w:val="left"/>
        <w:rPr>
          <w:sz w:val="24"/>
        </w:rPr>
      </w:pPr>
    </w:p>
    <w:p w14:paraId="4183A410" w14:textId="77777777" w:rsidR="00D6765A" w:rsidRPr="000B3EC8" w:rsidRDefault="001A44FC" w:rsidP="00670DA5">
      <w:pPr>
        <w:widowControl/>
        <w:spacing w:line="228" w:lineRule="auto"/>
        <w:ind w:left="720"/>
        <w:jc w:val="left"/>
        <w:rPr>
          <w:sz w:val="24"/>
        </w:rPr>
      </w:pPr>
      <w:r w:rsidRPr="000B3EC8">
        <w:rPr>
          <w:sz w:val="24"/>
        </w:rPr>
        <w:t>上述资产减值损失一经确认，在以后会计期间不予转回。</w:t>
      </w:r>
    </w:p>
    <w:p w14:paraId="7239CCFB" w14:textId="77777777" w:rsidR="00855D76" w:rsidRPr="000B3EC8" w:rsidRDefault="00855D76" w:rsidP="00670DA5">
      <w:pPr>
        <w:widowControl/>
        <w:spacing w:line="228" w:lineRule="auto"/>
        <w:ind w:left="720"/>
        <w:jc w:val="left"/>
        <w:rPr>
          <w:sz w:val="24"/>
        </w:rPr>
      </w:pPr>
    </w:p>
    <w:p w14:paraId="2E79AADA" w14:textId="77777777" w:rsidR="00CB7EEC" w:rsidRPr="000B3EC8" w:rsidRDefault="00CB7EEC" w:rsidP="00670DA5">
      <w:pPr>
        <w:widowControl/>
        <w:spacing w:line="228" w:lineRule="auto"/>
        <w:ind w:left="720"/>
        <w:jc w:val="left"/>
        <w:rPr>
          <w:bCs/>
          <w:sz w:val="24"/>
          <w:u w:val="single"/>
          <w:lang w:val="en-AU"/>
        </w:rPr>
      </w:pPr>
      <w:r w:rsidRPr="000B3EC8">
        <w:rPr>
          <w:bCs/>
          <w:sz w:val="24"/>
          <w:u w:val="single"/>
          <w:lang w:val="en-AU"/>
        </w:rPr>
        <w:t>职工薪酬</w:t>
      </w:r>
    </w:p>
    <w:p w14:paraId="0C9C35CE" w14:textId="77777777" w:rsidR="00CB7EEC" w:rsidRPr="000B3EC8" w:rsidRDefault="00CB7EEC" w:rsidP="00670DA5">
      <w:pPr>
        <w:widowControl/>
        <w:spacing w:line="228" w:lineRule="auto"/>
        <w:ind w:left="720"/>
        <w:jc w:val="left"/>
        <w:rPr>
          <w:bCs/>
          <w:sz w:val="24"/>
          <w:lang w:val="en-AU"/>
        </w:rPr>
      </w:pPr>
    </w:p>
    <w:p w14:paraId="5FC8D3AF" w14:textId="77777777" w:rsidR="00D6765A" w:rsidRPr="000B3EC8" w:rsidRDefault="00D6765A" w:rsidP="00670DA5">
      <w:pPr>
        <w:widowControl/>
        <w:spacing w:line="228" w:lineRule="auto"/>
        <w:ind w:left="720"/>
        <w:jc w:val="left"/>
        <w:rPr>
          <w:sz w:val="24"/>
        </w:rPr>
      </w:pPr>
      <w:r w:rsidRPr="000B3EC8">
        <w:rPr>
          <w:sz w:val="24"/>
        </w:rPr>
        <w:t>本公司在职工为其提供服务的会计期间，将实际发生的短期薪酬确认为负债，并计入当期损益或相关资产成本。本公司发生的职工福利费，在实际发生时根据实际发生额计入当期损益或相关资产成本。职工福利费为非货币性福利的，按照公允价值计量。</w:t>
      </w:r>
    </w:p>
    <w:p w14:paraId="75A881ED" w14:textId="77777777" w:rsidR="00670DA5" w:rsidRDefault="00670DA5" w:rsidP="00670DA5">
      <w:pPr>
        <w:widowControl/>
        <w:spacing w:line="228" w:lineRule="auto"/>
        <w:jc w:val="left"/>
        <w:rPr>
          <w:sz w:val="24"/>
          <w:lang w:val="en-AU"/>
        </w:rPr>
      </w:pPr>
    </w:p>
    <w:p w14:paraId="11572FC0" w14:textId="77777777" w:rsidR="00670DA5" w:rsidRDefault="00670DA5" w:rsidP="00670DA5">
      <w:pPr>
        <w:widowControl/>
        <w:spacing w:line="228" w:lineRule="auto"/>
        <w:ind w:left="720"/>
        <w:jc w:val="left"/>
        <w:rPr>
          <w:sz w:val="24"/>
        </w:rPr>
      </w:pPr>
      <w:r w:rsidRPr="000B3EC8">
        <w:rPr>
          <w:sz w:val="24"/>
        </w:rPr>
        <w:t>本公司为职工缴纳的医疗保险费、工伤保险费、生育保险费等社会保险费和住房公积金，以及本公司按规定提取的工会经费和职工教育经费，在职工为本公司提供服务的会计期间，根据规定的计提基础和计提比例计算确定相应的职工薪酬金额，并确认相应负债，计入当期损益或相关资产成本。</w:t>
      </w:r>
    </w:p>
    <w:p w14:paraId="519998A8" w14:textId="3BED154E" w:rsidR="00670DA5" w:rsidRDefault="00670DA5" w:rsidP="00670DA5">
      <w:pPr>
        <w:widowControl/>
        <w:spacing w:line="228" w:lineRule="auto"/>
        <w:ind w:left="720"/>
        <w:jc w:val="left"/>
        <w:rPr>
          <w:sz w:val="24"/>
          <w:lang w:val="en-AU"/>
        </w:rPr>
      </w:pPr>
      <w:r>
        <w:rPr>
          <w:sz w:val="24"/>
          <w:lang w:val="en-AU"/>
        </w:rPr>
        <w:br w:type="page"/>
      </w:r>
    </w:p>
    <w:p w14:paraId="4E871034" w14:textId="77777777" w:rsidR="00670DA5" w:rsidRPr="000B3EC8" w:rsidRDefault="00670DA5" w:rsidP="00670DA5">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ADD550E" w14:textId="5814D652" w:rsidR="00BD42CF" w:rsidRPr="00670DA5" w:rsidRDefault="00BD42CF" w:rsidP="002F519F">
      <w:pPr>
        <w:widowControl/>
        <w:adjustRightInd w:val="0"/>
        <w:snapToGrid w:val="0"/>
        <w:ind w:leftChars="342" w:left="718"/>
        <w:jc w:val="left"/>
        <w:rPr>
          <w:sz w:val="24"/>
        </w:rPr>
      </w:pPr>
    </w:p>
    <w:p w14:paraId="506620E8" w14:textId="3A5D5A50" w:rsidR="00670DA5" w:rsidRPr="000B3EC8" w:rsidRDefault="00670DA5" w:rsidP="00670DA5">
      <w:pPr>
        <w:widowControl/>
        <w:ind w:left="720"/>
        <w:jc w:val="left"/>
        <w:rPr>
          <w:bCs/>
          <w:sz w:val="24"/>
          <w:u w:val="single"/>
          <w:lang w:val="en-AU"/>
        </w:rPr>
      </w:pPr>
      <w:r w:rsidRPr="000B3EC8">
        <w:rPr>
          <w:bCs/>
          <w:sz w:val="24"/>
          <w:u w:val="single"/>
          <w:lang w:val="en-AU"/>
        </w:rPr>
        <w:t>职工薪酬</w:t>
      </w:r>
      <w:r>
        <w:rPr>
          <w:rFonts w:hint="eastAsia"/>
          <w:bCs/>
          <w:sz w:val="24"/>
          <w:lang w:val="en-AU"/>
        </w:rPr>
        <w:t xml:space="preserve"> </w:t>
      </w:r>
      <w:r w:rsidRPr="000B3EC8">
        <w:rPr>
          <w:sz w:val="24"/>
        </w:rPr>
        <w:t xml:space="preserve">- </w:t>
      </w:r>
      <w:r w:rsidRPr="000B3EC8">
        <w:rPr>
          <w:sz w:val="24"/>
        </w:rPr>
        <w:t>续</w:t>
      </w:r>
    </w:p>
    <w:p w14:paraId="159D6D2E" w14:textId="77777777" w:rsidR="00D6765A" w:rsidRPr="000B3EC8" w:rsidRDefault="00D6765A" w:rsidP="002F519F">
      <w:pPr>
        <w:widowControl/>
        <w:ind w:left="720"/>
        <w:jc w:val="left"/>
        <w:rPr>
          <w:sz w:val="24"/>
        </w:rPr>
      </w:pPr>
    </w:p>
    <w:p w14:paraId="537237DB" w14:textId="77777777" w:rsidR="00D6765A" w:rsidRPr="000B3EC8" w:rsidRDefault="00D6765A" w:rsidP="002F519F">
      <w:pPr>
        <w:widowControl/>
        <w:ind w:left="720"/>
        <w:jc w:val="left"/>
        <w:rPr>
          <w:sz w:val="24"/>
        </w:rPr>
      </w:pPr>
      <w:r w:rsidRPr="000B3EC8">
        <w:rPr>
          <w:sz w:val="24"/>
        </w:rPr>
        <w:t>本公司在职工为其提供服务的会计期间，将根据设定提存计划计算的应缴存金额确认为负债，并计入当期损益或相关资产成本。</w:t>
      </w:r>
    </w:p>
    <w:p w14:paraId="5FD5A499" w14:textId="77777777" w:rsidR="00D6765A" w:rsidRPr="000B3EC8" w:rsidRDefault="00D6765A" w:rsidP="002F519F">
      <w:pPr>
        <w:widowControl/>
        <w:ind w:left="720"/>
        <w:jc w:val="left"/>
        <w:rPr>
          <w:sz w:val="24"/>
        </w:rPr>
      </w:pPr>
    </w:p>
    <w:p w14:paraId="0CC3F281" w14:textId="77777777" w:rsidR="00AE7311" w:rsidRPr="000B3EC8" w:rsidRDefault="00D6765A" w:rsidP="002F519F">
      <w:pPr>
        <w:widowControl/>
        <w:ind w:left="720"/>
        <w:jc w:val="left"/>
        <w:rPr>
          <w:sz w:val="24"/>
        </w:rPr>
      </w:pPr>
      <w:r w:rsidRPr="000B3EC8">
        <w:rPr>
          <w:sz w:val="24"/>
        </w:rPr>
        <w:t>本公司向职工提供辞退福利的，在下列两者孰早日确认辞退福利产生的职工薪酬负债，并计入当期损益：本公司不能单方面撤回因解除劳动关系计划或裁减建议所提供的辞退福利时；本公司确认与涉及支付辞退福利的重组相关的成本或费用时。</w:t>
      </w:r>
    </w:p>
    <w:p w14:paraId="3217A3AE" w14:textId="77777777" w:rsidR="003420C5" w:rsidRPr="000B3EC8" w:rsidRDefault="003420C5" w:rsidP="002F519F">
      <w:pPr>
        <w:widowControl/>
        <w:ind w:left="720"/>
        <w:jc w:val="left"/>
        <w:rPr>
          <w:bCs/>
          <w:sz w:val="24"/>
        </w:rPr>
      </w:pPr>
    </w:p>
    <w:p w14:paraId="4FEF2480" w14:textId="77777777" w:rsidR="007A0BAB" w:rsidRPr="000B3EC8" w:rsidRDefault="007A0BAB" w:rsidP="002F519F">
      <w:pPr>
        <w:widowControl/>
        <w:ind w:left="720"/>
        <w:jc w:val="left"/>
        <w:rPr>
          <w:bCs/>
          <w:sz w:val="24"/>
          <w:u w:val="single"/>
          <w:lang w:val="en-AU"/>
        </w:rPr>
      </w:pPr>
      <w:r w:rsidRPr="000B3EC8">
        <w:rPr>
          <w:bCs/>
          <w:sz w:val="24"/>
          <w:u w:val="single"/>
          <w:lang w:val="en-AU"/>
        </w:rPr>
        <w:t>收入确认</w:t>
      </w:r>
    </w:p>
    <w:p w14:paraId="2458179F" w14:textId="25DC39FE" w:rsidR="007A0BAB" w:rsidRPr="000B3EC8" w:rsidRDefault="007A0BAB" w:rsidP="002F519F">
      <w:pPr>
        <w:widowControl/>
        <w:ind w:left="720"/>
        <w:jc w:val="left"/>
        <w:rPr>
          <w:bCs/>
          <w:sz w:val="24"/>
          <w:lang w:val="en-AU"/>
        </w:rPr>
      </w:pPr>
    </w:p>
    <w:p w14:paraId="7846C700" w14:textId="77777777" w:rsidR="00626D84" w:rsidRPr="000B3EC8" w:rsidRDefault="00626D84" w:rsidP="00626D84">
      <w:pPr>
        <w:widowControl/>
        <w:ind w:left="720"/>
        <w:rPr>
          <w:color w:val="000000"/>
          <w:sz w:val="24"/>
          <w:lang w:val="en-GB"/>
        </w:rPr>
      </w:pPr>
      <w:r w:rsidRPr="000B3EC8">
        <w:rPr>
          <w:color w:val="000000"/>
          <w:sz w:val="24"/>
          <w:lang w:val="en-GB"/>
        </w:rPr>
        <w:t>本公司的收入主要来源于如下业务类型：</w:t>
      </w:r>
    </w:p>
    <w:p w14:paraId="4E4D5624" w14:textId="77777777" w:rsidR="00626D84" w:rsidRPr="000B3EC8" w:rsidRDefault="00626D84" w:rsidP="00626D84">
      <w:pPr>
        <w:widowControl/>
        <w:ind w:left="720"/>
        <w:rPr>
          <w:color w:val="000000"/>
          <w:sz w:val="24"/>
          <w:lang w:val="en-GB"/>
        </w:rPr>
      </w:pPr>
    </w:p>
    <w:p w14:paraId="07EE88C2" w14:textId="01F95B7B" w:rsidR="00626D84" w:rsidRPr="000B3EC8" w:rsidRDefault="000B3EC8" w:rsidP="00626D84">
      <w:pPr>
        <w:widowControl/>
        <w:ind w:left="1260" w:hanging="540"/>
        <w:rPr>
          <w:color w:val="000000"/>
          <w:sz w:val="24"/>
          <w:lang w:val="en-GB"/>
        </w:rPr>
      </w:pPr>
      <w:r>
        <w:rPr>
          <w:color w:val="000000"/>
          <w:sz w:val="24"/>
          <w:lang w:val="en-GB"/>
        </w:rPr>
        <w:t>(</w:t>
      </w:r>
      <w:r w:rsidR="00626D84" w:rsidRPr="000B3EC8">
        <w:rPr>
          <w:color w:val="000000"/>
          <w:sz w:val="24"/>
          <w:lang w:val="en-GB"/>
        </w:rPr>
        <w:t>1</w:t>
      </w:r>
      <w:r>
        <w:rPr>
          <w:color w:val="000000"/>
          <w:sz w:val="24"/>
          <w:lang w:val="en-GB"/>
        </w:rPr>
        <w:t>)</w:t>
      </w:r>
      <w:r w:rsidR="00626D84" w:rsidRPr="000B3EC8">
        <w:rPr>
          <w:color w:val="000000"/>
          <w:sz w:val="24"/>
          <w:lang w:val="en-GB"/>
        </w:rPr>
        <w:tab/>
      </w:r>
      <w:r w:rsidR="00626D84" w:rsidRPr="000B3EC8">
        <w:rPr>
          <w:color w:val="000000"/>
          <w:sz w:val="24"/>
          <w:lang w:val="en-GB"/>
        </w:rPr>
        <w:t>商品销售收入；</w:t>
      </w:r>
    </w:p>
    <w:p w14:paraId="6501409C" w14:textId="1D93ED03" w:rsidR="00626D84" w:rsidRPr="000B3EC8" w:rsidRDefault="000B3EC8" w:rsidP="00626D84">
      <w:pPr>
        <w:widowControl/>
        <w:ind w:left="1260" w:hanging="540"/>
        <w:rPr>
          <w:color w:val="000000"/>
          <w:sz w:val="24"/>
          <w:lang w:val="en-GB"/>
        </w:rPr>
      </w:pPr>
      <w:r>
        <w:rPr>
          <w:color w:val="000000"/>
          <w:sz w:val="24"/>
          <w:lang w:val="en-GB"/>
        </w:rPr>
        <w:t>(</w:t>
      </w:r>
      <w:r w:rsidR="00626D84" w:rsidRPr="000B3EC8">
        <w:rPr>
          <w:color w:val="000000"/>
          <w:sz w:val="24"/>
          <w:lang w:val="en-GB"/>
        </w:rPr>
        <w:t>2</w:t>
      </w:r>
      <w:r>
        <w:rPr>
          <w:color w:val="000000"/>
          <w:sz w:val="24"/>
          <w:lang w:val="en-GB"/>
        </w:rPr>
        <w:t>)</w:t>
      </w:r>
      <w:r w:rsidR="00626D84" w:rsidRPr="000B3EC8">
        <w:rPr>
          <w:color w:val="000000"/>
          <w:sz w:val="24"/>
          <w:lang w:val="en-GB"/>
        </w:rPr>
        <w:tab/>
      </w:r>
      <w:r w:rsidR="00626D84" w:rsidRPr="000B3EC8">
        <w:rPr>
          <w:color w:val="000000"/>
          <w:sz w:val="24"/>
          <w:lang w:val="en-GB"/>
        </w:rPr>
        <w:t>提供劳务收入；</w:t>
      </w:r>
    </w:p>
    <w:p w14:paraId="37B5FFA4" w14:textId="77777777" w:rsidR="007A421A" w:rsidRPr="000B3EC8" w:rsidRDefault="007A421A" w:rsidP="002F519F">
      <w:pPr>
        <w:widowControl/>
        <w:ind w:left="720"/>
        <w:jc w:val="left"/>
        <w:rPr>
          <w:bCs/>
          <w:sz w:val="24"/>
          <w:lang w:val="en-AU"/>
        </w:rPr>
      </w:pPr>
    </w:p>
    <w:p w14:paraId="04CF13B4" w14:textId="6F66CB10" w:rsidR="00626D84" w:rsidRPr="000B3EC8" w:rsidRDefault="00626D84" w:rsidP="002F519F">
      <w:pPr>
        <w:widowControl/>
        <w:ind w:left="720"/>
        <w:jc w:val="left"/>
        <w:rPr>
          <w:bCs/>
          <w:sz w:val="24"/>
          <w:lang w:val="en-AU"/>
        </w:rPr>
      </w:pPr>
      <w:r w:rsidRPr="000B3EC8">
        <w:rPr>
          <w:bCs/>
          <w:sz w:val="24"/>
          <w:lang w:val="en-AU"/>
        </w:rPr>
        <w:t>本公司在履行了合同中的履约义务，即在客户取得相关商品或服务控制权时，按照分摊至该项履约义务的交易价格确认收入。履约义务，是指合同中本公司向客户转让可明确区分商品或服务的承诺。交易价格，是指本公司因向客户转让商品或服务而预期有权收取的对价金额，但不包含代第三方收取的款项以及本公司预期将退还给客户的款项。</w:t>
      </w:r>
    </w:p>
    <w:p w14:paraId="55890B77" w14:textId="3805F4E2" w:rsidR="00626D84" w:rsidRPr="000B3EC8" w:rsidRDefault="00626D84" w:rsidP="002F519F">
      <w:pPr>
        <w:widowControl/>
        <w:ind w:left="720"/>
        <w:jc w:val="left"/>
        <w:rPr>
          <w:bCs/>
          <w:sz w:val="24"/>
          <w:lang w:val="en-AU"/>
        </w:rPr>
      </w:pPr>
    </w:p>
    <w:p w14:paraId="5790647B" w14:textId="054CC9AA" w:rsidR="00626D84" w:rsidRPr="000B3EC8" w:rsidRDefault="00626D84" w:rsidP="002F519F">
      <w:pPr>
        <w:widowControl/>
        <w:ind w:left="720"/>
        <w:jc w:val="left"/>
        <w:rPr>
          <w:bCs/>
          <w:sz w:val="24"/>
          <w:lang w:val="en-AU"/>
        </w:rPr>
      </w:pPr>
      <w:r w:rsidRPr="000B3EC8">
        <w:rPr>
          <w:bCs/>
          <w:sz w:val="24"/>
          <w:lang w:val="en-AU"/>
        </w:rPr>
        <w:t>满足下列条件之一的，属于在某一时间段内履行的履约义务，本公司按照履约进度，在一段时间内确认收入：</w:t>
      </w:r>
      <w:r w:rsidR="000B3EC8">
        <w:rPr>
          <w:bCs/>
          <w:sz w:val="24"/>
          <w:lang w:val="en-AU"/>
        </w:rPr>
        <w:t>(</w:t>
      </w:r>
      <w:r w:rsidRPr="000B3EC8">
        <w:rPr>
          <w:bCs/>
          <w:sz w:val="24"/>
          <w:lang w:val="en-AU"/>
        </w:rPr>
        <w:t>1</w:t>
      </w:r>
      <w:r w:rsidR="000B3EC8">
        <w:rPr>
          <w:bCs/>
          <w:sz w:val="24"/>
          <w:lang w:val="en-AU"/>
        </w:rPr>
        <w:t>)</w:t>
      </w:r>
      <w:r w:rsidRPr="000B3EC8">
        <w:rPr>
          <w:bCs/>
          <w:sz w:val="24"/>
          <w:lang w:val="en-AU"/>
        </w:rPr>
        <w:t>客户在本公司履约的同时即取得并消耗所带来的经济利益</w:t>
      </w:r>
      <w:r w:rsidRPr="000B3EC8">
        <w:rPr>
          <w:bCs/>
          <w:sz w:val="24"/>
          <w:lang w:val="en-AU"/>
        </w:rPr>
        <w:t xml:space="preserve"> </w:t>
      </w:r>
      <w:r w:rsidRPr="000B3EC8">
        <w:rPr>
          <w:bCs/>
          <w:sz w:val="24"/>
          <w:lang w:val="en-AU"/>
        </w:rPr>
        <w:t>；</w:t>
      </w:r>
      <w:r w:rsidR="000B3EC8">
        <w:rPr>
          <w:bCs/>
          <w:sz w:val="24"/>
          <w:lang w:val="en-AU"/>
        </w:rPr>
        <w:t>(</w:t>
      </w:r>
      <w:r w:rsidRPr="000B3EC8">
        <w:rPr>
          <w:bCs/>
          <w:sz w:val="24"/>
          <w:lang w:val="en-AU"/>
        </w:rPr>
        <w:t>2</w:t>
      </w:r>
      <w:r w:rsidR="000B3EC8">
        <w:rPr>
          <w:bCs/>
          <w:sz w:val="24"/>
          <w:lang w:val="en-AU"/>
        </w:rPr>
        <w:t>)</w:t>
      </w:r>
      <w:r w:rsidRPr="000B3EC8">
        <w:rPr>
          <w:bCs/>
          <w:sz w:val="24"/>
          <w:lang w:val="en-AU"/>
        </w:rPr>
        <w:t>客户能够控制本公司履约过程中在建的商品；</w:t>
      </w:r>
      <w:r w:rsidR="000B3EC8">
        <w:rPr>
          <w:bCs/>
          <w:sz w:val="24"/>
          <w:lang w:val="en-AU"/>
        </w:rPr>
        <w:t>(</w:t>
      </w:r>
      <w:r w:rsidRPr="000B3EC8">
        <w:rPr>
          <w:bCs/>
          <w:sz w:val="24"/>
          <w:lang w:val="en-AU"/>
        </w:rPr>
        <w:t>3</w:t>
      </w:r>
      <w:r w:rsidR="000B3EC8">
        <w:rPr>
          <w:bCs/>
          <w:sz w:val="24"/>
          <w:lang w:val="en-AU"/>
        </w:rPr>
        <w:t>)</w:t>
      </w:r>
      <w:r w:rsidRPr="000B3EC8">
        <w:rPr>
          <w:bCs/>
          <w:sz w:val="24"/>
          <w:lang w:val="en-AU"/>
        </w:rPr>
        <w:t xml:space="preserve"> </w:t>
      </w:r>
      <w:r w:rsidRPr="000B3EC8">
        <w:rPr>
          <w:bCs/>
          <w:sz w:val="24"/>
          <w:lang w:val="en-AU"/>
        </w:rPr>
        <w:t>本公司履约过程中所产出的商品具有不可替代用途，且本公司在整个合同期间内有权就累计至今已完成的履约部分收取款项。否则，本公司在客户取得相关商品或服务控制权的时点确认收入。</w:t>
      </w:r>
    </w:p>
    <w:p w14:paraId="18E82773" w14:textId="63929CF3" w:rsidR="00626D84" w:rsidRPr="000B3EC8" w:rsidRDefault="00626D84" w:rsidP="002F519F">
      <w:pPr>
        <w:widowControl/>
        <w:ind w:left="720"/>
        <w:jc w:val="left"/>
        <w:rPr>
          <w:bCs/>
          <w:sz w:val="24"/>
          <w:lang w:val="en-AU"/>
        </w:rPr>
      </w:pPr>
    </w:p>
    <w:p w14:paraId="0A9C1549" w14:textId="4004E001" w:rsidR="00626D84" w:rsidRPr="000B3EC8" w:rsidRDefault="007A421A" w:rsidP="002F519F">
      <w:pPr>
        <w:widowControl/>
        <w:ind w:left="720"/>
        <w:jc w:val="left"/>
        <w:rPr>
          <w:bCs/>
          <w:sz w:val="24"/>
          <w:lang w:val="en-AU"/>
        </w:rPr>
      </w:pPr>
      <w:r w:rsidRPr="000B3EC8">
        <w:rPr>
          <w:bCs/>
          <w:sz w:val="24"/>
          <w:lang w:val="en-AU"/>
        </w:rPr>
        <w:t>本公司采用投入法确定履约进度，即根据本公司为履行履约义务的投入确定履约进度。当履约进度不能合理确定时，已经发生的成本预计能够得到补偿的，本公司按照已经发生的成本金额确认收入，直到履约进度能够合理确定为止。</w:t>
      </w:r>
    </w:p>
    <w:p w14:paraId="16126A2C" w14:textId="6A1811D1" w:rsidR="007A421A" w:rsidRPr="000B3EC8" w:rsidRDefault="007A421A" w:rsidP="002F519F">
      <w:pPr>
        <w:widowControl/>
        <w:ind w:left="720"/>
        <w:jc w:val="left"/>
        <w:rPr>
          <w:bCs/>
          <w:sz w:val="24"/>
          <w:lang w:val="en-AU"/>
        </w:rPr>
      </w:pPr>
    </w:p>
    <w:p w14:paraId="3870705E" w14:textId="72E97E1F" w:rsidR="007A421A" w:rsidRPr="000B3EC8" w:rsidRDefault="007A421A" w:rsidP="002F519F">
      <w:pPr>
        <w:widowControl/>
        <w:ind w:left="720"/>
        <w:jc w:val="left"/>
        <w:rPr>
          <w:bCs/>
          <w:sz w:val="24"/>
          <w:lang w:val="en-AU"/>
        </w:rPr>
      </w:pPr>
      <w:r w:rsidRPr="000B3EC8">
        <w:rPr>
          <w:bCs/>
          <w:sz w:val="24"/>
          <w:lang w:val="en-AU"/>
        </w:rPr>
        <w:t>合同资产，是指本公司已向客户转让商品或服务而有权收取对价的权利，且该权利取决于时间流逝之外的其他因素。本公司拥有的无条件</w:t>
      </w:r>
      <w:r w:rsidR="000B3EC8">
        <w:rPr>
          <w:bCs/>
          <w:sz w:val="24"/>
          <w:lang w:val="en-AU"/>
        </w:rPr>
        <w:t>(</w:t>
      </w:r>
      <w:r w:rsidRPr="000B3EC8">
        <w:rPr>
          <w:bCs/>
          <w:sz w:val="24"/>
          <w:lang w:val="en-AU"/>
        </w:rPr>
        <w:t>即，仅取决于时间流逝</w:t>
      </w:r>
      <w:r w:rsidR="000B3EC8">
        <w:rPr>
          <w:bCs/>
          <w:sz w:val="24"/>
          <w:lang w:val="en-AU"/>
        </w:rPr>
        <w:t>)</w:t>
      </w:r>
      <w:r w:rsidRPr="000B3EC8">
        <w:rPr>
          <w:bCs/>
          <w:sz w:val="24"/>
          <w:lang w:val="en-AU"/>
        </w:rPr>
        <w:t>向客户收取对价的权利作为应收款项单独列示。</w:t>
      </w:r>
    </w:p>
    <w:p w14:paraId="4D4E891C" w14:textId="24AE0E4A" w:rsidR="007A421A" w:rsidRPr="000B3EC8" w:rsidRDefault="007A421A" w:rsidP="002F519F">
      <w:pPr>
        <w:widowControl/>
        <w:ind w:left="720"/>
        <w:jc w:val="left"/>
        <w:rPr>
          <w:bCs/>
          <w:sz w:val="24"/>
          <w:lang w:val="en-AU"/>
        </w:rPr>
      </w:pPr>
    </w:p>
    <w:p w14:paraId="44670141" w14:textId="66D2BC34" w:rsidR="007A421A" w:rsidRPr="000B3EC8" w:rsidRDefault="007A421A" w:rsidP="002F519F">
      <w:pPr>
        <w:widowControl/>
        <w:ind w:left="720"/>
        <w:jc w:val="left"/>
        <w:rPr>
          <w:bCs/>
          <w:sz w:val="24"/>
          <w:lang w:val="en-AU"/>
        </w:rPr>
      </w:pPr>
      <w:r w:rsidRPr="000B3EC8">
        <w:rPr>
          <w:bCs/>
          <w:sz w:val="24"/>
          <w:lang w:val="en-AU"/>
        </w:rPr>
        <w:t>合同负债，是指本公司已收或应收客户对价而应向客户转让商品或服务的义务。</w:t>
      </w:r>
    </w:p>
    <w:p w14:paraId="5AA5CF8E" w14:textId="77777777" w:rsidR="00670DA5" w:rsidRDefault="00670DA5">
      <w:pPr>
        <w:widowControl/>
        <w:jc w:val="left"/>
        <w:rPr>
          <w:bCs/>
          <w:sz w:val="24"/>
          <w:lang w:val="en-AU"/>
        </w:rPr>
      </w:pPr>
    </w:p>
    <w:p w14:paraId="26186523" w14:textId="77777777" w:rsidR="00670DA5" w:rsidRPr="000B3EC8" w:rsidRDefault="00670DA5" w:rsidP="00670DA5">
      <w:pPr>
        <w:widowControl/>
        <w:ind w:left="720"/>
        <w:jc w:val="left"/>
        <w:rPr>
          <w:bCs/>
          <w:sz w:val="24"/>
          <w:lang w:val="en-AU"/>
        </w:rPr>
      </w:pPr>
      <w:r w:rsidRPr="000B3EC8">
        <w:rPr>
          <w:bCs/>
          <w:sz w:val="24"/>
          <w:lang w:val="en-AU"/>
        </w:rPr>
        <w:t>同一合同下的合同资产和合同负债以净额列示。</w:t>
      </w:r>
    </w:p>
    <w:p w14:paraId="3D8B0ACE" w14:textId="4EBD9910" w:rsidR="00670DA5" w:rsidRDefault="00670DA5">
      <w:pPr>
        <w:widowControl/>
        <w:jc w:val="left"/>
        <w:rPr>
          <w:bCs/>
          <w:sz w:val="24"/>
          <w:lang w:val="en-AU"/>
        </w:rPr>
      </w:pPr>
      <w:r>
        <w:rPr>
          <w:bCs/>
          <w:sz w:val="24"/>
          <w:lang w:val="en-AU"/>
        </w:rPr>
        <w:br w:type="page"/>
      </w:r>
    </w:p>
    <w:p w14:paraId="166E1999" w14:textId="77777777" w:rsidR="00670DA5" w:rsidRPr="000B3EC8" w:rsidRDefault="00670DA5" w:rsidP="00670DA5">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7D8AA781" w14:textId="4B48F5E0" w:rsidR="007A421A" w:rsidRPr="00670DA5" w:rsidRDefault="007A421A" w:rsidP="002F519F">
      <w:pPr>
        <w:widowControl/>
        <w:ind w:left="720"/>
        <w:jc w:val="left"/>
        <w:rPr>
          <w:bCs/>
          <w:sz w:val="24"/>
        </w:rPr>
      </w:pPr>
    </w:p>
    <w:p w14:paraId="237BC5F7" w14:textId="77777777" w:rsidR="00670DA5" w:rsidRPr="000B3EC8" w:rsidRDefault="00670DA5" w:rsidP="00670DA5">
      <w:pPr>
        <w:widowControl/>
        <w:ind w:left="720"/>
        <w:jc w:val="left"/>
        <w:rPr>
          <w:bCs/>
          <w:sz w:val="24"/>
          <w:u w:val="single"/>
          <w:lang w:val="en-AU"/>
        </w:rPr>
      </w:pPr>
      <w:r w:rsidRPr="000B3EC8">
        <w:rPr>
          <w:bCs/>
          <w:sz w:val="24"/>
          <w:u w:val="single"/>
          <w:lang w:val="en-AU"/>
        </w:rPr>
        <w:t>收入确认</w:t>
      </w:r>
      <w:r w:rsidRPr="000B3EC8">
        <w:rPr>
          <w:bCs/>
          <w:sz w:val="24"/>
          <w:lang w:val="en-AU"/>
        </w:rPr>
        <w:t xml:space="preserve"> </w:t>
      </w:r>
      <w:r w:rsidRPr="000B3EC8">
        <w:rPr>
          <w:sz w:val="24"/>
        </w:rPr>
        <w:t xml:space="preserve">- </w:t>
      </w:r>
      <w:r w:rsidRPr="000B3EC8">
        <w:rPr>
          <w:sz w:val="24"/>
        </w:rPr>
        <w:t>续</w:t>
      </w:r>
    </w:p>
    <w:p w14:paraId="73DE84D9" w14:textId="6D9E2E12" w:rsidR="00626D84" w:rsidRPr="000B3EC8" w:rsidRDefault="00626D84" w:rsidP="002F519F">
      <w:pPr>
        <w:widowControl/>
        <w:ind w:left="720"/>
        <w:jc w:val="left"/>
        <w:rPr>
          <w:bCs/>
          <w:sz w:val="24"/>
          <w:lang w:val="en-AU"/>
        </w:rPr>
      </w:pPr>
    </w:p>
    <w:p w14:paraId="685A5854" w14:textId="2B908F4A" w:rsidR="007A421A" w:rsidRPr="000B3EC8" w:rsidRDefault="007A421A" w:rsidP="002F519F">
      <w:pPr>
        <w:widowControl/>
        <w:ind w:left="720"/>
        <w:jc w:val="left"/>
        <w:rPr>
          <w:bCs/>
          <w:sz w:val="24"/>
          <w:lang w:val="en-AU"/>
        </w:rPr>
      </w:pPr>
      <w:r w:rsidRPr="000B3EC8">
        <w:rPr>
          <w:bCs/>
          <w:sz w:val="24"/>
          <w:lang w:val="en-AU"/>
        </w:rPr>
        <w:t>合同中包含两项或多项履约义务的，本公司在合同开始日，按照各单项履约义务所承诺商品或服务的单独售价的相对比例，将交易价格分摊至各单项履约义务。但在有确凿证据表明合同折扣或可变对价仅与合同中一项或多项</w:t>
      </w:r>
      <w:r w:rsidR="000B3EC8">
        <w:rPr>
          <w:bCs/>
          <w:sz w:val="24"/>
          <w:lang w:val="en-AU"/>
        </w:rPr>
        <w:t>(</w:t>
      </w:r>
      <w:r w:rsidRPr="000B3EC8">
        <w:rPr>
          <w:bCs/>
          <w:sz w:val="24"/>
          <w:lang w:val="en-AU"/>
        </w:rPr>
        <w:t>而非全部</w:t>
      </w:r>
      <w:r w:rsidR="000B3EC8">
        <w:rPr>
          <w:bCs/>
          <w:sz w:val="24"/>
          <w:lang w:val="en-AU"/>
        </w:rPr>
        <w:t>)</w:t>
      </w:r>
      <w:r w:rsidRPr="000B3EC8">
        <w:rPr>
          <w:bCs/>
          <w:sz w:val="24"/>
          <w:lang w:val="en-AU"/>
        </w:rPr>
        <w:t>履约义务相关的，本公司将该合同折扣或可变对价分摊至相关一项或多项履约义务。单独售价，是指本公司向客户单独销售商品或服务的价格。单独售价无法直接观察的，本公司综合考虑能够合理取得的全部相关信息，并最大限度地采用可观察的输入值估计单独售价。</w:t>
      </w:r>
    </w:p>
    <w:p w14:paraId="4A55FBC5" w14:textId="77777777" w:rsidR="007A421A" w:rsidRPr="000B3EC8" w:rsidRDefault="007A421A" w:rsidP="002F519F">
      <w:pPr>
        <w:widowControl/>
        <w:ind w:left="720"/>
        <w:jc w:val="left"/>
        <w:rPr>
          <w:bCs/>
          <w:sz w:val="24"/>
          <w:lang w:val="en-AU"/>
        </w:rPr>
      </w:pPr>
    </w:p>
    <w:p w14:paraId="1CBA6390" w14:textId="77777777" w:rsidR="001A44FC" w:rsidRPr="000B3EC8" w:rsidRDefault="001A44FC" w:rsidP="002F519F">
      <w:pPr>
        <w:widowControl/>
        <w:ind w:left="720"/>
        <w:jc w:val="left"/>
        <w:rPr>
          <w:bCs/>
          <w:sz w:val="24"/>
          <w:u w:val="single"/>
          <w:lang w:val="en-AU"/>
        </w:rPr>
      </w:pPr>
      <w:r w:rsidRPr="000B3EC8">
        <w:rPr>
          <w:bCs/>
          <w:sz w:val="24"/>
          <w:u w:val="single"/>
          <w:lang w:val="en-AU"/>
        </w:rPr>
        <w:t>政府补助</w:t>
      </w:r>
    </w:p>
    <w:p w14:paraId="358A515F" w14:textId="77777777" w:rsidR="001A44FC" w:rsidRPr="000B3EC8" w:rsidRDefault="001A44FC" w:rsidP="002F519F">
      <w:pPr>
        <w:widowControl/>
        <w:ind w:left="720"/>
        <w:jc w:val="left"/>
        <w:rPr>
          <w:b/>
          <w:bCs/>
          <w:sz w:val="24"/>
        </w:rPr>
      </w:pPr>
    </w:p>
    <w:p w14:paraId="16607CFC" w14:textId="1A764DE7" w:rsidR="003420C5" w:rsidRPr="000B3EC8" w:rsidRDefault="001A44FC" w:rsidP="002F519F">
      <w:pPr>
        <w:widowControl/>
        <w:ind w:left="720"/>
        <w:jc w:val="left"/>
        <w:rPr>
          <w:bCs/>
          <w:sz w:val="24"/>
          <w:lang w:val="en-AU"/>
        </w:rPr>
      </w:pPr>
      <w:r w:rsidRPr="000B3EC8">
        <w:rPr>
          <w:bCs/>
          <w:sz w:val="24"/>
          <w:lang w:val="en-AU"/>
        </w:rPr>
        <w:t>政府补助是指本公司从政府无偿取得货币性资产和非货币性资产。政府补助在能够满足政府补助所附条件且能够收到时予以确认。</w:t>
      </w:r>
    </w:p>
    <w:p w14:paraId="0EA7905D" w14:textId="77777777" w:rsidR="001A44FC" w:rsidRPr="000B3EC8" w:rsidRDefault="001A44FC" w:rsidP="002F519F">
      <w:pPr>
        <w:widowControl/>
        <w:ind w:left="720"/>
        <w:jc w:val="left"/>
        <w:rPr>
          <w:bCs/>
          <w:sz w:val="24"/>
          <w:lang w:val="en-AU"/>
        </w:rPr>
      </w:pPr>
    </w:p>
    <w:p w14:paraId="4D59F7D5" w14:textId="77777777" w:rsidR="001A44FC" w:rsidRPr="000B3EC8" w:rsidRDefault="001A44FC" w:rsidP="002F519F">
      <w:pPr>
        <w:widowControl/>
        <w:ind w:left="720"/>
        <w:jc w:val="left"/>
        <w:rPr>
          <w:bCs/>
          <w:sz w:val="24"/>
          <w:lang w:val="en-AU"/>
        </w:rPr>
      </w:pPr>
      <w:r w:rsidRPr="000B3EC8">
        <w:rPr>
          <w:bCs/>
          <w:sz w:val="24"/>
          <w:lang w:val="en-AU"/>
        </w:rPr>
        <w:t>政府补助为货币性资产的，按照收到或应收的金额计量。</w:t>
      </w:r>
    </w:p>
    <w:p w14:paraId="0F857B20" w14:textId="77777777" w:rsidR="001A44FC" w:rsidRPr="000B3EC8" w:rsidRDefault="001A44FC" w:rsidP="002F519F">
      <w:pPr>
        <w:widowControl/>
        <w:ind w:left="720"/>
        <w:jc w:val="left"/>
        <w:rPr>
          <w:bCs/>
          <w:sz w:val="24"/>
          <w:lang w:val="en-AU"/>
        </w:rPr>
      </w:pPr>
    </w:p>
    <w:p w14:paraId="0ED13ED0" w14:textId="77777777" w:rsidR="001A44FC" w:rsidRPr="000B3EC8" w:rsidRDefault="001A44FC" w:rsidP="002F519F">
      <w:pPr>
        <w:widowControl/>
        <w:ind w:left="720"/>
        <w:jc w:val="left"/>
        <w:rPr>
          <w:bCs/>
          <w:sz w:val="24"/>
          <w:lang w:val="en-AU"/>
        </w:rPr>
      </w:pPr>
      <w:r w:rsidRPr="000B3EC8">
        <w:rPr>
          <w:bCs/>
          <w:sz w:val="24"/>
          <w:lang w:val="en-AU"/>
        </w:rPr>
        <w:t>与资产相关的政府补助，确认为递延收益，并在相关资产的使用寿命内平均分配计入当期损益。</w:t>
      </w:r>
    </w:p>
    <w:p w14:paraId="724F4282" w14:textId="77777777" w:rsidR="007A421A" w:rsidRPr="000B3EC8" w:rsidRDefault="007A421A" w:rsidP="002F519F">
      <w:pPr>
        <w:widowControl/>
        <w:ind w:left="720"/>
        <w:jc w:val="left"/>
        <w:rPr>
          <w:bCs/>
          <w:sz w:val="24"/>
          <w:lang w:val="en-AU"/>
        </w:rPr>
      </w:pPr>
    </w:p>
    <w:p w14:paraId="5DD72EE7" w14:textId="494D145F" w:rsidR="001A44FC" w:rsidRPr="000B3EC8" w:rsidRDefault="001A44FC" w:rsidP="002F519F">
      <w:pPr>
        <w:widowControl/>
        <w:ind w:left="720"/>
        <w:jc w:val="left"/>
        <w:rPr>
          <w:bCs/>
          <w:sz w:val="24"/>
          <w:lang w:val="en-AU"/>
        </w:rPr>
      </w:pPr>
      <w:r w:rsidRPr="000B3EC8">
        <w:rPr>
          <w:bCs/>
          <w:sz w:val="24"/>
          <w:lang w:val="en-AU"/>
        </w:rPr>
        <w:t>与收益相关的政府补助，用于补偿以后期间的相关费用和损失的，确认为递延收益，并在确认相关费用的期间计入当期损益；用于补偿已经发生的相关费用和损失的，直接计入当期损益。</w:t>
      </w:r>
      <w:r w:rsidR="00281EA1" w:rsidRPr="000B3EC8">
        <w:rPr>
          <w:bCs/>
          <w:sz w:val="24"/>
          <w:lang w:val="en-AU"/>
        </w:rPr>
        <w:t>本公司将难以区分性质的政府补助整体归类为与收益相关的政府补助。</w:t>
      </w:r>
    </w:p>
    <w:p w14:paraId="232F4F54" w14:textId="77777777" w:rsidR="002720FE" w:rsidRPr="000B3EC8" w:rsidRDefault="002720FE" w:rsidP="002F519F">
      <w:pPr>
        <w:widowControl/>
        <w:ind w:left="720"/>
        <w:jc w:val="left"/>
        <w:rPr>
          <w:bCs/>
          <w:sz w:val="24"/>
          <w:lang w:val="en-AU"/>
        </w:rPr>
      </w:pPr>
    </w:p>
    <w:p w14:paraId="37FA9D64" w14:textId="10468C42" w:rsidR="00293CD7" w:rsidRPr="000B3EC8" w:rsidRDefault="002720FE" w:rsidP="007B0F74">
      <w:pPr>
        <w:widowControl/>
        <w:ind w:left="720"/>
        <w:jc w:val="left"/>
        <w:rPr>
          <w:bCs/>
          <w:sz w:val="24"/>
          <w:lang w:val="en-AU"/>
        </w:rPr>
      </w:pPr>
      <w:r w:rsidRPr="000B3EC8">
        <w:rPr>
          <w:bCs/>
          <w:sz w:val="24"/>
          <w:lang w:val="en-AU"/>
        </w:rPr>
        <w:t>与本公司日常活动相关的政府补助，按照经济业务实质，计入其他收益。与本公司日常活动无关的政府补助，计入营业外收支。</w:t>
      </w:r>
    </w:p>
    <w:p w14:paraId="323D16CC" w14:textId="77777777" w:rsidR="003420C5" w:rsidRPr="000B3EC8" w:rsidRDefault="003420C5" w:rsidP="002F519F">
      <w:pPr>
        <w:widowControl/>
        <w:ind w:left="720"/>
        <w:jc w:val="left"/>
        <w:rPr>
          <w:bCs/>
          <w:sz w:val="24"/>
        </w:rPr>
      </w:pPr>
    </w:p>
    <w:p w14:paraId="2474DFC5" w14:textId="77777777" w:rsidR="00855D76" w:rsidRPr="000B3EC8" w:rsidRDefault="00855D76" w:rsidP="002F519F">
      <w:pPr>
        <w:widowControl/>
        <w:ind w:left="720"/>
        <w:jc w:val="left"/>
        <w:rPr>
          <w:bCs/>
          <w:sz w:val="24"/>
          <w:u w:val="single"/>
          <w:lang w:val="en-AU"/>
        </w:rPr>
      </w:pPr>
      <w:r w:rsidRPr="000B3EC8">
        <w:rPr>
          <w:bCs/>
          <w:sz w:val="24"/>
          <w:u w:val="single"/>
          <w:lang w:val="en-AU"/>
        </w:rPr>
        <w:t>所得税</w:t>
      </w:r>
    </w:p>
    <w:p w14:paraId="32B94542" w14:textId="77777777" w:rsidR="00855D76" w:rsidRPr="000B3EC8" w:rsidRDefault="00855D76" w:rsidP="002F519F">
      <w:pPr>
        <w:widowControl/>
        <w:ind w:left="720"/>
        <w:jc w:val="left"/>
        <w:rPr>
          <w:bCs/>
          <w:sz w:val="24"/>
          <w:lang w:val="en-AU"/>
        </w:rPr>
      </w:pPr>
    </w:p>
    <w:p w14:paraId="08A2D3C4" w14:textId="77777777" w:rsidR="00855D76" w:rsidRPr="000B3EC8" w:rsidRDefault="00855D76" w:rsidP="002F519F">
      <w:pPr>
        <w:widowControl/>
        <w:ind w:left="720"/>
        <w:jc w:val="left"/>
        <w:rPr>
          <w:bCs/>
          <w:sz w:val="24"/>
          <w:lang w:val="en-AU"/>
        </w:rPr>
      </w:pPr>
      <w:r w:rsidRPr="000B3EC8">
        <w:rPr>
          <w:bCs/>
          <w:sz w:val="24"/>
          <w:lang w:val="en-AU"/>
        </w:rPr>
        <w:t>所得税费用包括当期所得税和递延所得税。</w:t>
      </w:r>
    </w:p>
    <w:p w14:paraId="69A2B10F" w14:textId="77777777" w:rsidR="00855D76" w:rsidRPr="000B3EC8" w:rsidRDefault="00855D76" w:rsidP="002F519F">
      <w:pPr>
        <w:widowControl/>
        <w:ind w:left="720"/>
        <w:jc w:val="left"/>
        <w:rPr>
          <w:bCs/>
          <w:sz w:val="24"/>
          <w:lang w:val="en-AU"/>
        </w:rPr>
      </w:pPr>
    </w:p>
    <w:p w14:paraId="216F88C2" w14:textId="77777777" w:rsidR="00855D76" w:rsidRPr="000B3EC8" w:rsidRDefault="00855D76" w:rsidP="002F519F">
      <w:pPr>
        <w:widowControl/>
        <w:ind w:left="720"/>
        <w:jc w:val="left"/>
        <w:rPr>
          <w:bCs/>
          <w:i/>
          <w:sz w:val="24"/>
          <w:lang w:val="en-AU"/>
        </w:rPr>
      </w:pPr>
      <w:r w:rsidRPr="000B3EC8">
        <w:rPr>
          <w:bCs/>
          <w:i/>
          <w:sz w:val="24"/>
          <w:lang w:val="en-AU"/>
        </w:rPr>
        <w:t>当期所得税</w:t>
      </w:r>
    </w:p>
    <w:p w14:paraId="4EDE3B10" w14:textId="77777777" w:rsidR="00855D76" w:rsidRPr="000B3EC8" w:rsidRDefault="00855D76" w:rsidP="002F519F">
      <w:pPr>
        <w:widowControl/>
        <w:ind w:left="720"/>
        <w:jc w:val="left"/>
        <w:rPr>
          <w:bCs/>
          <w:sz w:val="24"/>
          <w:lang w:val="en-AU"/>
        </w:rPr>
      </w:pPr>
    </w:p>
    <w:p w14:paraId="3E8CC4AE" w14:textId="5D93D8B6" w:rsidR="007F4675" w:rsidRPr="000B3EC8" w:rsidRDefault="00855D76" w:rsidP="002F519F">
      <w:pPr>
        <w:widowControl/>
        <w:ind w:left="720"/>
        <w:jc w:val="left"/>
        <w:rPr>
          <w:bCs/>
          <w:sz w:val="24"/>
          <w:lang w:val="en-AU"/>
        </w:rPr>
      </w:pPr>
      <w:r w:rsidRPr="000B3EC8">
        <w:rPr>
          <w:bCs/>
          <w:sz w:val="24"/>
          <w:lang w:val="en-AU"/>
        </w:rPr>
        <w:t>资产负债表日，对于当期和以前期间形成的当期所得税负债</w:t>
      </w:r>
      <w:r w:rsidR="000B3EC8">
        <w:rPr>
          <w:bCs/>
          <w:sz w:val="24"/>
          <w:lang w:val="en-AU"/>
        </w:rPr>
        <w:t>(</w:t>
      </w:r>
      <w:r w:rsidRPr="000B3EC8">
        <w:rPr>
          <w:bCs/>
          <w:sz w:val="24"/>
          <w:lang w:val="en-AU"/>
        </w:rPr>
        <w:t>或资产</w:t>
      </w:r>
      <w:r w:rsidR="000B3EC8">
        <w:rPr>
          <w:bCs/>
          <w:sz w:val="24"/>
          <w:lang w:val="en-AU"/>
        </w:rPr>
        <w:t>)</w:t>
      </w:r>
      <w:r w:rsidRPr="000B3EC8">
        <w:rPr>
          <w:bCs/>
          <w:sz w:val="24"/>
          <w:lang w:val="en-AU"/>
        </w:rPr>
        <w:t>，以按照税法规定计算的预期应交纳</w:t>
      </w:r>
      <w:r w:rsidR="000B3EC8">
        <w:rPr>
          <w:bCs/>
          <w:sz w:val="24"/>
          <w:lang w:val="en-AU"/>
        </w:rPr>
        <w:t>(</w:t>
      </w:r>
      <w:r w:rsidRPr="000B3EC8">
        <w:rPr>
          <w:bCs/>
          <w:sz w:val="24"/>
          <w:lang w:val="en-AU"/>
        </w:rPr>
        <w:t>或返还</w:t>
      </w:r>
      <w:r w:rsidR="000B3EC8">
        <w:rPr>
          <w:bCs/>
          <w:sz w:val="24"/>
          <w:lang w:val="en-AU"/>
        </w:rPr>
        <w:t>)</w:t>
      </w:r>
      <w:r w:rsidRPr="000B3EC8">
        <w:rPr>
          <w:bCs/>
          <w:sz w:val="24"/>
          <w:lang w:val="en-AU"/>
        </w:rPr>
        <w:t>的所得税金额计量。</w:t>
      </w:r>
    </w:p>
    <w:p w14:paraId="39622852" w14:textId="77777777" w:rsidR="00FF07B1" w:rsidRPr="000B3EC8" w:rsidRDefault="00FF07B1" w:rsidP="002F519F">
      <w:pPr>
        <w:widowControl/>
        <w:ind w:left="720"/>
        <w:jc w:val="left"/>
        <w:rPr>
          <w:bCs/>
          <w:sz w:val="24"/>
        </w:rPr>
      </w:pPr>
    </w:p>
    <w:p w14:paraId="05B194DB" w14:textId="77777777" w:rsidR="00855D76" w:rsidRPr="000B3EC8" w:rsidRDefault="00855D76" w:rsidP="002F519F">
      <w:pPr>
        <w:widowControl/>
        <w:ind w:left="720"/>
        <w:jc w:val="left"/>
        <w:rPr>
          <w:bCs/>
          <w:i/>
          <w:sz w:val="24"/>
          <w:lang w:val="en-AU"/>
        </w:rPr>
      </w:pPr>
      <w:r w:rsidRPr="000B3EC8">
        <w:rPr>
          <w:bCs/>
          <w:i/>
          <w:sz w:val="24"/>
          <w:lang w:val="en-AU"/>
        </w:rPr>
        <w:t>递延所得税资产及递延所得税负债</w:t>
      </w:r>
    </w:p>
    <w:p w14:paraId="08A8387B" w14:textId="77777777" w:rsidR="00855D76" w:rsidRPr="000B3EC8" w:rsidRDefault="00855D76" w:rsidP="002F519F">
      <w:pPr>
        <w:widowControl/>
        <w:ind w:left="720"/>
        <w:jc w:val="left"/>
        <w:rPr>
          <w:bCs/>
          <w:sz w:val="24"/>
          <w:lang w:val="en-AU"/>
        </w:rPr>
      </w:pPr>
    </w:p>
    <w:p w14:paraId="388B6C86" w14:textId="77777777" w:rsidR="008B56CD" w:rsidRPr="000B3EC8" w:rsidRDefault="00855D76" w:rsidP="002F519F">
      <w:pPr>
        <w:widowControl/>
        <w:ind w:left="720"/>
        <w:jc w:val="left"/>
        <w:rPr>
          <w:bCs/>
          <w:sz w:val="24"/>
          <w:lang w:val="en-AU"/>
        </w:rPr>
      </w:pPr>
      <w:r w:rsidRPr="000B3EC8">
        <w:rPr>
          <w:bCs/>
          <w:sz w:val="24"/>
          <w:lang w:val="en-AU"/>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57CF201A" w14:textId="787FA0B5" w:rsidR="00670DA5" w:rsidRDefault="00670DA5">
      <w:pPr>
        <w:widowControl/>
        <w:jc w:val="left"/>
        <w:rPr>
          <w:bCs/>
          <w:sz w:val="24"/>
          <w:lang w:val="en-AU"/>
        </w:rPr>
      </w:pPr>
      <w:r>
        <w:rPr>
          <w:bCs/>
          <w:sz w:val="24"/>
          <w:lang w:val="en-AU"/>
        </w:rPr>
        <w:br w:type="page"/>
      </w:r>
    </w:p>
    <w:p w14:paraId="7C339A6A" w14:textId="77777777" w:rsidR="00670DA5" w:rsidRPr="000B3EC8" w:rsidRDefault="00670DA5" w:rsidP="00670DA5">
      <w:pPr>
        <w:widowControl/>
        <w:snapToGrid w:val="0"/>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62B7C07A" w14:textId="77777777" w:rsidR="00670DA5" w:rsidRPr="000B3EC8" w:rsidRDefault="00670DA5" w:rsidP="00670DA5">
      <w:pPr>
        <w:widowControl/>
        <w:ind w:left="720"/>
        <w:jc w:val="left"/>
        <w:rPr>
          <w:bCs/>
          <w:sz w:val="24"/>
        </w:rPr>
      </w:pPr>
    </w:p>
    <w:p w14:paraId="3E5FFEC8" w14:textId="77777777" w:rsidR="00670DA5" w:rsidRPr="000B3EC8" w:rsidRDefault="00670DA5" w:rsidP="00670DA5">
      <w:pPr>
        <w:widowControl/>
        <w:ind w:left="720"/>
        <w:jc w:val="left"/>
        <w:rPr>
          <w:bCs/>
          <w:sz w:val="24"/>
          <w:u w:val="single"/>
          <w:lang w:val="en-AU"/>
        </w:rPr>
      </w:pPr>
      <w:r w:rsidRPr="000B3EC8">
        <w:rPr>
          <w:bCs/>
          <w:sz w:val="24"/>
          <w:u w:val="single"/>
          <w:lang w:val="en-AU"/>
        </w:rPr>
        <w:t>所得税</w:t>
      </w:r>
      <w:r w:rsidRPr="000B3EC8">
        <w:rPr>
          <w:bCs/>
          <w:sz w:val="24"/>
          <w:lang w:val="en-AU"/>
        </w:rPr>
        <w:t xml:space="preserve"> </w:t>
      </w:r>
      <w:r w:rsidRPr="000B3EC8">
        <w:rPr>
          <w:sz w:val="24"/>
        </w:rPr>
        <w:t xml:space="preserve">- </w:t>
      </w:r>
      <w:r w:rsidRPr="000B3EC8">
        <w:rPr>
          <w:sz w:val="24"/>
        </w:rPr>
        <w:t>续</w:t>
      </w:r>
    </w:p>
    <w:p w14:paraId="2B43E492" w14:textId="77777777" w:rsidR="00670DA5" w:rsidRPr="000B3EC8" w:rsidRDefault="00670DA5" w:rsidP="00670DA5">
      <w:pPr>
        <w:widowControl/>
        <w:ind w:left="720"/>
        <w:jc w:val="left"/>
        <w:rPr>
          <w:bCs/>
          <w:sz w:val="24"/>
          <w:lang w:val="en-AU"/>
        </w:rPr>
      </w:pPr>
    </w:p>
    <w:p w14:paraId="400F73F7" w14:textId="35A91B24" w:rsidR="001A44FC" w:rsidRPr="000B3EC8" w:rsidRDefault="001A44FC" w:rsidP="00670DA5">
      <w:pPr>
        <w:widowControl/>
        <w:ind w:left="720"/>
        <w:jc w:val="left"/>
        <w:rPr>
          <w:bCs/>
          <w:sz w:val="24"/>
          <w:lang w:val="en-AU"/>
        </w:rPr>
      </w:pPr>
      <w:r w:rsidRPr="000B3EC8">
        <w:rPr>
          <w:bCs/>
          <w:sz w:val="24"/>
          <w:lang w:val="en-AU"/>
        </w:rPr>
        <w:t>一般情况下所有暂时性差异均确认相关的递延所得税。但对于可抵扣暂时性差异，本公司以很可能取得用来抵扣可抵扣暂时性差异的应纳税所得额为限，确认相关的递延所得税资产。此外，与商誉的初始确认相关的，以及与既不是企业合并、发生时也不影响会计利润和应纳税所得额</w:t>
      </w:r>
      <w:r w:rsidR="000B3EC8">
        <w:rPr>
          <w:bCs/>
          <w:sz w:val="24"/>
          <w:lang w:val="en-AU"/>
        </w:rPr>
        <w:t>(</w:t>
      </w:r>
      <w:r w:rsidRPr="000B3EC8">
        <w:rPr>
          <w:bCs/>
          <w:sz w:val="24"/>
          <w:lang w:val="en-AU"/>
        </w:rPr>
        <w:t>或可抵扣亏损</w:t>
      </w:r>
      <w:r w:rsidR="000B3EC8">
        <w:rPr>
          <w:bCs/>
          <w:sz w:val="24"/>
          <w:lang w:val="en-AU"/>
        </w:rPr>
        <w:t>)</w:t>
      </w:r>
      <w:r w:rsidRPr="000B3EC8">
        <w:rPr>
          <w:bCs/>
          <w:sz w:val="24"/>
          <w:lang w:val="en-AU"/>
        </w:rPr>
        <w:t>的交易中产生的资产或负债的初始确认有关的暂时性差异，不予确认有关的递延所得税资产或负债。</w:t>
      </w:r>
    </w:p>
    <w:p w14:paraId="2BE0A180" w14:textId="77777777" w:rsidR="00E43DE2" w:rsidRPr="000B3EC8" w:rsidRDefault="00E43DE2" w:rsidP="00670DA5">
      <w:pPr>
        <w:widowControl/>
        <w:ind w:left="720"/>
        <w:jc w:val="left"/>
        <w:rPr>
          <w:bCs/>
          <w:sz w:val="24"/>
          <w:lang w:val="en-AU"/>
        </w:rPr>
      </w:pPr>
    </w:p>
    <w:p w14:paraId="63A06C03" w14:textId="77777777" w:rsidR="001A44FC" w:rsidRPr="000B3EC8" w:rsidRDefault="001A44FC" w:rsidP="00670DA5">
      <w:pPr>
        <w:widowControl/>
        <w:ind w:left="720"/>
        <w:jc w:val="left"/>
        <w:rPr>
          <w:bCs/>
          <w:sz w:val="24"/>
          <w:lang w:val="en-AU"/>
        </w:rPr>
      </w:pPr>
      <w:r w:rsidRPr="000B3EC8">
        <w:rPr>
          <w:bCs/>
          <w:sz w:val="24"/>
          <w:lang w:val="en-AU"/>
        </w:rPr>
        <w:t>对于能够结转以后年度的可抵扣亏损及税款抵减，以很可能获得用来抵扣可抵扣亏损和税款抵减的未来应纳税所得额为限，确认相应的递延所得税资产。</w:t>
      </w:r>
    </w:p>
    <w:p w14:paraId="47B2CF14" w14:textId="77777777" w:rsidR="001A44FC" w:rsidRPr="000B3EC8" w:rsidRDefault="001A44FC" w:rsidP="00670DA5">
      <w:pPr>
        <w:widowControl/>
        <w:ind w:left="720"/>
        <w:jc w:val="left"/>
        <w:rPr>
          <w:bCs/>
          <w:sz w:val="24"/>
          <w:lang w:val="en-AU"/>
        </w:rPr>
      </w:pPr>
    </w:p>
    <w:p w14:paraId="273FAA24" w14:textId="77777777" w:rsidR="003420C5" w:rsidRPr="000B3EC8" w:rsidRDefault="001A44FC" w:rsidP="00670DA5">
      <w:pPr>
        <w:widowControl/>
        <w:ind w:left="720"/>
        <w:jc w:val="left"/>
        <w:rPr>
          <w:bCs/>
          <w:sz w:val="24"/>
          <w:lang w:val="en-AU"/>
        </w:rPr>
      </w:pPr>
      <w:r w:rsidRPr="000B3EC8">
        <w:rPr>
          <w:bCs/>
          <w:sz w:val="24"/>
          <w:lang w:val="en-AU"/>
        </w:rPr>
        <w:t>资产负债表日，对于递延所得税资产和递延所得税负债，根据税法规定，按照预期收回相关资产或清偿相关负债期间的适用税率计量。</w:t>
      </w:r>
    </w:p>
    <w:p w14:paraId="506EE9C3" w14:textId="77777777" w:rsidR="003420C5" w:rsidRPr="000B3EC8" w:rsidRDefault="003420C5" w:rsidP="00670DA5">
      <w:pPr>
        <w:widowControl/>
        <w:ind w:left="720"/>
        <w:jc w:val="left"/>
        <w:rPr>
          <w:bCs/>
          <w:sz w:val="24"/>
          <w:lang w:val="en-AU"/>
        </w:rPr>
      </w:pPr>
    </w:p>
    <w:p w14:paraId="4A0AD101" w14:textId="77777777" w:rsidR="001A44FC" w:rsidRPr="000B3EC8" w:rsidRDefault="001A44FC" w:rsidP="00670DA5">
      <w:pPr>
        <w:widowControl/>
        <w:ind w:left="720"/>
        <w:jc w:val="left"/>
        <w:rPr>
          <w:bCs/>
          <w:sz w:val="24"/>
          <w:lang w:val="en-AU"/>
        </w:rPr>
      </w:pPr>
      <w:r w:rsidRPr="000B3EC8">
        <w:rPr>
          <w:bCs/>
          <w:sz w:val="24"/>
          <w:lang w:val="en-AU"/>
        </w:rPr>
        <w:t>除与直接计入其他综合收益或所有者权益的交易和事项相关的当期所得税和递延所得税计入其他综合收益或所有者权益，以及企业合并产生的递延所得税调整商誉的账面价值外，其余当期所得税和递延所得税费用或收益计入当期损益。</w:t>
      </w:r>
    </w:p>
    <w:p w14:paraId="0EB0FD40" w14:textId="77777777" w:rsidR="007A421A" w:rsidRPr="000B3EC8" w:rsidRDefault="007A421A" w:rsidP="00670DA5">
      <w:pPr>
        <w:widowControl/>
        <w:ind w:left="720"/>
        <w:jc w:val="left"/>
        <w:rPr>
          <w:bCs/>
          <w:sz w:val="24"/>
          <w:lang w:val="en-AU"/>
        </w:rPr>
      </w:pPr>
    </w:p>
    <w:p w14:paraId="6BA40988" w14:textId="77777777" w:rsidR="00855D76" w:rsidRPr="000B3EC8" w:rsidRDefault="001A44FC" w:rsidP="00670DA5">
      <w:pPr>
        <w:widowControl/>
        <w:ind w:left="720"/>
        <w:jc w:val="left"/>
        <w:rPr>
          <w:bCs/>
          <w:sz w:val="24"/>
          <w:lang w:val="en-AU"/>
        </w:rPr>
      </w:pPr>
      <w:r w:rsidRPr="000B3EC8">
        <w:rPr>
          <w:bCs/>
          <w:sz w:val="24"/>
          <w:lang w:val="en-AU"/>
        </w:rPr>
        <w:t>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14:paraId="62C8A744" w14:textId="77777777" w:rsidR="00293CD7" w:rsidRPr="000B3EC8" w:rsidRDefault="00293CD7" w:rsidP="00670DA5">
      <w:pPr>
        <w:widowControl/>
        <w:ind w:left="720"/>
        <w:jc w:val="left"/>
        <w:rPr>
          <w:bCs/>
          <w:i/>
          <w:sz w:val="24"/>
          <w:lang w:val="en-AU"/>
        </w:rPr>
      </w:pPr>
    </w:p>
    <w:p w14:paraId="4017A0A0" w14:textId="77777777" w:rsidR="00CB7EEC" w:rsidRPr="000B3EC8" w:rsidRDefault="00CB7EEC" w:rsidP="00670DA5">
      <w:pPr>
        <w:widowControl/>
        <w:ind w:left="720"/>
        <w:jc w:val="left"/>
        <w:rPr>
          <w:bCs/>
          <w:i/>
          <w:sz w:val="24"/>
          <w:lang w:val="en-AU"/>
        </w:rPr>
      </w:pPr>
      <w:r w:rsidRPr="000B3EC8">
        <w:rPr>
          <w:bCs/>
          <w:i/>
          <w:sz w:val="24"/>
          <w:lang w:val="en-AU"/>
        </w:rPr>
        <w:t>所得税的抵销</w:t>
      </w:r>
    </w:p>
    <w:p w14:paraId="6579DF35" w14:textId="77777777" w:rsidR="00CB7EEC" w:rsidRPr="000B3EC8" w:rsidRDefault="00CB7EEC" w:rsidP="00670DA5">
      <w:pPr>
        <w:widowControl/>
        <w:ind w:left="720"/>
        <w:jc w:val="left"/>
        <w:rPr>
          <w:bCs/>
          <w:sz w:val="24"/>
          <w:lang w:val="en-AU"/>
        </w:rPr>
      </w:pPr>
    </w:p>
    <w:p w14:paraId="0F74E03B" w14:textId="77777777" w:rsidR="00CB7EEC" w:rsidRPr="000B3EC8" w:rsidRDefault="00CB7EEC" w:rsidP="00670DA5">
      <w:pPr>
        <w:widowControl/>
        <w:ind w:left="720"/>
        <w:jc w:val="left"/>
        <w:rPr>
          <w:bCs/>
          <w:sz w:val="24"/>
          <w:lang w:val="en-AU"/>
        </w:rPr>
      </w:pPr>
      <w:r w:rsidRPr="000B3EC8">
        <w:rPr>
          <w:bCs/>
          <w:sz w:val="24"/>
          <w:lang w:val="en-AU"/>
        </w:rPr>
        <w:t>当拥有以净额结算的法定权利，且意图以净额结算或取得资产、清偿负债同时进行时，本公司当期所得税资产及当期所得税负债以抵销后的净额列报。</w:t>
      </w:r>
    </w:p>
    <w:p w14:paraId="11CAE119" w14:textId="77777777" w:rsidR="00CB7EEC" w:rsidRPr="000B3EC8" w:rsidRDefault="00CB7EEC" w:rsidP="00670DA5">
      <w:pPr>
        <w:widowControl/>
        <w:ind w:left="720"/>
        <w:jc w:val="left"/>
        <w:rPr>
          <w:bCs/>
          <w:sz w:val="24"/>
          <w:lang w:val="en-AU"/>
        </w:rPr>
      </w:pPr>
    </w:p>
    <w:p w14:paraId="1A416224" w14:textId="77777777" w:rsidR="00AE7311" w:rsidRPr="000B3EC8" w:rsidRDefault="00855D76" w:rsidP="00670DA5">
      <w:pPr>
        <w:widowControl/>
        <w:ind w:left="720"/>
        <w:jc w:val="left"/>
        <w:rPr>
          <w:bCs/>
          <w:sz w:val="24"/>
          <w:lang w:val="en-AU"/>
        </w:rPr>
      </w:pPr>
      <w:r w:rsidRPr="000B3EC8">
        <w:rPr>
          <w:bCs/>
          <w:sz w:val="24"/>
          <w:lang w:val="en-AU"/>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14:paraId="10D3A096" w14:textId="77777777" w:rsidR="00555943" w:rsidRPr="000B3EC8" w:rsidRDefault="00555943" w:rsidP="00670DA5">
      <w:pPr>
        <w:widowControl/>
        <w:ind w:left="720"/>
        <w:jc w:val="left"/>
        <w:rPr>
          <w:bCs/>
          <w:sz w:val="24"/>
          <w:lang w:val="en-AU"/>
        </w:rPr>
      </w:pPr>
    </w:p>
    <w:p w14:paraId="21C45C56" w14:textId="77777777" w:rsidR="00711E4B" w:rsidRPr="000B3EC8" w:rsidRDefault="00711E4B" w:rsidP="00670DA5">
      <w:pPr>
        <w:widowControl/>
        <w:ind w:left="720"/>
        <w:jc w:val="left"/>
        <w:rPr>
          <w:bCs/>
          <w:sz w:val="24"/>
          <w:u w:val="single"/>
          <w:lang w:val="en-AU"/>
        </w:rPr>
      </w:pPr>
      <w:r w:rsidRPr="000B3EC8">
        <w:rPr>
          <w:bCs/>
          <w:sz w:val="24"/>
          <w:u w:val="single"/>
          <w:lang w:val="en-AU"/>
        </w:rPr>
        <w:t>外币业务折算</w:t>
      </w:r>
    </w:p>
    <w:p w14:paraId="051723F9" w14:textId="77777777" w:rsidR="00711E4B" w:rsidRPr="000B3EC8" w:rsidRDefault="00711E4B" w:rsidP="00670DA5">
      <w:pPr>
        <w:widowControl/>
        <w:ind w:left="720"/>
        <w:jc w:val="left"/>
        <w:rPr>
          <w:bCs/>
          <w:sz w:val="24"/>
          <w:u w:val="single"/>
          <w:lang w:val="en-AU"/>
        </w:rPr>
      </w:pPr>
    </w:p>
    <w:p w14:paraId="63CBAD25" w14:textId="77777777" w:rsidR="00711E4B" w:rsidRPr="000B3EC8" w:rsidRDefault="00711E4B" w:rsidP="00670DA5">
      <w:pPr>
        <w:widowControl/>
        <w:ind w:left="720"/>
        <w:jc w:val="left"/>
        <w:rPr>
          <w:bCs/>
          <w:i/>
          <w:sz w:val="24"/>
          <w:lang w:val="en-AU"/>
        </w:rPr>
      </w:pPr>
      <w:r w:rsidRPr="000B3EC8">
        <w:rPr>
          <w:bCs/>
          <w:i/>
          <w:sz w:val="24"/>
          <w:lang w:val="en-AU"/>
        </w:rPr>
        <w:t>外币业务</w:t>
      </w:r>
    </w:p>
    <w:p w14:paraId="17BE4C4B" w14:textId="77777777" w:rsidR="00711E4B" w:rsidRPr="000B3EC8" w:rsidRDefault="00711E4B" w:rsidP="00670DA5">
      <w:pPr>
        <w:widowControl/>
        <w:ind w:left="720"/>
        <w:jc w:val="left"/>
        <w:rPr>
          <w:bCs/>
          <w:sz w:val="24"/>
          <w:lang w:val="en-AU"/>
        </w:rPr>
      </w:pPr>
    </w:p>
    <w:p w14:paraId="7A81A9A4" w14:textId="77777777" w:rsidR="00711E4B" w:rsidRPr="000B3EC8" w:rsidRDefault="00711E4B" w:rsidP="00670DA5">
      <w:pPr>
        <w:widowControl/>
        <w:ind w:left="720"/>
        <w:jc w:val="left"/>
        <w:rPr>
          <w:bCs/>
          <w:sz w:val="24"/>
          <w:lang w:val="en-AU"/>
        </w:rPr>
      </w:pPr>
      <w:r w:rsidRPr="000B3EC8">
        <w:rPr>
          <w:bCs/>
          <w:sz w:val="24"/>
          <w:lang w:val="en-AU"/>
        </w:rPr>
        <w:t>外币交易在初始确认时采用交易发生日的即期汇率折算。</w:t>
      </w:r>
    </w:p>
    <w:p w14:paraId="5B55F4F5" w14:textId="56C2E049" w:rsidR="00670DA5" w:rsidRDefault="00670DA5">
      <w:pPr>
        <w:widowControl/>
        <w:jc w:val="left"/>
        <w:rPr>
          <w:bCs/>
          <w:sz w:val="24"/>
          <w:lang w:val="en-AU"/>
        </w:rPr>
      </w:pPr>
      <w:r>
        <w:rPr>
          <w:bCs/>
          <w:sz w:val="24"/>
          <w:lang w:val="en-AU"/>
        </w:rPr>
        <w:br w:type="page"/>
      </w:r>
    </w:p>
    <w:p w14:paraId="2AD2D0BE" w14:textId="77777777" w:rsidR="00670DA5" w:rsidRPr="000B3EC8" w:rsidRDefault="00670DA5" w:rsidP="00670DA5">
      <w:pPr>
        <w:widowControl/>
        <w:snapToGrid w:val="0"/>
        <w:spacing w:line="228"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0D23330E" w14:textId="1A6A4E18" w:rsidR="00FF088D" w:rsidRPr="00670DA5" w:rsidRDefault="00FF088D" w:rsidP="00670DA5">
      <w:pPr>
        <w:widowControl/>
        <w:spacing w:line="228" w:lineRule="auto"/>
        <w:ind w:left="720"/>
        <w:jc w:val="left"/>
        <w:rPr>
          <w:bCs/>
          <w:sz w:val="24"/>
        </w:rPr>
      </w:pPr>
    </w:p>
    <w:p w14:paraId="0EC52702" w14:textId="468A65E8" w:rsidR="00670DA5" w:rsidRPr="000B3EC8" w:rsidRDefault="00670DA5" w:rsidP="00670DA5">
      <w:pPr>
        <w:widowControl/>
        <w:spacing w:line="228" w:lineRule="auto"/>
        <w:ind w:left="720"/>
        <w:jc w:val="left"/>
        <w:rPr>
          <w:bCs/>
          <w:sz w:val="24"/>
          <w:u w:val="single"/>
          <w:lang w:val="en-AU"/>
        </w:rPr>
      </w:pPr>
      <w:r w:rsidRPr="000B3EC8">
        <w:rPr>
          <w:bCs/>
          <w:sz w:val="24"/>
          <w:u w:val="single"/>
          <w:lang w:val="en-AU"/>
        </w:rPr>
        <w:t>外币业务折算</w:t>
      </w:r>
      <w:r>
        <w:rPr>
          <w:rFonts w:hint="eastAsia"/>
          <w:bCs/>
          <w:sz w:val="24"/>
          <w:lang w:val="en-AU"/>
        </w:rPr>
        <w:t xml:space="preserve"> </w:t>
      </w:r>
      <w:r w:rsidRPr="000B3EC8">
        <w:rPr>
          <w:sz w:val="24"/>
        </w:rPr>
        <w:t xml:space="preserve">- </w:t>
      </w:r>
      <w:r w:rsidRPr="000B3EC8">
        <w:rPr>
          <w:sz w:val="24"/>
        </w:rPr>
        <w:t>续</w:t>
      </w:r>
    </w:p>
    <w:p w14:paraId="3C761E51" w14:textId="77777777" w:rsidR="00670DA5" w:rsidRPr="000B3EC8" w:rsidRDefault="00670DA5" w:rsidP="00670DA5">
      <w:pPr>
        <w:widowControl/>
        <w:spacing w:line="228" w:lineRule="auto"/>
        <w:ind w:left="720"/>
        <w:jc w:val="left"/>
        <w:rPr>
          <w:bCs/>
          <w:sz w:val="24"/>
          <w:u w:val="single"/>
          <w:lang w:val="en-AU"/>
        </w:rPr>
      </w:pPr>
    </w:p>
    <w:p w14:paraId="1A75D1CF" w14:textId="78063EAE" w:rsidR="00670DA5" w:rsidRPr="000B3EC8" w:rsidRDefault="00670DA5" w:rsidP="00670DA5">
      <w:pPr>
        <w:widowControl/>
        <w:spacing w:line="228" w:lineRule="auto"/>
        <w:ind w:left="720"/>
        <w:jc w:val="left"/>
        <w:rPr>
          <w:bCs/>
          <w:i/>
          <w:sz w:val="24"/>
          <w:lang w:val="en-AU"/>
        </w:rPr>
      </w:pPr>
      <w:r w:rsidRPr="000B3EC8">
        <w:rPr>
          <w:bCs/>
          <w:i/>
          <w:sz w:val="24"/>
          <w:lang w:val="en-AU"/>
        </w:rPr>
        <w:t>外币业务</w:t>
      </w:r>
      <w:r>
        <w:rPr>
          <w:rFonts w:hint="eastAsia"/>
          <w:bCs/>
          <w:i/>
          <w:sz w:val="24"/>
          <w:lang w:val="en-AU"/>
        </w:rPr>
        <w:t xml:space="preserve"> </w:t>
      </w:r>
      <w:r w:rsidRPr="000B3EC8">
        <w:rPr>
          <w:sz w:val="24"/>
        </w:rPr>
        <w:t xml:space="preserve">- </w:t>
      </w:r>
      <w:r w:rsidRPr="000B3EC8">
        <w:rPr>
          <w:sz w:val="24"/>
        </w:rPr>
        <w:t>续</w:t>
      </w:r>
    </w:p>
    <w:p w14:paraId="7B42B66C" w14:textId="77777777" w:rsidR="00670DA5" w:rsidRPr="000B3EC8" w:rsidRDefault="00670DA5" w:rsidP="00670DA5">
      <w:pPr>
        <w:widowControl/>
        <w:spacing w:line="228" w:lineRule="auto"/>
        <w:ind w:left="720"/>
        <w:jc w:val="left"/>
        <w:rPr>
          <w:bCs/>
          <w:sz w:val="24"/>
          <w:lang w:val="en-AU"/>
        </w:rPr>
      </w:pPr>
    </w:p>
    <w:p w14:paraId="0BA348ED" w14:textId="37DCD46E" w:rsidR="001A44FC" w:rsidRPr="000B3EC8" w:rsidRDefault="001A44FC" w:rsidP="00670DA5">
      <w:pPr>
        <w:widowControl/>
        <w:spacing w:line="228" w:lineRule="auto"/>
        <w:ind w:left="720"/>
        <w:jc w:val="left"/>
        <w:rPr>
          <w:bCs/>
          <w:sz w:val="24"/>
          <w:lang w:val="en-AU"/>
        </w:rPr>
      </w:pPr>
      <w:r w:rsidRPr="000B3EC8">
        <w:rPr>
          <w:bCs/>
          <w:sz w:val="24"/>
          <w:lang w:val="en-AU"/>
        </w:rPr>
        <w:t>于资产负债表日，外币货币性项目采用该日即期汇率折算为人民币，因该日的即期汇率与初始确认时或者前一资产负债表日即期汇率不同而产生的汇兑差额，除：</w:t>
      </w:r>
      <w:r w:rsidR="000B3EC8">
        <w:rPr>
          <w:bCs/>
          <w:sz w:val="24"/>
          <w:lang w:val="en-AU"/>
        </w:rPr>
        <w:t>(</w:t>
      </w:r>
      <w:r w:rsidRPr="000B3EC8">
        <w:rPr>
          <w:bCs/>
          <w:sz w:val="24"/>
          <w:lang w:val="en-AU"/>
        </w:rPr>
        <w:t>1</w:t>
      </w:r>
      <w:r w:rsidR="000B3EC8">
        <w:rPr>
          <w:bCs/>
          <w:sz w:val="24"/>
          <w:lang w:val="en-AU"/>
        </w:rPr>
        <w:t>)</w:t>
      </w:r>
      <w:r w:rsidRPr="000B3EC8">
        <w:rPr>
          <w:bCs/>
          <w:sz w:val="24"/>
          <w:lang w:val="en-AU"/>
        </w:rPr>
        <w:t>符合资本化条件的外币专门借款的汇兑差额在资本化期间予以资本化计入相关资产的成本；</w:t>
      </w:r>
      <w:r w:rsidR="000B3EC8">
        <w:rPr>
          <w:bCs/>
          <w:sz w:val="24"/>
          <w:lang w:val="en-AU"/>
        </w:rPr>
        <w:t>(</w:t>
      </w:r>
      <w:r w:rsidRPr="000B3EC8">
        <w:rPr>
          <w:bCs/>
          <w:sz w:val="24"/>
          <w:lang w:val="en-AU"/>
        </w:rPr>
        <w:t>2</w:t>
      </w:r>
      <w:r w:rsidR="000B3EC8">
        <w:rPr>
          <w:bCs/>
          <w:sz w:val="24"/>
          <w:lang w:val="en-AU"/>
        </w:rPr>
        <w:t>)</w:t>
      </w:r>
      <w:r w:rsidRPr="000B3EC8">
        <w:rPr>
          <w:bCs/>
          <w:sz w:val="24"/>
          <w:lang w:val="en-AU"/>
        </w:rPr>
        <w:t>为了规避外汇风险进行套期的套期工具的汇兑差额按套期会计方法处理；</w:t>
      </w:r>
      <w:r w:rsidR="000B3EC8">
        <w:rPr>
          <w:bCs/>
          <w:sz w:val="24"/>
          <w:lang w:val="en-AU"/>
        </w:rPr>
        <w:t>(</w:t>
      </w:r>
      <w:r w:rsidRPr="000B3EC8">
        <w:rPr>
          <w:bCs/>
          <w:sz w:val="24"/>
          <w:lang w:val="en-AU"/>
        </w:rPr>
        <w:t>3</w:t>
      </w:r>
      <w:r w:rsidR="000B3EC8">
        <w:rPr>
          <w:bCs/>
          <w:sz w:val="24"/>
          <w:lang w:val="en-AU"/>
        </w:rPr>
        <w:t>)</w:t>
      </w:r>
      <w:r w:rsidRPr="000B3EC8">
        <w:rPr>
          <w:bCs/>
          <w:sz w:val="24"/>
          <w:lang w:val="en-AU"/>
        </w:rPr>
        <w:t>可供出售货币性项目除摊余成本之外的其他账面余额变动产生的汇兑差额计入资本公积外，均计入当期损益。</w:t>
      </w:r>
    </w:p>
    <w:p w14:paraId="1231717C" w14:textId="77777777" w:rsidR="00E43DE2" w:rsidRPr="000B3EC8" w:rsidRDefault="00E43DE2" w:rsidP="00670DA5">
      <w:pPr>
        <w:widowControl/>
        <w:spacing w:line="228" w:lineRule="auto"/>
        <w:ind w:left="720"/>
        <w:jc w:val="left"/>
        <w:rPr>
          <w:bCs/>
          <w:sz w:val="24"/>
          <w:lang w:val="en-AU"/>
        </w:rPr>
      </w:pPr>
    </w:p>
    <w:p w14:paraId="3391FA29" w14:textId="5E4CB6AE" w:rsidR="00AE7311" w:rsidRPr="000B3EC8" w:rsidRDefault="001A44FC" w:rsidP="00670DA5">
      <w:pPr>
        <w:widowControl/>
        <w:spacing w:line="228" w:lineRule="auto"/>
        <w:ind w:left="720"/>
        <w:jc w:val="left"/>
        <w:rPr>
          <w:sz w:val="24"/>
          <w:lang w:val="en-AU"/>
        </w:rPr>
      </w:pPr>
      <w:r w:rsidRPr="000B3EC8">
        <w:rPr>
          <w:bCs/>
          <w:sz w:val="24"/>
          <w:lang w:val="en-AU"/>
        </w:rPr>
        <w:t>以历史成本计量的外币非货币性项目仍以交易发生日的即期汇率折算的记账本位币金额计量。以公允价值计量的外币非货币性项目，采用公允价值确定日的即期汇率折算，折算后的记账本位币金额与原记账本位币金额的差额，作为公允价值变动</w:t>
      </w:r>
      <w:r w:rsidR="000B3EC8">
        <w:rPr>
          <w:bCs/>
          <w:sz w:val="24"/>
          <w:lang w:val="en-AU"/>
        </w:rPr>
        <w:t>(</w:t>
      </w:r>
      <w:r w:rsidRPr="000B3EC8">
        <w:rPr>
          <w:bCs/>
          <w:sz w:val="24"/>
          <w:lang w:val="en-AU"/>
        </w:rPr>
        <w:t>含汇率变动</w:t>
      </w:r>
      <w:r w:rsidR="000B3EC8">
        <w:rPr>
          <w:bCs/>
          <w:sz w:val="24"/>
          <w:lang w:val="en-AU"/>
        </w:rPr>
        <w:t>)</w:t>
      </w:r>
      <w:r w:rsidRPr="000B3EC8">
        <w:rPr>
          <w:bCs/>
          <w:sz w:val="24"/>
          <w:lang w:val="en-AU"/>
        </w:rPr>
        <w:t>处理，计入当期损益或确认为其他综合收益并计入资本公积。</w:t>
      </w:r>
    </w:p>
    <w:p w14:paraId="64741051" w14:textId="77777777" w:rsidR="00A75423" w:rsidRPr="000B3EC8" w:rsidRDefault="00A75423" w:rsidP="00670DA5">
      <w:pPr>
        <w:widowControl/>
        <w:spacing w:line="228" w:lineRule="auto"/>
        <w:ind w:left="720"/>
        <w:jc w:val="left"/>
        <w:rPr>
          <w:sz w:val="24"/>
          <w:lang w:val="en-AU"/>
        </w:rPr>
      </w:pPr>
    </w:p>
    <w:p w14:paraId="0236D1F0" w14:textId="77777777" w:rsidR="001A44FC" w:rsidRPr="000B3EC8" w:rsidRDefault="001A44FC" w:rsidP="00670DA5">
      <w:pPr>
        <w:widowControl/>
        <w:spacing w:line="228" w:lineRule="auto"/>
        <w:ind w:left="720"/>
        <w:jc w:val="left"/>
        <w:rPr>
          <w:bCs/>
          <w:sz w:val="24"/>
          <w:u w:val="single"/>
          <w:lang w:val="en-AU"/>
        </w:rPr>
      </w:pPr>
      <w:r w:rsidRPr="000B3EC8">
        <w:rPr>
          <w:bCs/>
          <w:sz w:val="24"/>
          <w:u w:val="single"/>
          <w:lang w:val="en-AU"/>
        </w:rPr>
        <w:t>租赁</w:t>
      </w:r>
    </w:p>
    <w:p w14:paraId="0C208BE7" w14:textId="77777777" w:rsidR="001A44FC" w:rsidRPr="000B3EC8" w:rsidRDefault="001A44FC" w:rsidP="00670DA5">
      <w:pPr>
        <w:widowControl/>
        <w:spacing w:line="228" w:lineRule="auto"/>
        <w:ind w:left="720"/>
        <w:jc w:val="left"/>
        <w:rPr>
          <w:bCs/>
          <w:sz w:val="24"/>
          <w:lang w:val="en-AU"/>
        </w:rPr>
      </w:pPr>
    </w:p>
    <w:p w14:paraId="28005435" w14:textId="77777777" w:rsidR="00762C89" w:rsidRPr="000B3EC8" w:rsidRDefault="00762C89" w:rsidP="00670DA5">
      <w:pPr>
        <w:widowControl/>
        <w:spacing w:line="228" w:lineRule="auto"/>
        <w:ind w:left="720"/>
        <w:jc w:val="left"/>
        <w:rPr>
          <w:bCs/>
          <w:sz w:val="24"/>
          <w:lang w:val="en-AU"/>
        </w:rPr>
      </w:pPr>
      <w:r w:rsidRPr="000B3EC8">
        <w:rPr>
          <w:bCs/>
          <w:sz w:val="24"/>
          <w:lang w:val="en-AU"/>
        </w:rPr>
        <w:t>租赁，是指在一定期间内，出租人将资产的使用权让与承租人以获取对价的合同。</w:t>
      </w:r>
    </w:p>
    <w:p w14:paraId="12280DAE" w14:textId="77777777" w:rsidR="00762C89" w:rsidRPr="000B3EC8" w:rsidRDefault="00762C89" w:rsidP="00670DA5">
      <w:pPr>
        <w:widowControl/>
        <w:spacing w:line="228" w:lineRule="auto"/>
        <w:ind w:left="720"/>
        <w:jc w:val="left"/>
        <w:rPr>
          <w:bCs/>
          <w:sz w:val="24"/>
          <w:lang w:val="en-AU"/>
        </w:rPr>
      </w:pPr>
    </w:p>
    <w:p w14:paraId="1A767E9D" w14:textId="77777777" w:rsidR="00670DA5" w:rsidRDefault="00762C89" w:rsidP="00670DA5">
      <w:pPr>
        <w:widowControl/>
        <w:spacing w:line="228" w:lineRule="auto"/>
        <w:ind w:left="720"/>
        <w:jc w:val="left"/>
        <w:rPr>
          <w:bCs/>
          <w:sz w:val="24"/>
          <w:lang w:val="en-AU"/>
        </w:rPr>
      </w:pPr>
      <w:r w:rsidRPr="000B3EC8">
        <w:rPr>
          <w:bCs/>
          <w:sz w:val="24"/>
          <w:lang w:val="en-AU"/>
        </w:rPr>
        <w:t>在合同开始日，本公司评估该合同是否为租赁或者包含租赁。除非合同条款和条件发生变化，本公司不重新评估合同是否为租赁或者包含租赁。</w:t>
      </w:r>
    </w:p>
    <w:p w14:paraId="1DDFFD26" w14:textId="77777777" w:rsidR="00670DA5" w:rsidRDefault="00670DA5" w:rsidP="00670DA5">
      <w:pPr>
        <w:widowControl/>
        <w:spacing w:line="228" w:lineRule="auto"/>
        <w:ind w:left="720"/>
        <w:jc w:val="left"/>
        <w:rPr>
          <w:bCs/>
          <w:sz w:val="24"/>
          <w:lang w:val="en-AU"/>
        </w:rPr>
      </w:pPr>
    </w:p>
    <w:p w14:paraId="2A65E393" w14:textId="77777777" w:rsidR="00827E12" w:rsidRPr="000B3EC8" w:rsidRDefault="00827E12" w:rsidP="00670DA5">
      <w:pPr>
        <w:widowControl/>
        <w:spacing w:line="228" w:lineRule="auto"/>
        <w:ind w:left="729"/>
        <w:jc w:val="left"/>
        <w:rPr>
          <w:i/>
          <w:color w:val="000000"/>
          <w:sz w:val="24"/>
          <w:lang w:val="en-GB"/>
        </w:rPr>
      </w:pPr>
      <w:r w:rsidRPr="000B3EC8">
        <w:rPr>
          <w:i/>
          <w:color w:val="000000"/>
          <w:sz w:val="24"/>
          <w:lang w:val="en-GB"/>
        </w:rPr>
        <w:t xml:space="preserve">- </w:t>
      </w:r>
      <w:r w:rsidRPr="000B3EC8">
        <w:rPr>
          <w:i/>
          <w:color w:val="000000"/>
          <w:sz w:val="24"/>
          <w:lang w:val="en-GB"/>
        </w:rPr>
        <w:t>本公司作为承租人</w:t>
      </w:r>
    </w:p>
    <w:p w14:paraId="21D83986" w14:textId="77777777" w:rsidR="00827E12" w:rsidRPr="000B3EC8" w:rsidRDefault="00827E12" w:rsidP="00670DA5">
      <w:pPr>
        <w:widowControl/>
        <w:spacing w:line="228" w:lineRule="auto"/>
        <w:ind w:left="729"/>
        <w:jc w:val="left"/>
        <w:rPr>
          <w:color w:val="000000"/>
          <w:sz w:val="24"/>
          <w:lang w:val="en-GB"/>
        </w:rPr>
      </w:pPr>
    </w:p>
    <w:p w14:paraId="7F238937" w14:textId="77777777" w:rsidR="00827E12" w:rsidRPr="000B3EC8" w:rsidRDefault="00827E12" w:rsidP="00670DA5">
      <w:pPr>
        <w:widowControl/>
        <w:spacing w:line="228" w:lineRule="auto"/>
        <w:ind w:left="729"/>
        <w:jc w:val="left"/>
        <w:rPr>
          <w:i/>
          <w:color w:val="000000"/>
          <w:sz w:val="24"/>
          <w:lang w:val="en-GB"/>
        </w:rPr>
      </w:pPr>
      <w:r w:rsidRPr="000B3EC8">
        <w:rPr>
          <w:i/>
          <w:color w:val="000000"/>
          <w:sz w:val="24"/>
          <w:lang w:val="en-GB"/>
        </w:rPr>
        <w:t>租赁的分拆</w:t>
      </w:r>
    </w:p>
    <w:p w14:paraId="11540463" w14:textId="77777777" w:rsidR="00827E12" w:rsidRPr="000B3EC8" w:rsidRDefault="00827E12" w:rsidP="00670DA5">
      <w:pPr>
        <w:widowControl/>
        <w:spacing w:line="228" w:lineRule="auto"/>
        <w:ind w:left="729"/>
        <w:jc w:val="left"/>
        <w:rPr>
          <w:color w:val="000000"/>
          <w:sz w:val="24"/>
          <w:lang w:val="en-GB"/>
        </w:rPr>
      </w:pPr>
    </w:p>
    <w:p w14:paraId="5F38F1C0" w14:textId="77777777" w:rsidR="00827E12" w:rsidRPr="000B3EC8" w:rsidRDefault="00827E12" w:rsidP="00670DA5">
      <w:pPr>
        <w:widowControl/>
        <w:spacing w:line="228" w:lineRule="auto"/>
        <w:ind w:left="729"/>
        <w:jc w:val="left"/>
        <w:rPr>
          <w:color w:val="000000"/>
          <w:sz w:val="24"/>
          <w:lang w:val="en-GB"/>
        </w:rPr>
      </w:pPr>
      <w:r w:rsidRPr="000B3EC8">
        <w:rPr>
          <w:color w:val="000000"/>
          <w:sz w:val="24"/>
          <w:lang w:val="en-GB"/>
        </w:rPr>
        <w:t>合同中同时包含一项或多项租赁和非租赁部分的，本公司将各项单独租赁和非租赁部分进行分拆，按照各租赁部分单独价格及非租赁部分的单独价格之和的相对比例分摊合同对价。</w:t>
      </w:r>
    </w:p>
    <w:p w14:paraId="3173F82D" w14:textId="77777777" w:rsidR="00827E12" w:rsidRPr="000B3EC8" w:rsidRDefault="00827E12" w:rsidP="00670DA5">
      <w:pPr>
        <w:widowControl/>
        <w:spacing w:line="228" w:lineRule="auto"/>
        <w:ind w:left="729"/>
        <w:jc w:val="left"/>
        <w:rPr>
          <w:color w:val="000000"/>
          <w:sz w:val="24"/>
        </w:rPr>
      </w:pPr>
    </w:p>
    <w:p w14:paraId="461670A7" w14:textId="77777777" w:rsidR="00827E12" w:rsidRPr="000B3EC8" w:rsidRDefault="00827E12" w:rsidP="00670DA5">
      <w:pPr>
        <w:widowControl/>
        <w:spacing w:line="228" w:lineRule="auto"/>
        <w:ind w:left="729"/>
        <w:jc w:val="left"/>
        <w:rPr>
          <w:i/>
          <w:color w:val="000000"/>
          <w:sz w:val="24"/>
          <w:lang w:val="en-GB"/>
        </w:rPr>
      </w:pPr>
      <w:r w:rsidRPr="000B3EC8">
        <w:rPr>
          <w:i/>
          <w:color w:val="000000"/>
          <w:sz w:val="24"/>
          <w:lang w:val="en-GB"/>
        </w:rPr>
        <w:t>使用权资产</w:t>
      </w:r>
    </w:p>
    <w:p w14:paraId="65EC972C" w14:textId="77777777" w:rsidR="00827E12" w:rsidRPr="000B3EC8" w:rsidRDefault="00827E12" w:rsidP="00670DA5">
      <w:pPr>
        <w:widowControl/>
        <w:spacing w:line="228" w:lineRule="auto"/>
        <w:ind w:left="729"/>
        <w:jc w:val="left"/>
        <w:rPr>
          <w:color w:val="000000"/>
          <w:sz w:val="24"/>
          <w:lang w:val="en-GB"/>
        </w:rPr>
      </w:pPr>
    </w:p>
    <w:p w14:paraId="40707164" w14:textId="77777777" w:rsidR="00827E12" w:rsidRPr="000B3EC8" w:rsidRDefault="00827E12" w:rsidP="00670DA5">
      <w:pPr>
        <w:widowControl/>
        <w:spacing w:line="228" w:lineRule="auto"/>
        <w:ind w:left="729"/>
        <w:jc w:val="left"/>
        <w:rPr>
          <w:color w:val="000000"/>
          <w:sz w:val="24"/>
          <w:lang w:val="en-GB"/>
        </w:rPr>
      </w:pPr>
      <w:r w:rsidRPr="000B3EC8">
        <w:rPr>
          <w:color w:val="000000"/>
          <w:sz w:val="24"/>
          <w:lang w:val="en-GB"/>
        </w:rPr>
        <w:t>除短期租赁和低价值资产租赁外，本公司在租赁期开始日对租赁确认使用权资产。租赁期开始日，是指出租人提供租赁资产使其可供本公司使用的起始日期。使用权资产按照成本进行初始计量，并减去累计折旧和累计减值损失，同时对租赁负债重新计量时进行调整。该成本包括：</w:t>
      </w:r>
    </w:p>
    <w:p w14:paraId="34BACD37" w14:textId="77777777" w:rsidR="00827E12" w:rsidRPr="000B3EC8" w:rsidRDefault="00827E12" w:rsidP="00670DA5">
      <w:pPr>
        <w:widowControl/>
        <w:spacing w:line="228" w:lineRule="auto"/>
        <w:ind w:left="729"/>
        <w:jc w:val="left"/>
        <w:rPr>
          <w:color w:val="000000"/>
          <w:sz w:val="24"/>
          <w:lang w:val="en-GB"/>
        </w:rPr>
      </w:pPr>
    </w:p>
    <w:p w14:paraId="7D5F802F" w14:textId="77777777" w:rsidR="00827E12" w:rsidRPr="000B3EC8" w:rsidRDefault="00827E12" w:rsidP="00670DA5">
      <w:pPr>
        <w:widowControl/>
        <w:numPr>
          <w:ilvl w:val="0"/>
          <w:numId w:val="65"/>
        </w:numPr>
        <w:tabs>
          <w:tab w:val="clear" w:pos="720"/>
        </w:tabs>
        <w:spacing w:line="228" w:lineRule="auto"/>
        <w:ind w:left="1260" w:hanging="540"/>
        <w:contextualSpacing/>
        <w:jc w:val="left"/>
        <w:rPr>
          <w:color w:val="000000"/>
          <w:sz w:val="24"/>
          <w:lang w:val="en-GB"/>
        </w:rPr>
      </w:pPr>
      <w:r w:rsidRPr="000B3EC8">
        <w:rPr>
          <w:color w:val="000000"/>
          <w:sz w:val="24"/>
          <w:lang w:val="en-GB"/>
        </w:rPr>
        <w:t>租赁负债的初始计量金额；</w:t>
      </w:r>
    </w:p>
    <w:p w14:paraId="53C576AC" w14:textId="77777777" w:rsidR="00827E12" w:rsidRPr="000B3EC8" w:rsidRDefault="00827E12" w:rsidP="00670DA5">
      <w:pPr>
        <w:widowControl/>
        <w:numPr>
          <w:ilvl w:val="0"/>
          <w:numId w:val="66"/>
        </w:numPr>
        <w:tabs>
          <w:tab w:val="clear" w:pos="720"/>
        </w:tabs>
        <w:spacing w:line="228" w:lineRule="auto"/>
        <w:ind w:left="1260" w:hanging="540"/>
        <w:contextualSpacing/>
        <w:jc w:val="left"/>
        <w:rPr>
          <w:color w:val="000000"/>
          <w:sz w:val="24"/>
          <w:lang w:val="en-GB"/>
        </w:rPr>
      </w:pPr>
      <w:r w:rsidRPr="000B3EC8">
        <w:rPr>
          <w:color w:val="000000"/>
          <w:sz w:val="24"/>
          <w:lang w:val="en-GB"/>
        </w:rPr>
        <w:t>在租赁期开始日或之前支付的租赁付款额，存在租赁激励的，扣除已享受的租赁激励相关金额；</w:t>
      </w:r>
    </w:p>
    <w:p w14:paraId="59667807" w14:textId="77777777" w:rsidR="00827E12" w:rsidRPr="000B3EC8" w:rsidRDefault="00827E12" w:rsidP="00670DA5">
      <w:pPr>
        <w:widowControl/>
        <w:numPr>
          <w:ilvl w:val="0"/>
          <w:numId w:val="67"/>
        </w:numPr>
        <w:tabs>
          <w:tab w:val="clear" w:pos="720"/>
        </w:tabs>
        <w:spacing w:line="228" w:lineRule="auto"/>
        <w:ind w:left="1260" w:hanging="540"/>
        <w:contextualSpacing/>
        <w:jc w:val="left"/>
        <w:rPr>
          <w:color w:val="000000"/>
          <w:sz w:val="24"/>
          <w:lang w:val="en-GB"/>
        </w:rPr>
      </w:pPr>
      <w:r w:rsidRPr="000B3EC8">
        <w:rPr>
          <w:color w:val="000000"/>
          <w:sz w:val="24"/>
          <w:lang w:val="en-GB"/>
        </w:rPr>
        <w:t>发生的初始直接费用；</w:t>
      </w:r>
    </w:p>
    <w:p w14:paraId="4B1792B0" w14:textId="77777777" w:rsidR="00827E12" w:rsidRPr="000B3EC8" w:rsidRDefault="00827E12" w:rsidP="002F519F">
      <w:pPr>
        <w:widowControl/>
        <w:numPr>
          <w:ilvl w:val="0"/>
          <w:numId w:val="68"/>
        </w:numPr>
        <w:ind w:left="1260" w:hanging="540"/>
        <w:contextualSpacing/>
        <w:jc w:val="left"/>
        <w:rPr>
          <w:color w:val="000000"/>
          <w:sz w:val="24"/>
          <w:lang w:val="en-GB"/>
        </w:rPr>
      </w:pPr>
      <w:r w:rsidRPr="000B3EC8">
        <w:rPr>
          <w:color w:val="000000"/>
          <w:sz w:val="24"/>
          <w:lang w:val="en-GB"/>
        </w:rPr>
        <w:t>本公司为拆卸及移除租赁资产、复原租赁资产所在场地或将租赁资产恢复至租赁条款约定状态预计将发生的成本。</w:t>
      </w:r>
    </w:p>
    <w:p w14:paraId="62634439" w14:textId="525E4811" w:rsidR="00670DA5" w:rsidRDefault="00670DA5">
      <w:pPr>
        <w:widowControl/>
        <w:jc w:val="left"/>
        <w:rPr>
          <w:color w:val="000000"/>
          <w:sz w:val="24"/>
          <w:lang w:val="en-GB"/>
        </w:rPr>
      </w:pPr>
      <w:r>
        <w:rPr>
          <w:color w:val="000000"/>
          <w:sz w:val="24"/>
          <w:lang w:val="en-GB"/>
        </w:rPr>
        <w:br w:type="page"/>
      </w:r>
    </w:p>
    <w:p w14:paraId="36D88BC5" w14:textId="77777777" w:rsidR="00670DA5" w:rsidRPr="000B3EC8" w:rsidRDefault="00670DA5" w:rsidP="00670DA5">
      <w:pPr>
        <w:widowControl/>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2C76E440" w14:textId="77777777" w:rsidR="00670DA5" w:rsidRPr="000B3EC8" w:rsidRDefault="00670DA5" w:rsidP="00670DA5">
      <w:pPr>
        <w:widowControl/>
        <w:ind w:left="729"/>
        <w:jc w:val="left"/>
        <w:rPr>
          <w:color w:val="000000"/>
          <w:sz w:val="24"/>
        </w:rPr>
      </w:pPr>
    </w:p>
    <w:p w14:paraId="681F435D" w14:textId="77777777" w:rsidR="00670DA5" w:rsidRPr="000B3EC8" w:rsidRDefault="00670DA5" w:rsidP="00670DA5">
      <w:pPr>
        <w:widowControl/>
        <w:ind w:left="720"/>
        <w:jc w:val="left"/>
        <w:rPr>
          <w:bCs/>
          <w:sz w:val="24"/>
          <w:u w:val="single"/>
          <w:lang w:val="en-AU"/>
        </w:rPr>
      </w:pPr>
      <w:r w:rsidRPr="000B3EC8">
        <w:rPr>
          <w:bCs/>
          <w:sz w:val="24"/>
          <w:u w:val="single"/>
          <w:lang w:val="en-AU"/>
        </w:rPr>
        <w:t>租赁</w:t>
      </w:r>
      <w:r w:rsidRPr="000B3EC8">
        <w:rPr>
          <w:bCs/>
          <w:sz w:val="24"/>
          <w:lang w:val="en-AU"/>
        </w:rPr>
        <w:t xml:space="preserve"> </w:t>
      </w:r>
      <w:r w:rsidRPr="000B3EC8">
        <w:rPr>
          <w:sz w:val="24"/>
        </w:rPr>
        <w:t xml:space="preserve">- </w:t>
      </w:r>
      <w:r w:rsidRPr="000B3EC8">
        <w:rPr>
          <w:sz w:val="24"/>
        </w:rPr>
        <w:t>续</w:t>
      </w:r>
    </w:p>
    <w:p w14:paraId="12683801" w14:textId="77777777" w:rsidR="00670DA5" w:rsidRPr="000B3EC8" w:rsidRDefault="00670DA5" w:rsidP="00670DA5">
      <w:pPr>
        <w:widowControl/>
        <w:ind w:left="720"/>
        <w:jc w:val="left"/>
        <w:rPr>
          <w:bCs/>
          <w:sz w:val="24"/>
          <w:lang w:val="en-AU"/>
        </w:rPr>
      </w:pPr>
    </w:p>
    <w:p w14:paraId="43394373" w14:textId="77777777" w:rsidR="00670DA5" w:rsidRPr="000B3EC8" w:rsidRDefault="00670DA5" w:rsidP="00670DA5">
      <w:pPr>
        <w:widowControl/>
        <w:ind w:left="729"/>
        <w:jc w:val="left"/>
        <w:rPr>
          <w:i/>
          <w:color w:val="000000"/>
          <w:sz w:val="24"/>
          <w:lang w:val="en-GB"/>
        </w:rPr>
      </w:pPr>
      <w:r w:rsidRPr="000B3EC8">
        <w:rPr>
          <w:i/>
          <w:color w:val="000000"/>
          <w:sz w:val="24"/>
          <w:lang w:val="en-GB"/>
        </w:rPr>
        <w:t xml:space="preserve">- </w:t>
      </w:r>
      <w:r w:rsidRPr="000B3EC8">
        <w:rPr>
          <w:i/>
          <w:color w:val="000000"/>
          <w:sz w:val="24"/>
          <w:lang w:val="en-GB"/>
        </w:rPr>
        <w:t>本公司作为承租人</w:t>
      </w:r>
      <w:r w:rsidRPr="000B3EC8">
        <w:rPr>
          <w:sz w:val="24"/>
        </w:rPr>
        <w:t xml:space="preserve"> - </w:t>
      </w:r>
      <w:r w:rsidRPr="000B3EC8">
        <w:rPr>
          <w:sz w:val="24"/>
        </w:rPr>
        <w:t>续</w:t>
      </w:r>
    </w:p>
    <w:p w14:paraId="05FFA519" w14:textId="3B6D594B" w:rsidR="00827E12" w:rsidRDefault="00827E12" w:rsidP="002F519F">
      <w:pPr>
        <w:widowControl/>
        <w:ind w:left="720"/>
        <w:jc w:val="left"/>
        <w:rPr>
          <w:color w:val="000000"/>
          <w:sz w:val="24"/>
          <w:lang w:val="en-GB"/>
        </w:rPr>
      </w:pPr>
    </w:p>
    <w:p w14:paraId="1C2C8338" w14:textId="0477230E" w:rsidR="00670DA5" w:rsidRPr="000B3EC8" w:rsidRDefault="00670DA5" w:rsidP="00670DA5">
      <w:pPr>
        <w:widowControl/>
        <w:spacing w:line="228" w:lineRule="auto"/>
        <w:ind w:left="729"/>
        <w:jc w:val="left"/>
        <w:rPr>
          <w:i/>
          <w:color w:val="000000"/>
          <w:sz w:val="24"/>
          <w:lang w:val="en-GB"/>
        </w:rPr>
      </w:pPr>
      <w:r w:rsidRPr="000B3EC8">
        <w:rPr>
          <w:i/>
          <w:color w:val="000000"/>
          <w:sz w:val="24"/>
          <w:lang w:val="en-GB"/>
        </w:rPr>
        <w:t>使用权资产</w:t>
      </w:r>
      <w:r>
        <w:rPr>
          <w:rFonts w:hint="eastAsia"/>
          <w:i/>
          <w:color w:val="000000"/>
          <w:sz w:val="24"/>
          <w:lang w:val="en-GB"/>
        </w:rPr>
        <w:t xml:space="preserve"> </w:t>
      </w:r>
      <w:r w:rsidRPr="000B3EC8">
        <w:rPr>
          <w:sz w:val="24"/>
        </w:rPr>
        <w:t xml:space="preserve">- </w:t>
      </w:r>
      <w:r w:rsidRPr="000B3EC8">
        <w:rPr>
          <w:sz w:val="24"/>
        </w:rPr>
        <w:t>续</w:t>
      </w:r>
    </w:p>
    <w:p w14:paraId="6D076856" w14:textId="77777777" w:rsidR="00670DA5" w:rsidRPr="000B3EC8" w:rsidRDefault="00670DA5" w:rsidP="002F519F">
      <w:pPr>
        <w:widowControl/>
        <w:ind w:left="720"/>
        <w:jc w:val="left"/>
        <w:rPr>
          <w:color w:val="000000"/>
          <w:sz w:val="24"/>
          <w:lang w:val="en-GB"/>
        </w:rPr>
      </w:pPr>
    </w:p>
    <w:p w14:paraId="153D3A31" w14:textId="77777777" w:rsidR="00827E12" w:rsidRPr="000B3EC8" w:rsidRDefault="00827E12" w:rsidP="002F519F">
      <w:pPr>
        <w:widowControl/>
        <w:ind w:left="720"/>
        <w:jc w:val="left"/>
        <w:rPr>
          <w:color w:val="000000"/>
          <w:sz w:val="24"/>
          <w:lang w:val="en-GB"/>
        </w:rPr>
      </w:pPr>
      <w:r w:rsidRPr="000B3EC8">
        <w:rPr>
          <w:color w:val="000000"/>
          <w:sz w:val="24"/>
          <w:lang w:val="en-GB"/>
        </w:rPr>
        <w:t>本公司参照《企业会计准则第</w:t>
      </w:r>
      <w:r w:rsidRPr="000B3EC8">
        <w:rPr>
          <w:color w:val="000000"/>
          <w:sz w:val="24"/>
          <w:lang w:val="en-GB"/>
        </w:rPr>
        <w:t>4</w:t>
      </w:r>
      <w:r w:rsidRPr="000B3EC8">
        <w:rPr>
          <w:color w:val="000000"/>
          <w:sz w:val="24"/>
          <w:lang w:val="en-GB"/>
        </w:rPr>
        <w:t>号</w:t>
      </w:r>
      <w:r w:rsidRPr="000B3EC8">
        <w:rPr>
          <w:color w:val="000000"/>
          <w:sz w:val="24"/>
          <w:lang w:val="en-GB"/>
        </w:rPr>
        <w:t>——</w:t>
      </w:r>
      <w:r w:rsidRPr="000B3EC8">
        <w:rPr>
          <w:color w:val="000000"/>
          <w:sz w:val="24"/>
          <w:lang w:val="en-GB"/>
        </w:rPr>
        <w:t>固定资产》有关折旧规定，对使用权资产计提折旧。本公司能够合理确定租赁期届满时取得租赁资产所有权的，在租赁资产剩余使用寿命内计提折旧。无法合理确定租赁期届满时能够取得租赁资产所有权的，在租赁期与租赁资产剩余使用寿命两者孰短的期间内计提折旧。</w:t>
      </w:r>
    </w:p>
    <w:p w14:paraId="68EE2A76" w14:textId="77777777" w:rsidR="00827E12" w:rsidRPr="000B3EC8" w:rsidRDefault="00827E12" w:rsidP="002F519F">
      <w:pPr>
        <w:widowControl/>
        <w:ind w:left="720"/>
        <w:jc w:val="left"/>
        <w:rPr>
          <w:color w:val="000000"/>
          <w:sz w:val="24"/>
          <w:lang w:val="en-GB"/>
        </w:rPr>
      </w:pPr>
    </w:p>
    <w:p w14:paraId="13DFE7B5" w14:textId="77777777" w:rsidR="00827E12" w:rsidRPr="000B3EC8" w:rsidRDefault="00827E12" w:rsidP="002F519F">
      <w:pPr>
        <w:widowControl/>
        <w:ind w:left="720"/>
        <w:jc w:val="left"/>
        <w:rPr>
          <w:i/>
          <w:color w:val="000000"/>
          <w:sz w:val="24"/>
          <w:lang w:val="en-GB"/>
        </w:rPr>
      </w:pPr>
      <w:r w:rsidRPr="000B3EC8">
        <w:rPr>
          <w:i/>
          <w:color w:val="000000"/>
          <w:sz w:val="24"/>
          <w:lang w:val="en-GB"/>
        </w:rPr>
        <w:t>租赁负债</w:t>
      </w:r>
    </w:p>
    <w:p w14:paraId="0FC8C161" w14:textId="77777777" w:rsidR="00827E12" w:rsidRPr="000B3EC8" w:rsidRDefault="00827E12" w:rsidP="002F519F">
      <w:pPr>
        <w:widowControl/>
        <w:ind w:left="720"/>
        <w:jc w:val="left"/>
        <w:rPr>
          <w:color w:val="000000"/>
          <w:sz w:val="24"/>
          <w:lang w:val="en-GB"/>
        </w:rPr>
      </w:pPr>
    </w:p>
    <w:p w14:paraId="23AF69AD" w14:textId="77777777" w:rsidR="00827E12" w:rsidRPr="000B3EC8" w:rsidRDefault="00827E12" w:rsidP="002F519F">
      <w:pPr>
        <w:widowControl/>
        <w:ind w:left="720"/>
        <w:jc w:val="left"/>
        <w:rPr>
          <w:color w:val="000000"/>
          <w:sz w:val="24"/>
          <w:lang w:val="en-GB"/>
        </w:rPr>
      </w:pPr>
      <w:r w:rsidRPr="000B3EC8">
        <w:rPr>
          <w:color w:val="000000"/>
          <w:sz w:val="24"/>
          <w:lang w:val="en-GB"/>
        </w:rPr>
        <w:t>除短期租赁和低价值资产租赁外，本公司在租赁期开始日按照该日尚未支付的租赁付款额的现值对租赁负债进行初始计量。在计算租赁付款额的现值时，本公司采用租赁内含利率作为折现率，无法确定租赁的内含利率时，采用增量借款年利率作为折现率。</w:t>
      </w:r>
    </w:p>
    <w:p w14:paraId="328B635F" w14:textId="77777777" w:rsidR="00AE7311" w:rsidRPr="000B3EC8" w:rsidRDefault="00AE7311" w:rsidP="002F519F">
      <w:pPr>
        <w:widowControl/>
        <w:ind w:left="720"/>
        <w:jc w:val="left"/>
        <w:rPr>
          <w:bCs/>
          <w:sz w:val="24"/>
          <w:lang w:val="en-GB"/>
        </w:rPr>
      </w:pPr>
    </w:p>
    <w:p w14:paraId="1ECE7965" w14:textId="77777777" w:rsidR="00827E12" w:rsidRPr="000B3EC8" w:rsidRDefault="00827E12" w:rsidP="002F519F">
      <w:pPr>
        <w:widowControl/>
        <w:ind w:left="720"/>
        <w:jc w:val="left"/>
        <w:rPr>
          <w:color w:val="000000"/>
          <w:sz w:val="24"/>
          <w:lang w:val="en-GB"/>
        </w:rPr>
      </w:pPr>
      <w:r w:rsidRPr="000B3EC8">
        <w:rPr>
          <w:color w:val="000000"/>
          <w:sz w:val="24"/>
          <w:lang w:val="en-GB"/>
        </w:rPr>
        <w:t>租赁付款额，是指本公司向出租人支付的与在租赁期内使用租赁资产的权利相关的款项，包括：</w:t>
      </w:r>
    </w:p>
    <w:p w14:paraId="7213D761" w14:textId="77777777" w:rsidR="00827E12" w:rsidRPr="000B3EC8" w:rsidRDefault="00827E12" w:rsidP="002F519F">
      <w:pPr>
        <w:widowControl/>
        <w:ind w:left="720"/>
        <w:jc w:val="left"/>
        <w:rPr>
          <w:color w:val="000000"/>
          <w:sz w:val="24"/>
          <w:lang w:val="en-GB"/>
        </w:rPr>
      </w:pPr>
    </w:p>
    <w:p w14:paraId="7E3A8D36" w14:textId="77777777" w:rsidR="00827E12" w:rsidRPr="000B3EC8" w:rsidRDefault="00827E12" w:rsidP="002F519F">
      <w:pPr>
        <w:widowControl/>
        <w:numPr>
          <w:ilvl w:val="0"/>
          <w:numId w:val="69"/>
        </w:numPr>
        <w:tabs>
          <w:tab w:val="clear" w:pos="720"/>
        </w:tabs>
        <w:ind w:left="1260" w:hanging="540"/>
        <w:contextualSpacing/>
        <w:jc w:val="left"/>
        <w:rPr>
          <w:color w:val="000000"/>
          <w:sz w:val="24"/>
          <w:lang w:val="en-GB"/>
        </w:rPr>
      </w:pPr>
      <w:r w:rsidRPr="000B3EC8">
        <w:rPr>
          <w:color w:val="000000"/>
          <w:sz w:val="24"/>
          <w:lang w:val="en-GB"/>
        </w:rPr>
        <w:t>固定付款额及实质固定付款额，存在租赁激励的，扣除租赁激励相关金额；</w:t>
      </w:r>
    </w:p>
    <w:p w14:paraId="27483CE4" w14:textId="77777777" w:rsidR="00827E12" w:rsidRPr="000B3EC8" w:rsidRDefault="00827E12" w:rsidP="002F519F">
      <w:pPr>
        <w:widowControl/>
        <w:numPr>
          <w:ilvl w:val="0"/>
          <w:numId w:val="70"/>
        </w:numPr>
        <w:tabs>
          <w:tab w:val="clear" w:pos="720"/>
        </w:tabs>
        <w:ind w:left="1260" w:hanging="540"/>
        <w:contextualSpacing/>
        <w:jc w:val="left"/>
        <w:rPr>
          <w:color w:val="000000"/>
          <w:sz w:val="24"/>
          <w:lang w:val="en-GB"/>
        </w:rPr>
      </w:pPr>
      <w:r w:rsidRPr="000B3EC8">
        <w:rPr>
          <w:color w:val="000000"/>
          <w:sz w:val="24"/>
          <w:lang w:val="en-GB"/>
        </w:rPr>
        <w:t>取决于指数或比率的可变租赁付款额；</w:t>
      </w:r>
    </w:p>
    <w:p w14:paraId="1954BC70" w14:textId="77777777" w:rsidR="00827E12" w:rsidRPr="000B3EC8" w:rsidRDefault="00827E12" w:rsidP="002F519F">
      <w:pPr>
        <w:widowControl/>
        <w:numPr>
          <w:ilvl w:val="0"/>
          <w:numId w:val="71"/>
        </w:numPr>
        <w:tabs>
          <w:tab w:val="clear" w:pos="720"/>
        </w:tabs>
        <w:ind w:left="1260" w:hanging="540"/>
        <w:contextualSpacing/>
        <w:jc w:val="left"/>
        <w:rPr>
          <w:color w:val="000000"/>
          <w:sz w:val="24"/>
          <w:lang w:val="en-GB"/>
        </w:rPr>
      </w:pPr>
      <w:r w:rsidRPr="000B3EC8">
        <w:rPr>
          <w:color w:val="000000"/>
          <w:sz w:val="24"/>
          <w:lang w:val="en-GB"/>
        </w:rPr>
        <w:t>本公司合理确定将行使购买选择权的行权价格；</w:t>
      </w:r>
    </w:p>
    <w:p w14:paraId="62CDE4B6" w14:textId="77777777" w:rsidR="00827E12" w:rsidRPr="000B3EC8" w:rsidRDefault="00827E12" w:rsidP="002F519F">
      <w:pPr>
        <w:widowControl/>
        <w:numPr>
          <w:ilvl w:val="0"/>
          <w:numId w:val="72"/>
        </w:numPr>
        <w:tabs>
          <w:tab w:val="clear" w:pos="720"/>
        </w:tabs>
        <w:ind w:left="1260" w:hanging="540"/>
        <w:contextualSpacing/>
        <w:jc w:val="left"/>
        <w:rPr>
          <w:color w:val="000000"/>
          <w:sz w:val="24"/>
          <w:lang w:val="en-GB"/>
        </w:rPr>
      </w:pPr>
      <w:r w:rsidRPr="000B3EC8">
        <w:rPr>
          <w:color w:val="000000"/>
          <w:sz w:val="24"/>
          <w:lang w:val="en-GB"/>
        </w:rPr>
        <w:t>租赁期反映出本公司将行使终止租赁选择权的，行使终止租赁选择权需要支付的款项；</w:t>
      </w:r>
    </w:p>
    <w:p w14:paraId="0FCBF3A9" w14:textId="77777777" w:rsidR="00827E12" w:rsidRPr="000B3EC8" w:rsidRDefault="00827E12" w:rsidP="002F519F">
      <w:pPr>
        <w:widowControl/>
        <w:numPr>
          <w:ilvl w:val="0"/>
          <w:numId w:val="73"/>
        </w:numPr>
        <w:tabs>
          <w:tab w:val="clear" w:pos="720"/>
        </w:tabs>
        <w:ind w:left="1260" w:hanging="540"/>
        <w:contextualSpacing/>
        <w:jc w:val="left"/>
        <w:rPr>
          <w:color w:val="000000"/>
          <w:sz w:val="24"/>
          <w:lang w:val="en-GB"/>
        </w:rPr>
      </w:pPr>
      <w:r w:rsidRPr="000B3EC8">
        <w:rPr>
          <w:color w:val="000000"/>
          <w:sz w:val="24"/>
          <w:lang w:val="en-GB"/>
        </w:rPr>
        <w:t>根据本公司提供的担保余值预计应支付的款项。</w:t>
      </w:r>
    </w:p>
    <w:p w14:paraId="1E4F5032" w14:textId="77777777" w:rsidR="00827E12" w:rsidRPr="000B3EC8" w:rsidRDefault="00827E12" w:rsidP="002F519F">
      <w:pPr>
        <w:widowControl/>
        <w:ind w:left="720"/>
        <w:jc w:val="left"/>
        <w:rPr>
          <w:color w:val="000000"/>
          <w:sz w:val="24"/>
          <w:lang w:val="en-GB"/>
        </w:rPr>
      </w:pPr>
    </w:p>
    <w:p w14:paraId="63C451AC" w14:textId="77777777" w:rsidR="00827E12" w:rsidRPr="000B3EC8" w:rsidRDefault="00827E12" w:rsidP="002F519F">
      <w:pPr>
        <w:widowControl/>
        <w:ind w:left="720"/>
        <w:jc w:val="left"/>
        <w:rPr>
          <w:color w:val="000000"/>
          <w:sz w:val="24"/>
          <w:lang w:val="en-GB"/>
        </w:rPr>
      </w:pPr>
      <w:r w:rsidRPr="000B3EC8">
        <w:rPr>
          <w:color w:val="000000"/>
          <w:sz w:val="24"/>
          <w:lang w:val="en-GB"/>
        </w:rPr>
        <w:t>租赁期开始日后本公司按照固定的周期性利率计算租赁负债在租赁期内各期间的利息费用，并计入当期损益或相关资产成本。</w:t>
      </w:r>
    </w:p>
    <w:p w14:paraId="3B8C8E0D" w14:textId="77777777" w:rsidR="00827E12" w:rsidRPr="000B3EC8" w:rsidRDefault="00827E12" w:rsidP="002F519F">
      <w:pPr>
        <w:widowControl/>
        <w:ind w:left="720"/>
        <w:jc w:val="left"/>
        <w:rPr>
          <w:color w:val="000000"/>
          <w:sz w:val="24"/>
          <w:lang w:val="en-GB"/>
        </w:rPr>
      </w:pPr>
    </w:p>
    <w:p w14:paraId="6B9AAF3D" w14:textId="77777777" w:rsidR="00827E12" w:rsidRPr="000B3EC8" w:rsidRDefault="00827E12" w:rsidP="002F519F">
      <w:pPr>
        <w:widowControl/>
        <w:ind w:left="720"/>
        <w:jc w:val="left"/>
        <w:rPr>
          <w:color w:val="000000"/>
          <w:sz w:val="24"/>
          <w:lang w:val="en-GB"/>
        </w:rPr>
      </w:pPr>
      <w:r w:rsidRPr="000B3EC8">
        <w:rPr>
          <w:color w:val="000000"/>
          <w:sz w:val="24"/>
          <w:lang w:val="en-GB"/>
        </w:rPr>
        <w:t>在租赁期开始日后，发生下列情形的，本公司重新计量租赁负债，并调整相应的使用权资产，若使用权资产的账面价值已调减至零，但租赁负债仍需进一步调减的，本公司将差额计入当期损益：</w:t>
      </w:r>
    </w:p>
    <w:p w14:paraId="2841AF46" w14:textId="77777777" w:rsidR="00827E12" w:rsidRPr="000B3EC8" w:rsidRDefault="00827E12" w:rsidP="002F519F">
      <w:pPr>
        <w:widowControl/>
        <w:ind w:left="720"/>
        <w:jc w:val="left"/>
        <w:rPr>
          <w:color w:val="000000"/>
          <w:sz w:val="24"/>
          <w:lang w:val="en-GB"/>
        </w:rPr>
      </w:pPr>
    </w:p>
    <w:p w14:paraId="7AEDCA7F" w14:textId="77777777" w:rsidR="00827E12" w:rsidRPr="000B3EC8" w:rsidRDefault="00827E12" w:rsidP="002F519F">
      <w:pPr>
        <w:widowControl/>
        <w:numPr>
          <w:ilvl w:val="0"/>
          <w:numId w:val="74"/>
        </w:numPr>
        <w:tabs>
          <w:tab w:val="clear" w:pos="720"/>
        </w:tabs>
        <w:ind w:left="1260" w:hanging="540"/>
        <w:contextualSpacing/>
        <w:jc w:val="left"/>
        <w:rPr>
          <w:color w:val="000000"/>
          <w:sz w:val="24"/>
          <w:lang w:val="en-GB"/>
        </w:rPr>
      </w:pPr>
      <w:r w:rsidRPr="000B3EC8">
        <w:rPr>
          <w:color w:val="000000"/>
          <w:sz w:val="24"/>
          <w:lang w:val="en-GB"/>
        </w:rPr>
        <w:t>因租赁期变化或购买选择权的评估结果发生变化的，本公司按变动后租赁付款额和修订后的折现率计算的现值重新计量租赁负债；</w:t>
      </w:r>
    </w:p>
    <w:p w14:paraId="0F7E6193" w14:textId="77777777" w:rsidR="00827E12" w:rsidRPr="000B3EC8" w:rsidRDefault="00827E12" w:rsidP="002F519F">
      <w:pPr>
        <w:widowControl/>
        <w:numPr>
          <w:ilvl w:val="0"/>
          <w:numId w:val="75"/>
        </w:numPr>
        <w:tabs>
          <w:tab w:val="clear" w:pos="720"/>
        </w:tabs>
        <w:ind w:left="1260" w:hanging="540"/>
        <w:contextualSpacing/>
        <w:jc w:val="left"/>
        <w:rPr>
          <w:color w:val="000000"/>
          <w:sz w:val="24"/>
          <w:lang w:val="en-GB"/>
        </w:rPr>
      </w:pPr>
      <w:r w:rsidRPr="000B3EC8">
        <w:rPr>
          <w:color w:val="000000"/>
          <w:sz w:val="24"/>
          <w:lang w:val="en-GB"/>
        </w:rPr>
        <w:t>根据担保余值预计的应付金额或者用于确定租赁付款额的指数或者比率发生变动时，本公司按照变动后的租赁付款额和原折现率计算的现值重新计量租赁负债。</w:t>
      </w:r>
    </w:p>
    <w:p w14:paraId="7E720C8E" w14:textId="77777777" w:rsidR="00827E12" w:rsidRPr="000B3EC8" w:rsidRDefault="00827E12" w:rsidP="002F519F">
      <w:pPr>
        <w:widowControl/>
        <w:ind w:left="720"/>
        <w:jc w:val="left"/>
        <w:rPr>
          <w:color w:val="000000"/>
          <w:sz w:val="24"/>
          <w:lang w:val="en-GB"/>
        </w:rPr>
      </w:pPr>
    </w:p>
    <w:p w14:paraId="53D4746E" w14:textId="2D5A3F88" w:rsidR="00670DA5" w:rsidRDefault="00827E12" w:rsidP="00670DA5">
      <w:pPr>
        <w:widowControl/>
        <w:ind w:left="720"/>
        <w:jc w:val="left"/>
        <w:rPr>
          <w:color w:val="000000"/>
          <w:sz w:val="24"/>
          <w:lang w:val="en-GB"/>
        </w:rPr>
      </w:pPr>
      <w:r w:rsidRPr="000B3EC8">
        <w:rPr>
          <w:color w:val="000000"/>
          <w:sz w:val="24"/>
          <w:lang w:val="en-GB"/>
        </w:rPr>
        <w:t>租赁负债根据其流动性在资产负债表中列报为流动负债或非流动负债，自资产负债表日起一年内到期应予以清偿的非流动租赁负债的期末账面价值，在</w:t>
      </w:r>
      <w:r w:rsidR="00A8778F" w:rsidRPr="000B3EC8">
        <w:rPr>
          <w:bCs/>
          <w:sz w:val="24"/>
        </w:rPr>
        <w:t>“</w:t>
      </w:r>
      <w:r w:rsidRPr="000B3EC8">
        <w:rPr>
          <w:color w:val="000000"/>
          <w:sz w:val="24"/>
          <w:lang w:val="en-GB"/>
        </w:rPr>
        <w:t>一年内到期的非流动负债</w:t>
      </w:r>
      <w:r w:rsidR="004125B0" w:rsidRPr="000B3EC8">
        <w:rPr>
          <w:sz w:val="24"/>
          <w:lang w:val="en-GB"/>
        </w:rPr>
        <w:t>”</w:t>
      </w:r>
      <w:r w:rsidRPr="000B3EC8">
        <w:rPr>
          <w:color w:val="000000"/>
          <w:sz w:val="24"/>
          <w:lang w:val="en-GB"/>
        </w:rPr>
        <w:t>项目反映。</w:t>
      </w:r>
      <w:r w:rsidR="00670DA5">
        <w:rPr>
          <w:color w:val="000000"/>
          <w:sz w:val="24"/>
          <w:lang w:val="en-GB"/>
        </w:rPr>
        <w:br w:type="page"/>
      </w:r>
    </w:p>
    <w:p w14:paraId="0C733FCA" w14:textId="77777777" w:rsidR="00670DA5" w:rsidRPr="000B3EC8" w:rsidRDefault="00670DA5" w:rsidP="00670DA5">
      <w:pPr>
        <w:widowControl/>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C62F290" w14:textId="77777777" w:rsidR="00670DA5" w:rsidRPr="000B3EC8" w:rsidRDefault="00670DA5" w:rsidP="00670DA5">
      <w:pPr>
        <w:widowControl/>
        <w:ind w:left="729"/>
        <w:jc w:val="left"/>
        <w:rPr>
          <w:color w:val="000000"/>
          <w:sz w:val="24"/>
        </w:rPr>
      </w:pPr>
    </w:p>
    <w:p w14:paraId="3B005169" w14:textId="77777777" w:rsidR="00670DA5" w:rsidRPr="000B3EC8" w:rsidRDefault="00670DA5" w:rsidP="00670DA5">
      <w:pPr>
        <w:widowControl/>
        <w:ind w:left="720"/>
        <w:jc w:val="left"/>
        <w:rPr>
          <w:bCs/>
          <w:sz w:val="24"/>
          <w:u w:val="single"/>
          <w:lang w:val="en-AU"/>
        </w:rPr>
      </w:pPr>
      <w:r w:rsidRPr="000B3EC8">
        <w:rPr>
          <w:bCs/>
          <w:sz w:val="24"/>
          <w:u w:val="single"/>
          <w:lang w:val="en-AU"/>
        </w:rPr>
        <w:t>租赁</w:t>
      </w:r>
      <w:r w:rsidRPr="000B3EC8">
        <w:rPr>
          <w:bCs/>
          <w:sz w:val="24"/>
          <w:lang w:val="en-AU"/>
        </w:rPr>
        <w:t xml:space="preserve"> </w:t>
      </w:r>
      <w:r w:rsidRPr="000B3EC8">
        <w:rPr>
          <w:sz w:val="24"/>
        </w:rPr>
        <w:t xml:space="preserve">- </w:t>
      </w:r>
      <w:r w:rsidRPr="000B3EC8">
        <w:rPr>
          <w:sz w:val="24"/>
        </w:rPr>
        <w:t>续</w:t>
      </w:r>
    </w:p>
    <w:p w14:paraId="163FED7B" w14:textId="77777777" w:rsidR="00670DA5" w:rsidRPr="000B3EC8" w:rsidRDefault="00670DA5" w:rsidP="00670DA5">
      <w:pPr>
        <w:widowControl/>
        <w:ind w:left="720"/>
        <w:jc w:val="left"/>
        <w:rPr>
          <w:bCs/>
          <w:sz w:val="24"/>
          <w:lang w:val="en-AU"/>
        </w:rPr>
      </w:pPr>
    </w:p>
    <w:p w14:paraId="2D865456" w14:textId="77777777" w:rsidR="00670DA5" w:rsidRPr="000B3EC8" w:rsidRDefault="00670DA5" w:rsidP="00670DA5">
      <w:pPr>
        <w:widowControl/>
        <w:ind w:left="729"/>
        <w:jc w:val="left"/>
        <w:rPr>
          <w:i/>
          <w:color w:val="000000"/>
          <w:sz w:val="24"/>
          <w:lang w:val="en-GB"/>
        </w:rPr>
      </w:pPr>
      <w:r w:rsidRPr="000B3EC8">
        <w:rPr>
          <w:i/>
          <w:color w:val="000000"/>
          <w:sz w:val="24"/>
          <w:lang w:val="en-GB"/>
        </w:rPr>
        <w:t xml:space="preserve">- </w:t>
      </w:r>
      <w:r w:rsidRPr="000B3EC8">
        <w:rPr>
          <w:i/>
          <w:color w:val="000000"/>
          <w:sz w:val="24"/>
          <w:lang w:val="en-GB"/>
        </w:rPr>
        <w:t>本公司作为承租人</w:t>
      </w:r>
      <w:r w:rsidRPr="000B3EC8">
        <w:rPr>
          <w:sz w:val="24"/>
        </w:rPr>
        <w:t xml:space="preserve"> - </w:t>
      </w:r>
      <w:r w:rsidRPr="000B3EC8">
        <w:rPr>
          <w:sz w:val="24"/>
        </w:rPr>
        <w:t>续</w:t>
      </w:r>
    </w:p>
    <w:p w14:paraId="7B1A7381" w14:textId="77777777" w:rsidR="00827E12" w:rsidRPr="000B3EC8" w:rsidRDefault="00827E12" w:rsidP="002F519F">
      <w:pPr>
        <w:widowControl/>
        <w:ind w:left="720"/>
        <w:jc w:val="left"/>
        <w:rPr>
          <w:color w:val="000000"/>
          <w:sz w:val="24"/>
          <w:lang w:val="en-GB"/>
        </w:rPr>
      </w:pPr>
    </w:p>
    <w:p w14:paraId="40CE12C6" w14:textId="77777777" w:rsidR="00827E12" w:rsidRPr="000B3EC8" w:rsidRDefault="00827E12" w:rsidP="002F519F">
      <w:pPr>
        <w:widowControl/>
        <w:ind w:left="720"/>
        <w:jc w:val="left"/>
        <w:rPr>
          <w:i/>
          <w:color w:val="000000"/>
          <w:sz w:val="24"/>
          <w:lang w:val="en-GB"/>
        </w:rPr>
      </w:pPr>
      <w:r w:rsidRPr="000B3EC8">
        <w:rPr>
          <w:i/>
          <w:color w:val="000000"/>
          <w:sz w:val="24"/>
          <w:lang w:val="en-GB"/>
        </w:rPr>
        <w:t>短期租赁和低价值资产租赁</w:t>
      </w:r>
    </w:p>
    <w:p w14:paraId="3CB319F6" w14:textId="77777777" w:rsidR="00827E12" w:rsidRPr="000B3EC8" w:rsidRDefault="00827E12" w:rsidP="002F519F">
      <w:pPr>
        <w:widowControl/>
        <w:ind w:left="720"/>
        <w:jc w:val="left"/>
        <w:rPr>
          <w:color w:val="000000"/>
          <w:sz w:val="24"/>
          <w:lang w:val="en-GB"/>
        </w:rPr>
      </w:pPr>
    </w:p>
    <w:p w14:paraId="3EA5BAAB" w14:textId="201A9356" w:rsidR="005B14C5" w:rsidRPr="000B3EC8" w:rsidRDefault="00827E12" w:rsidP="002F519F">
      <w:pPr>
        <w:widowControl/>
        <w:ind w:left="720"/>
        <w:jc w:val="left"/>
        <w:rPr>
          <w:bCs/>
          <w:sz w:val="24"/>
          <w:lang w:val="en-AU"/>
        </w:rPr>
      </w:pPr>
      <w:r w:rsidRPr="000B3EC8">
        <w:rPr>
          <w:color w:val="000000"/>
          <w:sz w:val="24"/>
          <w:lang w:val="en-GB"/>
        </w:rPr>
        <w:t>本公司对于运输设备以及电子设备的短期租赁以及低价值资产租赁，选择不确认使用权资产和租赁负债。短期租赁，是指在租赁期开始日，租赁期不超过</w:t>
      </w:r>
      <w:r w:rsidRPr="000B3EC8">
        <w:rPr>
          <w:color w:val="000000"/>
          <w:sz w:val="24"/>
          <w:lang w:val="en-GB"/>
        </w:rPr>
        <w:t>12</w:t>
      </w:r>
      <w:r w:rsidRPr="000B3EC8">
        <w:rPr>
          <w:color w:val="000000"/>
          <w:sz w:val="24"/>
          <w:lang w:val="en-GB"/>
        </w:rPr>
        <w:t>个月且不包含购买选择权的租赁。低价值资产租赁，是指单项租赁资产为全新资产时价值较低的租赁。本公司将短期租赁和低价值资产租赁的租赁付款额，在租赁期内各个期间按照直线法计入当期损益。</w:t>
      </w:r>
    </w:p>
    <w:p w14:paraId="155CB839" w14:textId="2C47A4EF" w:rsidR="001509EA" w:rsidRDefault="001509EA" w:rsidP="002F519F">
      <w:pPr>
        <w:widowControl/>
        <w:ind w:left="720"/>
        <w:jc w:val="left"/>
        <w:rPr>
          <w:bCs/>
          <w:sz w:val="24"/>
          <w:lang w:val="en-AU"/>
        </w:rPr>
      </w:pPr>
    </w:p>
    <w:p w14:paraId="538F2D47" w14:textId="77777777" w:rsidR="00670DA5" w:rsidRPr="000B3EC8" w:rsidRDefault="00670DA5" w:rsidP="002F519F">
      <w:pPr>
        <w:widowControl/>
        <w:ind w:left="720"/>
        <w:jc w:val="left"/>
        <w:rPr>
          <w:bCs/>
          <w:sz w:val="24"/>
          <w:lang w:val="en-AU"/>
        </w:rPr>
      </w:pPr>
    </w:p>
    <w:p w14:paraId="7F984244" w14:textId="77777777" w:rsidR="00855D76" w:rsidRPr="000B3EC8" w:rsidRDefault="00855D76">
      <w:pPr>
        <w:pStyle w:val="1"/>
        <w:spacing w:line="228" w:lineRule="auto"/>
      </w:pPr>
      <w:r w:rsidRPr="000B3EC8">
        <w:t>运用会计政策过程中所作的重要判断和会计估计所采用的关键假设和不确定因素</w:t>
      </w:r>
    </w:p>
    <w:p w14:paraId="0F333327" w14:textId="77777777" w:rsidR="00855D76" w:rsidRPr="000B3EC8" w:rsidRDefault="00855D76">
      <w:pPr>
        <w:widowControl/>
        <w:spacing w:line="228" w:lineRule="auto"/>
        <w:ind w:left="729"/>
        <w:jc w:val="left"/>
        <w:rPr>
          <w:b/>
          <w:bCs/>
          <w:sz w:val="24"/>
          <w:szCs w:val="32"/>
          <w:lang w:val="x-none"/>
        </w:rPr>
      </w:pPr>
    </w:p>
    <w:p w14:paraId="3A3E09CE" w14:textId="77777777" w:rsidR="00855D76" w:rsidRPr="000B3EC8" w:rsidRDefault="00855D76">
      <w:pPr>
        <w:widowControl/>
        <w:spacing w:line="228" w:lineRule="auto"/>
        <w:ind w:left="729"/>
        <w:jc w:val="left"/>
        <w:rPr>
          <w:bCs/>
          <w:sz w:val="24"/>
          <w:lang w:val="en-AU"/>
        </w:rPr>
      </w:pPr>
      <w:r w:rsidRPr="000B3EC8">
        <w:rPr>
          <w:bCs/>
          <w:sz w:val="24"/>
          <w:lang w:val="en-AU"/>
        </w:rPr>
        <w:t>本公司在运用附注</w:t>
      </w:r>
      <w:r w:rsidR="002720FE" w:rsidRPr="000B3EC8">
        <w:rPr>
          <w:bCs/>
          <w:sz w:val="24"/>
          <w:lang w:val="en-AU"/>
        </w:rPr>
        <w:t>4</w:t>
      </w:r>
      <w:r w:rsidRPr="000B3EC8">
        <w:rPr>
          <w:bCs/>
          <w:sz w:val="24"/>
          <w:lang w:val="en-AU"/>
        </w:rPr>
        <w:t>所描述的会计政策过程中，由于经营活动内在的不确定性，本公司需要对无法准确计量的报表项目的账面价值进行判断、估计和假设。这些判断、估计和假设是基于本公司管理层过去的历史经验，并在考虑其他相关因素的基础上作出的。实际的结果可能与本公司的估计存在差异。</w:t>
      </w:r>
    </w:p>
    <w:p w14:paraId="790AE4DF" w14:textId="77777777" w:rsidR="00855D76" w:rsidRPr="000B3EC8" w:rsidRDefault="00855D76">
      <w:pPr>
        <w:widowControl/>
        <w:spacing w:line="228" w:lineRule="auto"/>
        <w:ind w:left="729"/>
        <w:jc w:val="left"/>
        <w:rPr>
          <w:bCs/>
          <w:sz w:val="24"/>
          <w:lang w:val="en-AU"/>
        </w:rPr>
      </w:pPr>
    </w:p>
    <w:p w14:paraId="77E4FB1B" w14:textId="77777777" w:rsidR="003C1B6F" w:rsidRPr="000B3EC8" w:rsidRDefault="003C1B6F" w:rsidP="002F519F">
      <w:pPr>
        <w:widowControl/>
        <w:spacing w:line="228" w:lineRule="auto"/>
        <w:ind w:left="729"/>
        <w:jc w:val="left"/>
        <w:rPr>
          <w:bCs/>
          <w:sz w:val="24"/>
        </w:rPr>
      </w:pPr>
    </w:p>
    <w:p w14:paraId="622A4AB4" w14:textId="453D6AB3" w:rsidR="00B5646D" w:rsidRPr="005B160D" w:rsidRDefault="00B5646D" w:rsidP="002F519F">
      <w:pPr>
        <w:pStyle w:val="1"/>
        <w:spacing w:line="228" w:lineRule="auto"/>
        <w:rPr>
          <w:bCs/>
        </w:rPr>
      </w:pPr>
      <w:r w:rsidRPr="005B160D">
        <w:rPr>
          <w:bCs/>
        </w:rPr>
        <w:t>会计政策变更</w:t>
      </w:r>
    </w:p>
    <w:p w14:paraId="452DB4F6" w14:textId="77777777" w:rsidR="00B5646D" w:rsidRPr="000B3EC8" w:rsidRDefault="00B5646D" w:rsidP="002F519F">
      <w:pPr>
        <w:widowControl/>
        <w:spacing w:line="228" w:lineRule="auto"/>
        <w:ind w:left="720"/>
        <w:jc w:val="left"/>
        <w:rPr>
          <w:sz w:val="24"/>
          <w:lang w:val="en-GB"/>
        </w:rPr>
      </w:pPr>
    </w:p>
    <w:p w14:paraId="3038FF2F" w14:textId="6EA0A628" w:rsidR="00082210" w:rsidRPr="000B3EC8" w:rsidRDefault="004C37CC" w:rsidP="00082210">
      <w:pPr>
        <w:adjustRightInd w:val="0"/>
        <w:snapToGrid w:val="0"/>
        <w:ind w:left="720"/>
        <w:rPr>
          <w:sz w:val="24"/>
          <w:u w:val="single"/>
          <w:lang w:val="en-GB"/>
        </w:rPr>
      </w:pPr>
      <w:r>
        <w:rPr>
          <w:sz w:val="24"/>
          <w:u w:val="single"/>
          <w:lang w:val="en-GB"/>
        </w:rPr>
        <w:t>6</w:t>
      </w:r>
      <w:r w:rsidR="00082210" w:rsidRPr="000B3EC8">
        <w:rPr>
          <w:sz w:val="24"/>
          <w:u w:val="single"/>
          <w:lang w:val="en-GB"/>
        </w:rPr>
        <w:t xml:space="preserve">.1 </w:t>
      </w:r>
      <w:r w:rsidR="00082210" w:rsidRPr="000B3EC8">
        <w:rPr>
          <w:sz w:val="24"/>
          <w:u w:val="single"/>
          <w:lang w:val="en-GB"/>
        </w:rPr>
        <w:t>企业会计准则解释第</w:t>
      </w:r>
      <w:r w:rsidR="00082210" w:rsidRPr="000B3EC8">
        <w:rPr>
          <w:sz w:val="24"/>
          <w:u w:val="single"/>
          <w:lang w:val="en-GB"/>
        </w:rPr>
        <w:t xml:space="preserve">15 </w:t>
      </w:r>
      <w:r w:rsidR="00082210" w:rsidRPr="000B3EC8">
        <w:rPr>
          <w:sz w:val="24"/>
          <w:u w:val="single"/>
          <w:lang w:val="en-GB"/>
        </w:rPr>
        <w:t>号</w:t>
      </w:r>
    </w:p>
    <w:p w14:paraId="15A27AA7" w14:textId="77777777" w:rsidR="00082210" w:rsidRPr="000B3EC8" w:rsidRDefault="00082210" w:rsidP="00082210">
      <w:pPr>
        <w:adjustRightInd w:val="0"/>
        <w:snapToGrid w:val="0"/>
        <w:ind w:left="720"/>
        <w:rPr>
          <w:sz w:val="24"/>
          <w:lang w:val="en-GB"/>
        </w:rPr>
      </w:pPr>
    </w:p>
    <w:p w14:paraId="15482493" w14:textId="44A85BF1" w:rsidR="00082210" w:rsidRPr="000B3EC8" w:rsidRDefault="00082210" w:rsidP="00082210">
      <w:pPr>
        <w:adjustRightInd w:val="0"/>
        <w:snapToGrid w:val="0"/>
        <w:ind w:left="720"/>
        <w:rPr>
          <w:sz w:val="24"/>
          <w:lang w:val="en-GB"/>
        </w:rPr>
      </w:pPr>
      <w:r w:rsidRPr="000B3EC8">
        <w:rPr>
          <w:sz w:val="24"/>
          <w:lang w:val="en-GB"/>
        </w:rPr>
        <w:t>财政部于</w:t>
      </w:r>
      <w:r w:rsidRPr="000B3EC8">
        <w:rPr>
          <w:sz w:val="24"/>
          <w:lang w:val="en-GB"/>
        </w:rPr>
        <w:t xml:space="preserve">2021 </w:t>
      </w:r>
      <w:r w:rsidRPr="000B3EC8">
        <w:rPr>
          <w:sz w:val="24"/>
          <w:lang w:val="en-GB"/>
        </w:rPr>
        <w:t>年</w:t>
      </w:r>
      <w:r w:rsidRPr="000B3EC8">
        <w:rPr>
          <w:sz w:val="24"/>
          <w:lang w:val="en-GB"/>
        </w:rPr>
        <w:t xml:space="preserve">12 </w:t>
      </w:r>
      <w:r w:rsidRPr="000B3EC8">
        <w:rPr>
          <w:sz w:val="24"/>
          <w:lang w:val="en-GB"/>
        </w:rPr>
        <w:t>月</w:t>
      </w:r>
      <w:r w:rsidRPr="000B3EC8">
        <w:rPr>
          <w:sz w:val="24"/>
          <w:lang w:val="en-GB"/>
        </w:rPr>
        <w:t xml:space="preserve">30 </w:t>
      </w:r>
      <w:r w:rsidRPr="000B3EC8">
        <w:rPr>
          <w:sz w:val="24"/>
          <w:lang w:val="en-GB"/>
        </w:rPr>
        <w:t>日发布了《企业会计准则解释第</w:t>
      </w:r>
      <w:r w:rsidRPr="000B3EC8">
        <w:rPr>
          <w:sz w:val="24"/>
          <w:lang w:val="en-GB"/>
        </w:rPr>
        <w:t xml:space="preserve">15 </w:t>
      </w:r>
      <w:r w:rsidRPr="000B3EC8">
        <w:rPr>
          <w:sz w:val="24"/>
          <w:lang w:val="en-GB"/>
        </w:rPr>
        <w:t>号》</w:t>
      </w:r>
      <w:r w:rsidR="000B3EC8">
        <w:rPr>
          <w:sz w:val="24"/>
          <w:lang w:val="en-GB"/>
        </w:rPr>
        <w:t>(</w:t>
      </w:r>
      <w:r w:rsidRPr="000B3EC8">
        <w:rPr>
          <w:sz w:val="24"/>
          <w:lang w:val="en-GB"/>
        </w:rPr>
        <w:t>以下简称</w:t>
      </w:r>
      <w:r w:rsidRPr="000B3EC8">
        <w:rPr>
          <w:sz w:val="24"/>
          <w:lang w:val="en-GB"/>
        </w:rPr>
        <w:t>“</w:t>
      </w:r>
      <w:r w:rsidRPr="000B3EC8">
        <w:rPr>
          <w:sz w:val="24"/>
          <w:lang w:val="en-GB"/>
        </w:rPr>
        <w:t>解释</w:t>
      </w:r>
      <w:r w:rsidRPr="000B3EC8">
        <w:rPr>
          <w:sz w:val="24"/>
          <w:lang w:val="en-GB"/>
        </w:rPr>
        <w:t xml:space="preserve">15 </w:t>
      </w:r>
      <w:r w:rsidRPr="000B3EC8">
        <w:rPr>
          <w:sz w:val="24"/>
          <w:lang w:val="en-GB"/>
        </w:rPr>
        <w:t>号</w:t>
      </w:r>
      <w:r w:rsidRPr="000B3EC8">
        <w:rPr>
          <w:sz w:val="24"/>
          <w:lang w:val="en-GB"/>
        </w:rPr>
        <w:t>”</w:t>
      </w:r>
      <w:r w:rsidR="000B3EC8">
        <w:rPr>
          <w:sz w:val="24"/>
          <w:lang w:val="en-GB"/>
        </w:rPr>
        <w:t>)</w:t>
      </w:r>
      <w:r w:rsidRPr="000B3EC8">
        <w:rPr>
          <w:sz w:val="24"/>
          <w:lang w:val="en-GB"/>
        </w:rPr>
        <w:t>。解释</w:t>
      </w:r>
      <w:r w:rsidRPr="000B3EC8">
        <w:rPr>
          <w:sz w:val="24"/>
          <w:lang w:val="en-GB"/>
        </w:rPr>
        <w:t xml:space="preserve">15 </w:t>
      </w:r>
      <w:r w:rsidRPr="000B3EC8">
        <w:rPr>
          <w:sz w:val="24"/>
          <w:lang w:val="en-GB"/>
        </w:rPr>
        <w:t>号规范了企业将固定资产达到预定可使用状态前或者研发过程中产出的产品或副产品对外销售的会计处理和亏损合同的判断。上述规定对本公司</w:t>
      </w:r>
      <w:r w:rsidRPr="000B3EC8">
        <w:rPr>
          <w:sz w:val="24"/>
          <w:lang w:val="en-GB"/>
        </w:rPr>
        <w:t>2022</w:t>
      </w:r>
      <w:r w:rsidRPr="000B3EC8">
        <w:rPr>
          <w:sz w:val="24"/>
          <w:lang w:val="en-GB"/>
        </w:rPr>
        <w:t>年度财务报表均无显著影响。</w:t>
      </w:r>
    </w:p>
    <w:p w14:paraId="0BAFCEF5" w14:textId="77777777" w:rsidR="00082210" w:rsidRPr="000B3EC8" w:rsidRDefault="00082210" w:rsidP="00082210">
      <w:pPr>
        <w:adjustRightInd w:val="0"/>
        <w:snapToGrid w:val="0"/>
        <w:ind w:left="720"/>
        <w:rPr>
          <w:sz w:val="24"/>
          <w:lang w:val="en-GB"/>
        </w:rPr>
      </w:pPr>
    </w:p>
    <w:p w14:paraId="72A33F47" w14:textId="73246CCE" w:rsidR="00082210" w:rsidRPr="000B3EC8" w:rsidRDefault="004C37CC" w:rsidP="00082210">
      <w:pPr>
        <w:adjustRightInd w:val="0"/>
        <w:snapToGrid w:val="0"/>
        <w:ind w:left="720"/>
        <w:rPr>
          <w:sz w:val="24"/>
          <w:u w:val="single"/>
          <w:lang w:val="en-GB"/>
        </w:rPr>
      </w:pPr>
      <w:r>
        <w:rPr>
          <w:sz w:val="24"/>
          <w:u w:val="single"/>
          <w:lang w:val="en-GB"/>
        </w:rPr>
        <w:t>6</w:t>
      </w:r>
      <w:r w:rsidR="00082210" w:rsidRPr="000B3EC8">
        <w:rPr>
          <w:sz w:val="24"/>
          <w:u w:val="single"/>
          <w:lang w:val="en-GB"/>
        </w:rPr>
        <w:t xml:space="preserve">.2 </w:t>
      </w:r>
      <w:r w:rsidR="00082210" w:rsidRPr="000B3EC8">
        <w:rPr>
          <w:sz w:val="24"/>
          <w:u w:val="single"/>
          <w:lang w:val="en-GB"/>
        </w:rPr>
        <w:t>企业会计准则解释第</w:t>
      </w:r>
      <w:r w:rsidR="00082210" w:rsidRPr="000B3EC8">
        <w:rPr>
          <w:sz w:val="24"/>
          <w:u w:val="single"/>
          <w:lang w:val="en-GB"/>
        </w:rPr>
        <w:t xml:space="preserve">16 </w:t>
      </w:r>
      <w:r w:rsidR="00082210" w:rsidRPr="000B3EC8">
        <w:rPr>
          <w:sz w:val="24"/>
          <w:u w:val="single"/>
          <w:lang w:val="en-GB"/>
        </w:rPr>
        <w:t>号</w:t>
      </w:r>
    </w:p>
    <w:p w14:paraId="7BBF826C" w14:textId="77777777" w:rsidR="00082210" w:rsidRPr="000B3EC8" w:rsidRDefault="00082210" w:rsidP="00082210">
      <w:pPr>
        <w:adjustRightInd w:val="0"/>
        <w:snapToGrid w:val="0"/>
        <w:ind w:left="720"/>
        <w:rPr>
          <w:sz w:val="24"/>
          <w:lang w:val="en-GB"/>
        </w:rPr>
      </w:pPr>
    </w:p>
    <w:p w14:paraId="7CFB5E58" w14:textId="392C7042" w:rsidR="00082210" w:rsidRDefault="00082210" w:rsidP="00082210">
      <w:pPr>
        <w:adjustRightInd w:val="0"/>
        <w:snapToGrid w:val="0"/>
        <w:ind w:left="720"/>
        <w:rPr>
          <w:sz w:val="24"/>
          <w:lang w:val="en-GB"/>
        </w:rPr>
      </w:pPr>
      <w:r w:rsidRPr="000B3EC8">
        <w:rPr>
          <w:sz w:val="24"/>
          <w:lang w:val="en-GB"/>
        </w:rPr>
        <w:t>财政部于</w:t>
      </w:r>
      <w:r w:rsidRPr="000B3EC8">
        <w:rPr>
          <w:sz w:val="24"/>
          <w:lang w:val="en-GB"/>
        </w:rPr>
        <w:t>2022</w:t>
      </w:r>
      <w:r w:rsidRPr="000B3EC8">
        <w:rPr>
          <w:sz w:val="24"/>
          <w:lang w:val="en-GB"/>
        </w:rPr>
        <w:t>年</w:t>
      </w:r>
      <w:r w:rsidRPr="000B3EC8">
        <w:rPr>
          <w:sz w:val="24"/>
          <w:lang w:val="en-GB"/>
        </w:rPr>
        <w:t>11</w:t>
      </w:r>
      <w:r w:rsidRPr="000B3EC8">
        <w:rPr>
          <w:sz w:val="24"/>
          <w:lang w:val="en-GB"/>
        </w:rPr>
        <w:t>月</w:t>
      </w:r>
      <w:r w:rsidRPr="000B3EC8">
        <w:rPr>
          <w:sz w:val="24"/>
          <w:lang w:val="en-GB"/>
        </w:rPr>
        <w:t>30</w:t>
      </w:r>
      <w:r w:rsidRPr="000B3EC8">
        <w:rPr>
          <w:sz w:val="24"/>
          <w:lang w:val="en-GB"/>
        </w:rPr>
        <w:t>日发布了《企业会计准则解释第</w:t>
      </w:r>
      <w:r w:rsidRPr="000B3EC8">
        <w:rPr>
          <w:sz w:val="24"/>
          <w:lang w:val="en-GB"/>
        </w:rPr>
        <w:t>16</w:t>
      </w:r>
      <w:r w:rsidRPr="000B3EC8">
        <w:rPr>
          <w:sz w:val="24"/>
          <w:lang w:val="en-GB"/>
        </w:rPr>
        <w:t>号》</w:t>
      </w:r>
      <w:r w:rsidR="000B3EC8">
        <w:rPr>
          <w:sz w:val="24"/>
          <w:lang w:val="en-GB"/>
        </w:rPr>
        <w:t>(</w:t>
      </w:r>
      <w:r w:rsidRPr="000B3EC8">
        <w:rPr>
          <w:sz w:val="24"/>
          <w:lang w:val="en-GB"/>
        </w:rPr>
        <w:t>以下简称</w:t>
      </w:r>
      <w:r w:rsidRPr="000B3EC8">
        <w:rPr>
          <w:sz w:val="24"/>
          <w:lang w:val="en-GB"/>
        </w:rPr>
        <w:t>“</w:t>
      </w:r>
      <w:r w:rsidRPr="000B3EC8">
        <w:rPr>
          <w:sz w:val="24"/>
          <w:lang w:val="en-GB"/>
        </w:rPr>
        <w:t>解释</w:t>
      </w:r>
      <w:r w:rsidRPr="000B3EC8">
        <w:rPr>
          <w:sz w:val="24"/>
          <w:lang w:val="en-GB"/>
        </w:rPr>
        <w:t>16</w:t>
      </w:r>
      <w:r w:rsidRPr="000B3EC8">
        <w:rPr>
          <w:sz w:val="24"/>
          <w:lang w:val="en-GB"/>
        </w:rPr>
        <w:t>号</w:t>
      </w:r>
      <w:r w:rsidRPr="000B3EC8">
        <w:rPr>
          <w:sz w:val="24"/>
          <w:lang w:val="en-GB"/>
        </w:rPr>
        <w:t>”</w:t>
      </w:r>
      <w:r w:rsidR="000B3EC8">
        <w:rPr>
          <w:sz w:val="24"/>
          <w:lang w:val="en-GB"/>
        </w:rPr>
        <w:t>)</w:t>
      </w:r>
      <w:r w:rsidRPr="000B3EC8">
        <w:rPr>
          <w:sz w:val="24"/>
          <w:lang w:val="en-GB"/>
        </w:rPr>
        <w:t>。解释</w:t>
      </w:r>
      <w:r w:rsidRPr="000B3EC8">
        <w:rPr>
          <w:sz w:val="24"/>
          <w:lang w:val="en-GB"/>
        </w:rPr>
        <w:t>16</w:t>
      </w:r>
      <w:r w:rsidRPr="000B3EC8">
        <w:rPr>
          <w:sz w:val="24"/>
          <w:lang w:val="en-GB"/>
        </w:rPr>
        <w:t>号规范了关于发行方分类为权益工具的金融工具相关股利的所得税影响的会计处理和关于企业将以现金结算的股份支付修改为以权益结算的股份支付的会计处理。上述规定对本公司</w:t>
      </w:r>
      <w:r w:rsidRPr="000B3EC8">
        <w:rPr>
          <w:sz w:val="24"/>
          <w:lang w:val="en-GB"/>
        </w:rPr>
        <w:t>2022</w:t>
      </w:r>
      <w:r w:rsidRPr="000B3EC8">
        <w:rPr>
          <w:sz w:val="24"/>
          <w:lang w:val="en-GB"/>
        </w:rPr>
        <w:t>年度财务报表均无显著影响。</w:t>
      </w:r>
    </w:p>
    <w:p w14:paraId="1CBC050E" w14:textId="741AAA8F" w:rsidR="000B3EC8" w:rsidRDefault="000B3EC8" w:rsidP="00082210">
      <w:pPr>
        <w:adjustRightInd w:val="0"/>
        <w:snapToGrid w:val="0"/>
        <w:ind w:left="720"/>
        <w:rPr>
          <w:sz w:val="24"/>
          <w:lang w:val="en-GB"/>
        </w:rPr>
      </w:pPr>
    </w:p>
    <w:p w14:paraId="3E0E288C" w14:textId="36C8EF6F" w:rsidR="00670DA5" w:rsidRDefault="00670DA5">
      <w:pPr>
        <w:widowControl/>
        <w:jc w:val="left"/>
        <w:rPr>
          <w:sz w:val="24"/>
          <w:lang w:val="en-GB"/>
        </w:rPr>
      </w:pPr>
      <w:r>
        <w:rPr>
          <w:sz w:val="24"/>
          <w:lang w:val="en-GB"/>
        </w:rPr>
        <w:br w:type="page"/>
      </w:r>
    </w:p>
    <w:p w14:paraId="29777F89" w14:textId="0BDC5833" w:rsidR="00855D76" w:rsidRPr="000B3EC8" w:rsidRDefault="00855D76">
      <w:pPr>
        <w:pStyle w:val="1"/>
        <w:rPr>
          <w:lang w:val="en-AU"/>
        </w:rPr>
      </w:pPr>
      <w:r w:rsidRPr="000B3EC8">
        <w:rPr>
          <w:lang w:val="en-AU"/>
        </w:rPr>
        <w:lastRenderedPageBreak/>
        <w:t>税项</w:t>
      </w:r>
    </w:p>
    <w:p w14:paraId="6864789E" w14:textId="77777777" w:rsidR="00855D76" w:rsidRPr="000B3EC8" w:rsidRDefault="00855D76" w:rsidP="002F519F">
      <w:pPr>
        <w:widowControl/>
        <w:ind w:left="729"/>
        <w:jc w:val="left"/>
        <w:rPr>
          <w:bCs/>
          <w:sz w:val="24"/>
        </w:rPr>
      </w:pPr>
    </w:p>
    <w:p w14:paraId="71743B08" w14:textId="77777777" w:rsidR="00855D76" w:rsidRPr="000B3EC8" w:rsidRDefault="00855D76" w:rsidP="002F519F">
      <w:pPr>
        <w:widowControl/>
        <w:ind w:left="720"/>
        <w:jc w:val="left"/>
        <w:rPr>
          <w:bCs/>
          <w:sz w:val="24"/>
          <w:u w:val="single"/>
          <w:lang w:val="en-AU"/>
        </w:rPr>
      </w:pPr>
      <w:r w:rsidRPr="000B3EC8">
        <w:rPr>
          <w:bCs/>
          <w:sz w:val="24"/>
          <w:u w:val="single"/>
          <w:lang w:val="en-AU"/>
        </w:rPr>
        <w:t>增值税</w:t>
      </w:r>
    </w:p>
    <w:p w14:paraId="1309A8DB" w14:textId="77777777" w:rsidR="00566479" w:rsidRPr="000B3EC8" w:rsidRDefault="00566479" w:rsidP="002F519F">
      <w:pPr>
        <w:widowControl/>
        <w:ind w:left="729"/>
        <w:jc w:val="left"/>
        <w:rPr>
          <w:bCs/>
          <w:sz w:val="24"/>
        </w:rPr>
      </w:pPr>
    </w:p>
    <w:p w14:paraId="54C2F2F8" w14:textId="1CEB6404" w:rsidR="009C4FE6" w:rsidRPr="000B3EC8" w:rsidRDefault="00504B9A" w:rsidP="002F519F">
      <w:pPr>
        <w:widowControl/>
        <w:ind w:left="729"/>
        <w:jc w:val="left"/>
        <w:rPr>
          <w:bCs/>
          <w:sz w:val="24"/>
        </w:rPr>
      </w:pPr>
      <w:r w:rsidRPr="000B3EC8">
        <w:rPr>
          <w:bCs/>
          <w:sz w:val="24"/>
        </w:rPr>
        <w:t>应纳增值税为销项税额减可抵扣进项税后的余额﹐销项税额按根据相关税法规定计算的销售额的</w:t>
      </w:r>
      <w:r w:rsidR="00A46876" w:rsidRPr="000B3EC8">
        <w:rPr>
          <w:bCs/>
          <w:sz w:val="24"/>
        </w:rPr>
        <w:t>13%</w:t>
      </w:r>
      <w:r w:rsidRPr="000B3EC8">
        <w:rPr>
          <w:bCs/>
          <w:sz w:val="24"/>
        </w:rPr>
        <w:t>计算。</w:t>
      </w:r>
      <w:r w:rsidR="00A46876" w:rsidRPr="000B3EC8">
        <w:rPr>
          <w:bCs/>
          <w:sz w:val="24"/>
        </w:rPr>
        <w:t>贷款服务以及商业辅助服务业销项税额按应税收入的</w:t>
      </w:r>
      <w:r w:rsidR="00A46876" w:rsidRPr="000B3EC8">
        <w:rPr>
          <w:bCs/>
          <w:sz w:val="24"/>
        </w:rPr>
        <w:t>6%</w:t>
      </w:r>
      <w:r w:rsidR="00A46876" w:rsidRPr="000B3EC8">
        <w:rPr>
          <w:bCs/>
          <w:sz w:val="24"/>
        </w:rPr>
        <w:t>计算。</w:t>
      </w:r>
    </w:p>
    <w:p w14:paraId="27027E11" w14:textId="77777777" w:rsidR="009847CE" w:rsidRPr="000B3EC8" w:rsidRDefault="009847CE" w:rsidP="002F519F">
      <w:pPr>
        <w:widowControl/>
        <w:ind w:left="729"/>
        <w:jc w:val="left"/>
        <w:rPr>
          <w:bCs/>
          <w:sz w:val="24"/>
        </w:rPr>
      </w:pPr>
    </w:p>
    <w:p w14:paraId="4B58A8F0" w14:textId="2EA6EE6B" w:rsidR="00504B9A" w:rsidRPr="000B3EC8" w:rsidRDefault="009C4FE6" w:rsidP="0037156F">
      <w:pPr>
        <w:widowControl/>
        <w:ind w:left="729"/>
        <w:jc w:val="left"/>
        <w:rPr>
          <w:bCs/>
          <w:sz w:val="24"/>
        </w:rPr>
      </w:pPr>
      <w:r w:rsidRPr="000B3EC8">
        <w:rPr>
          <w:bCs/>
          <w:sz w:val="24"/>
        </w:rPr>
        <w:t>本公司外销产品收入采用</w:t>
      </w:r>
      <w:r w:rsidRPr="000B3EC8">
        <w:rPr>
          <w:bCs/>
          <w:sz w:val="24"/>
        </w:rPr>
        <w:t>“</w:t>
      </w:r>
      <w:r w:rsidRPr="000B3EC8">
        <w:rPr>
          <w:bCs/>
          <w:sz w:val="24"/>
        </w:rPr>
        <w:t>免、抵、退</w:t>
      </w:r>
      <w:r w:rsidRPr="000B3EC8">
        <w:rPr>
          <w:bCs/>
          <w:sz w:val="24"/>
        </w:rPr>
        <w:t>”</w:t>
      </w:r>
      <w:r w:rsidRPr="000B3EC8">
        <w:rPr>
          <w:bCs/>
          <w:sz w:val="24"/>
        </w:rPr>
        <w:t>方法计缴增值税额，产品的出口退税率</w:t>
      </w:r>
      <w:r w:rsidR="009847CE" w:rsidRPr="000B3EC8">
        <w:rPr>
          <w:bCs/>
          <w:sz w:val="24"/>
        </w:rPr>
        <w:t>为</w:t>
      </w:r>
      <w:r w:rsidR="00B5696A" w:rsidRPr="000B3EC8">
        <w:rPr>
          <w:bCs/>
          <w:sz w:val="24"/>
        </w:rPr>
        <w:t>1</w:t>
      </w:r>
      <w:r w:rsidR="00504B9A" w:rsidRPr="000B3EC8">
        <w:rPr>
          <w:bCs/>
          <w:sz w:val="24"/>
        </w:rPr>
        <w:t>3</w:t>
      </w:r>
      <w:r w:rsidRPr="000B3EC8">
        <w:rPr>
          <w:bCs/>
          <w:sz w:val="24"/>
        </w:rPr>
        <w:t>%</w:t>
      </w:r>
      <w:r w:rsidRPr="000B3EC8">
        <w:rPr>
          <w:bCs/>
          <w:sz w:val="24"/>
        </w:rPr>
        <w:t>。</w:t>
      </w:r>
    </w:p>
    <w:p w14:paraId="634EE9BC" w14:textId="77777777" w:rsidR="00082210" w:rsidRPr="000B3EC8" w:rsidRDefault="00082210" w:rsidP="000B3EC8">
      <w:pPr>
        <w:widowControl/>
        <w:ind w:left="729"/>
        <w:jc w:val="left"/>
        <w:rPr>
          <w:bCs/>
          <w:sz w:val="24"/>
        </w:rPr>
      </w:pPr>
    </w:p>
    <w:p w14:paraId="6F46DD3D" w14:textId="77777777" w:rsidR="00855D76" w:rsidRPr="000B3EC8" w:rsidRDefault="00855D76" w:rsidP="002F519F">
      <w:pPr>
        <w:widowControl/>
        <w:ind w:left="729"/>
        <w:jc w:val="left"/>
        <w:rPr>
          <w:bCs/>
          <w:sz w:val="24"/>
          <w:u w:val="single"/>
          <w:lang w:val="en-AU"/>
        </w:rPr>
      </w:pPr>
      <w:r w:rsidRPr="000B3EC8">
        <w:rPr>
          <w:bCs/>
          <w:sz w:val="24"/>
          <w:u w:val="single"/>
          <w:lang w:val="en-AU"/>
        </w:rPr>
        <w:t>所得税</w:t>
      </w:r>
    </w:p>
    <w:p w14:paraId="0CA2552A" w14:textId="77777777" w:rsidR="00855D76" w:rsidRPr="000B3EC8" w:rsidRDefault="00855D76" w:rsidP="002F519F">
      <w:pPr>
        <w:widowControl/>
        <w:ind w:left="729"/>
        <w:jc w:val="left"/>
        <w:rPr>
          <w:bCs/>
          <w:sz w:val="24"/>
        </w:rPr>
      </w:pPr>
    </w:p>
    <w:p w14:paraId="4AA9E43B" w14:textId="0CCDD972" w:rsidR="00FB73C9" w:rsidRPr="000B3EC8" w:rsidRDefault="00D6765A" w:rsidP="002F519F">
      <w:pPr>
        <w:widowControl/>
        <w:ind w:left="729"/>
        <w:jc w:val="left"/>
        <w:rPr>
          <w:bCs/>
          <w:sz w:val="24"/>
        </w:rPr>
      </w:pPr>
      <w:r w:rsidRPr="000B3EC8">
        <w:rPr>
          <w:bCs/>
          <w:sz w:val="24"/>
        </w:rPr>
        <w:t>本公司所得税税率为</w:t>
      </w:r>
      <w:r w:rsidR="00560EF4" w:rsidRPr="000B3EC8">
        <w:rPr>
          <w:bCs/>
          <w:sz w:val="24"/>
        </w:rPr>
        <w:t>25</w:t>
      </w:r>
      <w:r w:rsidRPr="000B3EC8">
        <w:rPr>
          <w:bCs/>
          <w:sz w:val="24"/>
        </w:rPr>
        <w:t>%</w:t>
      </w:r>
      <w:r w:rsidR="00160DFF" w:rsidRPr="000B3EC8">
        <w:rPr>
          <w:bCs/>
          <w:sz w:val="24"/>
        </w:rPr>
        <w:t xml:space="preserve"> </w:t>
      </w:r>
      <w:r w:rsidR="000B3EC8">
        <w:rPr>
          <w:bCs/>
          <w:sz w:val="24"/>
        </w:rPr>
        <w:t>(</w:t>
      </w:r>
      <w:r w:rsidR="00566479" w:rsidRPr="000B3EC8">
        <w:rPr>
          <w:bCs/>
          <w:sz w:val="24"/>
        </w:rPr>
        <w:t>上年度</w:t>
      </w:r>
      <w:r w:rsidR="00160DFF" w:rsidRPr="000B3EC8">
        <w:rPr>
          <w:bCs/>
          <w:sz w:val="24"/>
        </w:rPr>
        <w:t>：</w:t>
      </w:r>
      <w:r w:rsidR="00566479" w:rsidRPr="000B3EC8">
        <w:rPr>
          <w:bCs/>
          <w:sz w:val="24"/>
        </w:rPr>
        <w:t>25%</w:t>
      </w:r>
      <w:r w:rsidR="000B3EC8">
        <w:rPr>
          <w:bCs/>
          <w:sz w:val="24"/>
        </w:rPr>
        <w:t>)</w:t>
      </w:r>
      <w:r w:rsidRPr="000B3EC8">
        <w:rPr>
          <w:bCs/>
          <w:sz w:val="24"/>
        </w:rPr>
        <w:t>。</w:t>
      </w:r>
    </w:p>
    <w:p w14:paraId="72A57935" w14:textId="3C96C5CB" w:rsidR="00FF07B1" w:rsidRPr="000B3EC8" w:rsidRDefault="00FF07B1" w:rsidP="002F519F">
      <w:pPr>
        <w:widowControl/>
        <w:ind w:left="729"/>
        <w:jc w:val="left"/>
        <w:rPr>
          <w:bCs/>
          <w:sz w:val="24"/>
        </w:rPr>
      </w:pPr>
    </w:p>
    <w:p w14:paraId="5127D4EC" w14:textId="77777777" w:rsidR="009C4FE6" w:rsidRPr="000B3EC8" w:rsidRDefault="009C4FE6" w:rsidP="002F519F">
      <w:pPr>
        <w:widowControl/>
        <w:ind w:left="729"/>
        <w:jc w:val="left"/>
        <w:rPr>
          <w:bCs/>
          <w:sz w:val="24"/>
          <w:u w:val="single"/>
          <w:lang w:val="en-AU"/>
        </w:rPr>
      </w:pPr>
      <w:r w:rsidRPr="000B3EC8">
        <w:rPr>
          <w:bCs/>
          <w:sz w:val="24"/>
          <w:u w:val="single"/>
          <w:lang w:val="en-AU"/>
        </w:rPr>
        <w:t>其他税项</w:t>
      </w:r>
    </w:p>
    <w:p w14:paraId="00204684" w14:textId="77777777" w:rsidR="009C4FE6" w:rsidRPr="000B3EC8" w:rsidRDefault="009C4FE6" w:rsidP="002F519F">
      <w:pPr>
        <w:widowControl/>
        <w:autoSpaceDE w:val="0"/>
        <w:autoSpaceDN w:val="0"/>
        <w:adjustRightInd w:val="0"/>
        <w:ind w:left="720"/>
        <w:jc w:val="left"/>
        <w:textAlignment w:val="baseline"/>
        <w:rPr>
          <w:bCs/>
          <w:sz w:val="24"/>
          <w:lang w:val="en-AU"/>
        </w:rPr>
      </w:pPr>
    </w:p>
    <w:p w14:paraId="713DF531" w14:textId="77777777" w:rsidR="00B84175" w:rsidRPr="000B3EC8" w:rsidRDefault="009C4FE6" w:rsidP="002F519F">
      <w:pPr>
        <w:widowControl/>
        <w:autoSpaceDE w:val="0"/>
        <w:autoSpaceDN w:val="0"/>
        <w:adjustRightInd w:val="0"/>
        <w:ind w:left="720"/>
        <w:jc w:val="left"/>
        <w:textAlignment w:val="baseline"/>
        <w:rPr>
          <w:bCs/>
          <w:sz w:val="24"/>
          <w:lang w:val="en-AU"/>
        </w:rPr>
      </w:pPr>
      <w:r w:rsidRPr="000B3EC8">
        <w:rPr>
          <w:bCs/>
          <w:sz w:val="24"/>
          <w:lang w:val="en-AU"/>
        </w:rPr>
        <w:t>城市维护建设税按实际缴纳</w:t>
      </w:r>
      <w:r w:rsidR="004C79B0" w:rsidRPr="000B3EC8">
        <w:rPr>
          <w:bCs/>
          <w:sz w:val="24"/>
          <w:lang w:val="en-AU"/>
        </w:rPr>
        <w:t>流转税</w:t>
      </w:r>
      <w:r w:rsidRPr="000B3EC8">
        <w:rPr>
          <w:bCs/>
          <w:sz w:val="24"/>
          <w:lang w:val="en-AU"/>
        </w:rPr>
        <w:t>的</w:t>
      </w:r>
      <w:r w:rsidRPr="000B3EC8">
        <w:rPr>
          <w:bCs/>
          <w:sz w:val="24"/>
          <w:lang w:val="en-AU"/>
        </w:rPr>
        <w:t>7%</w:t>
      </w:r>
      <w:r w:rsidRPr="000B3EC8">
        <w:rPr>
          <w:bCs/>
          <w:sz w:val="24"/>
          <w:lang w:val="en-AU"/>
        </w:rPr>
        <w:t>缴纳</w:t>
      </w:r>
      <w:r w:rsidR="004B488E" w:rsidRPr="000B3EC8">
        <w:rPr>
          <w:bCs/>
          <w:sz w:val="24"/>
          <w:lang w:val="en-AU"/>
        </w:rPr>
        <w:t>。</w:t>
      </w:r>
    </w:p>
    <w:p w14:paraId="70F43E54" w14:textId="77777777" w:rsidR="00B84175" w:rsidRPr="000B3EC8" w:rsidRDefault="00B84175" w:rsidP="002F519F">
      <w:pPr>
        <w:widowControl/>
        <w:autoSpaceDE w:val="0"/>
        <w:autoSpaceDN w:val="0"/>
        <w:adjustRightInd w:val="0"/>
        <w:ind w:left="720"/>
        <w:jc w:val="left"/>
        <w:textAlignment w:val="baseline"/>
        <w:rPr>
          <w:bCs/>
          <w:sz w:val="24"/>
          <w:lang w:val="en-AU"/>
        </w:rPr>
      </w:pPr>
    </w:p>
    <w:p w14:paraId="65080989" w14:textId="77777777" w:rsidR="004B488E" w:rsidRPr="000B3EC8" w:rsidRDefault="004B488E" w:rsidP="002F519F">
      <w:pPr>
        <w:widowControl/>
        <w:autoSpaceDE w:val="0"/>
        <w:autoSpaceDN w:val="0"/>
        <w:adjustRightInd w:val="0"/>
        <w:ind w:left="720"/>
        <w:jc w:val="left"/>
        <w:textAlignment w:val="baseline"/>
        <w:rPr>
          <w:bCs/>
          <w:sz w:val="24"/>
          <w:lang w:val="en-AU"/>
        </w:rPr>
      </w:pPr>
      <w:r w:rsidRPr="000B3EC8">
        <w:rPr>
          <w:bCs/>
          <w:sz w:val="24"/>
          <w:lang w:val="en-AU"/>
        </w:rPr>
        <w:t>教育费附加按实际缴纳流转税的</w:t>
      </w:r>
      <w:r w:rsidRPr="000B3EC8">
        <w:rPr>
          <w:bCs/>
          <w:sz w:val="24"/>
          <w:lang w:val="en-AU"/>
        </w:rPr>
        <w:t>3%</w:t>
      </w:r>
      <w:r w:rsidRPr="000B3EC8">
        <w:rPr>
          <w:bCs/>
          <w:sz w:val="24"/>
          <w:lang w:val="en-AU"/>
        </w:rPr>
        <w:t>缴纳。</w:t>
      </w:r>
    </w:p>
    <w:p w14:paraId="0062B1B4" w14:textId="77777777" w:rsidR="00B84175" w:rsidRPr="000B3EC8" w:rsidRDefault="00B84175" w:rsidP="002F519F">
      <w:pPr>
        <w:widowControl/>
        <w:autoSpaceDE w:val="0"/>
        <w:autoSpaceDN w:val="0"/>
        <w:adjustRightInd w:val="0"/>
        <w:ind w:left="720"/>
        <w:jc w:val="left"/>
        <w:textAlignment w:val="baseline"/>
        <w:rPr>
          <w:bCs/>
          <w:sz w:val="24"/>
          <w:lang w:val="en-AU"/>
        </w:rPr>
      </w:pPr>
    </w:p>
    <w:p w14:paraId="6547ED34" w14:textId="7544897C" w:rsidR="003420C5" w:rsidRDefault="004B488E" w:rsidP="002F519F">
      <w:pPr>
        <w:widowControl/>
        <w:autoSpaceDE w:val="0"/>
        <w:autoSpaceDN w:val="0"/>
        <w:adjustRightInd w:val="0"/>
        <w:ind w:left="720"/>
        <w:jc w:val="left"/>
        <w:textAlignment w:val="baseline"/>
        <w:rPr>
          <w:bCs/>
          <w:sz w:val="24"/>
          <w:lang w:val="en-AU"/>
        </w:rPr>
      </w:pPr>
      <w:r w:rsidRPr="000B3EC8">
        <w:rPr>
          <w:bCs/>
          <w:sz w:val="24"/>
          <w:lang w:val="en-AU"/>
        </w:rPr>
        <w:t>地方教育费</w:t>
      </w:r>
      <w:r w:rsidR="001D6FF7" w:rsidRPr="000B3EC8">
        <w:rPr>
          <w:bCs/>
          <w:sz w:val="24"/>
          <w:lang w:val="en-AU"/>
        </w:rPr>
        <w:t>附加</w:t>
      </w:r>
      <w:r w:rsidRPr="000B3EC8">
        <w:rPr>
          <w:bCs/>
          <w:sz w:val="24"/>
          <w:lang w:val="en-AU"/>
        </w:rPr>
        <w:t>按实际缴纳</w:t>
      </w:r>
      <w:r w:rsidR="004C79B0" w:rsidRPr="000B3EC8">
        <w:rPr>
          <w:bCs/>
          <w:sz w:val="24"/>
          <w:lang w:val="en-AU"/>
        </w:rPr>
        <w:t>流转税</w:t>
      </w:r>
      <w:r w:rsidRPr="000B3EC8">
        <w:rPr>
          <w:bCs/>
          <w:sz w:val="24"/>
          <w:lang w:val="en-AU"/>
        </w:rPr>
        <w:t>的</w:t>
      </w:r>
      <w:r w:rsidRPr="000B3EC8">
        <w:rPr>
          <w:bCs/>
          <w:sz w:val="24"/>
          <w:lang w:val="en-AU"/>
        </w:rPr>
        <w:t>2%</w:t>
      </w:r>
      <w:r w:rsidRPr="000B3EC8">
        <w:rPr>
          <w:bCs/>
          <w:sz w:val="24"/>
          <w:lang w:val="en-AU"/>
        </w:rPr>
        <w:t>缴纳。</w:t>
      </w:r>
    </w:p>
    <w:p w14:paraId="615B58AD" w14:textId="0865BDCB" w:rsidR="00670DA5" w:rsidRDefault="00670DA5" w:rsidP="002F519F">
      <w:pPr>
        <w:widowControl/>
        <w:autoSpaceDE w:val="0"/>
        <w:autoSpaceDN w:val="0"/>
        <w:adjustRightInd w:val="0"/>
        <w:ind w:left="720"/>
        <w:jc w:val="left"/>
        <w:textAlignment w:val="baseline"/>
        <w:rPr>
          <w:bCs/>
          <w:sz w:val="24"/>
          <w:lang w:val="en-AU"/>
        </w:rPr>
      </w:pPr>
    </w:p>
    <w:p w14:paraId="422EB929" w14:textId="77777777" w:rsidR="00670DA5" w:rsidRPr="000B3EC8" w:rsidRDefault="00670DA5" w:rsidP="002F519F">
      <w:pPr>
        <w:widowControl/>
        <w:autoSpaceDE w:val="0"/>
        <w:autoSpaceDN w:val="0"/>
        <w:adjustRightInd w:val="0"/>
        <w:ind w:left="720"/>
        <w:jc w:val="left"/>
        <w:textAlignment w:val="baseline"/>
        <w:rPr>
          <w:bCs/>
          <w:sz w:val="24"/>
          <w:lang w:val="en-AU"/>
        </w:rPr>
      </w:pPr>
    </w:p>
    <w:p w14:paraId="3A8B81D7" w14:textId="77777777" w:rsidR="00BD335E" w:rsidRPr="000B3EC8" w:rsidRDefault="00CC3C88">
      <w:pPr>
        <w:pStyle w:val="1"/>
      </w:pPr>
      <w:r w:rsidRPr="000B3EC8">
        <w:t>货币资金</w:t>
      </w:r>
    </w:p>
    <w:p w14:paraId="1500DCAA" w14:textId="77777777" w:rsidR="007549BF" w:rsidRPr="000B3EC8" w:rsidRDefault="007549BF">
      <w:pPr>
        <w:widowControl/>
        <w:tabs>
          <w:tab w:val="left" w:pos="2079"/>
          <w:tab w:val="center" w:pos="4041"/>
          <w:tab w:val="right" w:pos="5877"/>
          <w:tab w:val="left" w:pos="6210"/>
          <w:tab w:val="center" w:pos="8163"/>
          <w:tab w:val="right" w:pos="10044"/>
        </w:tabs>
        <w:ind w:left="426"/>
        <w:jc w:val="left"/>
        <w:rPr>
          <w:sz w:val="18"/>
          <w:szCs w:val="18"/>
        </w:rPr>
      </w:pPr>
      <w:r w:rsidRPr="000B3EC8">
        <w:rPr>
          <w:sz w:val="18"/>
          <w:szCs w:val="18"/>
        </w:rPr>
        <w:tab/>
      </w:r>
      <w:r w:rsidRPr="000B3EC8">
        <w:rPr>
          <w:sz w:val="18"/>
          <w:szCs w:val="18"/>
          <w:u w:val="single"/>
        </w:rPr>
        <w:tab/>
      </w:r>
      <w:r w:rsidRPr="000B3EC8">
        <w:rPr>
          <w:sz w:val="18"/>
          <w:szCs w:val="18"/>
          <w:u w:val="single"/>
        </w:rPr>
        <w:t>年末数</w:t>
      </w:r>
      <w:r w:rsidRPr="000B3EC8">
        <w:rPr>
          <w:sz w:val="18"/>
          <w:szCs w:val="18"/>
          <w:u w:val="single"/>
        </w:rPr>
        <w:tab/>
      </w:r>
      <w:r w:rsidRPr="000B3EC8">
        <w:rPr>
          <w:sz w:val="18"/>
          <w:szCs w:val="18"/>
        </w:rPr>
        <w:tab/>
      </w:r>
      <w:r w:rsidRPr="000B3EC8">
        <w:rPr>
          <w:sz w:val="18"/>
          <w:szCs w:val="18"/>
          <w:u w:val="single"/>
        </w:rPr>
        <w:tab/>
      </w:r>
      <w:r w:rsidRPr="000B3EC8">
        <w:rPr>
          <w:sz w:val="18"/>
          <w:szCs w:val="18"/>
          <w:u w:val="single"/>
        </w:rPr>
        <w:t>年初数</w:t>
      </w:r>
      <w:r w:rsidRPr="000B3EC8">
        <w:rPr>
          <w:sz w:val="18"/>
          <w:szCs w:val="18"/>
          <w:u w:val="single"/>
        </w:rPr>
        <w:tab/>
      </w:r>
    </w:p>
    <w:p w14:paraId="5D1E2B24" w14:textId="77777777" w:rsidR="00DE21DB" w:rsidRPr="000B3EC8" w:rsidRDefault="007549BF">
      <w:pPr>
        <w:widowControl/>
        <w:tabs>
          <w:tab w:val="center" w:pos="2745"/>
          <w:tab w:val="center" w:pos="4032"/>
          <w:tab w:val="center" w:pos="5139"/>
          <w:tab w:val="center" w:pos="6858"/>
          <w:tab w:val="center" w:pos="8100"/>
          <w:tab w:val="center" w:pos="9279"/>
        </w:tabs>
        <w:ind w:left="426"/>
        <w:jc w:val="left"/>
        <w:rPr>
          <w:sz w:val="18"/>
          <w:szCs w:val="18"/>
        </w:rPr>
      </w:pPr>
      <w:r w:rsidRPr="000B3EC8">
        <w:rPr>
          <w:sz w:val="18"/>
          <w:szCs w:val="18"/>
        </w:rPr>
        <w:tab/>
      </w:r>
      <w:r w:rsidR="00382CFE" w:rsidRPr="000B3EC8">
        <w:rPr>
          <w:sz w:val="18"/>
          <w:szCs w:val="18"/>
        </w:rPr>
        <w:t>原</w:t>
      </w:r>
      <w:r w:rsidRPr="000B3EC8">
        <w:rPr>
          <w:sz w:val="18"/>
          <w:szCs w:val="18"/>
        </w:rPr>
        <w:t>币金额</w:t>
      </w:r>
      <w:r w:rsidRPr="000B3EC8">
        <w:rPr>
          <w:sz w:val="18"/>
          <w:szCs w:val="18"/>
        </w:rPr>
        <w:tab/>
      </w:r>
      <w:r w:rsidRPr="000B3EC8">
        <w:rPr>
          <w:sz w:val="18"/>
          <w:szCs w:val="18"/>
        </w:rPr>
        <w:t>折算</w:t>
      </w:r>
      <w:r w:rsidR="00B47B21" w:rsidRPr="000B3EC8">
        <w:rPr>
          <w:sz w:val="18"/>
          <w:szCs w:val="18"/>
        </w:rPr>
        <w:t>汇</w:t>
      </w:r>
      <w:r w:rsidRPr="000B3EC8">
        <w:rPr>
          <w:sz w:val="18"/>
          <w:szCs w:val="18"/>
        </w:rPr>
        <w:t>率</w:t>
      </w:r>
      <w:r w:rsidRPr="000B3EC8">
        <w:rPr>
          <w:sz w:val="18"/>
          <w:szCs w:val="18"/>
        </w:rPr>
        <w:tab/>
      </w:r>
      <w:r w:rsidRPr="000B3EC8">
        <w:rPr>
          <w:sz w:val="18"/>
          <w:szCs w:val="18"/>
        </w:rPr>
        <w:t>人民币元</w:t>
      </w:r>
      <w:r w:rsidRPr="000B3EC8">
        <w:rPr>
          <w:sz w:val="18"/>
          <w:szCs w:val="18"/>
        </w:rPr>
        <w:tab/>
      </w:r>
      <w:r w:rsidR="00382CFE" w:rsidRPr="000B3EC8">
        <w:rPr>
          <w:sz w:val="18"/>
          <w:szCs w:val="18"/>
        </w:rPr>
        <w:t>原</w:t>
      </w:r>
      <w:r w:rsidRPr="000B3EC8">
        <w:rPr>
          <w:sz w:val="18"/>
          <w:szCs w:val="18"/>
        </w:rPr>
        <w:t>币金额</w:t>
      </w:r>
      <w:r w:rsidRPr="000B3EC8">
        <w:rPr>
          <w:sz w:val="18"/>
          <w:szCs w:val="18"/>
        </w:rPr>
        <w:tab/>
      </w:r>
      <w:r w:rsidRPr="000B3EC8">
        <w:rPr>
          <w:sz w:val="18"/>
          <w:szCs w:val="18"/>
        </w:rPr>
        <w:t>折算</w:t>
      </w:r>
      <w:r w:rsidR="00B47B21" w:rsidRPr="000B3EC8">
        <w:rPr>
          <w:sz w:val="18"/>
          <w:szCs w:val="18"/>
        </w:rPr>
        <w:t>汇</w:t>
      </w:r>
      <w:r w:rsidRPr="000B3EC8">
        <w:rPr>
          <w:sz w:val="18"/>
          <w:szCs w:val="18"/>
        </w:rPr>
        <w:t>率</w:t>
      </w:r>
      <w:r w:rsidRPr="000B3EC8">
        <w:rPr>
          <w:sz w:val="18"/>
          <w:szCs w:val="18"/>
        </w:rPr>
        <w:tab/>
      </w:r>
      <w:r w:rsidRPr="000B3EC8">
        <w:rPr>
          <w:sz w:val="18"/>
          <w:szCs w:val="18"/>
        </w:rPr>
        <w:t>人民</w:t>
      </w:r>
      <w:r w:rsidR="00930CAB" w:rsidRPr="000B3EC8">
        <w:rPr>
          <w:sz w:val="18"/>
          <w:szCs w:val="18"/>
        </w:rPr>
        <w:t>币元</w:t>
      </w:r>
    </w:p>
    <w:p w14:paraId="1E9884DB" w14:textId="77777777" w:rsidR="007549BF" w:rsidRPr="000B3EC8" w:rsidRDefault="007549BF">
      <w:pPr>
        <w:widowControl/>
        <w:tabs>
          <w:tab w:val="left" w:pos="960"/>
          <w:tab w:val="decimal" w:pos="3537"/>
          <w:tab w:val="decimal" w:pos="4050"/>
          <w:tab w:val="decimal" w:pos="5760"/>
          <w:tab w:val="decimal" w:pos="7434"/>
          <w:tab w:val="decimal" w:pos="8037"/>
          <w:tab w:val="decimal" w:pos="9810"/>
        </w:tabs>
        <w:ind w:left="720"/>
        <w:jc w:val="left"/>
        <w:rPr>
          <w:sz w:val="18"/>
          <w:szCs w:val="18"/>
        </w:rPr>
      </w:pPr>
      <w:r w:rsidRPr="000B3EC8">
        <w:rPr>
          <w:sz w:val="18"/>
          <w:szCs w:val="18"/>
        </w:rPr>
        <w:t>现金</w:t>
      </w:r>
    </w:p>
    <w:p w14:paraId="5C2D7A3B" w14:textId="0C72E09F" w:rsidR="007549BF" w:rsidRPr="000B3EC8" w:rsidRDefault="007549BF">
      <w:pPr>
        <w:widowControl/>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人民币</w:t>
      </w:r>
      <w:r w:rsidR="00763B77" w:rsidRPr="000B3EC8">
        <w:rPr>
          <w:sz w:val="18"/>
          <w:szCs w:val="18"/>
        </w:rPr>
        <w:tab/>
      </w:r>
      <w:r w:rsidR="002C0EDE" w:rsidRPr="000B3EC8">
        <w:rPr>
          <w:sz w:val="18"/>
          <w:szCs w:val="18"/>
        </w:rPr>
        <w:t>2,336.20</w:t>
      </w:r>
      <w:r w:rsidR="00B664F8" w:rsidRPr="000B3EC8">
        <w:rPr>
          <w:sz w:val="18"/>
          <w:szCs w:val="18"/>
        </w:rPr>
        <w:tab/>
      </w:r>
      <w:r w:rsidR="002C0EDE" w:rsidRPr="000B3EC8">
        <w:rPr>
          <w:sz w:val="18"/>
          <w:szCs w:val="18"/>
        </w:rPr>
        <w:t>1.0000</w:t>
      </w:r>
      <w:r w:rsidR="002C0EDE" w:rsidRPr="000B3EC8">
        <w:rPr>
          <w:sz w:val="18"/>
          <w:szCs w:val="18"/>
        </w:rPr>
        <w:tab/>
        <w:t xml:space="preserve"> 2,336.20</w:t>
      </w:r>
      <w:r w:rsidR="00B664F8" w:rsidRPr="000B3EC8">
        <w:rPr>
          <w:sz w:val="18"/>
          <w:szCs w:val="18"/>
        </w:rPr>
        <w:tab/>
      </w:r>
      <w:r w:rsidR="006565FE" w:rsidRPr="000B3EC8">
        <w:rPr>
          <w:sz w:val="18"/>
          <w:szCs w:val="18"/>
        </w:rPr>
        <w:t>2,336.20</w:t>
      </w:r>
      <w:r w:rsidR="00271856" w:rsidRPr="000B3EC8">
        <w:rPr>
          <w:sz w:val="18"/>
          <w:szCs w:val="18"/>
        </w:rPr>
        <w:tab/>
      </w:r>
      <w:r w:rsidR="006565FE" w:rsidRPr="000B3EC8">
        <w:rPr>
          <w:sz w:val="18"/>
          <w:szCs w:val="18"/>
        </w:rPr>
        <w:t>1.0000</w:t>
      </w:r>
      <w:r w:rsidR="00271856" w:rsidRPr="000B3EC8">
        <w:rPr>
          <w:sz w:val="18"/>
          <w:szCs w:val="18"/>
        </w:rPr>
        <w:tab/>
      </w:r>
      <w:r w:rsidR="006565FE" w:rsidRPr="000B3EC8">
        <w:rPr>
          <w:sz w:val="18"/>
          <w:szCs w:val="18"/>
        </w:rPr>
        <w:t>2,336.20</w:t>
      </w:r>
    </w:p>
    <w:p w14:paraId="57B71DDF" w14:textId="77777777" w:rsidR="007549BF" w:rsidRPr="000B3EC8" w:rsidRDefault="007549BF">
      <w:pPr>
        <w:widowControl/>
        <w:tabs>
          <w:tab w:val="left" w:pos="945"/>
          <w:tab w:val="decimal" w:pos="3105"/>
          <w:tab w:val="decimal" w:pos="3834"/>
          <w:tab w:val="decimal" w:pos="5607"/>
          <w:tab w:val="decimal" w:pos="7200"/>
          <w:tab w:val="decimal" w:pos="7929"/>
          <w:tab w:val="decimal" w:pos="9720"/>
        </w:tabs>
        <w:ind w:left="720"/>
        <w:jc w:val="left"/>
        <w:rPr>
          <w:sz w:val="18"/>
          <w:szCs w:val="18"/>
        </w:rPr>
      </w:pPr>
      <w:r w:rsidRPr="000B3EC8">
        <w:rPr>
          <w:sz w:val="18"/>
          <w:szCs w:val="18"/>
        </w:rPr>
        <w:t>银行存款</w:t>
      </w:r>
    </w:p>
    <w:p w14:paraId="2701D831" w14:textId="18A38496" w:rsidR="00175A16" w:rsidRPr="000B3EC8" w:rsidRDefault="00175A16">
      <w:pPr>
        <w:widowControl/>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人民币</w:t>
      </w:r>
      <w:r w:rsidRPr="000B3EC8">
        <w:rPr>
          <w:sz w:val="18"/>
          <w:szCs w:val="18"/>
        </w:rPr>
        <w:tab/>
      </w:r>
      <w:r w:rsidR="002C0EDE" w:rsidRPr="000B3EC8">
        <w:rPr>
          <w:sz w:val="18"/>
          <w:szCs w:val="18"/>
        </w:rPr>
        <w:t>46,464,496.99</w:t>
      </w:r>
      <w:r w:rsidR="00B664F8" w:rsidRPr="000B3EC8">
        <w:rPr>
          <w:sz w:val="18"/>
          <w:szCs w:val="18"/>
        </w:rPr>
        <w:tab/>
      </w:r>
      <w:r w:rsidR="002C0EDE" w:rsidRPr="000B3EC8">
        <w:rPr>
          <w:sz w:val="18"/>
          <w:szCs w:val="18"/>
        </w:rPr>
        <w:t>1.0000</w:t>
      </w:r>
      <w:r w:rsidR="002C0EDE" w:rsidRPr="000B3EC8">
        <w:rPr>
          <w:sz w:val="18"/>
          <w:szCs w:val="18"/>
        </w:rPr>
        <w:tab/>
        <w:t xml:space="preserve"> 46,464,496.99</w:t>
      </w:r>
      <w:r w:rsidR="00B664F8" w:rsidRPr="000B3EC8">
        <w:rPr>
          <w:sz w:val="18"/>
          <w:szCs w:val="18"/>
        </w:rPr>
        <w:tab/>
      </w:r>
      <w:r w:rsidR="007C0A78" w:rsidRPr="000B3EC8">
        <w:rPr>
          <w:sz w:val="18"/>
          <w:szCs w:val="18"/>
        </w:rPr>
        <w:t>141,629,080.35</w:t>
      </w:r>
      <w:r w:rsidR="00271856" w:rsidRPr="000B3EC8">
        <w:rPr>
          <w:sz w:val="18"/>
          <w:szCs w:val="18"/>
        </w:rPr>
        <w:tab/>
      </w:r>
      <w:r w:rsidR="006565FE" w:rsidRPr="000B3EC8">
        <w:rPr>
          <w:sz w:val="18"/>
          <w:szCs w:val="18"/>
        </w:rPr>
        <w:t>1.0000</w:t>
      </w:r>
      <w:r w:rsidR="00271856" w:rsidRPr="000B3EC8">
        <w:rPr>
          <w:sz w:val="18"/>
          <w:szCs w:val="18"/>
        </w:rPr>
        <w:tab/>
      </w:r>
      <w:r w:rsidR="007C0A78" w:rsidRPr="000B3EC8">
        <w:rPr>
          <w:sz w:val="18"/>
          <w:szCs w:val="18"/>
        </w:rPr>
        <w:t>141,629,080.35</w:t>
      </w:r>
    </w:p>
    <w:p w14:paraId="0CCFA406" w14:textId="1C513CCD" w:rsidR="0079056D" w:rsidRPr="000B3EC8" w:rsidRDefault="0079056D">
      <w:pPr>
        <w:widowControl/>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美元</w:t>
      </w:r>
      <w:r w:rsidRPr="000B3EC8">
        <w:rPr>
          <w:sz w:val="18"/>
          <w:szCs w:val="18"/>
        </w:rPr>
        <w:tab/>
      </w:r>
      <w:r w:rsidR="002C0EDE" w:rsidRPr="000B3EC8">
        <w:rPr>
          <w:sz w:val="18"/>
          <w:szCs w:val="18"/>
        </w:rPr>
        <w:t>335,076,525.12</w:t>
      </w:r>
      <w:r w:rsidR="00B664F8" w:rsidRPr="000B3EC8">
        <w:rPr>
          <w:sz w:val="18"/>
          <w:szCs w:val="18"/>
        </w:rPr>
        <w:tab/>
      </w:r>
      <w:r w:rsidR="002C0EDE" w:rsidRPr="000B3EC8">
        <w:rPr>
          <w:sz w:val="18"/>
          <w:szCs w:val="18"/>
        </w:rPr>
        <w:t>6.964</w:t>
      </w:r>
      <w:r w:rsidR="000C7D1F" w:rsidRPr="000B3EC8">
        <w:rPr>
          <w:sz w:val="18"/>
          <w:szCs w:val="18"/>
        </w:rPr>
        <w:t>6</w:t>
      </w:r>
      <w:r w:rsidR="002C0EDE" w:rsidRPr="000B3EC8">
        <w:rPr>
          <w:sz w:val="18"/>
          <w:szCs w:val="18"/>
        </w:rPr>
        <w:t xml:space="preserve"> </w:t>
      </w:r>
      <w:r w:rsidR="002C0EDE" w:rsidRPr="000B3EC8">
        <w:rPr>
          <w:sz w:val="18"/>
          <w:szCs w:val="18"/>
        </w:rPr>
        <w:tab/>
        <w:t xml:space="preserve"> 2,333,673,966.8</w:t>
      </w:r>
      <w:r w:rsidR="000C7D1F" w:rsidRPr="000B3EC8">
        <w:rPr>
          <w:sz w:val="18"/>
          <w:szCs w:val="18"/>
        </w:rPr>
        <w:t>7</w:t>
      </w:r>
      <w:r w:rsidR="00B664F8" w:rsidRPr="000B3EC8">
        <w:rPr>
          <w:sz w:val="18"/>
          <w:szCs w:val="18"/>
        </w:rPr>
        <w:tab/>
      </w:r>
      <w:r w:rsidR="006565FE" w:rsidRPr="000B3EC8">
        <w:rPr>
          <w:sz w:val="18"/>
          <w:szCs w:val="18"/>
        </w:rPr>
        <w:t>214,268,007.13</w:t>
      </w:r>
      <w:r w:rsidR="00271856" w:rsidRPr="000B3EC8">
        <w:rPr>
          <w:sz w:val="18"/>
          <w:szCs w:val="18"/>
        </w:rPr>
        <w:tab/>
      </w:r>
      <w:r w:rsidR="006565FE" w:rsidRPr="000B3EC8">
        <w:rPr>
          <w:sz w:val="18"/>
          <w:szCs w:val="18"/>
        </w:rPr>
        <w:t>6.3757</w:t>
      </w:r>
      <w:r w:rsidR="00271856" w:rsidRPr="000B3EC8">
        <w:rPr>
          <w:sz w:val="18"/>
          <w:szCs w:val="18"/>
        </w:rPr>
        <w:tab/>
      </w:r>
      <w:r w:rsidR="006565FE" w:rsidRPr="000B3EC8">
        <w:rPr>
          <w:sz w:val="18"/>
          <w:szCs w:val="18"/>
        </w:rPr>
        <w:t>1,366,108,533.07</w:t>
      </w:r>
    </w:p>
    <w:p w14:paraId="14D433F4" w14:textId="662968B9" w:rsidR="007549BF" w:rsidRPr="000B3EC8" w:rsidRDefault="0079056D" w:rsidP="002F519F">
      <w:pPr>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日元</w:t>
      </w:r>
      <w:r w:rsidR="00274390" w:rsidRPr="000B3EC8">
        <w:rPr>
          <w:sz w:val="18"/>
          <w:szCs w:val="18"/>
        </w:rPr>
        <w:tab/>
      </w:r>
      <w:r w:rsidR="002C0EDE" w:rsidRPr="000B3EC8">
        <w:rPr>
          <w:sz w:val="18"/>
          <w:szCs w:val="18"/>
        </w:rPr>
        <w:t>6,124,639.00</w:t>
      </w:r>
      <w:r w:rsidR="00B664F8" w:rsidRPr="000B3EC8">
        <w:rPr>
          <w:sz w:val="18"/>
          <w:szCs w:val="18"/>
        </w:rPr>
        <w:tab/>
      </w:r>
      <w:r w:rsidR="002C0EDE" w:rsidRPr="000B3EC8">
        <w:rPr>
          <w:sz w:val="18"/>
          <w:szCs w:val="18"/>
        </w:rPr>
        <w:t>0.052</w:t>
      </w:r>
      <w:r w:rsidR="00701D9D" w:rsidRPr="000B3EC8">
        <w:rPr>
          <w:sz w:val="18"/>
          <w:szCs w:val="18"/>
        </w:rPr>
        <w:t>4</w:t>
      </w:r>
      <w:r w:rsidR="002C0EDE" w:rsidRPr="000B3EC8">
        <w:rPr>
          <w:sz w:val="18"/>
          <w:szCs w:val="18"/>
        </w:rPr>
        <w:t xml:space="preserve"> </w:t>
      </w:r>
      <w:r w:rsidR="002C0EDE" w:rsidRPr="000B3EC8">
        <w:rPr>
          <w:sz w:val="18"/>
          <w:szCs w:val="18"/>
        </w:rPr>
        <w:tab/>
        <w:t xml:space="preserve"> 320,673.85</w:t>
      </w:r>
      <w:r w:rsidR="00B664F8" w:rsidRPr="000B3EC8">
        <w:rPr>
          <w:sz w:val="18"/>
          <w:szCs w:val="18"/>
        </w:rPr>
        <w:tab/>
      </w:r>
      <w:r w:rsidR="006565FE" w:rsidRPr="000B3EC8">
        <w:rPr>
          <w:sz w:val="18"/>
          <w:szCs w:val="18"/>
        </w:rPr>
        <w:t>2,157,157.00</w:t>
      </w:r>
      <w:r w:rsidR="00271856" w:rsidRPr="000B3EC8">
        <w:rPr>
          <w:sz w:val="18"/>
          <w:szCs w:val="18"/>
        </w:rPr>
        <w:tab/>
      </w:r>
      <w:r w:rsidR="006565FE" w:rsidRPr="000B3EC8">
        <w:rPr>
          <w:sz w:val="18"/>
          <w:szCs w:val="18"/>
        </w:rPr>
        <w:t>0.0554</w:t>
      </w:r>
      <w:r w:rsidR="00271856" w:rsidRPr="000B3EC8">
        <w:rPr>
          <w:sz w:val="18"/>
          <w:szCs w:val="18"/>
        </w:rPr>
        <w:tab/>
      </w:r>
      <w:r w:rsidR="006565FE" w:rsidRPr="000B3EC8">
        <w:rPr>
          <w:sz w:val="18"/>
          <w:szCs w:val="18"/>
        </w:rPr>
        <w:t>119,538.8</w:t>
      </w:r>
      <w:r w:rsidR="007C0A78" w:rsidRPr="000B3EC8">
        <w:rPr>
          <w:sz w:val="18"/>
          <w:szCs w:val="18"/>
        </w:rPr>
        <w:t>8</w:t>
      </w:r>
    </w:p>
    <w:p w14:paraId="103659CB" w14:textId="670E6DFC" w:rsidR="001B3BC1" w:rsidRPr="000B3EC8" w:rsidRDefault="001B3BC1" w:rsidP="002F519F">
      <w:pPr>
        <w:tabs>
          <w:tab w:val="decimal" w:pos="5832"/>
          <w:tab w:val="decimal" w:pos="9945"/>
        </w:tabs>
        <w:spacing w:after="140" w:line="24" w:lineRule="auto"/>
        <w:ind w:left="720" w:right="-29"/>
        <w:jc w:val="left"/>
        <w:rPr>
          <w:sz w:val="18"/>
          <w:szCs w:val="18"/>
        </w:rPr>
      </w:pPr>
      <w:r w:rsidRPr="000B3EC8">
        <w:rPr>
          <w:sz w:val="18"/>
          <w:szCs w:val="18"/>
        </w:rPr>
        <w:tab/>
        <w:t>_______________</w:t>
      </w:r>
      <w:r w:rsidRPr="000B3EC8">
        <w:rPr>
          <w:sz w:val="18"/>
          <w:szCs w:val="18"/>
        </w:rPr>
        <w:tab/>
        <w:t>_____________</w:t>
      </w:r>
      <w:r w:rsidR="005E6988" w:rsidRPr="000B3EC8">
        <w:rPr>
          <w:sz w:val="18"/>
          <w:szCs w:val="18"/>
        </w:rPr>
        <w:t>__</w:t>
      </w:r>
    </w:p>
    <w:p w14:paraId="5D942C98" w14:textId="5893F3A2" w:rsidR="007549BF" w:rsidRPr="000B3EC8" w:rsidRDefault="004B488E">
      <w:pPr>
        <w:widowControl/>
        <w:tabs>
          <w:tab w:val="left" w:pos="960"/>
          <w:tab w:val="decimal" w:pos="3105"/>
          <w:tab w:val="decimal" w:pos="3834"/>
          <w:tab w:val="decimal" w:pos="5607"/>
          <w:tab w:val="decimal" w:pos="7200"/>
          <w:tab w:val="decimal" w:pos="7929"/>
          <w:tab w:val="decimal" w:pos="9720"/>
        </w:tabs>
        <w:ind w:left="720"/>
        <w:jc w:val="left"/>
        <w:rPr>
          <w:sz w:val="18"/>
          <w:szCs w:val="18"/>
        </w:rPr>
      </w:pPr>
      <w:r w:rsidRPr="000B3EC8">
        <w:rPr>
          <w:sz w:val="18"/>
          <w:szCs w:val="18"/>
        </w:rPr>
        <w:t>合计</w:t>
      </w:r>
      <w:r w:rsidR="007549BF" w:rsidRPr="000B3EC8">
        <w:rPr>
          <w:sz w:val="18"/>
          <w:szCs w:val="18"/>
        </w:rPr>
        <w:tab/>
      </w:r>
      <w:r w:rsidR="00B664F8" w:rsidRPr="000B3EC8">
        <w:rPr>
          <w:sz w:val="18"/>
          <w:szCs w:val="18"/>
        </w:rPr>
        <w:tab/>
      </w:r>
      <w:r w:rsidR="00B664F8" w:rsidRPr="000B3EC8">
        <w:rPr>
          <w:sz w:val="18"/>
          <w:szCs w:val="18"/>
        </w:rPr>
        <w:tab/>
      </w:r>
      <w:r w:rsidR="002C0EDE" w:rsidRPr="000B3EC8">
        <w:rPr>
          <w:sz w:val="18"/>
          <w:szCs w:val="18"/>
        </w:rPr>
        <w:t>2,380,461,473.91</w:t>
      </w:r>
      <w:r w:rsidR="00B664F8" w:rsidRPr="000B3EC8">
        <w:rPr>
          <w:sz w:val="18"/>
          <w:szCs w:val="18"/>
        </w:rPr>
        <w:tab/>
      </w:r>
      <w:r w:rsidR="00271856" w:rsidRPr="000B3EC8">
        <w:rPr>
          <w:sz w:val="18"/>
          <w:szCs w:val="18"/>
        </w:rPr>
        <w:tab/>
      </w:r>
      <w:r w:rsidR="00271856" w:rsidRPr="000B3EC8">
        <w:rPr>
          <w:sz w:val="18"/>
          <w:szCs w:val="18"/>
        </w:rPr>
        <w:tab/>
      </w:r>
      <w:r w:rsidR="00A74544" w:rsidRPr="000B3EC8">
        <w:rPr>
          <w:sz w:val="18"/>
          <w:szCs w:val="18"/>
        </w:rPr>
        <w:t>1,507,859,488.50</w:t>
      </w:r>
    </w:p>
    <w:p w14:paraId="01873A45" w14:textId="77777777" w:rsidR="005E6988" w:rsidRPr="000B3EC8" w:rsidRDefault="005E6988">
      <w:pPr>
        <w:widowControl/>
        <w:tabs>
          <w:tab w:val="decimal" w:pos="5832"/>
          <w:tab w:val="decimal" w:pos="9945"/>
        </w:tabs>
        <w:spacing w:line="48" w:lineRule="auto"/>
        <w:jc w:val="left"/>
        <w:rPr>
          <w:sz w:val="18"/>
          <w:szCs w:val="18"/>
        </w:rPr>
      </w:pPr>
      <w:r w:rsidRPr="000B3EC8">
        <w:rPr>
          <w:sz w:val="18"/>
          <w:szCs w:val="18"/>
        </w:rPr>
        <w:tab/>
        <w:t>_______________</w:t>
      </w:r>
      <w:r w:rsidRPr="000B3EC8">
        <w:rPr>
          <w:sz w:val="18"/>
          <w:szCs w:val="18"/>
        </w:rPr>
        <w:tab/>
        <w:t>_______________</w:t>
      </w:r>
    </w:p>
    <w:p w14:paraId="62D3F0F5" w14:textId="77777777" w:rsidR="005E6988" w:rsidRPr="000B3EC8" w:rsidRDefault="005E6988" w:rsidP="002F519F">
      <w:pPr>
        <w:tabs>
          <w:tab w:val="decimal" w:pos="5832"/>
          <w:tab w:val="decimal" w:pos="9945"/>
        </w:tabs>
        <w:spacing w:after="140" w:line="24" w:lineRule="auto"/>
        <w:ind w:left="720" w:right="-29"/>
        <w:jc w:val="left"/>
        <w:rPr>
          <w:sz w:val="18"/>
          <w:szCs w:val="18"/>
        </w:rPr>
      </w:pPr>
      <w:r w:rsidRPr="000B3EC8">
        <w:rPr>
          <w:sz w:val="18"/>
          <w:szCs w:val="18"/>
        </w:rPr>
        <w:tab/>
        <w:t>_______________</w:t>
      </w:r>
      <w:r w:rsidRPr="000B3EC8">
        <w:rPr>
          <w:sz w:val="18"/>
          <w:szCs w:val="18"/>
        </w:rPr>
        <w:tab/>
        <w:t>_______________</w:t>
      </w:r>
    </w:p>
    <w:p w14:paraId="690F8DAD" w14:textId="77777777" w:rsidR="003420C5" w:rsidRPr="000B3EC8" w:rsidRDefault="003420C5" w:rsidP="002F519F">
      <w:pPr>
        <w:jc w:val="left"/>
        <w:rPr>
          <w:sz w:val="24"/>
        </w:rPr>
      </w:pPr>
    </w:p>
    <w:p w14:paraId="14BB0AC7" w14:textId="77777777" w:rsidR="00B03069" w:rsidRPr="000B3EC8" w:rsidRDefault="00B03069" w:rsidP="002F519F">
      <w:pPr>
        <w:jc w:val="left"/>
        <w:rPr>
          <w:sz w:val="24"/>
        </w:rPr>
      </w:pPr>
    </w:p>
    <w:p w14:paraId="66994178" w14:textId="46199BCF" w:rsidR="0069699E" w:rsidRPr="000B3EC8" w:rsidRDefault="0069699E">
      <w:pPr>
        <w:pStyle w:val="1"/>
      </w:pPr>
      <w:r w:rsidRPr="000B3EC8">
        <w:t>以公允价值计量且</w:t>
      </w:r>
      <w:r w:rsidR="00413F8B" w:rsidRPr="000B3EC8">
        <w:t>其</w:t>
      </w:r>
      <w:r w:rsidRPr="000B3EC8">
        <w:t>变动计入当期损益的金融资产</w:t>
      </w:r>
    </w:p>
    <w:p w14:paraId="207175E2" w14:textId="77777777" w:rsidR="0069699E" w:rsidRPr="000B3EC8" w:rsidRDefault="0069699E" w:rsidP="002F519F">
      <w:pPr>
        <w:jc w:val="left"/>
        <w:rPr>
          <w:sz w:val="24"/>
        </w:rPr>
      </w:pPr>
    </w:p>
    <w:p w14:paraId="3BC4180C" w14:textId="77777777" w:rsidR="0069699E" w:rsidRPr="000B3EC8" w:rsidRDefault="0069699E" w:rsidP="002F519F">
      <w:pPr>
        <w:widowControl/>
        <w:tabs>
          <w:tab w:val="center" w:pos="7587"/>
          <w:tab w:val="center" w:pos="9387"/>
        </w:tabs>
        <w:snapToGrid w:val="0"/>
        <w:ind w:left="720"/>
        <w:jc w:val="left"/>
        <w:rPr>
          <w:sz w:val="24"/>
          <w:u w:val="single"/>
        </w:rPr>
      </w:pPr>
      <w:r w:rsidRPr="000B3EC8">
        <w:rPr>
          <w:sz w:val="24"/>
          <w:u w:val="single"/>
        </w:rPr>
        <w:t>项目</w:t>
      </w:r>
      <w:r w:rsidRPr="000B3EC8">
        <w:rPr>
          <w:sz w:val="24"/>
        </w:rPr>
        <w:tab/>
      </w:r>
      <w:r w:rsidRPr="000B3EC8">
        <w:rPr>
          <w:sz w:val="24"/>
          <w:u w:val="single"/>
        </w:rPr>
        <w:t>年末数</w:t>
      </w:r>
      <w:r w:rsidRPr="000B3EC8">
        <w:rPr>
          <w:sz w:val="24"/>
        </w:rPr>
        <w:tab/>
      </w:r>
      <w:r w:rsidRPr="000B3EC8">
        <w:rPr>
          <w:sz w:val="24"/>
          <w:u w:val="single"/>
        </w:rPr>
        <w:t>年初数</w:t>
      </w:r>
    </w:p>
    <w:p w14:paraId="6CDB5FFF" w14:textId="77777777" w:rsidR="0069699E" w:rsidRPr="000B3EC8" w:rsidRDefault="0069699E" w:rsidP="002F519F">
      <w:pPr>
        <w:widowControl/>
        <w:tabs>
          <w:tab w:val="center" w:pos="7587"/>
          <w:tab w:val="center" w:pos="9387"/>
        </w:tabs>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36FE9919" w14:textId="77777777" w:rsidR="0069699E" w:rsidRPr="000B3EC8" w:rsidRDefault="0069699E">
      <w:pPr>
        <w:widowControl/>
        <w:tabs>
          <w:tab w:val="decimal" w:pos="5640"/>
          <w:tab w:val="decimal" w:pos="8040"/>
        </w:tabs>
        <w:ind w:left="720"/>
        <w:jc w:val="left"/>
        <w:rPr>
          <w:kern w:val="0"/>
          <w:sz w:val="24"/>
        </w:rPr>
      </w:pPr>
    </w:p>
    <w:p w14:paraId="60441771" w14:textId="0EDED68E" w:rsidR="0069699E" w:rsidRPr="000B3EC8" w:rsidRDefault="000A4025">
      <w:pPr>
        <w:widowControl/>
        <w:tabs>
          <w:tab w:val="decimal" w:pos="7920"/>
          <w:tab w:val="decimal" w:pos="9720"/>
        </w:tabs>
        <w:snapToGrid w:val="0"/>
        <w:ind w:left="735"/>
        <w:jc w:val="left"/>
        <w:rPr>
          <w:sz w:val="24"/>
        </w:rPr>
      </w:pPr>
      <w:r w:rsidRPr="000B3EC8">
        <w:rPr>
          <w:sz w:val="24"/>
        </w:rPr>
        <w:t>远期外汇合同</w:t>
      </w:r>
      <w:r w:rsidR="0069699E" w:rsidRPr="000B3EC8">
        <w:rPr>
          <w:sz w:val="24"/>
        </w:rPr>
        <w:tab/>
      </w:r>
      <w:r w:rsidR="007146C2" w:rsidRPr="000B3EC8">
        <w:rPr>
          <w:sz w:val="24"/>
        </w:rPr>
        <w:t>1,822,825.38</w:t>
      </w:r>
      <w:r w:rsidR="00B664F8" w:rsidRPr="000B3EC8">
        <w:rPr>
          <w:sz w:val="24"/>
        </w:rPr>
        <w:tab/>
      </w:r>
      <w:r w:rsidR="00963118" w:rsidRPr="000B3EC8">
        <w:rPr>
          <w:sz w:val="24"/>
        </w:rPr>
        <w:t>-</w:t>
      </w:r>
    </w:p>
    <w:p w14:paraId="662FF7CD" w14:textId="77777777" w:rsidR="00464E5B" w:rsidRPr="000B3EC8" w:rsidRDefault="00464E5B">
      <w:pPr>
        <w:widowControl/>
        <w:tabs>
          <w:tab w:val="decimal" w:pos="8235"/>
          <w:tab w:val="decimal" w:pos="10017"/>
        </w:tabs>
        <w:adjustRightInd w:val="0"/>
        <w:spacing w:line="48" w:lineRule="auto"/>
        <w:jc w:val="left"/>
        <w:rPr>
          <w:sz w:val="24"/>
        </w:rPr>
      </w:pPr>
      <w:r w:rsidRPr="000B3EC8">
        <w:rPr>
          <w:sz w:val="24"/>
        </w:rPr>
        <w:tab/>
        <w:t>___________</w:t>
      </w:r>
      <w:r w:rsidRPr="000B3EC8">
        <w:rPr>
          <w:sz w:val="24"/>
        </w:rPr>
        <w:tab/>
        <w:t>___________</w:t>
      </w:r>
    </w:p>
    <w:p w14:paraId="65D3BFF8" w14:textId="28CFF6A3" w:rsidR="0069699E" w:rsidRPr="000B3EC8" w:rsidRDefault="0069699E" w:rsidP="002F519F">
      <w:pPr>
        <w:widowControl/>
        <w:tabs>
          <w:tab w:val="decimal" w:pos="8235"/>
          <w:tab w:val="decimal" w:pos="10017"/>
        </w:tabs>
        <w:snapToGrid w:val="0"/>
        <w:spacing w:after="140" w:line="24" w:lineRule="auto"/>
        <w:jc w:val="left"/>
        <w:rPr>
          <w:sz w:val="24"/>
        </w:rPr>
      </w:pPr>
      <w:r w:rsidRPr="000B3EC8">
        <w:rPr>
          <w:sz w:val="24"/>
        </w:rPr>
        <w:tab/>
        <w:t>___</w:t>
      </w:r>
      <w:r w:rsidR="004B0839" w:rsidRPr="000B3EC8">
        <w:rPr>
          <w:sz w:val="24"/>
        </w:rPr>
        <w:t>_</w:t>
      </w:r>
      <w:r w:rsidRPr="000B3EC8">
        <w:rPr>
          <w:sz w:val="24"/>
        </w:rPr>
        <w:t>______</w:t>
      </w:r>
      <w:r w:rsidR="005729AF" w:rsidRPr="000B3EC8">
        <w:rPr>
          <w:sz w:val="24"/>
        </w:rPr>
        <w:t>_</w:t>
      </w:r>
      <w:r w:rsidR="005E6988" w:rsidRPr="000B3EC8">
        <w:rPr>
          <w:sz w:val="24"/>
        </w:rPr>
        <w:tab/>
        <w:t>____</w:t>
      </w:r>
      <w:r w:rsidRPr="000B3EC8">
        <w:rPr>
          <w:sz w:val="24"/>
        </w:rPr>
        <w:t>_____</w:t>
      </w:r>
      <w:r w:rsidR="00464E5B" w:rsidRPr="000B3EC8">
        <w:rPr>
          <w:sz w:val="24"/>
        </w:rPr>
        <w:t>__</w:t>
      </w:r>
    </w:p>
    <w:p w14:paraId="24ADD011" w14:textId="227F2346" w:rsidR="00FE62C4" w:rsidRDefault="00FE62C4">
      <w:pPr>
        <w:widowControl/>
        <w:jc w:val="left"/>
        <w:rPr>
          <w:sz w:val="24"/>
        </w:rPr>
      </w:pPr>
    </w:p>
    <w:p w14:paraId="0278EC1B" w14:textId="15823E60" w:rsidR="00670DA5" w:rsidRDefault="00670DA5">
      <w:pPr>
        <w:widowControl/>
        <w:jc w:val="left"/>
        <w:rPr>
          <w:sz w:val="24"/>
        </w:rPr>
      </w:pPr>
      <w:r>
        <w:rPr>
          <w:sz w:val="24"/>
        </w:rPr>
        <w:br w:type="page"/>
      </w:r>
    </w:p>
    <w:p w14:paraId="155520D6" w14:textId="77777777" w:rsidR="00D10AFF" w:rsidRPr="000B3EC8" w:rsidRDefault="006D1DE4" w:rsidP="002F519F">
      <w:pPr>
        <w:pStyle w:val="1"/>
        <w:snapToGrid w:val="0"/>
        <w:spacing w:line="233" w:lineRule="auto"/>
      </w:pPr>
      <w:r w:rsidRPr="000B3EC8">
        <w:lastRenderedPageBreak/>
        <w:t>应收</w:t>
      </w:r>
      <w:r w:rsidR="00CC3C88" w:rsidRPr="000B3EC8">
        <w:t>账款</w:t>
      </w:r>
    </w:p>
    <w:p w14:paraId="7DD97A7E" w14:textId="77777777" w:rsidR="00D10AFF" w:rsidRPr="000B3EC8" w:rsidRDefault="00D10AFF" w:rsidP="002F519F">
      <w:pPr>
        <w:widowControl/>
        <w:tabs>
          <w:tab w:val="left" w:pos="4560"/>
          <w:tab w:val="left" w:pos="6960"/>
        </w:tabs>
        <w:snapToGrid w:val="0"/>
        <w:spacing w:line="233" w:lineRule="auto"/>
        <w:ind w:left="426" w:hanging="426"/>
        <w:jc w:val="left"/>
        <w:rPr>
          <w:sz w:val="24"/>
        </w:rPr>
      </w:pPr>
    </w:p>
    <w:p w14:paraId="1B3D424A" w14:textId="51E63E92" w:rsidR="00D10AFF" w:rsidRPr="000B3EC8" w:rsidRDefault="000B3EC8" w:rsidP="002F519F">
      <w:pPr>
        <w:widowControl/>
        <w:tabs>
          <w:tab w:val="left" w:pos="4560"/>
          <w:tab w:val="left" w:pos="6960"/>
        </w:tabs>
        <w:snapToGrid w:val="0"/>
        <w:spacing w:line="233" w:lineRule="auto"/>
        <w:ind w:left="1080" w:hanging="360"/>
        <w:jc w:val="left"/>
        <w:rPr>
          <w:sz w:val="24"/>
        </w:rPr>
      </w:pPr>
      <w:r>
        <w:rPr>
          <w:sz w:val="24"/>
        </w:rPr>
        <w:t>(</w:t>
      </w:r>
      <w:r w:rsidR="00991DFC" w:rsidRPr="000B3EC8">
        <w:rPr>
          <w:sz w:val="24"/>
        </w:rPr>
        <w:t>1</w:t>
      </w:r>
      <w:r>
        <w:rPr>
          <w:sz w:val="24"/>
        </w:rPr>
        <w:t>)</w:t>
      </w:r>
      <w:r w:rsidR="003B6733" w:rsidRPr="000B3EC8">
        <w:rPr>
          <w:sz w:val="24"/>
        </w:rPr>
        <w:tab/>
      </w:r>
      <w:r w:rsidR="00CC3C88" w:rsidRPr="000B3EC8">
        <w:rPr>
          <w:sz w:val="24"/>
        </w:rPr>
        <w:t>应收账款账龄分析如下：</w:t>
      </w:r>
    </w:p>
    <w:p w14:paraId="174D941B" w14:textId="77777777" w:rsidR="003B6733" w:rsidRPr="000B3EC8" w:rsidRDefault="003B6733" w:rsidP="002F519F">
      <w:pPr>
        <w:widowControl/>
        <w:tabs>
          <w:tab w:val="left" w:pos="2610"/>
          <w:tab w:val="center" w:pos="4437"/>
          <w:tab w:val="right" w:pos="6147"/>
          <w:tab w:val="left" w:pos="6417"/>
          <w:tab w:val="center" w:pos="8190"/>
          <w:tab w:val="right" w:pos="9909"/>
        </w:tabs>
        <w:snapToGrid w:val="0"/>
        <w:spacing w:line="233" w:lineRule="auto"/>
        <w:ind w:left="720"/>
        <w:jc w:val="left"/>
        <w:rPr>
          <w:sz w:val="24"/>
        </w:rPr>
      </w:pPr>
    </w:p>
    <w:p w14:paraId="5856AF05" w14:textId="548F44C1" w:rsidR="008A78C8" w:rsidRPr="000B3EC8" w:rsidRDefault="008A78C8" w:rsidP="00670DA5">
      <w:pPr>
        <w:widowControl/>
        <w:tabs>
          <w:tab w:val="left" w:pos="2502"/>
          <w:tab w:val="center" w:pos="4257"/>
          <w:tab w:val="right" w:pos="5967"/>
          <w:tab w:val="left" w:pos="6192"/>
          <w:tab w:val="center" w:pos="7974"/>
          <w:tab w:val="right" w:pos="9909"/>
        </w:tabs>
        <w:snapToGrid w:val="0"/>
        <w:spacing w:line="233" w:lineRule="auto"/>
        <w:ind w:left="720"/>
        <w:jc w:val="left"/>
        <w:rPr>
          <w:sz w:val="14"/>
          <w:szCs w:val="14"/>
        </w:rPr>
      </w:pPr>
      <w:r w:rsidRPr="000B3EC8">
        <w:rPr>
          <w:sz w:val="14"/>
          <w:szCs w:val="14"/>
        </w:rPr>
        <w:tab/>
      </w:r>
      <w:r w:rsidRPr="000B3EC8">
        <w:rPr>
          <w:sz w:val="14"/>
          <w:szCs w:val="14"/>
          <w:u w:val="single"/>
        </w:rPr>
        <w:tab/>
      </w:r>
      <w:r w:rsidRPr="000B3EC8">
        <w:rPr>
          <w:sz w:val="14"/>
          <w:szCs w:val="14"/>
          <w:u w:val="single"/>
        </w:rPr>
        <w:t>年末数</w:t>
      </w:r>
      <w:r w:rsidRPr="000B3EC8">
        <w:rPr>
          <w:sz w:val="14"/>
          <w:szCs w:val="14"/>
          <w:u w:val="single"/>
        </w:rPr>
        <w:tab/>
      </w:r>
      <w:r w:rsidRPr="000B3EC8">
        <w:rPr>
          <w:sz w:val="14"/>
          <w:szCs w:val="14"/>
        </w:rPr>
        <w:tab/>
      </w:r>
      <w:r w:rsidRPr="000B3EC8">
        <w:rPr>
          <w:sz w:val="14"/>
          <w:szCs w:val="14"/>
          <w:u w:val="single"/>
        </w:rPr>
        <w:tab/>
      </w:r>
      <w:r w:rsidRPr="000B3EC8">
        <w:rPr>
          <w:sz w:val="14"/>
          <w:szCs w:val="14"/>
          <w:u w:val="single"/>
        </w:rPr>
        <w:t>年初数</w:t>
      </w:r>
      <w:r w:rsidRPr="000B3EC8">
        <w:rPr>
          <w:sz w:val="14"/>
          <w:szCs w:val="14"/>
          <w:u w:val="single"/>
        </w:rPr>
        <w:tab/>
      </w:r>
    </w:p>
    <w:p w14:paraId="108539FF" w14:textId="30D5600C" w:rsidR="008A78C8" w:rsidRPr="000B3EC8" w:rsidRDefault="008A78C8"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u w:val="single"/>
        </w:rPr>
        <w:t>账龄</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A11FF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A11FF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p>
    <w:p w14:paraId="620EA3AE" w14:textId="77777777" w:rsidR="008A78C8" w:rsidRPr="000B3EC8" w:rsidRDefault="008A78C8"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p>
    <w:p w14:paraId="66AA4551" w14:textId="77777777" w:rsidR="00D10AFF" w:rsidRPr="000B3EC8" w:rsidRDefault="00D10AFF" w:rsidP="002F519F">
      <w:pPr>
        <w:widowControl/>
        <w:tabs>
          <w:tab w:val="center" w:pos="2160"/>
          <w:tab w:val="center" w:pos="3000"/>
          <w:tab w:val="center" w:pos="3960"/>
          <w:tab w:val="center" w:pos="5160"/>
          <w:tab w:val="center" w:pos="6360"/>
          <w:tab w:val="center" w:pos="7320"/>
          <w:tab w:val="center" w:pos="8160"/>
          <w:tab w:val="center" w:pos="9360"/>
        </w:tabs>
        <w:snapToGrid w:val="0"/>
        <w:spacing w:line="233" w:lineRule="auto"/>
        <w:ind w:left="720"/>
        <w:jc w:val="left"/>
        <w:rPr>
          <w:sz w:val="14"/>
          <w:szCs w:val="14"/>
        </w:rPr>
      </w:pPr>
    </w:p>
    <w:p w14:paraId="2D321EFA" w14:textId="07774BAE" w:rsidR="00367186" w:rsidRPr="000B3EC8" w:rsidRDefault="00CC3C88"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t>1</w:t>
      </w:r>
      <w:r w:rsidRPr="000B3EC8">
        <w:rPr>
          <w:sz w:val="14"/>
          <w:szCs w:val="14"/>
        </w:rPr>
        <w:t>年以内</w:t>
      </w:r>
      <w:r w:rsidR="00365B9C" w:rsidRPr="000B3EC8">
        <w:rPr>
          <w:sz w:val="14"/>
          <w:szCs w:val="14"/>
        </w:rPr>
        <w:tab/>
      </w:r>
      <w:r w:rsidR="009815A2" w:rsidRPr="000B3EC8">
        <w:rPr>
          <w:sz w:val="14"/>
          <w:szCs w:val="14"/>
        </w:rPr>
        <w:t>505,252,180.2</w:t>
      </w:r>
      <w:r w:rsidR="000B32D2" w:rsidRPr="000B3EC8">
        <w:rPr>
          <w:sz w:val="14"/>
          <w:szCs w:val="14"/>
        </w:rPr>
        <w:t>0</w:t>
      </w:r>
      <w:r w:rsidR="009815A2" w:rsidRPr="000B3EC8">
        <w:rPr>
          <w:sz w:val="14"/>
          <w:szCs w:val="14"/>
        </w:rPr>
        <w:t xml:space="preserve"> </w:t>
      </w:r>
      <w:r w:rsidR="009815A2" w:rsidRPr="000B3EC8">
        <w:rPr>
          <w:sz w:val="14"/>
          <w:szCs w:val="14"/>
        </w:rPr>
        <w:tab/>
        <w:t>100.00</w:t>
      </w:r>
      <w:r w:rsidR="00B664F8"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505,252,180.2</w:t>
      </w:r>
      <w:r w:rsidR="000B32D2" w:rsidRPr="000B3EC8">
        <w:rPr>
          <w:sz w:val="14"/>
          <w:szCs w:val="14"/>
        </w:rPr>
        <w:t>0</w:t>
      </w:r>
      <w:r w:rsidR="00B664F8" w:rsidRPr="000B3EC8">
        <w:rPr>
          <w:sz w:val="14"/>
          <w:szCs w:val="14"/>
        </w:rPr>
        <w:tab/>
      </w:r>
      <w:r w:rsidR="00F554DD" w:rsidRPr="000B3EC8">
        <w:rPr>
          <w:sz w:val="14"/>
          <w:szCs w:val="14"/>
        </w:rPr>
        <w:t>1,086,208,642.75</w:t>
      </w:r>
      <w:r w:rsidR="004D6570" w:rsidRPr="000B3EC8">
        <w:rPr>
          <w:sz w:val="14"/>
          <w:szCs w:val="14"/>
        </w:rPr>
        <w:tab/>
      </w:r>
      <w:r w:rsidR="00EF18E0" w:rsidRPr="000B3EC8">
        <w:rPr>
          <w:sz w:val="14"/>
          <w:szCs w:val="14"/>
        </w:rPr>
        <w:t>99.98</w:t>
      </w:r>
      <w:r w:rsidR="004D6570" w:rsidRPr="000B3EC8">
        <w:rPr>
          <w:sz w:val="14"/>
          <w:szCs w:val="14"/>
        </w:rPr>
        <w:tab/>
      </w:r>
      <w:r w:rsidR="00EF18E0" w:rsidRPr="000B3EC8">
        <w:rPr>
          <w:sz w:val="14"/>
          <w:szCs w:val="14"/>
        </w:rPr>
        <w:t>-</w:t>
      </w:r>
      <w:r w:rsidR="004D6570" w:rsidRPr="000B3EC8">
        <w:rPr>
          <w:sz w:val="14"/>
          <w:szCs w:val="14"/>
        </w:rPr>
        <w:tab/>
      </w:r>
      <w:r w:rsidR="00F554DD" w:rsidRPr="000B3EC8">
        <w:rPr>
          <w:sz w:val="14"/>
          <w:szCs w:val="14"/>
        </w:rPr>
        <w:t>1,086,208,642.75</w:t>
      </w:r>
    </w:p>
    <w:p w14:paraId="5590A17E" w14:textId="389A636D" w:rsidR="00EF18E0" w:rsidRPr="000B3EC8" w:rsidRDefault="00EF18E0"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t>1</w:t>
      </w:r>
      <w:r w:rsidRPr="000B3EC8">
        <w:rPr>
          <w:sz w:val="14"/>
          <w:szCs w:val="14"/>
        </w:rPr>
        <w:t>年以上</w:t>
      </w:r>
      <w:r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w:t>
      </w:r>
      <w:r w:rsidR="00B664F8" w:rsidRPr="000B3EC8">
        <w:rPr>
          <w:sz w:val="14"/>
          <w:szCs w:val="14"/>
        </w:rPr>
        <w:tab/>
      </w:r>
      <w:r w:rsidRPr="000B3EC8">
        <w:rPr>
          <w:sz w:val="14"/>
          <w:szCs w:val="14"/>
        </w:rPr>
        <w:t>215,613.81</w:t>
      </w:r>
      <w:r w:rsidRPr="000B3EC8">
        <w:rPr>
          <w:sz w:val="14"/>
          <w:szCs w:val="14"/>
        </w:rPr>
        <w:tab/>
        <w:t>0.02</w:t>
      </w:r>
      <w:r w:rsidRPr="000B3EC8">
        <w:rPr>
          <w:sz w:val="14"/>
          <w:szCs w:val="14"/>
        </w:rPr>
        <w:tab/>
      </w:r>
      <w:r w:rsidR="00B12567" w:rsidRPr="000B3EC8">
        <w:rPr>
          <w:sz w:val="14"/>
          <w:szCs w:val="14"/>
        </w:rPr>
        <w:t>-</w:t>
      </w:r>
      <w:r w:rsidRPr="000B3EC8">
        <w:rPr>
          <w:sz w:val="14"/>
          <w:szCs w:val="14"/>
        </w:rPr>
        <w:tab/>
        <w:t>215,613.81</w:t>
      </w:r>
    </w:p>
    <w:p w14:paraId="2196365B"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41797DF4" w14:textId="371EBA03" w:rsidR="00EF18E0" w:rsidRPr="000B3EC8" w:rsidRDefault="00EF18E0"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Pr="000B3EC8">
        <w:rPr>
          <w:sz w:val="14"/>
          <w:szCs w:val="14"/>
        </w:rPr>
        <w:t>合计</w:t>
      </w:r>
      <w:r w:rsidRPr="000B3EC8">
        <w:rPr>
          <w:sz w:val="14"/>
          <w:szCs w:val="14"/>
        </w:rPr>
        <w:tab/>
      </w:r>
      <w:r w:rsidR="009815A2" w:rsidRPr="000B3EC8">
        <w:rPr>
          <w:sz w:val="14"/>
          <w:szCs w:val="14"/>
        </w:rPr>
        <w:t>505,252,180.2</w:t>
      </w:r>
      <w:r w:rsidR="000B32D2" w:rsidRPr="000B3EC8">
        <w:rPr>
          <w:sz w:val="14"/>
          <w:szCs w:val="14"/>
        </w:rPr>
        <w:t>0</w:t>
      </w:r>
      <w:r w:rsidR="009815A2" w:rsidRPr="000B3EC8">
        <w:rPr>
          <w:sz w:val="14"/>
          <w:szCs w:val="14"/>
        </w:rPr>
        <w:t xml:space="preserve"> </w:t>
      </w:r>
      <w:r w:rsidR="009815A2" w:rsidRPr="000B3EC8">
        <w:rPr>
          <w:sz w:val="14"/>
          <w:szCs w:val="14"/>
        </w:rPr>
        <w:tab/>
        <w:t>100.00</w:t>
      </w:r>
      <w:r w:rsidR="00B664F8" w:rsidRPr="000B3EC8">
        <w:rPr>
          <w:sz w:val="14"/>
          <w:szCs w:val="14"/>
        </w:rPr>
        <w:tab/>
      </w:r>
      <w:r w:rsidR="009815A2" w:rsidRPr="000B3EC8">
        <w:rPr>
          <w:sz w:val="14"/>
          <w:szCs w:val="14"/>
        </w:rPr>
        <w:t>-</w:t>
      </w:r>
      <w:r w:rsidR="00B664F8" w:rsidRPr="000B3EC8">
        <w:rPr>
          <w:sz w:val="14"/>
          <w:szCs w:val="14"/>
        </w:rPr>
        <w:tab/>
      </w:r>
      <w:r w:rsidR="0070138C" w:rsidRPr="000B3EC8">
        <w:rPr>
          <w:sz w:val="14"/>
          <w:szCs w:val="14"/>
        </w:rPr>
        <w:t>505,252,180.2</w:t>
      </w:r>
      <w:r w:rsidR="000B32D2" w:rsidRPr="000B3EC8">
        <w:rPr>
          <w:sz w:val="14"/>
          <w:szCs w:val="14"/>
        </w:rPr>
        <w:t>0</w:t>
      </w:r>
      <w:r w:rsidR="00B664F8" w:rsidRPr="000B3EC8">
        <w:rPr>
          <w:sz w:val="14"/>
          <w:szCs w:val="14"/>
        </w:rPr>
        <w:tab/>
      </w:r>
      <w:r w:rsidRPr="000B3EC8">
        <w:rPr>
          <w:sz w:val="14"/>
          <w:szCs w:val="14"/>
        </w:rPr>
        <w:t>1,086,424,256.56</w:t>
      </w:r>
      <w:r w:rsidRPr="000B3EC8">
        <w:rPr>
          <w:sz w:val="14"/>
          <w:szCs w:val="14"/>
        </w:rPr>
        <w:tab/>
        <w:t>100.00</w:t>
      </w:r>
      <w:r w:rsidRPr="000B3EC8">
        <w:rPr>
          <w:sz w:val="14"/>
          <w:szCs w:val="14"/>
        </w:rPr>
        <w:tab/>
        <w:t>-</w:t>
      </w:r>
      <w:r w:rsidRPr="000B3EC8">
        <w:rPr>
          <w:sz w:val="14"/>
          <w:szCs w:val="14"/>
        </w:rPr>
        <w:tab/>
        <w:t>1,086,424,256.56</w:t>
      </w:r>
    </w:p>
    <w:p w14:paraId="0975DAB2"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line="48"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64466322" w14:textId="209CD1EC"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24D28026" w14:textId="77777777" w:rsidR="00D83676" w:rsidRPr="000B3EC8" w:rsidRDefault="00D83676" w:rsidP="002F519F">
      <w:pPr>
        <w:widowControl/>
        <w:snapToGrid w:val="0"/>
        <w:spacing w:line="233" w:lineRule="auto"/>
        <w:ind w:left="720" w:hanging="720"/>
        <w:jc w:val="left"/>
        <w:rPr>
          <w:sz w:val="24"/>
        </w:rPr>
      </w:pPr>
    </w:p>
    <w:p w14:paraId="3A8AEB80" w14:textId="2DB7BE16" w:rsidR="004950CF" w:rsidRPr="000B3EC8" w:rsidRDefault="000B3EC8" w:rsidP="002F519F">
      <w:pPr>
        <w:widowControl/>
        <w:tabs>
          <w:tab w:val="left" w:pos="4560"/>
          <w:tab w:val="left" w:pos="6960"/>
        </w:tabs>
        <w:snapToGrid w:val="0"/>
        <w:spacing w:line="233" w:lineRule="auto"/>
        <w:ind w:left="1080" w:hanging="360"/>
        <w:jc w:val="left"/>
        <w:rPr>
          <w:sz w:val="24"/>
        </w:rPr>
      </w:pPr>
      <w:r>
        <w:rPr>
          <w:sz w:val="24"/>
        </w:rPr>
        <w:t>(</w:t>
      </w:r>
      <w:r w:rsidR="00991DFC" w:rsidRPr="000B3EC8">
        <w:rPr>
          <w:sz w:val="24"/>
        </w:rPr>
        <w:t>2</w:t>
      </w:r>
      <w:r>
        <w:rPr>
          <w:sz w:val="24"/>
        </w:rPr>
        <w:t>)</w:t>
      </w:r>
      <w:r w:rsidR="003B6733" w:rsidRPr="000B3EC8">
        <w:rPr>
          <w:sz w:val="24"/>
        </w:rPr>
        <w:tab/>
      </w:r>
      <w:r w:rsidR="004950CF" w:rsidRPr="000B3EC8">
        <w:rPr>
          <w:sz w:val="24"/>
        </w:rPr>
        <w:t>应收账款按</w:t>
      </w:r>
      <w:r w:rsidR="004A0B07" w:rsidRPr="000B3EC8">
        <w:rPr>
          <w:sz w:val="24"/>
        </w:rPr>
        <w:t>单项重大</w:t>
      </w:r>
      <w:r w:rsidR="004950CF" w:rsidRPr="000B3EC8">
        <w:rPr>
          <w:sz w:val="24"/>
        </w:rPr>
        <w:t>披露如下：</w:t>
      </w:r>
    </w:p>
    <w:p w14:paraId="4A44A60F" w14:textId="77777777" w:rsidR="003B6733" w:rsidRPr="000B3EC8" w:rsidRDefault="003B6733" w:rsidP="002F519F">
      <w:pPr>
        <w:widowControl/>
        <w:tabs>
          <w:tab w:val="left" w:pos="2610"/>
          <w:tab w:val="center" w:pos="4419"/>
          <w:tab w:val="right" w:pos="6129"/>
          <w:tab w:val="left" w:pos="6417"/>
          <w:tab w:val="center" w:pos="8190"/>
          <w:tab w:val="right" w:pos="9909"/>
        </w:tabs>
        <w:snapToGrid w:val="0"/>
        <w:spacing w:line="233" w:lineRule="auto"/>
        <w:ind w:left="720"/>
        <w:jc w:val="left"/>
        <w:rPr>
          <w:sz w:val="24"/>
        </w:rPr>
      </w:pPr>
    </w:p>
    <w:p w14:paraId="4497BB6F" w14:textId="77777777" w:rsidR="00670DA5" w:rsidRPr="000B3EC8" w:rsidRDefault="00670DA5" w:rsidP="00670DA5">
      <w:pPr>
        <w:widowControl/>
        <w:tabs>
          <w:tab w:val="left" w:pos="2502"/>
          <w:tab w:val="center" w:pos="4257"/>
          <w:tab w:val="right" w:pos="5967"/>
          <w:tab w:val="left" w:pos="6192"/>
          <w:tab w:val="center" w:pos="7974"/>
          <w:tab w:val="right" w:pos="9909"/>
        </w:tabs>
        <w:snapToGrid w:val="0"/>
        <w:spacing w:line="233" w:lineRule="auto"/>
        <w:ind w:left="720"/>
        <w:jc w:val="left"/>
        <w:rPr>
          <w:sz w:val="14"/>
          <w:szCs w:val="14"/>
        </w:rPr>
      </w:pPr>
      <w:r w:rsidRPr="000B3EC8">
        <w:rPr>
          <w:sz w:val="14"/>
          <w:szCs w:val="14"/>
        </w:rPr>
        <w:tab/>
      </w:r>
      <w:r w:rsidRPr="000B3EC8">
        <w:rPr>
          <w:sz w:val="14"/>
          <w:szCs w:val="14"/>
          <w:u w:val="single"/>
        </w:rPr>
        <w:tab/>
      </w:r>
      <w:r w:rsidRPr="000B3EC8">
        <w:rPr>
          <w:sz w:val="14"/>
          <w:szCs w:val="14"/>
          <w:u w:val="single"/>
        </w:rPr>
        <w:t>年末数</w:t>
      </w:r>
      <w:r w:rsidRPr="000B3EC8">
        <w:rPr>
          <w:sz w:val="14"/>
          <w:szCs w:val="14"/>
          <w:u w:val="single"/>
        </w:rPr>
        <w:tab/>
      </w:r>
      <w:r w:rsidRPr="000B3EC8">
        <w:rPr>
          <w:sz w:val="14"/>
          <w:szCs w:val="14"/>
        </w:rPr>
        <w:tab/>
      </w:r>
      <w:r w:rsidRPr="000B3EC8">
        <w:rPr>
          <w:sz w:val="14"/>
          <w:szCs w:val="14"/>
          <w:u w:val="single"/>
        </w:rPr>
        <w:tab/>
      </w:r>
      <w:r w:rsidRPr="000B3EC8">
        <w:rPr>
          <w:sz w:val="14"/>
          <w:szCs w:val="14"/>
          <w:u w:val="single"/>
        </w:rPr>
        <w:t>年初数</w:t>
      </w:r>
      <w:r w:rsidRPr="000B3EC8">
        <w:rPr>
          <w:sz w:val="14"/>
          <w:szCs w:val="14"/>
          <w:u w:val="single"/>
        </w:rPr>
        <w:tab/>
      </w:r>
    </w:p>
    <w:p w14:paraId="0BFE71AF" w14:textId="69E4BFBF" w:rsidR="00670DA5" w:rsidRPr="000B3EC8" w:rsidRDefault="00670DA5"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u w:val="single"/>
        </w:rPr>
        <w:t>类别</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Pr="000B3EC8">
        <w:rPr>
          <w:sz w:val="14"/>
          <w:szCs w:val="14"/>
          <w:u w:val="single"/>
        </w:rPr>
        <w:t>损失准备</w:t>
      </w:r>
      <w:r w:rsidRPr="000B3EC8">
        <w:rPr>
          <w:sz w:val="14"/>
          <w:szCs w:val="14"/>
        </w:rPr>
        <w:tab/>
      </w:r>
      <w:r w:rsidRPr="000B3EC8">
        <w:rPr>
          <w:sz w:val="14"/>
          <w:szCs w:val="14"/>
          <w:u w:val="single"/>
        </w:rPr>
        <w:t>账面价值</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Pr="000B3EC8">
        <w:rPr>
          <w:sz w:val="14"/>
          <w:szCs w:val="14"/>
          <w:u w:val="single"/>
        </w:rPr>
        <w:t>损失准备</w:t>
      </w:r>
      <w:r w:rsidRPr="000B3EC8">
        <w:rPr>
          <w:sz w:val="14"/>
          <w:szCs w:val="14"/>
        </w:rPr>
        <w:tab/>
      </w:r>
      <w:r w:rsidRPr="000B3EC8">
        <w:rPr>
          <w:sz w:val="14"/>
          <w:szCs w:val="14"/>
          <w:u w:val="single"/>
        </w:rPr>
        <w:t>账面价值</w:t>
      </w:r>
    </w:p>
    <w:p w14:paraId="3B5C10AE" w14:textId="77777777" w:rsidR="00670DA5" w:rsidRPr="000B3EC8" w:rsidRDefault="00670DA5"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p>
    <w:p w14:paraId="286AC9E6" w14:textId="77777777" w:rsidR="004950CF" w:rsidRPr="000B3EC8" w:rsidRDefault="004950CF" w:rsidP="002F519F">
      <w:pPr>
        <w:pStyle w:val="xl53"/>
        <w:tabs>
          <w:tab w:val="decimal" w:pos="2727"/>
          <w:tab w:val="decimal" w:pos="3294"/>
          <w:tab w:val="decimal" w:pos="4419"/>
          <w:tab w:val="decimal" w:pos="5634"/>
          <w:tab w:val="decimal" w:pos="6840"/>
          <w:tab w:val="decimal" w:pos="7380"/>
          <w:tab w:val="decimal" w:pos="8532"/>
          <w:tab w:val="decimal" w:pos="9774"/>
        </w:tabs>
        <w:snapToGrid w:val="0"/>
        <w:spacing w:before="0" w:beforeAutospacing="0" w:after="0" w:afterAutospacing="0" w:line="233" w:lineRule="auto"/>
        <w:ind w:left="720"/>
        <w:rPr>
          <w:rFonts w:ascii="Times New Roman" w:eastAsia="宋体" w:hAnsi="Times New Roman" w:cs="Times New Roman"/>
          <w:kern w:val="2"/>
          <w:sz w:val="14"/>
          <w:szCs w:val="14"/>
          <w:lang w:eastAsia="zh-CN"/>
        </w:rPr>
      </w:pPr>
    </w:p>
    <w:p w14:paraId="23D0391A" w14:textId="17033360" w:rsidR="002020DA" w:rsidRPr="000B3EC8" w:rsidRDefault="0026100C"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002020DA" w:rsidRPr="000B3EC8">
        <w:rPr>
          <w:sz w:val="14"/>
          <w:szCs w:val="14"/>
        </w:rPr>
        <w:t>单项金额重大的款项</w:t>
      </w:r>
      <w:r w:rsidR="00274390" w:rsidRPr="000B3EC8">
        <w:rPr>
          <w:sz w:val="14"/>
          <w:szCs w:val="14"/>
        </w:rPr>
        <w:tab/>
      </w:r>
      <w:r w:rsidR="00D15B08" w:rsidRPr="000B3EC8">
        <w:rPr>
          <w:sz w:val="14"/>
          <w:szCs w:val="14"/>
        </w:rPr>
        <w:t>505,252,180.2</w:t>
      </w:r>
      <w:r w:rsidR="000B32D2" w:rsidRPr="000B3EC8">
        <w:rPr>
          <w:sz w:val="14"/>
          <w:szCs w:val="14"/>
        </w:rPr>
        <w:t>0</w:t>
      </w:r>
      <w:r w:rsidR="00D15B08" w:rsidRPr="000B3EC8">
        <w:rPr>
          <w:sz w:val="14"/>
          <w:szCs w:val="14"/>
        </w:rPr>
        <w:tab/>
        <w:t>100.00</w:t>
      </w:r>
      <w:r w:rsidR="00D15B08" w:rsidRPr="000B3EC8">
        <w:rPr>
          <w:sz w:val="14"/>
          <w:szCs w:val="14"/>
        </w:rPr>
        <w:tab/>
        <w:t>-</w:t>
      </w:r>
      <w:r w:rsidR="00B664F8" w:rsidRPr="000B3EC8">
        <w:rPr>
          <w:sz w:val="14"/>
          <w:szCs w:val="14"/>
        </w:rPr>
        <w:tab/>
      </w:r>
      <w:r w:rsidR="00D15B08" w:rsidRPr="000B3EC8">
        <w:rPr>
          <w:sz w:val="14"/>
          <w:szCs w:val="14"/>
        </w:rPr>
        <w:t>505,252,180.2</w:t>
      </w:r>
      <w:r w:rsidR="000B32D2" w:rsidRPr="000B3EC8">
        <w:rPr>
          <w:sz w:val="14"/>
          <w:szCs w:val="14"/>
        </w:rPr>
        <w:t>0</w:t>
      </w:r>
      <w:r w:rsidR="00B664F8" w:rsidRPr="000B3EC8">
        <w:rPr>
          <w:sz w:val="14"/>
          <w:szCs w:val="14"/>
        </w:rPr>
        <w:tab/>
      </w:r>
      <w:r w:rsidR="00EF18E0" w:rsidRPr="000B3EC8">
        <w:rPr>
          <w:sz w:val="14"/>
          <w:szCs w:val="14"/>
        </w:rPr>
        <w:t>1,085,950,638.95</w:t>
      </w:r>
      <w:r w:rsidR="004D6570" w:rsidRPr="000B3EC8">
        <w:rPr>
          <w:sz w:val="14"/>
          <w:szCs w:val="14"/>
        </w:rPr>
        <w:tab/>
      </w:r>
      <w:r w:rsidR="00EF18E0" w:rsidRPr="000B3EC8">
        <w:rPr>
          <w:sz w:val="14"/>
          <w:szCs w:val="14"/>
        </w:rPr>
        <w:t>99.96</w:t>
      </w:r>
      <w:r w:rsidR="004D6570" w:rsidRPr="000B3EC8">
        <w:rPr>
          <w:sz w:val="14"/>
          <w:szCs w:val="14"/>
        </w:rPr>
        <w:tab/>
      </w:r>
      <w:r w:rsidR="00EF18E0" w:rsidRPr="000B3EC8">
        <w:rPr>
          <w:sz w:val="14"/>
          <w:szCs w:val="14"/>
        </w:rPr>
        <w:t>-</w:t>
      </w:r>
      <w:r w:rsidR="004D6570" w:rsidRPr="000B3EC8">
        <w:rPr>
          <w:sz w:val="14"/>
          <w:szCs w:val="14"/>
        </w:rPr>
        <w:tab/>
      </w:r>
      <w:r w:rsidR="00EF18E0" w:rsidRPr="000B3EC8">
        <w:rPr>
          <w:sz w:val="14"/>
          <w:szCs w:val="14"/>
        </w:rPr>
        <w:t>1,085,950,638.95</w:t>
      </w:r>
    </w:p>
    <w:p w14:paraId="062B506F" w14:textId="6CF01C98" w:rsidR="004950CF" w:rsidRPr="000B3EC8" w:rsidRDefault="0026100C"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002020DA" w:rsidRPr="000B3EC8">
        <w:rPr>
          <w:sz w:val="14"/>
          <w:szCs w:val="14"/>
        </w:rPr>
        <w:t>其他不重大的款项</w:t>
      </w:r>
      <w:r w:rsidR="004950CF" w:rsidRPr="000B3EC8">
        <w:rPr>
          <w:sz w:val="14"/>
          <w:szCs w:val="14"/>
        </w:rPr>
        <w:tab/>
      </w:r>
      <w:bookmarkStart w:id="27" w:name="OLE_LINK3"/>
      <w:r w:rsidR="00D15B08" w:rsidRPr="000B3EC8">
        <w:rPr>
          <w:sz w:val="14"/>
          <w:szCs w:val="14"/>
        </w:rPr>
        <w:t>-</w:t>
      </w:r>
      <w:r w:rsidR="00B664F8" w:rsidRPr="000B3EC8">
        <w:rPr>
          <w:sz w:val="14"/>
          <w:szCs w:val="14"/>
        </w:rPr>
        <w:tab/>
      </w:r>
      <w:r w:rsidR="00D15B08" w:rsidRPr="000B3EC8">
        <w:rPr>
          <w:sz w:val="14"/>
          <w:szCs w:val="14"/>
        </w:rPr>
        <w:t>-</w:t>
      </w:r>
      <w:r w:rsidR="00B664F8" w:rsidRPr="000B3EC8">
        <w:rPr>
          <w:sz w:val="14"/>
          <w:szCs w:val="14"/>
        </w:rPr>
        <w:tab/>
      </w:r>
      <w:r w:rsidR="00D15B08" w:rsidRPr="000B3EC8">
        <w:rPr>
          <w:sz w:val="14"/>
          <w:szCs w:val="14"/>
        </w:rPr>
        <w:t>-</w:t>
      </w:r>
      <w:r w:rsidR="00B664F8" w:rsidRPr="000B3EC8">
        <w:rPr>
          <w:sz w:val="14"/>
          <w:szCs w:val="14"/>
        </w:rPr>
        <w:tab/>
      </w:r>
      <w:r w:rsidR="00D15B08" w:rsidRPr="000B3EC8">
        <w:rPr>
          <w:sz w:val="14"/>
          <w:szCs w:val="14"/>
        </w:rPr>
        <w:t>-</w:t>
      </w:r>
      <w:r w:rsidR="00B664F8" w:rsidRPr="000B3EC8">
        <w:rPr>
          <w:sz w:val="14"/>
          <w:szCs w:val="14"/>
        </w:rPr>
        <w:tab/>
      </w:r>
      <w:r w:rsidR="00EF18E0" w:rsidRPr="000B3EC8">
        <w:rPr>
          <w:sz w:val="14"/>
          <w:szCs w:val="14"/>
        </w:rPr>
        <w:t>473,617.61</w:t>
      </w:r>
      <w:r w:rsidR="004D6570" w:rsidRPr="000B3EC8">
        <w:rPr>
          <w:sz w:val="14"/>
          <w:szCs w:val="14"/>
        </w:rPr>
        <w:tab/>
      </w:r>
      <w:r w:rsidR="00EF18E0" w:rsidRPr="000B3EC8">
        <w:rPr>
          <w:sz w:val="14"/>
          <w:szCs w:val="14"/>
        </w:rPr>
        <w:t>0.04</w:t>
      </w:r>
      <w:r w:rsidR="004D6570" w:rsidRPr="000B3EC8">
        <w:rPr>
          <w:sz w:val="14"/>
          <w:szCs w:val="14"/>
        </w:rPr>
        <w:tab/>
      </w:r>
      <w:r w:rsidR="00EF18E0" w:rsidRPr="000B3EC8">
        <w:rPr>
          <w:sz w:val="14"/>
          <w:szCs w:val="14"/>
        </w:rPr>
        <w:t>-</w:t>
      </w:r>
      <w:r w:rsidR="004D6570" w:rsidRPr="000B3EC8">
        <w:rPr>
          <w:sz w:val="14"/>
          <w:szCs w:val="14"/>
        </w:rPr>
        <w:tab/>
      </w:r>
      <w:r w:rsidR="00EF18E0" w:rsidRPr="000B3EC8">
        <w:rPr>
          <w:sz w:val="14"/>
          <w:szCs w:val="14"/>
        </w:rPr>
        <w:t>473,617.61</w:t>
      </w:r>
      <w:bookmarkEnd w:id="27"/>
    </w:p>
    <w:p w14:paraId="79B9B254"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53A6D282" w14:textId="5C7FE414" w:rsidR="002020DA" w:rsidRPr="000B3EC8" w:rsidRDefault="0026100C"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002020DA" w:rsidRPr="000B3EC8">
        <w:rPr>
          <w:sz w:val="14"/>
          <w:szCs w:val="14"/>
        </w:rPr>
        <w:t>合计</w:t>
      </w:r>
      <w:r w:rsidR="00274390" w:rsidRPr="000B3EC8">
        <w:rPr>
          <w:sz w:val="14"/>
          <w:szCs w:val="14"/>
        </w:rPr>
        <w:tab/>
      </w:r>
      <w:r w:rsidR="00D15B08" w:rsidRPr="000B3EC8">
        <w:rPr>
          <w:sz w:val="14"/>
          <w:szCs w:val="14"/>
        </w:rPr>
        <w:t>505,252,180.2</w:t>
      </w:r>
      <w:r w:rsidR="000B32D2" w:rsidRPr="000B3EC8">
        <w:rPr>
          <w:sz w:val="14"/>
          <w:szCs w:val="14"/>
        </w:rPr>
        <w:t>0</w:t>
      </w:r>
      <w:r w:rsidR="00D15B08" w:rsidRPr="000B3EC8">
        <w:rPr>
          <w:sz w:val="14"/>
          <w:szCs w:val="14"/>
        </w:rPr>
        <w:t xml:space="preserve"> </w:t>
      </w:r>
      <w:r w:rsidR="00D15B08" w:rsidRPr="000B3EC8">
        <w:rPr>
          <w:sz w:val="14"/>
          <w:szCs w:val="14"/>
        </w:rPr>
        <w:tab/>
        <w:t>100.00</w:t>
      </w:r>
      <w:r w:rsidR="00B664F8" w:rsidRPr="000B3EC8">
        <w:rPr>
          <w:sz w:val="14"/>
          <w:szCs w:val="14"/>
        </w:rPr>
        <w:tab/>
      </w:r>
      <w:r w:rsidR="00D15B08" w:rsidRPr="000B3EC8">
        <w:rPr>
          <w:sz w:val="14"/>
          <w:szCs w:val="14"/>
        </w:rPr>
        <w:t>-</w:t>
      </w:r>
      <w:r w:rsidR="00B664F8" w:rsidRPr="000B3EC8">
        <w:rPr>
          <w:sz w:val="14"/>
          <w:szCs w:val="14"/>
        </w:rPr>
        <w:tab/>
      </w:r>
      <w:r w:rsidR="00D15B08" w:rsidRPr="000B3EC8">
        <w:rPr>
          <w:sz w:val="14"/>
          <w:szCs w:val="14"/>
        </w:rPr>
        <w:t>505,252,180.2</w:t>
      </w:r>
      <w:r w:rsidR="000B32D2" w:rsidRPr="000B3EC8">
        <w:rPr>
          <w:sz w:val="14"/>
          <w:szCs w:val="14"/>
        </w:rPr>
        <w:t>0</w:t>
      </w:r>
      <w:r w:rsidR="00B664F8" w:rsidRPr="000B3EC8">
        <w:rPr>
          <w:sz w:val="14"/>
          <w:szCs w:val="14"/>
        </w:rPr>
        <w:tab/>
      </w:r>
      <w:r w:rsidR="00EF18E0" w:rsidRPr="000B3EC8">
        <w:rPr>
          <w:sz w:val="14"/>
          <w:szCs w:val="14"/>
        </w:rPr>
        <w:t>1,086,424,256.56</w:t>
      </w:r>
      <w:r w:rsidR="004D6570" w:rsidRPr="000B3EC8">
        <w:rPr>
          <w:sz w:val="14"/>
          <w:szCs w:val="14"/>
        </w:rPr>
        <w:tab/>
      </w:r>
      <w:r w:rsidR="00EF18E0" w:rsidRPr="000B3EC8">
        <w:rPr>
          <w:sz w:val="14"/>
          <w:szCs w:val="14"/>
        </w:rPr>
        <w:t>100.00</w:t>
      </w:r>
      <w:r w:rsidR="004D6570" w:rsidRPr="000B3EC8">
        <w:rPr>
          <w:sz w:val="14"/>
          <w:szCs w:val="14"/>
        </w:rPr>
        <w:tab/>
      </w:r>
      <w:r w:rsidR="00EF18E0" w:rsidRPr="000B3EC8">
        <w:rPr>
          <w:sz w:val="14"/>
          <w:szCs w:val="14"/>
        </w:rPr>
        <w:t>-</w:t>
      </w:r>
      <w:r w:rsidR="004D6570" w:rsidRPr="000B3EC8">
        <w:rPr>
          <w:sz w:val="14"/>
          <w:szCs w:val="14"/>
        </w:rPr>
        <w:tab/>
      </w:r>
      <w:r w:rsidR="00EF18E0" w:rsidRPr="000B3EC8">
        <w:rPr>
          <w:sz w:val="14"/>
          <w:szCs w:val="14"/>
        </w:rPr>
        <w:t>1,086,424,256.56</w:t>
      </w:r>
    </w:p>
    <w:p w14:paraId="56A5DF26"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line="48"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346E9FBA"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73995ECC" w14:textId="77777777" w:rsidR="00DC2CC6" w:rsidRPr="000B3EC8" w:rsidRDefault="00DC2CC6" w:rsidP="002F519F">
      <w:pPr>
        <w:widowControl/>
        <w:tabs>
          <w:tab w:val="decimal" w:pos="5640"/>
          <w:tab w:val="decimal" w:pos="8040"/>
        </w:tabs>
        <w:snapToGrid w:val="0"/>
        <w:spacing w:line="233" w:lineRule="auto"/>
        <w:ind w:left="720"/>
        <w:jc w:val="left"/>
        <w:rPr>
          <w:sz w:val="24"/>
        </w:rPr>
      </w:pPr>
    </w:p>
    <w:p w14:paraId="5DD6B191" w14:textId="24153BEC" w:rsidR="003420C5" w:rsidRPr="000B3EC8" w:rsidRDefault="002020DA" w:rsidP="002F519F">
      <w:pPr>
        <w:widowControl/>
        <w:tabs>
          <w:tab w:val="decimal" w:pos="5640"/>
          <w:tab w:val="decimal" w:pos="8040"/>
        </w:tabs>
        <w:snapToGrid w:val="0"/>
        <w:spacing w:line="233" w:lineRule="auto"/>
        <w:ind w:left="720"/>
        <w:jc w:val="left"/>
        <w:rPr>
          <w:sz w:val="24"/>
        </w:rPr>
      </w:pPr>
      <w:r w:rsidRPr="000B3EC8">
        <w:rPr>
          <w:sz w:val="24"/>
        </w:rPr>
        <w:t>单项金额重大的</w:t>
      </w:r>
      <w:r w:rsidR="00693A16" w:rsidRPr="000B3EC8">
        <w:rPr>
          <w:sz w:val="24"/>
        </w:rPr>
        <w:t>款项</w:t>
      </w:r>
      <w:r w:rsidR="00492F38" w:rsidRPr="000B3EC8">
        <w:rPr>
          <w:bCs/>
          <w:sz w:val="24"/>
          <w:lang w:val="en-GB"/>
        </w:rPr>
        <w:t>为单项金额在人民币</w:t>
      </w:r>
      <w:r w:rsidR="00F408E1" w:rsidRPr="000B3EC8">
        <w:rPr>
          <w:bCs/>
          <w:sz w:val="24"/>
          <w:lang w:val="en-GB"/>
        </w:rPr>
        <w:t>1</w:t>
      </w:r>
      <w:r w:rsidR="00E82601" w:rsidRPr="000B3EC8">
        <w:rPr>
          <w:bCs/>
          <w:sz w:val="24"/>
          <w:lang w:val="en-GB"/>
        </w:rPr>
        <w:t>,0</w:t>
      </w:r>
      <w:r w:rsidR="00492F38" w:rsidRPr="000B3EC8">
        <w:rPr>
          <w:bCs/>
          <w:sz w:val="24"/>
          <w:lang w:val="en-GB"/>
        </w:rPr>
        <w:t>00,000.00</w:t>
      </w:r>
      <w:r w:rsidR="00492F38" w:rsidRPr="000B3EC8">
        <w:rPr>
          <w:bCs/>
          <w:sz w:val="24"/>
          <w:lang w:val="en-GB"/>
        </w:rPr>
        <w:t>元以上</w:t>
      </w:r>
      <w:r w:rsidR="000B3EC8">
        <w:rPr>
          <w:bCs/>
          <w:sz w:val="24"/>
          <w:lang w:val="en-GB"/>
        </w:rPr>
        <w:t>(</w:t>
      </w:r>
      <w:r w:rsidR="00492F38" w:rsidRPr="000B3EC8">
        <w:rPr>
          <w:bCs/>
          <w:sz w:val="24"/>
          <w:lang w:val="en-GB"/>
        </w:rPr>
        <w:t>含人民币</w:t>
      </w:r>
      <w:r w:rsidR="00F408E1" w:rsidRPr="000B3EC8">
        <w:rPr>
          <w:bCs/>
          <w:sz w:val="24"/>
          <w:lang w:val="en-GB"/>
        </w:rPr>
        <w:t>1</w:t>
      </w:r>
      <w:r w:rsidR="00E82601" w:rsidRPr="000B3EC8">
        <w:rPr>
          <w:bCs/>
          <w:sz w:val="24"/>
          <w:lang w:val="en-GB"/>
        </w:rPr>
        <w:t>,0</w:t>
      </w:r>
      <w:r w:rsidR="00492F38" w:rsidRPr="000B3EC8">
        <w:rPr>
          <w:bCs/>
          <w:sz w:val="24"/>
          <w:lang w:val="en-GB"/>
        </w:rPr>
        <w:t>00,000.00</w:t>
      </w:r>
      <w:r w:rsidR="00492F38" w:rsidRPr="000B3EC8">
        <w:rPr>
          <w:bCs/>
          <w:sz w:val="24"/>
          <w:lang w:val="en-GB"/>
        </w:rPr>
        <w:t>元</w:t>
      </w:r>
      <w:r w:rsidR="000B3EC8">
        <w:rPr>
          <w:bCs/>
          <w:sz w:val="24"/>
          <w:lang w:val="en-GB"/>
        </w:rPr>
        <w:t>)</w:t>
      </w:r>
      <w:r w:rsidR="00492F38" w:rsidRPr="000B3EC8">
        <w:rPr>
          <w:bCs/>
          <w:sz w:val="24"/>
          <w:lang w:val="en-GB"/>
        </w:rPr>
        <w:t>的</w:t>
      </w:r>
      <w:r w:rsidR="00764E00" w:rsidRPr="000B3EC8">
        <w:rPr>
          <w:bCs/>
          <w:sz w:val="24"/>
          <w:lang w:val="en-GB"/>
        </w:rPr>
        <w:t>应收账款</w:t>
      </w:r>
      <w:r w:rsidR="007E5CEB" w:rsidRPr="000B3EC8">
        <w:rPr>
          <w:sz w:val="24"/>
        </w:rPr>
        <w:t>。</w:t>
      </w:r>
    </w:p>
    <w:p w14:paraId="4C352457" w14:textId="79BD5B0D" w:rsidR="003B6733" w:rsidRDefault="003B6733" w:rsidP="002F519F">
      <w:pPr>
        <w:widowControl/>
        <w:tabs>
          <w:tab w:val="decimal" w:pos="5640"/>
          <w:tab w:val="decimal" w:pos="8040"/>
        </w:tabs>
        <w:snapToGrid w:val="0"/>
        <w:spacing w:line="233" w:lineRule="auto"/>
        <w:ind w:left="720"/>
        <w:jc w:val="left"/>
        <w:rPr>
          <w:sz w:val="24"/>
        </w:rPr>
      </w:pPr>
    </w:p>
    <w:p w14:paraId="705AF689" w14:textId="77777777" w:rsidR="00670DA5" w:rsidRPr="000B3EC8" w:rsidRDefault="00670DA5" w:rsidP="002F519F">
      <w:pPr>
        <w:widowControl/>
        <w:tabs>
          <w:tab w:val="decimal" w:pos="5640"/>
          <w:tab w:val="decimal" w:pos="8040"/>
        </w:tabs>
        <w:snapToGrid w:val="0"/>
        <w:spacing w:line="233" w:lineRule="auto"/>
        <w:ind w:left="720"/>
        <w:jc w:val="left"/>
        <w:rPr>
          <w:sz w:val="24"/>
        </w:rPr>
      </w:pPr>
    </w:p>
    <w:p w14:paraId="586FF965" w14:textId="77777777" w:rsidR="00446F6A" w:rsidRPr="000B3EC8" w:rsidRDefault="00446F6A" w:rsidP="002F519F">
      <w:pPr>
        <w:pStyle w:val="1"/>
        <w:snapToGrid w:val="0"/>
        <w:spacing w:line="233" w:lineRule="auto"/>
      </w:pPr>
      <w:r w:rsidRPr="000B3EC8">
        <w:t>预付款项</w:t>
      </w:r>
    </w:p>
    <w:p w14:paraId="5ABF8CCE" w14:textId="77777777" w:rsidR="00446F6A" w:rsidRPr="000B3EC8" w:rsidRDefault="00446F6A" w:rsidP="002F519F">
      <w:pPr>
        <w:widowControl/>
        <w:snapToGrid w:val="0"/>
        <w:spacing w:line="233" w:lineRule="auto"/>
        <w:jc w:val="left"/>
        <w:rPr>
          <w:sz w:val="24"/>
        </w:rPr>
      </w:pPr>
    </w:p>
    <w:p w14:paraId="01899102" w14:textId="77777777" w:rsidR="00446F6A" w:rsidRPr="000B3EC8" w:rsidRDefault="00446F6A" w:rsidP="002F519F">
      <w:pPr>
        <w:widowControl/>
        <w:tabs>
          <w:tab w:val="decimal" w:pos="5640"/>
          <w:tab w:val="decimal" w:pos="8040"/>
        </w:tabs>
        <w:snapToGrid w:val="0"/>
        <w:spacing w:line="233" w:lineRule="auto"/>
        <w:ind w:left="720"/>
        <w:jc w:val="left"/>
        <w:rPr>
          <w:sz w:val="24"/>
        </w:rPr>
      </w:pPr>
      <w:r w:rsidRPr="000B3EC8">
        <w:rPr>
          <w:sz w:val="24"/>
        </w:rPr>
        <w:t>预付款项账龄分析如下：</w:t>
      </w:r>
    </w:p>
    <w:p w14:paraId="158CA8DC" w14:textId="77777777" w:rsidR="00AC425A" w:rsidRPr="000B3EC8" w:rsidRDefault="00AC425A" w:rsidP="002F519F">
      <w:pPr>
        <w:widowControl/>
        <w:tabs>
          <w:tab w:val="left" w:pos="5094"/>
          <w:tab w:val="center" w:pos="6300"/>
          <w:tab w:val="right" w:pos="7470"/>
          <w:tab w:val="left" w:pos="7767"/>
          <w:tab w:val="center" w:pos="8919"/>
          <w:tab w:val="right" w:pos="10044"/>
        </w:tabs>
        <w:snapToGrid w:val="0"/>
        <w:spacing w:line="233" w:lineRule="auto"/>
        <w:ind w:left="720"/>
        <w:jc w:val="left"/>
        <w:rPr>
          <w:sz w:val="24"/>
        </w:rPr>
      </w:pPr>
      <w:r w:rsidRPr="000B3EC8">
        <w:rPr>
          <w:sz w:val="24"/>
        </w:rPr>
        <w:tab/>
      </w:r>
      <w:r w:rsidRPr="000B3EC8">
        <w:rPr>
          <w:sz w:val="24"/>
          <w:u w:val="single"/>
        </w:rPr>
        <w:tab/>
      </w:r>
      <w:r w:rsidRPr="000B3EC8">
        <w:rPr>
          <w:sz w:val="24"/>
          <w:u w:val="single"/>
        </w:rPr>
        <w:t>年末数</w:t>
      </w:r>
      <w:r w:rsidRPr="000B3EC8">
        <w:rPr>
          <w:sz w:val="24"/>
          <w:u w:val="single"/>
        </w:rPr>
        <w:tab/>
      </w:r>
      <w:r w:rsidRPr="000B3EC8">
        <w:rPr>
          <w:sz w:val="24"/>
        </w:rPr>
        <w:tab/>
      </w:r>
      <w:r w:rsidRPr="000B3EC8">
        <w:rPr>
          <w:sz w:val="24"/>
          <w:u w:val="single"/>
        </w:rPr>
        <w:tab/>
      </w:r>
      <w:r w:rsidRPr="000B3EC8">
        <w:rPr>
          <w:sz w:val="24"/>
          <w:u w:val="single"/>
        </w:rPr>
        <w:t>年初数</w:t>
      </w:r>
      <w:r w:rsidRPr="000B3EC8">
        <w:rPr>
          <w:sz w:val="24"/>
          <w:u w:val="single"/>
        </w:rPr>
        <w:tab/>
      </w:r>
    </w:p>
    <w:p w14:paraId="5036BD10" w14:textId="77777777" w:rsidR="00AC425A" w:rsidRPr="000B3EC8" w:rsidRDefault="00AC425A" w:rsidP="002F519F">
      <w:pPr>
        <w:widowControl/>
        <w:tabs>
          <w:tab w:val="center" w:pos="5769"/>
          <w:tab w:val="center" w:pos="7092"/>
          <w:tab w:val="center" w:pos="8352"/>
          <w:tab w:val="center" w:pos="9675"/>
        </w:tabs>
        <w:snapToGrid w:val="0"/>
        <w:spacing w:line="233" w:lineRule="auto"/>
        <w:ind w:left="720"/>
        <w:jc w:val="left"/>
        <w:rPr>
          <w:sz w:val="24"/>
        </w:rPr>
      </w:pPr>
      <w:r w:rsidRPr="000B3EC8">
        <w:rPr>
          <w:sz w:val="24"/>
          <w:u w:val="single"/>
        </w:rPr>
        <w:t>账龄</w:t>
      </w:r>
      <w:r w:rsidRPr="000B3EC8">
        <w:rPr>
          <w:sz w:val="24"/>
        </w:rPr>
        <w:tab/>
      </w:r>
      <w:r w:rsidRPr="000B3EC8">
        <w:rPr>
          <w:sz w:val="24"/>
          <w:u w:val="single"/>
        </w:rPr>
        <w:t>金额</w:t>
      </w:r>
      <w:r w:rsidRPr="000B3EC8">
        <w:rPr>
          <w:sz w:val="24"/>
        </w:rPr>
        <w:tab/>
      </w:r>
      <w:r w:rsidRPr="000B3EC8">
        <w:rPr>
          <w:sz w:val="24"/>
          <w:u w:val="single"/>
        </w:rPr>
        <w:t>比例</w:t>
      </w:r>
      <w:r w:rsidRPr="000B3EC8">
        <w:rPr>
          <w:sz w:val="24"/>
        </w:rPr>
        <w:tab/>
      </w:r>
      <w:r w:rsidRPr="000B3EC8">
        <w:rPr>
          <w:sz w:val="24"/>
          <w:u w:val="single"/>
        </w:rPr>
        <w:t>金额</w:t>
      </w:r>
      <w:r w:rsidRPr="000B3EC8">
        <w:rPr>
          <w:sz w:val="24"/>
        </w:rPr>
        <w:tab/>
      </w:r>
      <w:r w:rsidRPr="000B3EC8">
        <w:rPr>
          <w:sz w:val="24"/>
          <w:u w:val="single"/>
        </w:rPr>
        <w:t>比例</w:t>
      </w:r>
    </w:p>
    <w:p w14:paraId="5EFFFC8B" w14:textId="77777777" w:rsidR="00AC425A" w:rsidRPr="000B3EC8" w:rsidRDefault="00AC425A" w:rsidP="002F519F">
      <w:pPr>
        <w:widowControl/>
        <w:tabs>
          <w:tab w:val="center" w:pos="5769"/>
          <w:tab w:val="center" w:pos="7092"/>
          <w:tab w:val="center" w:pos="8352"/>
          <w:tab w:val="center" w:pos="9675"/>
        </w:tabs>
        <w:snapToGrid w:val="0"/>
        <w:spacing w:line="233" w:lineRule="auto"/>
        <w:ind w:left="720"/>
        <w:jc w:val="left"/>
        <w:rPr>
          <w:sz w:val="24"/>
        </w:rPr>
      </w:pPr>
      <w:r w:rsidRPr="000B3EC8">
        <w:rPr>
          <w:sz w:val="24"/>
        </w:rPr>
        <w:tab/>
      </w:r>
      <w:r w:rsidRPr="000B3EC8">
        <w:rPr>
          <w:sz w:val="24"/>
        </w:rPr>
        <w:t>人民币元</w:t>
      </w:r>
      <w:r w:rsidRPr="000B3EC8">
        <w:rPr>
          <w:sz w:val="24"/>
        </w:rPr>
        <w:tab/>
        <w:t>%</w:t>
      </w:r>
      <w:r w:rsidRPr="000B3EC8">
        <w:rPr>
          <w:sz w:val="24"/>
        </w:rPr>
        <w:tab/>
      </w:r>
      <w:r w:rsidRPr="000B3EC8">
        <w:rPr>
          <w:sz w:val="24"/>
        </w:rPr>
        <w:t>人民币元</w:t>
      </w:r>
      <w:r w:rsidRPr="000B3EC8">
        <w:rPr>
          <w:sz w:val="24"/>
        </w:rPr>
        <w:tab/>
        <w:t>%</w:t>
      </w:r>
    </w:p>
    <w:p w14:paraId="1D884E0B" w14:textId="77777777" w:rsidR="00AC425A" w:rsidRPr="000B3EC8" w:rsidRDefault="00AC425A" w:rsidP="002F519F">
      <w:pPr>
        <w:widowControl/>
        <w:tabs>
          <w:tab w:val="left" w:pos="720"/>
          <w:tab w:val="decimal" w:pos="6102"/>
          <w:tab w:val="decimal" w:pos="7137"/>
          <w:tab w:val="decimal" w:pos="8640"/>
          <w:tab w:val="decimal" w:pos="9720"/>
        </w:tabs>
        <w:snapToGrid w:val="0"/>
        <w:spacing w:line="233" w:lineRule="auto"/>
        <w:jc w:val="left"/>
        <w:rPr>
          <w:sz w:val="24"/>
        </w:rPr>
      </w:pPr>
    </w:p>
    <w:p w14:paraId="1126C4E8" w14:textId="21DF6B28" w:rsidR="009A666B" w:rsidRPr="000B3EC8" w:rsidRDefault="00AC425A" w:rsidP="002F519F">
      <w:pPr>
        <w:widowControl/>
        <w:tabs>
          <w:tab w:val="left" w:pos="720"/>
          <w:tab w:val="decimal" w:pos="6102"/>
          <w:tab w:val="decimal" w:pos="7137"/>
          <w:tab w:val="decimal" w:pos="8640"/>
          <w:tab w:val="decimal" w:pos="9720"/>
        </w:tabs>
        <w:snapToGrid w:val="0"/>
        <w:spacing w:line="233" w:lineRule="auto"/>
        <w:jc w:val="left"/>
        <w:rPr>
          <w:sz w:val="24"/>
        </w:rPr>
      </w:pPr>
      <w:r w:rsidRPr="000B3EC8">
        <w:rPr>
          <w:sz w:val="24"/>
        </w:rPr>
        <w:tab/>
        <w:t>1</w:t>
      </w:r>
      <w:r w:rsidRPr="000B3EC8">
        <w:rPr>
          <w:sz w:val="24"/>
        </w:rPr>
        <w:t>年以内</w:t>
      </w:r>
      <w:r w:rsidRPr="000B3EC8">
        <w:rPr>
          <w:sz w:val="24"/>
        </w:rPr>
        <w:tab/>
      </w:r>
      <w:r w:rsidR="005861EC" w:rsidRPr="000B3EC8">
        <w:rPr>
          <w:sz w:val="24"/>
        </w:rPr>
        <w:t>2,013,419.45</w:t>
      </w:r>
      <w:r w:rsidR="00B664F8" w:rsidRPr="000B3EC8">
        <w:rPr>
          <w:sz w:val="24"/>
        </w:rPr>
        <w:tab/>
      </w:r>
      <w:r w:rsidR="005861EC" w:rsidRPr="000B3EC8">
        <w:rPr>
          <w:sz w:val="24"/>
        </w:rPr>
        <w:t>100.00</w:t>
      </w:r>
      <w:r w:rsidR="00B664F8" w:rsidRPr="000B3EC8">
        <w:rPr>
          <w:sz w:val="24"/>
        </w:rPr>
        <w:tab/>
      </w:r>
      <w:r w:rsidR="00180302" w:rsidRPr="000B3EC8">
        <w:rPr>
          <w:sz w:val="24"/>
        </w:rPr>
        <w:t>1,016,532.16</w:t>
      </w:r>
      <w:r w:rsidR="004D6570" w:rsidRPr="000B3EC8">
        <w:rPr>
          <w:sz w:val="24"/>
        </w:rPr>
        <w:tab/>
      </w:r>
      <w:r w:rsidR="00180302" w:rsidRPr="000B3EC8">
        <w:rPr>
          <w:sz w:val="24"/>
        </w:rPr>
        <w:t>100.00</w:t>
      </w:r>
    </w:p>
    <w:p w14:paraId="4B33B600" w14:textId="77777777" w:rsidR="00B664F8" w:rsidRPr="000B3EC8" w:rsidRDefault="00B664F8" w:rsidP="00B664F8">
      <w:pPr>
        <w:widowControl/>
        <w:tabs>
          <w:tab w:val="left" w:pos="720"/>
          <w:tab w:val="decimal" w:pos="6399"/>
          <w:tab w:val="decimal" w:pos="7452"/>
          <w:tab w:val="decimal" w:pos="8964"/>
          <w:tab w:val="decimal" w:pos="10017"/>
        </w:tabs>
        <w:snapToGrid w:val="0"/>
        <w:spacing w:line="48" w:lineRule="auto"/>
        <w:textAlignment w:val="bottom"/>
        <w:rPr>
          <w:sz w:val="24"/>
        </w:rPr>
      </w:pPr>
      <w:r w:rsidRPr="000B3EC8">
        <w:rPr>
          <w:sz w:val="24"/>
        </w:rPr>
        <w:tab/>
      </w:r>
      <w:r w:rsidRPr="000B3EC8">
        <w:rPr>
          <w:sz w:val="24"/>
        </w:rPr>
        <w:tab/>
        <w:t>___________</w:t>
      </w:r>
      <w:r w:rsidRPr="000B3EC8">
        <w:rPr>
          <w:sz w:val="24"/>
        </w:rPr>
        <w:tab/>
        <w:t>______</w:t>
      </w:r>
      <w:r w:rsidRPr="000B3EC8">
        <w:rPr>
          <w:sz w:val="24"/>
        </w:rPr>
        <w:tab/>
        <w:t>___________</w:t>
      </w:r>
      <w:r w:rsidRPr="000B3EC8">
        <w:rPr>
          <w:sz w:val="24"/>
        </w:rPr>
        <w:tab/>
        <w:t>______</w:t>
      </w:r>
    </w:p>
    <w:p w14:paraId="0337F732" w14:textId="0B6A1D82" w:rsidR="005729AF" w:rsidRPr="000B3EC8" w:rsidRDefault="005729AF">
      <w:pPr>
        <w:widowControl/>
        <w:tabs>
          <w:tab w:val="left" w:pos="720"/>
          <w:tab w:val="decimal" w:pos="6399"/>
          <w:tab w:val="decimal" w:pos="7452"/>
          <w:tab w:val="decimal" w:pos="8964"/>
          <w:tab w:val="decimal" w:pos="10017"/>
        </w:tabs>
        <w:snapToGrid w:val="0"/>
        <w:spacing w:after="140" w:line="24" w:lineRule="auto"/>
        <w:jc w:val="left"/>
        <w:rPr>
          <w:sz w:val="24"/>
        </w:rPr>
      </w:pPr>
      <w:r w:rsidRPr="000B3EC8">
        <w:rPr>
          <w:sz w:val="24"/>
        </w:rPr>
        <w:tab/>
      </w:r>
      <w:r w:rsidRPr="000B3EC8">
        <w:rPr>
          <w:sz w:val="24"/>
        </w:rPr>
        <w:tab/>
        <w:t>____</w:t>
      </w:r>
      <w:r w:rsidR="003B6733" w:rsidRPr="000B3EC8">
        <w:rPr>
          <w:sz w:val="24"/>
        </w:rPr>
        <w:t>_</w:t>
      </w:r>
      <w:r w:rsidRPr="000B3EC8">
        <w:rPr>
          <w:sz w:val="24"/>
        </w:rPr>
        <w:t>_</w:t>
      </w:r>
      <w:r w:rsidR="00EE581A" w:rsidRPr="000B3EC8">
        <w:rPr>
          <w:sz w:val="24"/>
        </w:rPr>
        <w:t>__</w:t>
      </w:r>
      <w:r w:rsidRPr="000B3EC8">
        <w:rPr>
          <w:sz w:val="24"/>
        </w:rPr>
        <w:t>___</w:t>
      </w:r>
      <w:r w:rsidR="005E6988" w:rsidRPr="000B3EC8">
        <w:rPr>
          <w:sz w:val="24"/>
        </w:rPr>
        <w:tab/>
        <w:t>______</w:t>
      </w:r>
      <w:r w:rsidR="005E6988" w:rsidRPr="000B3EC8">
        <w:rPr>
          <w:sz w:val="24"/>
        </w:rPr>
        <w:tab/>
        <w:t>___</w:t>
      </w:r>
      <w:r w:rsidRPr="000B3EC8">
        <w:rPr>
          <w:sz w:val="24"/>
        </w:rPr>
        <w:t>____</w:t>
      </w:r>
      <w:r w:rsidR="00B664F8" w:rsidRPr="000B3EC8">
        <w:rPr>
          <w:sz w:val="24"/>
        </w:rPr>
        <w:t>_</w:t>
      </w:r>
      <w:r w:rsidR="00EE581A" w:rsidRPr="000B3EC8">
        <w:rPr>
          <w:sz w:val="24"/>
        </w:rPr>
        <w:t>_</w:t>
      </w:r>
      <w:r w:rsidRPr="000B3EC8">
        <w:rPr>
          <w:sz w:val="24"/>
        </w:rPr>
        <w:t>__</w:t>
      </w:r>
      <w:r w:rsidRPr="000B3EC8">
        <w:rPr>
          <w:sz w:val="24"/>
        </w:rPr>
        <w:tab/>
        <w:t>______</w:t>
      </w:r>
    </w:p>
    <w:p w14:paraId="6101CAF4" w14:textId="7ED454CA" w:rsidR="003B6733" w:rsidRPr="000B3EC8" w:rsidRDefault="003B6733" w:rsidP="002F519F">
      <w:pPr>
        <w:widowControl/>
        <w:snapToGrid w:val="0"/>
        <w:spacing w:line="233" w:lineRule="auto"/>
        <w:jc w:val="left"/>
        <w:rPr>
          <w:sz w:val="24"/>
        </w:rPr>
      </w:pPr>
    </w:p>
    <w:p w14:paraId="247538DB" w14:textId="77777777" w:rsidR="00EE581A" w:rsidRPr="000B3EC8" w:rsidRDefault="00EE581A" w:rsidP="002F519F">
      <w:pPr>
        <w:widowControl/>
        <w:snapToGrid w:val="0"/>
        <w:spacing w:line="233" w:lineRule="auto"/>
        <w:jc w:val="left"/>
        <w:rPr>
          <w:sz w:val="24"/>
        </w:rPr>
      </w:pPr>
    </w:p>
    <w:p w14:paraId="06860345" w14:textId="77777777" w:rsidR="001B065F" w:rsidRPr="000B3EC8" w:rsidRDefault="00CC3C88" w:rsidP="002F519F">
      <w:pPr>
        <w:pStyle w:val="1"/>
        <w:snapToGrid w:val="0"/>
        <w:spacing w:line="233" w:lineRule="auto"/>
      </w:pPr>
      <w:r w:rsidRPr="000B3EC8">
        <w:t>其</w:t>
      </w:r>
      <w:r w:rsidR="00496933" w:rsidRPr="000B3EC8">
        <w:t>他</w:t>
      </w:r>
      <w:r w:rsidRPr="000B3EC8">
        <w:t>应收款</w:t>
      </w:r>
    </w:p>
    <w:p w14:paraId="5E38273C" w14:textId="77777777" w:rsidR="001B065F" w:rsidRPr="000B3EC8" w:rsidRDefault="001B065F" w:rsidP="002F519F">
      <w:pPr>
        <w:widowControl/>
        <w:tabs>
          <w:tab w:val="decimal" w:pos="5640"/>
          <w:tab w:val="decimal" w:pos="8040"/>
        </w:tabs>
        <w:snapToGrid w:val="0"/>
        <w:spacing w:line="233" w:lineRule="auto"/>
        <w:ind w:left="720"/>
        <w:jc w:val="left"/>
        <w:rPr>
          <w:sz w:val="24"/>
        </w:rPr>
      </w:pPr>
    </w:p>
    <w:p w14:paraId="2B461957" w14:textId="295EAED6" w:rsidR="00645E28" w:rsidRPr="000B3EC8" w:rsidRDefault="000B3EC8" w:rsidP="002F519F">
      <w:pPr>
        <w:widowControl/>
        <w:tabs>
          <w:tab w:val="decimal" w:pos="5640"/>
          <w:tab w:val="decimal" w:pos="8040"/>
        </w:tabs>
        <w:snapToGrid w:val="0"/>
        <w:spacing w:line="233" w:lineRule="auto"/>
        <w:ind w:left="1080" w:hanging="360"/>
        <w:jc w:val="left"/>
        <w:rPr>
          <w:sz w:val="24"/>
        </w:rPr>
      </w:pPr>
      <w:r>
        <w:rPr>
          <w:sz w:val="24"/>
        </w:rPr>
        <w:t>(</w:t>
      </w:r>
      <w:r w:rsidR="00991DFC" w:rsidRPr="000B3EC8">
        <w:rPr>
          <w:sz w:val="24"/>
        </w:rPr>
        <w:t>1</w:t>
      </w:r>
      <w:r>
        <w:rPr>
          <w:sz w:val="24"/>
        </w:rPr>
        <w:t>)</w:t>
      </w:r>
      <w:r w:rsidR="00EE6FDE" w:rsidRPr="000B3EC8">
        <w:rPr>
          <w:sz w:val="24"/>
        </w:rPr>
        <w:tab/>
      </w:r>
      <w:r w:rsidR="00CC3C88" w:rsidRPr="000B3EC8">
        <w:rPr>
          <w:sz w:val="24"/>
        </w:rPr>
        <w:t>其</w:t>
      </w:r>
      <w:r w:rsidR="00496933" w:rsidRPr="000B3EC8">
        <w:rPr>
          <w:sz w:val="24"/>
        </w:rPr>
        <w:t>他</w:t>
      </w:r>
      <w:r w:rsidR="00CC3C88" w:rsidRPr="000B3EC8">
        <w:rPr>
          <w:sz w:val="24"/>
        </w:rPr>
        <w:t>应收款账龄分析如下：</w:t>
      </w:r>
    </w:p>
    <w:p w14:paraId="3B46F1B4" w14:textId="77777777" w:rsidR="00374161" w:rsidRPr="000B3EC8" w:rsidRDefault="00374161" w:rsidP="002F519F">
      <w:pPr>
        <w:widowControl/>
        <w:tabs>
          <w:tab w:val="left" w:pos="2529"/>
          <w:tab w:val="center" w:pos="4500"/>
          <w:tab w:val="right" w:pos="6102"/>
          <w:tab w:val="left" w:pos="6345"/>
          <w:tab w:val="center" w:pos="8244"/>
          <w:tab w:val="right" w:pos="9927"/>
        </w:tabs>
        <w:snapToGrid w:val="0"/>
        <w:spacing w:line="233" w:lineRule="auto"/>
        <w:ind w:left="720"/>
        <w:jc w:val="left"/>
        <w:rPr>
          <w:sz w:val="24"/>
        </w:rPr>
      </w:pPr>
    </w:p>
    <w:p w14:paraId="2BB34ABA" w14:textId="77777777" w:rsidR="00515E83" w:rsidRPr="000B3EC8" w:rsidRDefault="00515E83" w:rsidP="002F519F">
      <w:pPr>
        <w:widowControl/>
        <w:tabs>
          <w:tab w:val="left" w:pos="2052"/>
          <w:tab w:val="center" w:pos="4014"/>
          <w:tab w:val="right" w:pos="5922"/>
          <w:tab w:val="left" w:pos="6030"/>
          <w:tab w:val="center" w:pos="7974"/>
          <w:tab w:val="right" w:pos="9954"/>
        </w:tabs>
        <w:snapToGrid w:val="0"/>
        <w:spacing w:line="233" w:lineRule="auto"/>
        <w:ind w:left="720"/>
        <w:jc w:val="left"/>
        <w:rPr>
          <w:sz w:val="16"/>
          <w:szCs w:val="16"/>
        </w:rPr>
      </w:pPr>
      <w:r w:rsidRPr="000B3EC8">
        <w:rPr>
          <w:sz w:val="16"/>
          <w:szCs w:val="16"/>
        </w:rPr>
        <w:tab/>
      </w:r>
      <w:r w:rsidRPr="000B3EC8">
        <w:rPr>
          <w:sz w:val="16"/>
          <w:szCs w:val="16"/>
          <w:u w:val="single"/>
        </w:rPr>
        <w:tab/>
      </w:r>
      <w:r w:rsidRPr="000B3EC8">
        <w:rPr>
          <w:sz w:val="16"/>
          <w:szCs w:val="16"/>
          <w:u w:val="single"/>
        </w:rPr>
        <w:t>年末数</w:t>
      </w:r>
      <w:r w:rsidRPr="000B3EC8">
        <w:rPr>
          <w:sz w:val="16"/>
          <w:szCs w:val="16"/>
          <w:u w:val="single"/>
        </w:rPr>
        <w:tab/>
      </w:r>
      <w:r w:rsidRPr="000B3EC8">
        <w:rPr>
          <w:sz w:val="16"/>
          <w:szCs w:val="16"/>
        </w:rPr>
        <w:tab/>
      </w:r>
      <w:r w:rsidRPr="000B3EC8">
        <w:rPr>
          <w:sz w:val="16"/>
          <w:szCs w:val="16"/>
          <w:u w:val="single"/>
        </w:rPr>
        <w:tab/>
      </w:r>
      <w:r w:rsidRPr="000B3EC8">
        <w:rPr>
          <w:sz w:val="16"/>
          <w:szCs w:val="16"/>
          <w:u w:val="single"/>
        </w:rPr>
        <w:t>年初数</w:t>
      </w:r>
      <w:r w:rsidRPr="000B3EC8">
        <w:rPr>
          <w:sz w:val="16"/>
          <w:szCs w:val="16"/>
          <w:u w:val="single"/>
        </w:rPr>
        <w:tab/>
      </w:r>
    </w:p>
    <w:p w14:paraId="18468E3A" w14:textId="64A9D2F6" w:rsidR="00515E83" w:rsidRPr="000B3EC8" w:rsidRDefault="00515E83" w:rsidP="002F519F">
      <w:pPr>
        <w:widowControl/>
        <w:tabs>
          <w:tab w:val="center" w:pos="2547"/>
          <w:tab w:val="center" w:pos="3537"/>
          <w:tab w:val="center" w:pos="4392"/>
          <w:tab w:val="center" w:pos="5382"/>
          <w:tab w:val="center" w:pos="6534"/>
          <w:tab w:val="center" w:pos="7542"/>
          <w:tab w:val="center" w:pos="8397"/>
          <w:tab w:val="center" w:pos="9432"/>
        </w:tabs>
        <w:snapToGrid w:val="0"/>
        <w:spacing w:line="233" w:lineRule="auto"/>
        <w:ind w:left="720"/>
        <w:jc w:val="left"/>
        <w:rPr>
          <w:sz w:val="16"/>
          <w:szCs w:val="16"/>
        </w:rPr>
      </w:pPr>
      <w:r w:rsidRPr="000B3EC8">
        <w:rPr>
          <w:sz w:val="16"/>
          <w:szCs w:val="16"/>
          <w:u w:val="single"/>
        </w:rPr>
        <w:t>账龄</w:t>
      </w:r>
      <w:r w:rsidRPr="000B3EC8">
        <w:rPr>
          <w:sz w:val="16"/>
          <w:szCs w:val="16"/>
        </w:rPr>
        <w:tab/>
      </w:r>
      <w:r w:rsidRPr="000B3EC8">
        <w:rPr>
          <w:sz w:val="16"/>
          <w:szCs w:val="16"/>
          <w:u w:val="single"/>
        </w:rPr>
        <w:t>金额</w:t>
      </w:r>
      <w:r w:rsidRPr="000B3EC8">
        <w:rPr>
          <w:sz w:val="16"/>
          <w:szCs w:val="16"/>
        </w:rPr>
        <w:tab/>
      </w:r>
      <w:r w:rsidRPr="000B3EC8">
        <w:rPr>
          <w:sz w:val="16"/>
          <w:szCs w:val="16"/>
          <w:u w:val="single"/>
        </w:rPr>
        <w:t>比例</w:t>
      </w:r>
      <w:r w:rsidRPr="000B3EC8">
        <w:rPr>
          <w:sz w:val="16"/>
          <w:szCs w:val="16"/>
        </w:rPr>
        <w:tab/>
      </w:r>
      <w:r w:rsidR="007B0975" w:rsidRPr="000B3EC8">
        <w:rPr>
          <w:sz w:val="16"/>
          <w:szCs w:val="16"/>
          <w:u w:val="single"/>
        </w:rPr>
        <w:t>损失</w:t>
      </w:r>
      <w:r w:rsidRPr="000B3EC8">
        <w:rPr>
          <w:sz w:val="16"/>
          <w:szCs w:val="16"/>
          <w:u w:val="single"/>
        </w:rPr>
        <w:t>准备</w:t>
      </w:r>
      <w:r w:rsidRPr="000B3EC8">
        <w:rPr>
          <w:sz w:val="16"/>
          <w:szCs w:val="16"/>
        </w:rPr>
        <w:tab/>
      </w:r>
      <w:r w:rsidRPr="000B3EC8">
        <w:rPr>
          <w:sz w:val="16"/>
          <w:szCs w:val="16"/>
          <w:u w:val="single"/>
        </w:rPr>
        <w:t>账面价值</w:t>
      </w:r>
      <w:r w:rsidRPr="000B3EC8">
        <w:rPr>
          <w:sz w:val="16"/>
          <w:szCs w:val="16"/>
        </w:rPr>
        <w:tab/>
      </w:r>
      <w:r w:rsidRPr="000B3EC8">
        <w:rPr>
          <w:sz w:val="16"/>
          <w:szCs w:val="16"/>
          <w:u w:val="single"/>
        </w:rPr>
        <w:t>金额</w:t>
      </w:r>
      <w:r w:rsidRPr="000B3EC8">
        <w:rPr>
          <w:sz w:val="16"/>
          <w:szCs w:val="16"/>
        </w:rPr>
        <w:tab/>
      </w:r>
      <w:r w:rsidRPr="000B3EC8">
        <w:rPr>
          <w:sz w:val="16"/>
          <w:szCs w:val="16"/>
          <w:u w:val="single"/>
        </w:rPr>
        <w:t>比例</w:t>
      </w:r>
      <w:r w:rsidRPr="000B3EC8">
        <w:rPr>
          <w:sz w:val="16"/>
          <w:szCs w:val="16"/>
        </w:rPr>
        <w:tab/>
      </w:r>
      <w:r w:rsidR="007B0975" w:rsidRPr="000B3EC8">
        <w:rPr>
          <w:sz w:val="16"/>
          <w:szCs w:val="16"/>
          <w:u w:val="single"/>
        </w:rPr>
        <w:t>损失</w:t>
      </w:r>
      <w:r w:rsidRPr="000B3EC8">
        <w:rPr>
          <w:sz w:val="16"/>
          <w:szCs w:val="16"/>
          <w:u w:val="single"/>
        </w:rPr>
        <w:t>准备</w:t>
      </w:r>
      <w:r w:rsidRPr="000B3EC8">
        <w:rPr>
          <w:sz w:val="16"/>
          <w:szCs w:val="16"/>
        </w:rPr>
        <w:tab/>
      </w:r>
      <w:r w:rsidRPr="000B3EC8">
        <w:rPr>
          <w:sz w:val="16"/>
          <w:szCs w:val="16"/>
          <w:u w:val="single"/>
        </w:rPr>
        <w:t>账面价值</w:t>
      </w:r>
    </w:p>
    <w:p w14:paraId="65CAF393" w14:textId="77777777" w:rsidR="00515E83" w:rsidRPr="000B3EC8" w:rsidRDefault="00515E83" w:rsidP="002F519F">
      <w:pPr>
        <w:widowControl/>
        <w:tabs>
          <w:tab w:val="center" w:pos="2547"/>
          <w:tab w:val="center" w:pos="3537"/>
          <w:tab w:val="center" w:pos="4392"/>
          <w:tab w:val="center" w:pos="5382"/>
          <w:tab w:val="center" w:pos="6534"/>
          <w:tab w:val="center" w:pos="7542"/>
          <w:tab w:val="center" w:pos="8397"/>
          <w:tab w:val="center" w:pos="9432"/>
        </w:tabs>
        <w:snapToGrid w:val="0"/>
        <w:spacing w:line="233" w:lineRule="auto"/>
        <w:ind w:left="720"/>
        <w:jc w:val="left"/>
        <w:rPr>
          <w:sz w:val="16"/>
          <w:szCs w:val="16"/>
        </w:rPr>
      </w:pPr>
      <w:r w:rsidRPr="000B3EC8">
        <w:rPr>
          <w:sz w:val="16"/>
          <w:szCs w:val="16"/>
        </w:rPr>
        <w:tab/>
      </w:r>
      <w:r w:rsidRPr="000B3EC8">
        <w:rPr>
          <w:sz w:val="16"/>
          <w:szCs w:val="16"/>
        </w:rPr>
        <w:t>人民币元</w:t>
      </w:r>
      <w:r w:rsidRPr="000B3EC8">
        <w:rPr>
          <w:sz w:val="16"/>
          <w:szCs w:val="16"/>
        </w:rPr>
        <w:tab/>
        <w:t>%</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t>%</w:t>
      </w:r>
      <w:r w:rsidRPr="000B3EC8">
        <w:rPr>
          <w:sz w:val="16"/>
          <w:szCs w:val="16"/>
        </w:rPr>
        <w:tab/>
      </w:r>
      <w:r w:rsidRPr="000B3EC8">
        <w:rPr>
          <w:sz w:val="16"/>
          <w:szCs w:val="16"/>
        </w:rPr>
        <w:t>人民币元</w:t>
      </w:r>
      <w:r w:rsidRPr="000B3EC8">
        <w:rPr>
          <w:sz w:val="16"/>
          <w:szCs w:val="16"/>
        </w:rPr>
        <w:tab/>
      </w:r>
      <w:r w:rsidRPr="000B3EC8">
        <w:rPr>
          <w:sz w:val="16"/>
          <w:szCs w:val="16"/>
        </w:rPr>
        <w:t>人民币元</w:t>
      </w:r>
    </w:p>
    <w:p w14:paraId="35EF4A8F" w14:textId="77777777" w:rsidR="00645E28" w:rsidRPr="000B3EC8" w:rsidRDefault="00645E28" w:rsidP="002F519F">
      <w:pPr>
        <w:widowControl/>
        <w:tabs>
          <w:tab w:val="left" w:pos="720"/>
          <w:tab w:val="decimal" w:pos="2817"/>
          <w:tab w:val="decimal" w:pos="3582"/>
          <w:tab w:val="decimal" w:pos="4527"/>
          <w:tab w:val="decimal" w:pos="5697"/>
          <w:tab w:val="decimal" w:pos="6894"/>
          <w:tab w:val="decimal" w:pos="7677"/>
          <w:tab w:val="decimal" w:pos="8532"/>
          <w:tab w:val="decimal" w:pos="9720"/>
        </w:tabs>
        <w:snapToGrid w:val="0"/>
        <w:spacing w:line="233" w:lineRule="auto"/>
        <w:jc w:val="left"/>
        <w:rPr>
          <w:sz w:val="16"/>
          <w:szCs w:val="16"/>
        </w:rPr>
      </w:pPr>
    </w:p>
    <w:p w14:paraId="380C28F7" w14:textId="2F14CB34" w:rsidR="00645E28" w:rsidRPr="000B3EC8" w:rsidRDefault="00CC3C88"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t>1</w:t>
      </w:r>
      <w:r w:rsidRPr="000B3EC8">
        <w:rPr>
          <w:sz w:val="16"/>
          <w:szCs w:val="16"/>
        </w:rPr>
        <w:t>年以内</w:t>
      </w:r>
      <w:r w:rsidRPr="000B3EC8">
        <w:rPr>
          <w:sz w:val="16"/>
          <w:szCs w:val="16"/>
        </w:rPr>
        <w:tab/>
      </w:r>
      <w:r w:rsidR="00781913" w:rsidRPr="000B3EC8">
        <w:rPr>
          <w:sz w:val="16"/>
          <w:szCs w:val="16"/>
        </w:rPr>
        <w:t>13,199,107.68</w:t>
      </w:r>
      <w:r w:rsidR="00B664F8" w:rsidRPr="000B3EC8">
        <w:rPr>
          <w:sz w:val="16"/>
          <w:szCs w:val="16"/>
        </w:rPr>
        <w:tab/>
      </w:r>
      <w:r w:rsidR="00781913" w:rsidRPr="000B3EC8">
        <w:rPr>
          <w:sz w:val="16"/>
          <w:szCs w:val="16"/>
        </w:rPr>
        <w:t>96.52</w:t>
      </w:r>
      <w:r w:rsidR="00B664F8" w:rsidRPr="000B3EC8">
        <w:rPr>
          <w:sz w:val="16"/>
          <w:szCs w:val="16"/>
        </w:rPr>
        <w:tab/>
      </w:r>
      <w:r w:rsidR="003A3307" w:rsidRPr="000B3EC8">
        <w:rPr>
          <w:sz w:val="16"/>
          <w:szCs w:val="16"/>
        </w:rPr>
        <w:t>-</w:t>
      </w:r>
      <w:r w:rsidR="00B664F8" w:rsidRPr="000B3EC8">
        <w:rPr>
          <w:sz w:val="16"/>
          <w:szCs w:val="16"/>
        </w:rPr>
        <w:tab/>
      </w:r>
      <w:r w:rsidR="00D57FB7" w:rsidRPr="000B3EC8">
        <w:rPr>
          <w:sz w:val="16"/>
          <w:szCs w:val="16"/>
        </w:rPr>
        <w:t>13,199,107.68</w:t>
      </w:r>
      <w:r w:rsidR="00B664F8" w:rsidRPr="000B3EC8">
        <w:rPr>
          <w:sz w:val="16"/>
          <w:szCs w:val="16"/>
        </w:rPr>
        <w:tab/>
      </w:r>
      <w:r w:rsidR="00CE6DF7" w:rsidRPr="000B3EC8">
        <w:rPr>
          <w:sz w:val="16"/>
          <w:szCs w:val="16"/>
        </w:rPr>
        <w:t>15,147,286.31</w:t>
      </w:r>
      <w:r w:rsidR="004D6570" w:rsidRPr="000B3EC8">
        <w:rPr>
          <w:sz w:val="16"/>
          <w:szCs w:val="16"/>
        </w:rPr>
        <w:tab/>
      </w:r>
      <w:r w:rsidR="00140BF5" w:rsidRPr="000B3EC8">
        <w:rPr>
          <w:sz w:val="16"/>
          <w:szCs w:val="16"/>
        </w:rPr>
        <w:t>96.32</w:t>
      </w:r>
      <w:r w:rsidR="004D6570" w:rsidRPr="000B3EC8">
        <w:rPr>
          <w:sz w:val="16"/>
          <w:szCs w:val="16"/>
        </w:rPr>
        <w:tab/>
      </w:r>
      <w:r w:rsidR="00140BF5" w:rsidRPr="000B3EC8">
        <w:rPr>
          <w:sz w:val="16"/>
          <w:szCs w:val="16"/>
        </w:rPr>
        <w:t>-</w:t>
      </w:r>
      <w:r w:rsidR="004D6570" w:rsidRPr="000B3EC8">
        <w:rPr>
          <w:sz w:val="16"/>
          <w:szCs w:val="16"/>
        </w:rPr>
        <w:tab/>
      </w:r>
      <w:r w:rsidR="00CE6DF7" w:rsidRPr="000B3EC8">
        <w:rPr>
          <w:sz w:val="16"/>
          <w:szCs w:val="16"/>
        </w:rPr>
        <w:t>15,147,286.31</w:t>
      </w:r>
    </w:p>
    <w:p w14:paraId="458C5D7A" w14:textId="55F43120" w:rsidR="007D5F13" w:rsidRPr="000B3EC8" w:rsidRDefault="007D5F13"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t>1-2</w:t>
      </w:r>
      <w:r w:rsidRPr="000B3EC8">
        <w:rPr>
          <w:sz w:val="16"/>
          <w:szCs w:val="16"/>
        </w:rPr>
        <w:t>年</w:t>
      </w:r>
      <w:r w:rsidR="00B958C7" w:rsidRPr="000B3EC8">
        <w:rPr>
          <w:sz w:val="16"/>
          <w:szCs w:val="16"/>
        </w:rPr>
        <w:tab/>
      </w:r>
      <w:r w:rsidR="00781913" w:rsidRPr="000B3EC8">
        <w:rPr>
          <w:sz w:val="16"/>
          <w:szCs w:val="16"/>
        </w:rPr>
        <w:t>233,766.00</w:t>
      </w:r>
      <w:r w:rsidR="00B664F8" w:rsidRPr="000B3EC8">
        <w:rPr>
          <w:sz w:val="16"/>
          <w:szCs w:val="16"/>
        </w:rPr>
        <w:tab/>
      </w:r>
      <w:r w:rsidR="00781913" w:rsidRPr="000B3EC8">
        <w:rPr>
          <w:sz w:val="16"/>
          <w:szCs w:val="16"/>
        </w:rPr>
        <w:t>1.71</w:t>
      </w:r>
      <w:r w:rsidR="00B664F8" w:rsidRPr="000B3EC8">
        <w:rPr>
          <w:sz w:val="16"/>
          <w:szCs w:val="16"/>
        </w:rPr>
        <w:tab/>
      </w:r>
      <w:r w:rsidR="003A3307" w:rsidRPr="000B3EC8">
        <w:rPr>
          <w:sz w:val="16"/>
          <w:szCs w:val="16"/>
        </w:rPr>
        <w:t>-</w:t>
      </w:r>
      <w:r w:rsidR="00B664F8" w:rsidRPr="000B3EC8">
        <w:rPr>
          <w:sz w:val="16"/>
          <w:szCs w:val="16"/>
        </w:rPr>
        <w:tab/>
      </w:r>
      <w:r w:rsidR="00D57FB7" w:rsidRPr="000B3EC8">
        <w:rPr>
          <w:sz w:val="16"/>
          <w:szCs w:val="16"/>
        </w:rPr>
        <w:t>233,766.00</w:t>
      </w:r>
      <w:r w:rsidR="00B664F8" w:rsidRPr="000B3EC8">
        <w:rPr>
          <w:sz w:val="16"/>
          <w:szCs w:val="16"/>
        </w:rPr>
        <w:tab/>
      </w:r>
      <w:r w:rsidR="00140BF5" w:rsidRPr="000B3EC8">
        <w:rPr>
          <w:sz w:val="16"/>
          <w:szCs w:val="16"/>
        </w:rPr>
        <w:t>578,800.00</w:t>
      </w:r>
      <w:r w:rsidR="004D6570" w:rsidRPr="000B3EC8">
        <w:rPr>
          <w:sz w:val="16"/>
          <w:szCs w:val="16"/>
        </w:rPr>
        <w:tab/>
      </w:r>
      <w:r w:rsidR="00140BF5" w:rsidRPr="000B3EC8">
        <w:rPr>
          <w:sz w:val="16"/>
          <w:szCs w:val="16"/>
        </w:rPr>
        <w:t>3.68</w:t>
      </w:r>
      <w:r w:rsidR="004D6570" w:rsidRPr="000B3EC8">
        <w:rPr>
          <w:sz w:val="16"/>
          <w:szCs w:val="16"/>
        </w:rPr>
        <w:tab/>
      </w:r>
      <w:r w:rsidR="00140BF5" w:rsidRPr="000B3EC8">
        <w:rPr>
          <w:sz w:val="16"/>
          <w:szCs w:val="16"/>
        </w:rPr>
        <w:t>-</w:t>
      </w:r>
      <w:r w:rsidR="004D6570" w:rsidRPr="000B3EC8">
        <w:rPr>
          <w:sz w:val="16"/>
          <w:szCs w:val="16"/>
        </w:rPr>
        <w:tab/>
      </w:r>
      <w:r w:rsidR="00140BF5" w:rsidRPr="000B3EC8">
        <w:rPr>
          <w:sz w:val="16"/>
          <w:szCs w:val="16"/>
        </w:rPr>
        <w:t>578,800.00</w:t>
      </w:r>
    </w:p>
    <w:p w14:paraId="34EAF1AE" w14:textId="2AA31626" w:rsidR="00F408E1" w:rsidRPr="000B3EC8" w:rsidRDefault="00F408E1"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t>2-3</w:t>
      </w:r>
      <w:r w:rsidRPr="000B3EC8">
        <w:rPr>
          <w:sz w:val="16"/>
          <w:szCs w:val="16"/>
        </w:rPr>
        <w:t>年</w:t>
      </w:r>
      <w:r w:rsidR="00B958C7" w:rsidRPr="000B3EC8">
        <w:rPr>
          <w:sz w:val="16"/>
          <w:szCs w:val="16"/>
        </w:rPr>
        <w:tab/>
      </w:r>
      <w:r w:rsidR="00781913" w:rsidRPr="000B3EC8">
        <w:rPr>
          <w:sz w:val="16"/>
          <w:szCs w:val="16"/>
        </w:rPr>
        <w:t>241,983.36</w:t>
      </w:r>
      <w:r w:rsidR="00B664F8" w:rsidRPr="000B3EC8">
        <w:rPr>
          <w:sz w:val="16"/>
          <w:szCs w:val="16"/>
        </w:rPr>
        <w:tab/>
      </w:r>
      <w:r w:rsidR="00781913" w:rsidRPr="000B3EC8">
        <w:rPr>
          <w:sz w:val="16"/>
          <w:szCs w:val="16"/>
        </w:rPr>
        <w:t>1.77</w:t>
      </w:r>
      <w:r w:rsidR="00B664F8" w:rsidRPr="000B3EC8">
        <w:rPr>
          <w:sz w:val="16"/>
          <w:szCs w:val="16"/>
        </w:rPr>
        <w:tab/>
      </w:r>
      <w:r w:rsidR="003A3307" w:rsidRPr="000B3EC8">
        <w:rPr>
          <w:sz w:val="16"/>
          <w:szCs w:val="16"/>
        </w:rPr>
        <w:t>-</w:t>
      </w:r>
      <w:r w:rsidR="00B664F8" w:rsidRPr="000B3EC8">
        <w:rPr>
          <w:sz w:val="16"/>
          <w:szCs w:val="16"/>
        </w:rPr>
        <w:tab/>
      </w:r>
      <w:r w:rsidR="00D57FB7" w:rsidRPr="000B3EC8">
        <w:rPr>
          <w:sz w:val="16"/>
          <w:szCs w:val="16"/>
        </w:rPr>
        <w:t>241,983.36</w:t>
      </w:r>
      <w:r w:rsidR="00B664F8" w:rsidRPr="000B3EC8">
        <w:rPr>
          <w:sz w:val="16"/>
          <w:szCs w:val="16"/>
        </w:rPr>
        <w:tab/>
      </w:r>
      <w:r w:rsidR="00140BF5" w:rsidRPr="000B3EC8">
        <w:rPr>
          <w:sz w:val="16"/>
          <w:szCs w:val="16"/>
        </w:rPr>
        <w:t>-</w:t>
      </w:r>
      <w:r w:rsidR="004D6570" w:rsidRPr="000B3EC8">
        <w:rPr>
          <w:sz w:val="16"/>
          <w:szCs w:val="16"/>
        </w:rPr>
        <w:tab/>
      </w:r>
      <w:r w:rsidR="00140BF5" w:rsidRPr="000B3EC8">
        <w:rPr>
          <w:sz w:val="16"/>
          <w:szCs w:val="16"/>
        </w:rPr>
        <w:t>-</w:t>
      </w:r>
      <w:r w:rsidR="004D6570" w:rsidRPr="000B3EC8">
        <w:rPr>
          <w:sz w:val="16"/>
          <w:szCs w:val="16"/>
        </w:rPr>
        <w:tab/>
      </w:r>
      <w:r w:rsidR="00140BF5" w:rsidRPr="000B3EC8">
        <w:rPr>
          <w:sz w:val="16"/>
          <w:szCs w:val="16"/>
        </w:rPr>
        <w:t>-</w:t>
      </w:r>
      <w:r w:rsidR="004D6570" w:rsidRPr="000B3EC8">
        <w:rPr>
          <w:sz w:val="16"/>
          <w:szCs w:val="16"/>
        </w:rPr>
        <w:tab/>
      </w:r>
      <w:r w:rsidR="00140BF5" w:rsidRPr="000B3EC8">
        <w:rPr>
          <w:sz w:val="16"/>
          <w:szCs w:val="16"/>
        </w:rPr>
        <w:t>-</w:t>
      </w:r>
    </w:p>
    <w:p w14:paraId="77A5BF5B" w14:textId="55CC02C1" w:rsidR="00464E5B" w:rsidRPr="000B3EC8" w:rsidRDefault="00464E5B">
      <w:pPr>
        <w:widowControl/>
        <w:tabs>
          <w:tab w:val="decimal" w:pos="3024"/>
          <w:tab w:val="decimal" w:pos="3852"/>
          <w:tab w:val="decimal" w:pos="4689"/>
          <w:tab w:val="decimal" w:pos="5859"/>
          <w:tab w:val="decimal" w:pos="7002"/>
          <w:tab w:val="decimal" w:pos="7857"/>
          <w:tab w:val="decimal" w:pos="8694"/>
          <w:tab w:val="decimal" w:pos="9909"/>
        </w:tabs>
        <w:snapToGrid w:val="0"/>
        <w:spacing w:after="140" w:line="24" w:lineRule="auto"/>
        <w:jc w:val="left"/>
        <w:rPr>
          <w:sz w:val="16"/>
          <w:szCs w:val="16"/>
        </w:rPr>
      </w:pPr>
      <w:r w:rsidRPr="000B3EC8">
        <w:rPr>
          <w:sz w:val="16"/>
          <w:szCs w:val="16"/>
        </w:rPr>
        <w:tab/>
        <w:t>____________</w:t>
      </w:r>
      <w:r w:rsidRPr="000B3EC8">
        <w:rPr>
          <w:sz w:val="16"/>
          <w:szCs w:val="16"/>
        </w:rPr>
        <w:tab/>
      </w:r>
      <w:r w:rsidR="00EE581A" w:rsidRPr="000B3EC8">
        <w:rPr>
          <w:sz w:val="16"/>
          <w:szCs w:val="16"/>
        </w:rPr>
        <w:t>________</w:t>
      </w:r>
      <w:r w:rsidRPr="000B3EC8">
        <w:rPr>
          <w:sz w:val="16"/>
          <w:szCs w:val="16"/>
        </w:rPr>
        <w:tab/>
        <w:t>________</w:t>
      </w:r>
      <w:r w:rsidRPr="000B3EC8">
        <w:rPr>
          <w:sz w:val="16"/>
          <w:szCs w:val="16"/>
        </w:rPr>
        <w:tab/>
        <w:t>____________</w:t>
      </w:r>
      <w:r w:rsidRPr="000B3EC8">
        <w:rPr>
          <w:sz w:val="16"/>
          <w:szCs w:val="16"/>
        </w:rPr>
        <w:tab/>
        <w:t>____________</w:t>
      </w:r>
      <w:r w:rsidRPr="000B3EC8">
        <w:rPr>
          <w:sz w:val="16"/>
          <w:szCs w:val="16"/>
        </w:rPr>
        <w:tab/>
      </w:r>
      <w:r w:rsidR="00EE581A" w:rsidRPr="000B3EC8">
        <w:rPr>
          <w:sz w:val="16"/>
          <w:szCs w:val="16"/>
        </w:rPr>
        <w:t>________</w:t>
      </w:r>
      <w:r w:rsidRPr="000B3EC8">
        <w:rPr>
          <w:sz w:val="16"/>
          <w:szCs w:val="16"/>
        </w:rPr>
        <w:tab/>
      </w:r>
      <w:r w:rsidR="00EE581A" w:rsidRPr="000B3EC8">
        <w:rPr>
          <w:sz w:val="16"/>
          <w:szCs w:val="16"/>
        </w:rPr>
        <w:t>________</w:t>
      </w:r>
      <w:r w:rsidRPr="000B3EC8">
        <w:rPr>
          <w:sz w:val="16"/>
          <w:szCs w:val="16"/>
        </w:rPr>
        <w:tab/>
        <w:t>____________</w:t>
      </w:r>
    </w:p>
    <w:p w14:paraId="44361D0B" w14:textId="1B938A2F" w:rsidR="007D5F13" w:rsidRPr="000B3EC8" w:rsidRDefault="007D5F13"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r>
      <w:r w:rsidRPr="000B3EC8">
        <w:rPr>
          <w:sz w:val="16"/>
          <w:szCs w:val="16"/>
        </w:rPr>
        <w:t>合计</w:t>
      </w:r>
      <w:r w:rsidR="00763B77" w:rsidRPr="000B3EC8">
        <w:rPr>
          <w:sz w:val="16"/>
          <w:szCs w:val="16"/>
        </w:rPr>
        <w:tab/>
      </w:r>
      <w:r w:rsidR="00781913" w:rsidRPr="000B3EC8">
        <w:rPr>
          <w:sz w:val="16"/>
          <w:szCs w:val="16"/>
        </w:rPr>
        <w:t>13,674,857.04</w:t>
      </w:r>
      <w:r w:rsidR="00B664F8" w:rsidRPr="000B3EC8">
        <w:rPr>
          <w:sz w:val="16"/>
          <w:szCs w:val="16"/>
        </w:rPr>
        <w:tab/>
      </w:r>
      <w:r w:rsidR="003A3307" w:rsidRPr="000B3EC8">
        <w:rPr>
          <w:sz w:val="16"/>
          <w:szCs w:val="16"/>
        </w:rPr>
        <w:t>100.0</w:t>
      </w:r>
      <w:r w:rsidR="00507380" w:rsidRPr="000B3EC8">
        <w:rPr>
          <w:sz w:val="16"/>
          <w:szCs w:val="16"/>
        </w:rPr>
        <w:t>0</w:t>
      </w:r>
      <w:r w:rsidR="00B664F8" w:rsidRPr="000B3EC8">
        <w:rPr>
          <w:sz w:val="16"/>
          <w:szCs w:val="16"/>
        </w:rPr>
        <w:tab/>
      </w:r>
      <w:r w:rsidR="003A3307" w:rsidRPr="000B3EC8">
        <w:rPr>
          <w:sz w:val="16"/>
          <w:szCs w:val="16"/>
        </w:rPr>
        <w:t>-</w:t>
      </w:r>
      <w:r w:rsidR="00B664F8" w:rsidRPr="000B3EC8">
        <w:rPr>
          <w:sz w:val="16"/>
          <w:szCs w:val="16"/>
        </w:rPr>
        <w:tab/>
      </w:r>
      <w:r w:rsidR="005861EC" w:rsidRPr="000B3EC8">
        <w:rPr>
          <w:sz w:val="16"/>
          <w:szCs w:val="16"/>
        </w:rPr>
        <w:t>13,674,857.04</w:t>
      </w:r>
      <w:r w:rsidR="00B664F8" w:rsidRPr="000B3EC8">
        <w:rPr>
          <w:sz w:val="16"/>
          <w:szCs w:val="16"/>
        </w:rPr>
        <w:tab/>
      </w:r>
      <w:r w:rsidR="00CE6DF7" w:rsidRPr="000B3EC8">
        <w:rPr>
          <w:sz w:val="16"/>
          <w:szCs w:val="16"/>
        </w:rPr>
        <w:t>15,726,086.31</w:t>
      </w:r>
      <w:r w:rsidR="004D6570" w:rsidRPr="000B3EC8">
        <w:rPr>
          <w:sz w:val="16"/>
          <w:szCs w:val="16"/>
        </w:rPr>
        <w:tab/>
      </w:r>
      <w:r w:rsidR="00140BF5" w:rsidRPr="000B3EC8">
        <w:rPr>
          <w:sz w:val="16"/>
          <w:szCs w:val="16"/>
        </w:rPr>
        <w:t>100.00</w:t>
      </w:r>
      <w:r w:rsidR="004D6570" w:rsidRPr="000B3EC8">
        <w:rPr>
          <w:sz w:val="16"/>
          <w:szCs w:val="16"/>
        </w:rPr>
        <w:tab/>
      </w:r>
      <w:r w:rsidR="00EE581A" w:rsidRPr="000B3EC8">
        <w:rPr>
          <w:sz w:val="16"/>
          <w:szCs w:val="16"/>
        </w:rPr>
        <w:t>-</w:t>
      </w:r>
      <w:r w:rsidR="004D6570" w:rsidRPr="000B3EC8">
        <w:rPr>
          <w:sz w:val="16"/>
          <w:szCs w:val="16"/>
        </w:rPr>
        <w:tab/>
      </w:r>
      <w:r w:rsidR="00CE6DF7" w:rsidRPr="000B3EC8">
        <w:rPr>
          <w:sz w:val="16"/>
          <w:szCs w:val="16"/>
        </w:rPr>
        <w:t>15,726,086.31</w:t>
      </w:r>
    </w:p>
    <w:p w14:paraId="472CFA45" w14:textId="77777777" w:rsidR="00EE581A" w:rsidRPr="000B3EC8" w:rsidRDefault="00EE581A" w:rsidP="002F519F">
      <w:pPr>
        <w:widowControl/>
        <w:tabs>
          <w:tab w:val="decimal" w:pos="3024"/>
          <w:tab w:val="decimal" w:pos="3852"/>
          <w:tab w:val="decimal" w:pos="4689"/>
          <w:tab w:val="decimal" w:pos="5859"/>
          <w:tab w:val="decimal" w:pos="7002"/>
          <w:tab w:val="decimal" w:pos="7857"/>
          <w:tab w:val="decimal" w:pos="8694"/>
          <w:tab w:val="decimal" w:pos="9909"/>
        </w:tabs>
        <w:snapToGrid w:val="0"/>
        <w:spacing w:line="48" w:lineRule="auto"/>
        <w:jc w:val="left"/>
        <w:rPr>
          <w:sz w:val="16"/>
          <w:szCs w:val="16"/>
        </w:rPr>
      </w:pP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p>
    <w:p w14:paraId="0C279828" w14:textId="77777777" w:rsidR="00EE581A" w:rsidRPr="000B3EC8" w:rsidRDefault="00EE581A">
      <w:pPr>
        <w:widowControl/>
        <w:tabs>
          <w:tab w:val="decimal" w:pos="3024"/>
          <w:tab w:val="decimal" w:pos="3852"/>
          <w:tab w:val="decimal" w:pos="4689"/>
          <w:tab w:val="decimal" w:pos="5859"/>
          <w:tab w:val="decimal" w:pos="7002"/>
          <w:tab w:val="decimal" w:pos="7857"/>
          <w:tab w:val="decimal" w:pos="8694"/>
          <w:tab w:val="decimal" w:pos="9909"/>
        </w:tabs>
        <w:snapToGrid w:val="0"/>
        <w:spacing w:after="140" w:line="24" w:lineRule="auto"/>
        <w:jc w:val="left"/>
        <w:rPr>
          <w:sz w:val="16"/>
          <w:szCs w:val="16"/>
        </w:rPr>
      </w:pP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p>
    <w:p w14:paraId="15095D11" w14:textId="6CB0C680" w:rsidR="00670DA5" w:rsidRDefault="00670DA5">
      <w:pPr>
        <w:widowControl/>
        <w:jc w:val="left"/>
        <w:rPr>
          <w:sz w:val="24"/>
        </w:rPr>
      </w:pPr>
      <w:r>
        <w:rPr>
          <w:sz w:val="24"/>
        </w:rPr>
        <w:br w:type="page"/>
      </w:r>
    </w:p>
    <w:p w14:paraId="56AE3130" w14:textId="2B7C4D98" w:rsidR="00670DA5" w:rsidRPr="000B3EC8" w:rsidRDefault="00670DA5" w:rsidP="00670DA5">
      <w:pPr>
        <w:pStyle w:val="1"/>
        <w:numPr>
          <w:ilvl w:val="0"/>
          <w:numId w:val="0"/>
        </w:numPr>
        <w:snapToGrid w:val="0"/>
        <w:spacing w:line="233" w:lineRule="auto"/>
        <w:ind w:left="720" w:hanging="720"/>
      </w:pPr>
      <w:r>
        <w:rPr>
          <w:rFonts w:hint="eastAsia"/>
        </w:rPr>
        <w:lastRenderedPageBreak/>
        <w:t>1</w:t>
      </w:r>
      <w:r>
        <w:t>2.</w:t>
      </w:r>
      <w:r>
        <w:tab/>
      </w:r>
      <w:r w:rsidRPr="000B3EC8">
        <w:t>其他应收款</w:t>
      </w:r>
      <w:r>
        <w:rPr>
          <w:rFonts w:hint="eastAsia"/>
        </w:rPr>
        <w:t xml:space="preserve"> </w:t>
      </w:r>
      <w:r>
        <w:t xml:space="preserve">- </w:t>
      </w:r>
      <w:r>
        <w:rPr>
          <w:rFonts w:hint="eastAsia"/>
        </w:rPr>
        <w:t>续</w:t>
      </w:r>
    </w:p>
    <w:p w14:paraId="669CF610" w14:textId="77777777" w:rsidR="00670DA5" w:rsidRPr="000B3EC8" w:rsidRDefault="00670DA5" w:rsidP="002F519F">
      <w:pPr>
        <w:widowControl/>
        <w:snapToGrid w:val="0"/>
        <w:ind w:left="720" w:hanging="720"/>
        <w:jc w:val="left"/>
        <w:rPr>
          <w:sz w:val="24"/>
        </w:rPr>
      </w:pPr>
    </w:p>
    <w:p w14:paraId="579DC2F3" w14:textId="55E1884E" w:rsidR="006E4C73" w:rsidRPr="000B3EC8" w:rsidRDefault="000B3EC8" w:rsidP="002F519F">
      <w:pPr>
        <w:widowControl/>
        <w:snapToGrid w:val="0"/>
        <w:ind w:left="1080" w:hanging="360"/>
        <w:jc w:val="left"/>
        <w:rPr>
          <w:sz w:val="24"/>
        </w:rPr>
      </w:pPr>
      <w:r>
        <w:rPr>
          <w:sz w:val="24"/>
        </w:rPr>
        <w:t>(</w:t>
      </w:r>
      <w:r w:rsidR="00991DFC" w:rsidRPr="000B3EC8">
        <w:rPr>
          <w:sz w:val="24"/>
        </w:rPr>
        <w:t>2</w:t>
      </w:r>
      <w:r>
        <w:rPr>
          <w:sz w:val="24"/>
        </w:rPr>
        <w:t>)</w:t>
      </w:r>
      <w:r w:rsidR="00EE6FDE" w:rsidRPr="000B3EC8">
        <w:rPr>
          <w:sz w:val="24"/>
        </w:rPr>
        <w:tab/>
      </w:r>
      <w:r w:rsidR="006E4C73" w:rsidRPr="000B3EC8">
        <w:rPr>
          <w:sz w:val="24"/>
        </w:rPr>
        <w:t>其他应收款按客户类别披露如下：</w:t>
      </w:r>
    </w:p>
    <w:p w14:paraId="5A4CC383" w14:textId="77777777" w:rsidR="001B4474" w:rsidRPr="000B3EC8" w:rsidRDefault="001B4474" w:rsidP="002F519F">
      <w:pPr>
        <w:widowControl/>
        <w:tabs>
          <w:tab w:val="left" w:pos="2439"/>
          <w:tab w:val="center" w:pos="4455"/>
          <w:tab w:val="right" w:pos="6147"/>
          <w:tab w:val="left" w:pos="6282"/>
          <w:tab w:val="center" w:pos="8208"/>
          <w:tab w:val="right" w:pos="9954"/>
        </w:tabs>
        <w:snapToGrid w:val="0"/>
        <w:ind w:left="720"/>
        <w:jc w:val="left"/>
        <w:rPr>
          <w:sz w:val="24"/>
        </w:rPr>
      </w:pPr>
    </w:p>
    <w:p w14:paraId="4DF54D42" w14:textId="77777777" w:rsidR="001B4474" w:rsidRPr="000B3EC8" w:rsidRDefault="001B4474" w:rsidP="002F519F">
      <w:pPr>
        <w:widowControl/>
        <w:tabs>
          <w:tab w:val="left" w:pos="2187"/>
          <w:tab w:val="center" w:pos="3987"/>
          <w:tab w:val="right" w:pos="5895"/>
          <w:tab w:val="left" w:pos="6147"/>
          <w:tab w:val="center" w:pos="7965"/>
          <w:tab w:val="right" w:pos="9954"/>
        </w:tabs>
        <w:snapToGrid w:val="0"/>
        <w:ind w:left="720"/>
        <w:jc w:val="left"/>
        <w:rPr>
          <w:sz w:val="14"/>
          <w:szCs w:val="14"/>
        </w:rPr>
      </w:pPr>
      <w:r w:rsidRPr="000B3EC8">
        <w:rPr>
          <w:sz w:val="14"/>
          <w:szCs w:val="14"/>
        </w:rPr>
        <w:tab/>
      </w:r>
      <w:r w:rsidRPr="000B3EC8">
        <w:rPr>
          <w:sz w:val="14"/>
          <w:szCs w:val="14"/>
          <w:u w:val="single"/>
        </w:rPr>
        <w:tab/>
      </w:r>
      <w:r w:rsidRPr="000B3EC8">
        <w:rPr>
          <w:sz w:val="14"/>
          <w:szCs w:val="14"/>
          <w:u w:val="single"/>
        </w:rPr>
        <w:t>年末数</w:t>
      </w:r>
      <w:r w:rsidRPr="000B3EC8">
        <w:rPr>
          <w:sz w:val="14"/>
          <w:szCs w:val="14"/>
          <w:u w:val="single"/>
        </w:rPr>
        <w:tab/>
      </w:r>
      <w:r w:rsidRPr="000B3EC8">
        <w:rPr>
          <w:sz w:val="14"/>
          <w:szCs w:val="14"/>
        </w:rPr>
        <w:tab/>
      </w:r>
      <w:r w:rsidRPr="000B3EC8">
        <w:rPr>
          <w:sz w:val="14"/>
          <w:szCs w:val="14"/>
          <w:u w:val="single"/>
        </w:rPr>
        <w:tab/>
      </w:r>
      <w:r w:rsidRPr="000B3EC8">
        <w:rPr>
          <w:sz w:val="14"/>
          <w:szCs w:val="14"/>
          <w:u w:val="single"/>
        </w:rPr>
        <w:t>年初数</w:t>
      </w:r>
      <w:r w:rsidRPr="000B3EC8">
        <w:rPr>
          <w:sz w:val="14"/>
          <w:szCs w:val="14"/>
          <w:u w:val="single"/>
        </w:rPr>
        <w:tab/>
      </w:r>
    </w:p>
    <w:p w14:paraId="56A1C08E" w14:textId="625EF34E" w:rsidR="001B4474" w:rsidRPr="000B3EC8" w:rsidRDefault="001B4474" w:rsidP="002F519F">
      <w:pPr>
        <w:widowControl/>
        <w:tabs>
          <w:tab w:val="center" w:pos="2619"/>
          <w:tab w:val="center" w:pos="3600"/>
          <w:tab w:val="center" w:pos="4419"/>
          <w:tab w:val="center" w:pos="5454"/>
          <w:tab w:val="center" w:pos="6597"/>
          <w:tab w:val="center" w:pos="7587"/>
          <w:tab w:val="center" w:pos="8442"/>
          <w:tab w:val="center" w:pos="9477"/>
        </w:tabs>
        <w:snapToGrid w:val="0"/>
        <w:ind w:left="720"/>
        <w:jc w:val="left"/>
        <w:rPr>
          <w:sz w:val="14"/>
          <w:szCs w:val="14"/>
        </w:rPr>
      </w:pPr>
      <w:r w:rsidRPr="000B3EC8">
        <w:rPr>
          <w:sz w:val="14"/>
          <w:szCs w:val="14"/>
          <w:u w:val="single"/>
        </w:rPr>
        <w:t>类别</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7B097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7B097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p>
    <w:p w14:paraId="1664F0CA" w14:textId="77777777" w:rsidR="001B4474" w:rsidRPr="000B3EC8" w:rsidRDefault="001B4474" w:rsidP="002F519F">
      <w:pPr>
        <w:widowControl/>
        <w:tabs>
          <w:tab w:val="center" w:pos="2619"/>
          <w:tab w:val="center" w:pos="3600"/>
          <w:tab w:val="center" w:pos="4419"/>
          <w:tab w:val="center" w:pos="5454"/>
          <w:tab w:val="center" w:pos="6597"/>
          <w:tab w:val="center" w:pos="7587"/>
          <w:tab w:val="center" w:pos="8442"/>
          <w:tab w:val="center" w:pos="9477"/>
        </w:tabs>
        <w:snapToGrid w:val="0"/>
        <w:ind w:left="720"/>
        <w:jc w:val="left"/>
        <w:rPr>
          <w:sz w:val="14"/>
          <w:szCs w:val="14"/>
        </w:rPr>
      </w:pP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p>
    <w:p w14:paraId="397629C2" w14:textId="77777777" w:rsidR="006E4C73" w:rsidRPr="000B3EC8" w:rsidRDefault="006E4C73">
      <w:pPr>
        <w:pStyle w:val="xl53"/>
        <w:tabs>
          <w:tab w:val="decimal" w:pos="2727"/>
          <w:tab w:val="decimal" w:pos="3294"/>
          <w:tab w:val="decimal" w:pos="4419"/>
          <w:tab w:val="decimal" w:pos="5634"/>
          <w:tab w:val="decimal" w:pos="6840"/>
          <w:tab w:val="decimal" w:pos="7380"/>
          <w:tab w:val="decimal" w:pos="8532"/>
          <w:tab w:val="decimal" w:pos="9774"/>
        </w:tabs>
        <w:snapToGrid w:val="0"/>
        <w:spacing w:before="0" w:beforeAutospacing="0" w:after="0" w:afterAutospacing="0"/>
        <w:ind w:left="720"/>
        <w:rPr>
          <w:rFonts w:ascii="Times New Roman" w:eastAsia="宋体" w:hAnsi="Times New Roman" w:cs="Times New Roman"/>
          <w:kern w:val="2"/>
          <w:sz w:val="14"/>
          <w:szCs w:val="14"/>
          <w:lang w:eastAsia="zh-CN"/>
        </w:rPr>
      </w:pPr>
    </w:p>
    <w:p w14:paraId="052CD00C" w14:textId="3341521A" w:rsidR="009718B4" w:rsidRPr="000B3EC8" w:rsidRDefault="00E96F64" w:rsidP="002F519F">
      <w:pPr>
        <w:widowControl/>
        <w:tabs>
          <w:tab w:val="left" w:pos="720"/>
          <w:tab w:val="decimal" w:pos="2844"/>
          <w:tab w:val="decimal" w:pos="3645"/>
          <w:tab w:val="decimal" w:pos="4500"/>
          <w:tab w:val="decimal" w:pos="5679"/>
          <w:tab w:val="decimal" w:pos="6804"/>
          <w:tab w:val="decimal" w:pos="7659"/>
          <w:tab w:val="decimal" w:pos="8514"/>
          <w:tab w:val="decimal" w:pos="9720"/>
        </w:tabs>
        <w:snapToGrid w:val="0"/>
        <w:jc w:val="left"/>
        <w:rPr>
          <w:sz w:val="14"/>
          <w:szCs w:val="14"/>
        </w:rPr>
      </w:pPr>
      <w:r w:rsidRPr="000B3EC8">
        <w:rPr>
          <w:sz w:val="14"/>
          <w:szCs w:val="14"/>
        </w:rPr>
        <w:tab/>
      </w:r>
      <w:r w:rsidR="009718B4" w:rsidRPr="000B3EC8">
        <w:rPr>
          <w:sz w:val="14"/>
          <w:szCs w:val="14"/>
        </w:rPr>
        <w:t>单项金额重大的款项</w:t>
      </w:r>
      <w:r w:rsidR="005E6988" w:rsidRPr="000B3EC8">
        <w:rPr>
          <w:sz w:val="14"/>
          <w:szCs w:val="14"/>
        </w:rPr>
        <w:tab/>
      </w:r>
      <w:r w:rsidR="003A3307" w:rsidRPr="000B3EC8">
        <w:rPr>
          <w:sz w:val="14"/>
          <w:szCs w:val="14"/>
        </w:rPr>
        <w:t xml:space="preserve">11,137,355.44 </w:t>
      </w:r>
      <w:r w:rsidR="00B664F8" w:rsidRPr="000B3EC8">
        <w:rPr>
          <w:sz w:val="14"/>
          <w:szCs w:val="14"/>
        </w:rPr>
        <w:tab/>
      </w:r>
      <w:r w:rsidR="00507380" w:rsidRPr="000B3EC8">
        <w:rPr>
          <w:sz w:val="14"/>
          <w:szCs w:val="14"/>
        </w:rPr>
        <w:t>81.44</w:t>
      </w:r>
      <w:r w:rsidR="00B664F8" w:rsidRPr="000B3EC8">
        <w:rPr>
          <w:sz w:val="14"/>
          <w:szCs w:val="14"/>
        </w:rPr>
        <w:tab/>
      </w:r>
      <w:r w:rsidR="00AA3D5C" w:rsidRPr="000B3EC8">
        <w:rPr>
          <w:sz w:val="14"/>
          <w:szCs w:val="14"/>
        </w:rPr>
        <w:t>-</w:t>
      </w:r>
      <w:r w:rsidR="00B664F8" w:rsidRPr="000B3EC8">
        <w:rPr>
          <w:sz w:val="14"/>
          <w:szCs w:val="14"/>
        </w:rPr>
        <w:tab/>
      </w:r>
      <w:r w:rsidR="00694F89" w:rsidRPr="000B3EC8">
        <w:rPr>
          <w:sz w:val="14"/>
          <w:szCs w:val="14"/>
        </w:rPr>
        <w:t xml:space="preserve">11,137,355.44 </w:t>
      </w:r>
      <w:r w:rsidR="00B664F8" w:rsidRPr="000B3EC8">
        <w:rPr>
          <w:sz w:val="14"/>
          <w:szCs w:val="14"/>
        </w:rPr>
        <w:tab/>
      </w:r>
      <w:r w:rsidR="00140BF5" w:rsidRPr="000B3EC8">
        <w:rPr>
          <w:sz w:val="14"/>
          <w:szCs w:val="14"/>
        </w:rPr>
        <w:t>12,809,544.66</w:t>
      </w:r>
      <w:r w:rsidR="004D6570" w:rsidRPr="000B3EC8">
        <w:rPr>
          <w:sz w:val="14"/>
          <w:szCs w:val="14"/>
        </w:rPr>
        <w:tab/>
      </w:r>
      <w:r w:rsidR="00140BF5" w:rsidRPr="000B3EC8">
        <w:rPr>
          <w:sz w:val="14"/>
          <w:szCs w:val="14"/>
        </w:rPr>
        <w:t>81.45</w:t>
      </w:r>
      <w:r w:rsidR="004D6570" w:rsidRPr="000B3EC8">
        <w:rPr>
          <w:sz w:val="14"/>
          <w:szCs w:val="14"/>
        </w:rPr>
        <w:tab/>
      </w:r>
      <w:r w:rsidR="00140BF5" w:rsidRPr="000B3EC8">
        <w:rPr>
          <w:sz w:val="14"/>
          <w:szCs w:val="14"/>
        </w:rPr>
        <w:t>-</w:t>
      </w:r>
      <w:r w:rsidR="004D6570" w:rsidRPr="000B3EC8">
        <w:rPr>
          <w:sz w:val="14"/>
          <w:szCs w:val="14"/>
        </w:rPr>
        <w:tab/>
      </w:r>
      <w:r w:rsidR="00140BF5" w:rsidRPr="000B3EC8">
        <w:rPr>
          <w:sz w:val="14"/>
          <w:szCs w:val="14"/>
        </w:rPr>
        <w:t>12,809,544.66</w:t>
      </w:r>
    </w:p>
    <w:p w14:paraId="2336044C" w14:textId="56C13189" w:rsidR="00150A8F" w:rsidRPr="000B3EC8" w:rsidRDefault="00E96F64" w:rsidP="002F519F">
      <w:pPr>
        <w:widowControl/>
        <w:tabs>
          <w:tab w:val="left" w:pos="720"/>
          <w:tab w:val="decimal" w:pos="2844"/>
          <w:tab w:val="decimal" w:pos="3645"/>
          <w:tab w:val="decimal" w:pos="4500"/>
          <w:tab w:val="decimal" w:pos="5679"/>
          <w:tab w:val="decimal" w:pos="6804"/>
          <w:tab w:val="decimal" w:pos="7659"/>
          <w:tab w:val="decimal" w:pos="8514"/>
          <w:tab w:val="decimal" w:pos="9720"/>
        </w:tabs>
        <w:snapToGrid w:val="0"/>
        <w:jc w:val="left"/>
        <w:rPr>
          <w:sz w:val="14"/>
          <w:szCs w:val="14"/>
        </w:rPr>
      </w:pPr>
      <w:r w:rsidRPr="000B3EC8">
        <w:rPr>
          <w:sz w:val="14"/>
          <w:szCs w:val="14"/>
        </w:rPr>
        <w:tab/>
      </w:r>
      <w:r w:rsidR="006E4C73" w:rsidRPr="000B3EC8">
        <w:rPr>
          <w:sz w:val="14"/>
          <w:szCs w:val="14"/>
        </w:rPr>
        <w:t>其他不重大</w:t>
      </w:r>
      <w:r w:rsidR="00105221" w:rsidRPr="000B3EC8">
        <w:rPr>
          <w:sz w:val="14"/>
          <w:szCs w:val="14"/>
        </w:rPr>
        <w:t>的</w:t>
      </w:r>
      <w:r w:rsidR="006E4C73" w:rsidRPr="000B3EC8">
        <w:rPr>
          <w:sz w:val="14"/>
          <w:szCs w:val="14"/>
        </w:rPr>
        <w:t>款项</w:t>
      </w:r>
      <w:r w:rsidR="005E6988" w:rsidRPr="000B3EC8">
        <w:rPr>
          <w:sz w:val="14"/>
          <w:szCs w:val="14"/>
        </w:rPr>
        <w:tab/>
      </w:r>
      <w:r w:rsidR="00781913" w:rsidRPr="000B3EC8">
        <w:rPr>
          <w:sz w:val="14"/>
          <w:szCs w:val="14"/>
        </w:rPr>
        <w:t>2,537,501.6</w:t>
      </w:r>
      <w:r w:rsidR="00694F89" w:rsidRPr="000B3EC8">
        <w:rPr>
          <w:sz w:val="14"/>
          <w:szCs w:val="14"/>
        </w:rPr>
        <w:t>0</w:t>
      </w:r>
      <w:r w:rsidR="00781913" w:rsidRPr="000B3EC8">
        <w:rPr>
          <w:sz w:val="14"/>
          <w:szCs w:val="14"/>
        </w:rPr>
        <w:t xml:space="preserve"> </w:t>
      </w:r>
      <w:r w:rsidR="003A3307" w:rsidRPr="000B3EC8">
        <w:rPr>
          <w:sz w:val="14"/>
          <w:szCs w:val="14"/>
        </w:rPr>
        <w:t xml:space="preserve"> </w:t>
      </w:r>
      <w:r w:rsidR="00B664F8" w:rsidRPr="000B3EC8">
        <w:rPr>
          <w:sz w:val="14"/>
          <w:szCs w:val="14"/>
        </w:rPr>
        <w:tab/>
      </w:r>
      <w:r w:rsidR="00507380" w:rsidRPr="000B3EC8">
        <w:rPr>
          <w:sz w:val="14"/>
          <w:szCs w:val="14"/>
        </w:rPr>
        <w:t>18.56</w:t>
      </w:r>
      <w:r w:rsidR="00B664F8" w:rsidRPr="000B3EC8">
        <w:rPr>
          <w:sz w:val="14"/>
          <w:szCs w:val="14"/>
        </w:rPr>
        <w:tab/>
      </w:r>
      <w:r w:rsidR="00AA3D5C" w:rsidRPr="000B3EC8">
        <w:rPr>
          <w:sz w:val="14"/>
          <w:szCs w:val="14"/>
        </w:rPr>
        <w:t>-</w:t>
      </w:r>
      <w:r w:rsidR="00B664F8" w:rsidRPr="000B3EC8">
        <w:rPr>
          <w:sz w:val="14"/>
          <w:szCs w:val="14"/>
        </w:rPr>
        <w:tab/>
      </w:r>
      <w:r w:rsidR="00694F89" w:rsidRPr="000B3EC8">
        <w:rPr>
          <w:sz w:val="14"/>
          <w:szCs w:val="14"/>
        </w:rPr>
        <w:t xml:space="preserve">2,537,501.60  </w:t>
      </w:r>
      <w:r w:rsidR="00B664F8" w:rsidRPr="000B3EC8">
        <w:rPr>
          <w:sz w:val="14"/>
          <w:szCs w:val="14"/>
        </w:rPr>
        <w:tab/>
      </w:r>
      <w:r w:rsidR="00CE6DF7" w:rsidRPr="000B3EC8">
        <w:rPr>
          <w:sz w:val="14"/>
          <w:szCs w:val="14"/>
        </w:rPr>
        <w:t>2,916,541.65</w:t>
      </w:r>
      <w:r w:rsidR="004D6570" w:rsidRPr="000B3EC8">
        <w:rPr>
          <w:sz w:val="14"/>
          <w:szCs w:val="14"/>
        </w:rPr>
        <w:tab/>
      </w:r>
      <w:r w:rsidR="00140BF5" w:rsidRPr="000B3EC8">
        <w:rPr>
          <w:sz w:val="14"/>
          <w:szCs w:val="14"/>
        </w:rPr>
        <w:t>18.55</w:t>
      </w:r>
      <w:r w:rsidR="004D6570" w:rsidRPr="000B3EC8">
        <w:rPr>
          <w:sz w:val="14"/>
          <w:szCs w:val="14"/>
        </w:rPr>
        <w:tab/>
      </w:r>
      <w:r w:rsidR="00140BF5" w:rsidRPr="000B3EC8">
        <w:rPr>
          <w:sz w:val="14"/>
          <w:szCs w:val="14"/>
        </w:rPr>
        <w:t>-</w:t>
      </w:r>
      <w:r w:rsidR="004D6570" w:rsidRPr="000B3EC8">
        <w:rPr>
          <w:sz w:val="14"/>
          <w:szCs w:val="14"/>
        </w:rPr>
        <w:tab/>
      </w:r>
      <w:r w:rsidR="00CE6DF7" w:rsidRPr="000B3EC8">
        <w:rPr>
          <w:sz w:val="14"/>
          <w:szCs w:val="14"/>
        </w:rPr>
        <w:t>2,916,541.65</w:t>
      </w:r>
    </w:p>
    <w:p w14:paraId="68DED532" w14:textId="77777777" w:rsidR="00C66A52" w:rsidRPr="000B3EC8" w:rsidRDefault="00C66A52">
      <w:pPr>
        <w:widowControl/>
        <w:tabs>
          <w:tab w:val="decimal" w:pos="3024"/>
          <w:tab w:val="decimal" w:pos="3852"/>
          <w:tab w:val="decimal" w:pos="4689"/>
          <w:tab w:val="decimal" w:pos="5859"/>
          <w:tab w:val="decimal" w:pos="7002"/>
          <w:tab w:val="decimal" w:pos="7857"/>
          <w:tab w:val="decimal" w:pos="8694"/>
          <w:tab w:val="decimal" w:pos="9900"/>
        </w:tabs>
        <w:snapToGrid w:val="0"/>
        <w:spacing w:after="140" w:line="24" w:lineRule="auto"/>
        <w:jc w:val="left"/>
        <w:rPr>
          <w:sz w:val="14"/>
          <w:szCs w:val="14"/>
        </w:rPr>
      </w:pP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p>
    <w:p w14:paraId="0D4646BD" w14:textId="3A8C5111" w:rsidR="006E4C73" w:rsidRPr="000B3EC8" w:rsidRDefault="00150A8F" w:rsidP="002F519F">
      <w:pPr>
        <w:widowControl/>
        <w:tabs>
          <w:tab w:val="left" w:pos="720"/>
          <w:tab w:val="decimal" w:pos="2844"/>
          <w:tab w:val="decimal" w:pos="3645"/>
          <w:tab w:val="decimal" w:pos="4500"/>
          <w:tab w:val="decimal" w:pos="5679"/>
          <w:tab w:val="decimal" w:pos="6804"/>
          <w:tab w:val="decimal" w:pos="7659"/>
          <w:tab w:val="decimal" w:pos="8514"/>
          <w:tab w:val="decimal" w:pos="9720"/>
        </w:tabs>
        <w:snapToGrid w:val="0"/>
        <w:jc w:val="left"/>
        <w:rPr>
          <w:sz w:val="14"/>
          <w:szCs w:val="14"/>
        </w:rPr>
      </w:pPr>
      <w:r w:rsidRPr="000B3EC8">
        <w:rPr>
          <w:sz w:val="14"/>
          <w:szCs w:val="14"/>
        </w:rPr>
        <w:tab/>
      </w:r>
      <w:r w:rsidRPr="000B3EC8">
        <w:rPr>
          <w:sz w:val="14"/>
          <w:szCs w:val="14"/>
        </w:rPr>
        <w:t>合计</w:t>
      </w:r>
      <w:r w:rsidRPr="000B3EC8">
        <w:rPr>
          <w:sz w:val="14"/>
          <w:szCs w:val="14"/>
        </w:rPr>
        <w:tab/>
      </w:r>
      <w:r w:rsidR="003A3307" w:rsidRPr="000B3EC8">
        <w:rPr>
          <w:sz w:val="14"/>
          <w:szCs w:val="14"/>
        </w:rPr>
        <w:t>13,674,857.0</w:t>
      </w:r>
      <w:r w:rsidR="00694F89" w:rsidRPr="000B3EC8">
        <w:rPr>
          <w:sz w:val="14"/>
          <w:szCs w:val="14"/>
        </w:rPr>
        <w:t>4</w:t>
      </w:r>
      <w:r w:rsidR="00B664F8" w:rsidRPr="000B3EC8">
        <w:rPr>
          <w:sz w:val="14"/>
          <w:szCs w:val="14"/>
        </w:rPr>
        <w:tab/>
      </w:r>
      <w:r w:rsidR="00FA63E6" w:rsidRPr="000B3EC8">
        <w:rPr>
          <w:sz w:val="14"/>
          <w:szCs w:val="14"/>
        </w:rPr>
        <w:t>100.00</w:t>
      </w:r>
      <w:r w:rsidR="00B664F8" w:rsidRPr="000B3EC8">
        <w:rPr>
          <w:sz w:val="14"/>
          <w:szCs w:val="14"/>
        </w:rPr>
        <w:tab/>
      </w:r>
      <w:r w:rsidR="00AA3D5C" w:rsidRPr="000B3EC8">
        <w:rPr>
          <w:sz w:val="14"/>
          <w:szCs w:val="14"/>
        </w:rPr>
        <w:t>-</w:t>
      </w:r>
      <w:r w:rsidR="00B664F8" w:rsidRPr="000B3EC8">
        <w:rPr>
          <w:sz w:val="14"/>
          <w:szCs w:val="14"/>
        </w:rPr>
        <w:tab/>
      </w:r>
      <w:r w:rsidR="00AA3D5C" w:rsidRPr="000B3EC8">
        <w:rPr>
          <w:sz w:val="14"/>
          <w:szCs w:val="14"/>
        </w:rPr>
        <w:t>13,674,857.04</w:t>
      </w:r>
      <w:r w:rsidR="00B664F8" w:rsidRPr="000B3EC8">
        <w:rPr>
          <w:sz w:val="14"/>
          <w:szCs w:val="14"/>
        </w:rPr>
        <w:tab/>
      </w:r>
      <w:r w:rsidR="00CE6DF7" w:rsidRPr="000B3EC8">
        <w:rPr>
          <w:sz w:val="14"/>
          <w:szCs w:val="14"/>
        </w:rPr>
        <w:t>15,726,086.31</w:t>
      </w:r>
      <w:r w:rsidR="004D6570" w:rsidRPr="000B3EC8">
        <w:rPr>
          <w:sz w:val="14"/>
          <w:szCs w:val="14"/>
        </w:rPr>
        <w:tab/>
      </w:r>
      <w:r w:rsidR="00140BF5" w:rsidRPr="000B3EC8">
        <w:rPr>
          <w:sz w:val="14"/>
          <w:szCs w:val="14"/>
        </w:rPr>
        <w:t>100.00</w:t>
      </w:r>
      <w:r w:rsidR="004D6570" w:rsidRPr="000B3EC8">
        <w:rPr>
          <w:sz w:val="14"/>
          <w:szCs w:val="14"/>
        </w:rPr>
        <w:tab/>
      </w:r>
      <w:r w:rsidR="00140BF5" w:rsidRPr="000B3EC8">
        <w:rPr>
          <w:sz w:val="14"/>
          <w:szCs w:val="14"/>
        </w:rPr>
        <w:t>-</w:t>
      </w:r>
      <w:r w:rsidR="004D6570" w:rsidRPr="000B3EC8">
        <w:rPr>
          <w:sz w:val="14"/>
          <w:szCs w:val="14"/>
        </w:rPr>
        <w:tab/>
      </w:r>
      <w:r w:rsidR="00CE6DF7" w:rsidRPr="000B3EC8">
        <w:rPr>
          <w:sz w:val="14"/>
          <w:szCs w:val="14"/>
        </w:rPr>
        <w:t>15,726,086.31</w:t>
      </w:r>
    </w:p>
    <w:p w14:paraId="7C19B658" w14:textId="77777777" w:rsidR="00C66A52" w:rsidRPr="000B3EC8" w:rsidRDefault="00C66A52" w:rsidP="002F519F">
      <w:pPr>
        <w:widowControl/>
        <w:tabs>
          <w:tab w:val="decimal" w:pos="3024"/>
          <w:tab w:val="decimal" w:pos="3852"/>
          <w:tab w:val="decimal" w:pos="4689"/>
          <w:tab w:val="decimal" w:pos="5859"/>
          <w:tab w:val="decimal" w:pos="7002"/>
          <w:tab w:val="decimal" w:pos="7857"/>
          <w:tab w:val="decimal" w:pos="8694"/>
          <w:tab w:val="decimal" w:pos="9900"/>
        </w:tabs>
        <w:snapToGrid w:val="0"/>
        <w:spacing w:line="48" w:lineRule="auto"/>
        <w:jc w:val="left"/>
        <w:rPr>
          <w:sz w:val="14"/>
          <w:szCs w:val="14"/>
        </w:rPr>
      </w:pP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p>
    <w:p w14:paraId="1DD1969F" w14:textId="77777777" w:rsidR="00C66A52" w:rsidRPr="000B3EC8" w:rsidRDefault="00C66A52">
      <w:pPr>
        <w:widowControl/>
        <w:tabs>
          <w:tab w:val="decimal" w:pos="3024"/>
          <w:tab w:val="decimal" w:pos="3852"/>
          <w:tab w:val="decimal" w:pos="4689"/>
          <w:tab w:val="decimal" w:pos="5859"/>
          <w:tab w:val="decimal" w:pos="7002"/>
          <w:tab w:val="decimal" w:pos="7857"/>
          <w:tab w:val="decimal" w:pos="8694"/>
          <w:tab w:val="decimal" w:pos="9900"/>
        </w:tabs>
        <w:snapToGrid w:val="0"/>
        <w:spacing w:after="140" w:line="24" w:lineRule="auto"/>
        <w:jc w:val="left"/>
        <w:rPr>
          <w:sz w:val="14"/>
          <w:szCs w:val="14"/>
        </w:rPr>
      </w:pP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p>
    <w:p w14:paraId="35F98688" w14:textId="77777777" w:rsidR="004F7E63" w:rsidRPr="000B3EC8" w:rsidRDefault="004F7E63">
      <w:pPr>
        <w:pStyle w:val="xl50"/>
        <w:tabs>
          <w:tab w:val="right" w:pos="10152"/>
        </w:tabs>
        <w:snapToGrid w:val="0"/>
        <w:spacing w:before="0" w:beforeAutospacing="0" w:after="0" w:afterAutospacing="0"/>
        <w:ind w:left="720"/>
        <w:jc w:val="left"/>
        <w:rPr>
          <w:rFonts w:ascii="Times New Roman" w:eastAsia="宋体" w:hAnsi="Times New Roman" w:cs="Times New Roman" w:hint="default"/>
          <w:bCs/>
          <w:kern w:val="2"/>
          <w:lang w:val="en-GB" w:eastAsia="zh-CN"/>
        </w:rPr>
      </w:pPr>
    </w:p>
    <w:p w14:paraId="4FD33D5A" w14:textId="7FC470B4" w:rsidR="0034623C" w:rsidRPr="000B3EC8" w:rsidRDefault="00E1353D" w:rsidP="007B0F74">
      <w:pPr>
        <w:widowControl/>
        <w:tabs>
          <w:tab w:val="decimal" w:pos="5640"/>
          <w:tab w:val="decimal" w:pos="8040"/>
        </w:tabs>
        <w:snapToGrid w:val="0"/>
        <w:spacing w:line="233" w:lineRule="auto"/>
        <w:ind w:left="720"/>
        <w:jc w:val="left"/>
      </w:pPr>
      <w:r w:rsidRPr="000B3EC8">
        <w:rPr>
          <w:sz w:val="24"/>
        </w:rPr>
        <w:t>单项金额重大的款项为单项金额在人民币</w:t>
      </w:r>
      <w:r w:rsidR="00150A8F" w:rsidRPr="000B3EC8">
        <w:rPr>
          <w:sz w:val="24"/>
        </w:rPr>
        <w:t>1</w:t>
      </w:r>
      <w:r w:rsidR="00FD3AF5" w:rsidRPr="000B3EC8">
        <w:rPr>
          <w:sz w:val="24"/>
        </w:rPr>
        <w:t>,0</w:t>
      </w:r>
      <w:r w:rsidRPr="000B3EC8">
        <w:rPr>
          <w:sz w:val="24"/>
        </w:rPr>
        <w:t>00,000.00</w:t>
      </w:r>
      <w:r w:rsidRPr="000B3EC8">
        <w:rPr>
          <w:sz w:val="24"/>
        </w:rPr>
        <w:t>元以上</w:t>
      </w:r>
      <w:r w:rsidR="000B3EC8">
        <w:rPr>
          <w:sz w:val="24"/>
        </w:rPr>
        <w:t>(</w:t>
      </w:r>
      <w:r w:rsidRPr="000B3EC8">
        <w:rPr>
          <w:sz w:val="24"/>
        </w:rPr>
        <w:t>含人民币</w:t>
      </w:r>
      <w:r w:rsidR="00150A8F" w:rsidRPr="000B3EC8">
        <w:rPr>
          <w:sz w:val="24"/>
        </w:rPr>
        <w:t>1</w:t>
      </w:r>
      <w:r w:rsidR="00FD3AF5" w:rsidRPr="000B3EC8">
        <w:rPr>
          <w:sz w:val="24"/>
        </w:rPr>
        <w:t>,0</w:t>
      </w:r>
      <w:r w:rsidRPr="000B3EC8">
        <w:rPr>
          <w:sz w:val="24"/>
        </w:rPr>
        <w:t>00,000.00</w:t>
      </w:r>
      <w:r w:rsidRPr="000B3EC8">
        <w:rPr>
          <w:sz w:val="24"/>
        </w:rPr>
        <w:t>元</w:t>
      </w:r>
      <w:r w:rsidR="000B3EC8">
        <w:rPr>
          <w:sz w:val="24"/>
        </w:rPr>
        <w:t>)</w:t>
      </w:r>
      <w:r w:rsidRPr="000B3EC8">
        <w:rPr>
          <w:sz w:val="24"/>
        </w:rPr>
        <w:t>的其他应收款。</w:t>
      </w:r>
    </w:p>
    <w:p w14:paraId="58D74E55" w14:textId="23B92CFD" w:rsidR="0034623C" w:rsidRPr="00670DA5" w:rsidRDefault="0034623C" w:rsidP="002F519F">
      <w:pPr>
        <w:widowControl/>
        <w:tabs>
          <w:tab w:val="left" w:pos="2439"/>
          <w:tab w:val="center" w:pos="4455"/>
          <w:tab w:val="right" w:pos="6147"/>
          <w:tab w:val="left" w:pos="6282"/>
          <w:tab w:val="center" w:pos="8208"/>
          <w:tab w:val="right" w:pos="9954"/>
        </w:tabs>
        <w:snapToGrid w:val="0"/>
        <w:ind w:left="720"/>
        <w:jc w:val="left"/>
        <w:rPr>
          <w:sz w:val="24"/>
        </w:rPr>
      </w:pPr>
    </w:p>
    <w:p w14:paraId="11FFA334" w14:textId="77777777" w:rsidR="00670DA5" w:rsidRPr="00670DA5" w:rsidRDefault="00670DA5" w:rsidP="002F519F">
      <w:pPr>
        <w:widowControl/>
        <w:tabs>
          <w:tab w:val="left" w:pos="2439"/>
          <w:tab w:val="center" w:pos="4455"/>
          <w:tab w:val="right" w:pos="6147"/>
          <w:tab w:val="left" w:pos="6282"/>
          <w:tab w:val="center" w:pos="8208"/>
          <w:tab w:val="right" w:pos="9954"/>
        </w:tabs>
        <w:snapToGrid w:val="0"/>
        <w:ind w:left="720"/>
        <w:jc w:val="left"/>
        <w:rPr>
          <w:sz w:val="24"/>
        </w:rPr>
      </w:pPr>
    </w:p>
    <w:p w14:paraId="6B07409C" w14:textId="77777777" w:rsidR="002D4CBF" w:rsidRPr="000B3EC8" w:rsidRDefault="00CC3C88" w:rsidP="002F519F">
      <w:pPr>
        <w:pStyle w:val="1"/>
        <w:snapToGrid w:val="0"/>
      </w:pPr>
      <w:r w:rsidRPr="000B3EC8">
        <w:t>存货</w:t>
      </w:r>
    </w:p>
    <w:p w14:paraId="10467E30" w14:textId="77777777" w:rsidR="00AC425A" w:rsidRPr="000B3EC8" w:rsidRDefault="00AC425A" w:rsidP="002F519F">
      <w:pPr>
        <w:snapToGrid w:val="0"/>
        <w:jc w:val="left"/>
        <w:rPr>
          <w:sz w:val="24"/>
        </w:rPr>
      </w:pPr>
    </w:p>
    <w:p w14:paraId="7B639EEC" w14:textId="6592CDA0" w:rsidR="000E6A58" w:rsidRPr="000B3EC8" w:rsidRDefault="000E6A58" w:rsidP="002F519F">
      <w:pPr>
        <w:tabs>
          <w:tab w:val="left" w:pos="720"/>
          <w:tab w:val="center" w:pos="7029"/>
          <w:tab w:val="center" w:pos="9144"/>
        </w:tabs>
        <w:snapToGrid w:val="0"/>
        <w:jc w:val="left"/>
        <w:rPr>
          <w:sz w:val="24"/>
          <w:lang w:val="en-GB"/>
        </w:rPr>
      </w:pPr>
      <w:bookmarkStart w:id="28" w:name="OLE_LINK1"/>
      <w:r w:rsidRPr="000B3EC8">
        <w:rPr>
          <w:sz w:val="24"/>
          <w:lang w:val="en-GB"/>
        </w:rPr>
        <w:tab/>
      </w:r>
      <w:r w:rsidRPr="000B3EC8">
        <w:rPr>
          <w:sz w:val="24"/>
          <w:u w:val="single"/>
          <w:lang w:val="en-GB"/>
        </w:rPr>
        <w:t>类别</w:t>
      </w:r>
      <w:r w:rsidRPr="000B3EC8">
        <w:rPr>
          <w:sz w:val="24"/>
          <w:lang w:val="en-GB"/>
        </w:rPr>
        <w:tab/>
      </w:r>
      <w:r w:rsidRPr="000B3EC8">
        <w:rPr>
          <w:sz w:val="24"/>
          <w:u w:val="single"/>
          <w:lang w:val="en-GB"/>
        </w:rPr>
        <w:t>年末数</w:t>
      </w:r>
      <w:r w:rsidRPr="000B3EC8">
        <w:rPr>
          <w:sz w:val="24"/>
          <w:lang w:val="en-GB"/>
        </w:rPr>
        <w:tab/>
      </w:r>
      <w:r w:rsidRPr="000B3EC8">
        <w:rPr>
          <w:sz w:val="24"/>
          <w:u w:val="single"/>
          <w:lang w:val="en-GB"/>
        </w:rPr>
        <w:t>年初数</w:t>
      </w:r>
    </w:p>
    <w:p w14:paraId="37D4B95F" w14:textId="77777777" w:rsidR="000E6A58" w:rsidRPr="000B3EC8" w:rsidRDefault="000E6A58" w:rsidP="002F519F">
      <w:pPr>
        <w:tabs>
          <w:tab w:val="left" w:pos="720"/>
          <w:tab w:val="center" w:pos="7029"/>
          <w:tab w:val="center" w:pos="9144"/>
        </w:tabs>
        <w:snapToGrid w:val="0"/>
        <w:jc w:val="left"/>
        <w:rPr>
          <w:sz w:val="24"/>
          <w:lang w:val="en-GB"/>
        </w:rPr>
      </w:pPr>
      <w:r w:rsidRPr="000B3EC8">
        <w:rPr>
          <w:sz w:val="24"/>
          <w:lang w:val="en-GB"/>
        </w:rPr>
        <w:tab/>
      </w:r>
      <w:r w:rsidRPr="000B3EC8">
        <w:rPr>
          <w:sz w:val="24"/>
          <w:lang w:val="en-GB"/>
        </w:rPr>
        <w:tab/>
      </w:r>
      <w:r w:rsidRPr="000B3EC8">
        <w:rPr>
          <w:sz w:val="24"/>
          <w:lang w:val="en-GB"/>
        </w:rPr>
        <w:t>人民币元</w:t>
      </w:r>
      <w:r w:rsidRPr="000B3EC8">
        <w:rPr>
          <w:sz w:val="24"/>
          <w:lang w:val="en-GB"/>
        </w:rPr>
        <w:tab/>
      </w:r>
      <w:r w:rsidRPr="000B3EC8">
        <w:rPr>
          <w:sz w:val="24"/>
          <w:lang w:val="en-GB"/>
        </w:rPr>
        <w:t>人民币元</w:t>
      </w:r>
    </w:p>
    <w:p w14:paraId="76D8523E" w14:textId="77777777" w:rsidR="000E6A58" w:rsidRPr="000B3EC8" w:rsidRDefault="000E6A58" w:rsidP="002F519F">
      <w:pPr>
        <w:tabs>
          <w:tab w:val="center" w:pos="3915"/>
          <w:tab w:val="center" w:pos="5805"/>
          <w:tab w:val="center" w:pos="7497"/>
          <w:tab w:val="center" w:pos="9324"/>
        </w:tabs>
        <w:snapToGrid w:val="0"/>
        <w:jc w:val="left"/>
        <w:rPr>
          <w:sz w:val="24"/>
        </w:rPr>
      </w:pPr>
    </w:p>
    <w:p w14:paraId="63D80178" w14:textId="2F04408C"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原材料</w:t>
      </w:r>
      <w:r w:rsidRPr="000B3EC8">
        <w:rPr>
          <w:sz w:val="24"/>
        </w:rPr>
        <w:tab/>
      </w:r>
      <w:r w:rsidR="00AA3D5C" w:rsidRPr="000B3EC8">
        <w:rPr>
          <w:sz w:val="24"/>
        </w:rPr>
        <w:t>578,928,805.28</w:t>
      </w:r>
      <w:r w:rsidR="00B664F8" w:rsidRPr="000B3EC8">
        <w:rPr>
          <w:sz w:val="24"/>
        </w:rPr>
        <w:tab/>
      </w:r>
      <w:r w:rsidR="00B97A4B" w:rsidRPr="000B3EC8">
        <w:rPr>
          <w:sz w:val="24"/>
        </w:rPr>
        <w:t>421,470,309.35</w:t>
      </w:r>
    </w:p>
    <w:p w14:paraId="70BD36A0" w14:textId="1119882D"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在产品</w:t>
      </w:r>
      <w:r w:rsidRPr="000B3EC8">
        <w:rPr>
          <w:sz w:val="24"/>
        </w:rPr>
        <w:tab/>
      </w:r>
      <w:r w:rsidR="00AA3D5C" w:rsidRPr="000B3EC8">
        <w:rPr>
          <w:sz w:val="24"/>
        </w:rPr>
        <w:t>49,981,381.10</w:t>
      </w:r>
      <w:r w:rsidR="00B664F8" w:rsidRPr="000B3EC8">
        <w:rPr>
          <w:sz w:val="24"/>
        </w:rPr>
        <w:tab/>
      </w:r>
      <w:r w:rsidR="00B97A4B" w:rsidRPr="000B3EC8">
        <w:rPr>
          <w:sz w:val="24"/>
        </w:rPr>
        <w:t>113,908,007.14</w:t>
      </w:r>
    </w:p>
    <w:p w14:paraId="25E596C1" w14:textId="02BADC65" w:rsidR="000E6A58" w:rsidRPr="000B3EC8" w:rsidRDefault="000E6A58" w:rsidP="002F519F">
      <w:pPr>
        <w:tabs>
          <w:tab w:val="left" w:pos="720"/>
          <w:tab w:val="decimal" w:pos="7614"/>
          <w:tab w:val="decimal" w:pos="9720"/>
        </w:tabs>
        <w:snapToGrid w:val="0"/>
        <w:jc w:val="left"/>
        <w:rPr>
          <w:sz w:val="24"/>
        </w:rPr>
      </w:pPr>
      <w:r w:rsidRPr="000B3EC8">
        <w:rPr>
          <w:sz w:val="24"/>
        </w:rPr>
        <w:tab/>
      </w:r>
      <w:r w:rsidR="00761045" w:rsidRPr="000B3EC8">
        <w:rPr>
          <w:sz w:val="24"/>
        </w:rPr>
        <w:t>库存商品</w:t>
      </w:r>
      <w:r w:rsidRPr="000B3EC8">
        <w:rPr>
          <w:sz w:val="24"/>
        </w:rPr>
        <w:tab/>
      </w:r>
      <w:r w:rsidR="00AA3D5C" w:rsidRPr="000B3EC8">
        <w:rPr>
          <w:sz w:val="24"/>
        </w:rPr>
        <w:t>606,013,388.41</w:t>
      </w:r>
      <w:r w:rsidR="00B664F8" w:rsidRPr="000B3EC8">
        <w:rPr>
          <w:sz w:val="24"/>
        </w:rPr>
        <w:tab/>
      </w:r>
      <w:r w:rsidR="00B97A4B" w:rsidRPr="000B3EC8">
        <w:rPr>
          <w:sz w:val="24"/>
        </w:rPr>
        <w:t>515,057,084.27</w:t>
      </w:r>
    </w:p>
    <w:p w14:paraId="73D5430D" w14:textId="12FEC5F1"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低值易耗品</w:t>
      </w:r>
      <w:r w:rsidRPr="000B3EC8">
        <w:rPr>
          <w:sz w:val="24"/>
        </w:rPr>
        <w:tab/>
      </w:r>
      <w:r w:rsidR="00AA3D5C" w:rsidRPr="000B3EC8">
        <w:rPr>
          <w:sz w:val="24"/>
        </w:rPr>
        <w:t>21,775,432.90</w:t>
      </w:r>
      <w:r w:rsidR="00B664F8" w:rsidRPr="000B3EC8">
        <w:rPr>
          <w:sz w:val="24"/>
        </w:rPr>
        <w:tab/>
      </w:r>
      <w:r w:rsidR="00B97A4B" w:rsidRPr="000B3EC8">
        <w:rPr>
          <w:sz w:val="24"/>
        </w:rPr>
        <w:t>22,383,747.97</w:t>
      </w:r>
    </w:p>
    <w:p w14:paraId="577A3ADD" w14:textId="3FC2A1E1" w:rsidR="000E6A58" w:rsidRPr="000B3EC8" w:rsidRDefault="000E6A58"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w:t>
      </w:r>
      <w:r w:rsidR="00E36CC1" w:rsidRPr="000B3EC8">
        <w:rPr>
          <w:sz w:val="24"/>
        </w:rPr>
        <w:t>_</w:t>
      </w:r>
      <w:r w:rsidR="00567F5E" w:rsidRPr="000B3EC8">
        <w:rPr>
          <w:sz w:val="24"/>
        </w:rPr>
        <w:t>_</w:t>
      </w:r>
      <w:r w:rsidRPr="000B3EC8">
        <w:rPr>
          <w:sz w:val="24"/>
        </w:rPr>
        <w:t>______</w:t>
      </w:r>
      <w:r w:rsidR="009A666B" w:rsidRPr="000B3EC8">
        <w:rPr>
          <w:sz w:val="24"/>
        </w:rPr>
        <w:t>_</w:t>
      </w:r>
      <w:r w:rsidRPr="000B3EC8">
        <w:rPr>
          <w:sz w:val="24"/>
        </w:rPr>
        <w:t>__</w:t>
      </w:r>
      <w:r w:rsidRPr="000B3EC8">
        <w:rPr>
          <w:sz w:val="24"/>
        </w:rPr>
        <w:tab/>
      </w:r>
      <w:r w:rsidR="00C66A52" w:rsidRPr="000B3EC8">
        <w:rPr>
          <w:sz w:val="24"/>
        </w:rPr>
        <w:t>_______________</w:t>
      </w:r>
    </w:p>
    <w:p w14:paraId="073114EB" w14:textId="55AC8344"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小计</w:t>
      </w:r>
      <w:r w:rsidRPr="000B3EC8">
        <w:rPr>
          <w:sz w:val="24"/>
        </w:rPr>
        <w:tab/>
      </w:r>
      <w:r w:rsidR="00AA3D5C" w:rsidRPr="000B3EC8">
        <w:rPr>
          <w:sz w:val="24"/>
        </w:rPr>
        <w:t>1,256,699,007.69</w:t>
      </w:r>
      <w:r w:rsidR="00B664F8" w:rsidRPr="000B3EC8">
        <w:rPr>
          <w:sz w:val="24"/>
        </w:rPr>
        <w:tab/>
      </w:r>
      <w:r w:rsidR="00B97A4B" w:rsidRPr="000B3EC8">
        <w:rPr>
          <w:sz w:val="24"/>
        </w:rPr>
        <w:t>1,072,819,148.73</w:t>
      </w:r>
    </w:p>
    <w:p w14:paraId="6295E6AC" w14:textId="77777777" w:rsidR="00C66A52" w:rsidRPr="000B3EC8" w:rsidRDefault="00C66A52"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_______________</w:t>
      </w:r>
      <w:r w:rsidRPr="000B3EC8">
        <w:rPr>
          <w:sz w:val="24"/>
        </w:rPr>
        <w:tab/>
        <w:t>_______________</w:t>
      </w:r>
    </w:p>
    <w:p w14:paraId="654AB041" w14:textId="7ACCD676"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存货跌价准备</w:t>
      </w:r>
      <w:r w:rsidRPr="000B3EC8">
        <w:rPr>
          <w:sz w:val="24"/>
        </w:rPr>
        <w:tab/>
      </w:r>
      <w:r w:rsidR="00AA3D5C" w:rsidRPr="000B3EC8">
        <w:rPr>
          <w:sz w:val="24"/>
        </w:rPr>
        <w:t>81,388,812.97</w:t>
      </w:r>
      <w:r w:rsidR="00B664F8" w:rsidRPr="000B3EC8">
        <w:rPr>
          <w:sz w:val="24"/>
        </w:rPr>
        <w:tab/>
      </w:r>
      <w:r w:rsidR="00B97A4B" w:rsidRPr="000B3EC8">
        <w:rPr>
          <w:sz w:val="24"/>
        </w:rPr>
        <w:t>67,176,968.98</w:t>
      </w:r>
    </w:p>
    <w:p w14:paraId="366590BD" w14:textId="77777777" w:rsidR="00C66A52" w:rsidRPr="000B3EC8" w:rsidRDefault="00C66A52"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_______________</w:t>
      </w:r>
      <w:r w:rsidRPr="000B3EC8">
        <w:rPr>
          <w:sz w:val="24"/>
        </w:rPr>
        <w:tab/>
        <w:t>_______________</w:t>
      </w:r>
    </w:p>
    <w:p w14:paraId="48E9A36C" w14:textId="7663323C"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合计</w:t>
      </w:r>
      <w:r w:rsidRPr="000B3EC8">
        <w:rPr>
          <w:sz w:val="24"/>
        </w:rPr>
        <w:tab/>
      </w:r>
      <w:r w:rsidR="00AA3D5C" w:rsidRPr="000B3EC8">
        <w:rPr>
          <w:sz w:val="24"/>
        </w:rPr>
        <w:t>1,175,310,194.72</w:t>
      </w:r>
      <w:r w:rsidR="00B664F8" w:rsidRPr="000B3EC8">
        <w:rPr>
          <w:sz w:val="24"/>
        </w:rPr>
        <w:tab/>
      </w:r>
      <w:r w:rsidR="00B97A4B" w:rsidRPr="000B3EC8">
        <w:rPr>
          <w:sz w:val="24"/>
        </w:rPr>
        <w:t>1,005,642,179.75</w:t>
      </w:r>
    </w:p>
    <w:bookmarkEnd w:id="28"/>
    <w:p w14:paraId="010BFBEA" w14:textId="77777777" w:rsidR="00C66A52" w:rsidRPr="000B3EC8" w:rsidRDefault="00C66A52" w:rsidP="002F519F">
      <w:pPr>
        <w:widowControl/>
        <w:tabs>
          <w:tab w:val="left" w:pos="720"/>
          <w:tab w:val="decimal" w:pos="7929"/>
          <w:tab w:val="decimal" w:pos="10026"/>
        </w:tabs>
        <w:spacing w:line="48" w:lineRule="auto"/>
        <w:jc w:val="left"/>
        <w:rPr>
          <w:sz w:val="24"/>
        </w:rPr>
      </w:pPr>
      <w:r w:rsidRPr="000B3EC8">
        <w:rPr>
          <w:sz w:val="24"/>
        </w:rPr>
        <w:tab/>
      </w:r>
      <w:r w:rsidRPr="000B3EC8">
        <w:rPr>
          <w:sz w:val="24"/>
        </w:rPr>
        <w:tab/>
        <w:t>_______________</w:t>
      </w:r>
      <w:r w:rsidRPr="000B3EC8">
        <w:rPr>
          <w:sz w:val="24"/>
        </w:rPr>
        <w:tab/>
        <w:t>_______________</w:t>
      </w:r>
    </w:p>
    <w:p w14:paraId="57E6A363" w14:textId="77777777" w:rsidR="00C66A52" w:rsidRPr="000B3EC8" w:rsidRDefault="00C66A52"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_______________</w:t>
      </w:r>
      <w:r w:rsidRPr="000B3EC8">
        <w:rPr>
          <w:sz w:val="24"/>
        </w:rPr>
        <w:tab/>
        <w:t>_______________</w:t>
      </w:r>
    </w:p>
    <w:p w14:paraId="075A13CB" w14:textId="77777777" w:rsidR="00EE6FDE" w:rsidRPr="000B3EC8" w:rsidRDefault="00EE6FDE">
      <w:pPr>
        <w:widowControl/>
        <w:tabs>
          <w:tab w:val="decimal" w:pos="4410"/>
          <w:tab w:val="decimal" w:pos="6120"/>
          <w:tab w:val="decimal" w:pos="7830"/>
          <w:tab w:val="decimal" w:pos="9720"/>
        </w:tabs>
        <w:autoSpaceDE w:val="0"/>
        <w:autoSpaceDN w:val="0"/>
        <w:adjustRightInd w:val="0"/>
        <w:snapToGrid w:val="0"/>
        <w:ind w:left="720"/>
        <w:jc w:val="left"/>
        <w:rPr>
          <w:sz w:val="24"/>
        </w:rPr>
      </w:pPr>
    </w:p>
    <w:p w14:paraId="63EF1CE4" w14:textId="3DA8949D" w:rsidR="00CE660A" w:rsidRPr="000B3EC8" w:rsidRDefault="00CE660A">
      <w:pPr>
        <w:widowControl/>
        <w:tabs>
          <w:tab w:val="decimal" w:pos="4410"/>
          <w:tab w:val="decimal" w:pos="6120"/>
          <w:tab w:val="decimal" w:pos="7830"/>
          <w:tab w:val="decimal" w:pos="9720"/>
        </w:tabs>
        <w:autoSpaceDE w:val="0"/>
        <w:autoSpaceDN w:val="0"/>
        <w:adjustRightInd w:val="0"/>
        <w:snapToGrid w:val="0"/>
        <w:ind w:left="720"/>
        <w:jc w:val="left"/>
        <w:rPr>
          <w:sz w:val="24"/>
        </w:rPr>
      </w:pPr>
      <w:r w:rsidRPr="000B3EC8">
        <w:rPr>
          <w:sz w:val="24"/>
        </w:rPr>
        <w:t>存货跌价准备变动如下：</w:t>
      </w:r>
    </w:p>
    <w:p w14:paraId="67344771" w14:textId="77777777" w:rsidR="00CE660A" w:rsidRPr="000B3EC8" w:rsidRDefault="00CE660A" w:rsidP="002F519F">
      <w:pPr>
        <w:widowControl/>
        <w:tabs>
          <w:tab w:val="center" w:pos="4014"/>
          <w:tab w:val="center" w:pos="5850"/>
          <w:tab w:val="center" w:pos="7659"/>
          <w:tab w:val="center" w:pos="9387"/>
        </w:tabs>
        <w:snapToGrid w:val="0"/>
        <w:ind w:left="360"/>
        <w:jc w:val="left"/>
        <w:rPr>
          <w:szCs w:val="21"/>
        </w:rPr>
      </w:pPr>
      <w:r w:rsidRPr="000B3EC8">
        <w:rPr>
          <w:szCs w:val="21"/>
        </w:rPr>
        <w:tab/>
      </w:r>
      <w:r w:rsidRPr="000B3EC8">
        <w:rPr>
          <w:szCs w:val="21"/>
          <w:u w:val="single"/>
        </w:rPr>
        <w:t>年初数</w:t>
      </w:r>
      <w:r w:rsidRPr="000B3EC8">
        <w:rPr>
          <w:szCs w:val="21"/>
        </w:rPr>
        <w:tab/>
      </w:r>
      <w:r w:rsidR="003A5CA6" w:rsidRPr="000B3EC8">
        <w:rPr>
          <w:szCs w:val="21"/>
          <w:u w:val="single"/>
        </w:rPr>
        <w:t>本年</w:t>
      </w:r>
      <w:r w:rsidRPr="000B3EC8">
        <w:rPr>
          <w:szCs w:val="21"/>
          <w:u w:val="single"/>
        </w:rPr>
        <w:t>计提额</w:t>
      </w:r>
      <w:r w:rsidRPr="000B3EC8">
        <w:rPr>
          <w:szCs w:val="21"/>
        </w:rPr>
        <w:tab/>
      </w:r>
      <w:r w:rsidR="003A5CA6" w:rsidRPr="000B3EC8">
        <w:rPr>
          <w:szCs w:val="21"/>
          <w:u w:val="single"/>
        </w:rPr>
        <w:t>本年</w:t>
      </w:r>
      <w:r w:rsidRPr="000B3EC8">
        <w:rPr>
          <w:szCs w:val="21"/>
          <w:u w:val="single"/>
        </w:rPr>
        <w:t>转回数</w:t>
      </w:r>
      <w:r w:rsidRPr="000B3EC8">
        <w:rPr>
          <w:szCs w:val="21"/>
        </w:rPr>
        <w:tab/>
      </w:r>
      <w:r w:rsidRPr="000B3EC8">
        <w:rPr>
          <w:szCs w:val="21"/>
          <w:u w:val="single"/>
        </w:rPr>
        <w:t>年末数</w:t>
      </w:r>
    </w:p>
    <w:p w14:paraId="5BA5BA7A" w14:textId="77777777" w:rsidR="00CE660A" w:rsidRPr="000B3EC8" w:rsidRDefault="00CE660A" w:rsidP="002F519F">
      <w:pPr>
        <w:widowControl/>
        <w:tabs>
          <w:tab w:val="center" w:pos="4014"/>
          <w:tab w:val="center" w:pos="5850"/>
          <w:tab w:val="center" w:pos="7659"/>
          <w:tab w:val="center" w:pos="9387"/>
        </w:tabs>
        <w:snapToGrid w:val="0"/>
        <w:ind w:left="360"/>
        <w:jc w:val="left"/>
        <w:rPr>
          <w:szCs w:val="21"/>
        </w:rPr>
      </w:pPr>
      <w:r w:rsidRPr="000B3EC8">
        <w:rPr>
          <w:szCs w:val="21"/>
        </w:rPr>
        <w:tab/>
      </w:r>
      <w:r w:rsidRPr="000B3EC8">
        <w:rPr>
          <w:szCs w:val="21"/>
        </w:rPr>
        <w:t>人民币元</w:t>
      </w:r>
      <w:r w:rsidRPr="000B3EC8">
        <w:rPr>
          <w:szCs w:val="21"/>
        </w:rPr>
        <w:tab/>
      </w:r>
      <w:r w:rsidRPr="000B3EC8">
        <w:rPr>
          <w:szCs w:val="21"/>
        </w:rPr>
        <w:t>人民币元</w:t>
      </w:r>
      <w:r w:rsidRPr="000B3EC8">
        <w:rPr>
          <w:szCs w:val="21"/>
        </w:rPr>
        <w:tab/>
      </w:r>
      <w:r w:rsidRPr="000B3EC8">
        <w:rPr>
          <w:szCs w:val="21"/>
        </w:rPr>
        <w:t>人民币元</w:t>
      </w:r>
      <w:r w:rsidRPr="000B3EC8">
        <w:rPr>
          <w:szCs w:val="21"/>
        </w:rPr>
        <w:tab/>
      </w:r>
      <w:r w:rsidRPr="000B3EC8">
        <w:rPr>
          <w:szCs w:val="21"/>
        </w:rPr>
        <w:t>人民币元</w:t>
      </w:r>
    </w:p>
    <w:p w14:paraId="54B2916C" w14:textId="77777777" w:rsidR="00737215" w:rsidRPr="000B3EC8" w:rsidRDefault="00737215" w:rsidP="002F519F">
      <w:pPr>
        <w:widowControl/>
        <w:tabs>
          <w:tab w:val="decimal" w:pos="4374"/>
          <w:tab w:val="decimal" w:pos="6210"/>
          <w:tab w:val="decimal" w:pos="8010"/>
          <w:tab w:val="decimal" w:pos="9720"/>
        </w:tabs>
        <w:snapToGrid w:val="0"/>
        <w:ind w:left="720"/>
        <w:jc w:val="left"/>
        <w:rPr>
          <w:szCs w:val="21"/>
        </w:rPr>
      </w:pPr>
    </w:p>
    <w:p w14:paraId="2BC80495" w14:textId="74935F0E" w:rsidR="00CE660A" w:rsidRPr="000B3EC8" w:rsidRDefault="00CE660A" w:rsidP="002F519F">
      <w:pPr>
        <w:widowControl/>
        <w:tabs>
          <w:tab w:val="decimal" w:pos="4374"/>
          <w:tab w:val="decimal" w:pos="6210"/>
          <w:tab w:val="decimal" w:pos="8010"/>
          <w:tab w:val="decimal" w:pos="9720"/>
        </w:tabs>
        <w:snapToGrid w:val="0"/>
        <w:ind w:left="720"/>
        <w:jc w:val="left"/>
        <w:rPr>
          <w:szCs w:val="21"/>
        </w:rPr>
      </w:pPr>
      <w:r w:rsidRPr="000B3EC8">
        <w:rPr>
          <w:szCs w:val="21"/>
        </w:rPr>
        <w:t>存货跌价准备：</w:t>
      </w:r>
    </w:p>
    <w:p w14:paraId="3364977B" w14:textId="65EC1BEC" w:rsidR="00CE660A" w:rsidRPr="000B3EC8" w:rsidRDefault="00C66A52" w:rsidP="002F519F">
      <w:pPr>
        <w:widowControl/>
        <w:tabs>
          <w:tab w:val="decimal" w:pos="4374"/>
          <w:tab w:val="decimal" w:pos="6210"/>
          <w:tab w:val="decimal" w:pos="8019"/>
          <w:tab w:val="decimal" w:pos="9720"/>
        </w:tabs>
        <w:snapToGrid w:val="0"/>
        <w:ind w:left="720"/>
        <w:jc w:val="left"/>
        <w:rPr>
          <w:szCs w:val="21"/>
        </w:rPr>
      </w:pPr>
      <w:r w:rsidRPr="000B3EC8">
        <w:rPr>
          <w:szCs w:val="21"/>
        </w:rPr>
        <w:t xml:space="preserve">    </w:t>
      </w:r>
      <w:r w:rsidR="00CE660A" w:rsidRPr="000B3EC8">
        <w:rPr>
          <w:szCs w:val="21"/>
        </w:rPr>
        <w:t>原材料</w:t>
      </w:r>
      <w:r w:rsidR="005E6988" w:rsidRPr="000B3EC8">
        <w:rPr>
          <w:szCs w:val="21"/>
        </w:rPr>
        <w:tab/>
      </w:r>
      <w:r w:rsidR="00B97A4B" w:rsidRPr="000B3EC8">
        <w:rPr>
          <w:szCs w:val="21"/>
        </w:rPr>
        <w:t>29,230,735.93</w:t>
      </w:r>
      <w:r w:rsidR="00B664F8" w:rsidRPr="000B3EC8">
        <w:rPr>
          <w:szCs w:val="21"/>
        </w:rPr>
        <w:tab/>
      </w:r>
      <w:r w:rsidR="000B32D2" w:rsidRPr="000B3EC8">
        <w:rPr>
          <w:szCs w:val="21"/>
        </w:rPr>
        <w:t>26,114,487.36</w:t>
      </w:r>
      <w:r w:rsidR="00550B54" w:rsidRPr="000B3EC8">
        <w:rPr>
          <w:szCs w:val="21"/>
        </w:rPr>
        <w:t xml:space="preserve"> </w:t>
      </w:r>
      <w:r w:rsidR="00550B54" w:rsidRPr="000B3EC8">
        <w:rPr>
          <w:szCs w:val="21"/>
        </w:rPr>
        <w:tab/>
        <w:t xml:space="preserve"> </w:t>
      </w:r>
      <w:r w:rsidR="000B32D2" w:rsidRPr="000B3EC8">
        <w:rPr>
          <w:szCs w:val="21"/>
        </w:rPr>
        <w:t>4,742,074.40</w:t>
      </w:r>
      <w:r w:rsidR="00B664F8" w:rsidRPr="000B3EC8">
        <w:rPr>
          <w:szCs w:val="21"/>
        </w:rPr>
        <w:tab/>
      </w:r>
      <w:r w:rsidR="00550B54" w:rsidRPr="000B3EC8">
        <w:rPr>
          <w:szCs w:val="21"/>
        </w:rPr>
        <w:t>50,603,148.89</w:t>
      </w:r>
    </w:p>
    <w:p w14:paraId="35140ADF" w14:textId="40CA16D2" w:rsidR="00CE660A" w:rsidRPr="000B3EC8" w:rsidRDefault="00C66A52" w:rsidP="002F519F">
      <w:pPr>
        <w:widowControl/>
        <w:tabs>
          <w:tab w:val="decimal" w:pos="4374"/>
          <w:tab w:val="decimal" w:pos="6210"/>
          <w:tab w:val="decimal" w:pos="8019"/>
          <w:tab w:val="decimal" w:pos="9720"/>
        </w:tabs>
        <w:snapToGrid w:val="0"/>
        <w:ind w:left="720"/>
        <w:jc w:val="left"/>
        <w:rPr>
          <w:szCs w:val="21"/>
        </w:rPr>
      </w:pPr>
      <w:r w:rsidRPr="000B3EC8">
        <w:rPr>
          <w:szCs w:val="21"/>
        </w:rPr>
        <w:t xml:space="preserve">    </w:t>
      </w:r>
      <w:r w:rsidR="00CE660A" w:rsidRPr="000B3EC8">
        <w:rPr>
          <w:szCs w:val="21"/>
        </w:rPr>
        <w:t>在产品</w:t>
      </w:r>
      <w:r w:rsidR="005E6988" w:rsidRPr="000B3EC8">
        <w:rPr>
          <w:szCs w:val="21"/>
        </w:rPr>
        <w:tab/>
      </w:r>
      <w:r w:rsidR="00B97A4B" w:rsidRPr="000B3EC8">
        <w:rPr>
          <w:szCs w:val="21"/>
        </w:rPr>
        <w:t>610.59</w:t>
      </w:r>
      <w:r w:rsidR="00B664F8" w:rsidRPr="000B3EC8">
        <w:rPr>
          <w:szCs w:val="21"/>
        </w:rPr>
        <w:tab/>
      </w:r>
      <w:r w:rsidR="000B32D2" w:rsidRPr="000B3EC8">
        <w:rPr>
          <w:szCs w:val="21"/>
        </w:rPr>
        <w:t>1,819,329.69</w:t>
      </w:r>
      <w:r w:rsidR="00550B54" w:rsidRPr="000B3EC8">
        <w:rPr>
          <w:szCs w:val="21"/>
        </w:rPr>
        <w:t xml:space="preserve"> </w:t>
      </w:r>
      <w:r w:rsidR="00550B54" w:rsidRPr="000B3EC8">
        <w:rPr>
          <w:szCs w:val="21"/>
        </w:rPr>
        <w:tab/>
      </w:r>
      <w:r w:rsidR="000B32D2" w:rsidRPr="000B3EC8">
        <w:rPr>
          <w:szCs w:val="21"/>
        </w:rPr>
        <w:t xml:space="preserve">1,819,940.28 </w:t>
      </w:r>
      <w:r w:rsidR="00B664F8" w:rsidRPr="000B3EC8">
        <w:rPr>
          <w:szCs w:val="21"/>
        </w:rPr>
        <w:tab/>
      </w:r>
      <w:r w:rsidR="00550B54" w:rsidRPr="000B3EC8">
        <w:rPr>
          <w:szCs w:val="21"/>
        </w:rPr>
        <w:t>-</w:t>
      </w:r>
    </w:p>
    <w:p w14:paraId="5CF1E7E6" w14:textId="6FB20BA6" w:rsidR="00CE660A" w:rsidRPr="000B3EC8" w:rsidRDefault="00C66A52" w:rsidP="002F519F">
      <w:pPr>
        <w:widowControl/>
        <w:tabs>
          <w:tab w:val="decimal" w:pos="4374"/>
          <w:tab w:val="decimal" w:pos="6210"/>
          <w:tab w:val="decimal" w:pos="8019"/>
          <w:tab w:val="decimal" w:pos="9720"/>
        </w:tabs>
        <w:snapToGrid w:val="0"/>
        <w:ind w:left="720"/>
        <w:jc w:val="left"/>
        <w:rPr>
          <w:szCs w:val="21"/>
        </w:rPr>
      </w:pPr>
      <w:r w:rsidRPr="000B3EC8">
        <w:rPr>
          <w:szCs w:val="21"/>
        </w:rPr>
        <w:t xml:space="preserve">    </w:t>
      </w:r>
      <w:r w:rsidR="00717878" w:rsidRPr="000B3EC8">
        <w:rPr>
          <w:szCs w:val="21"/>
        </w:rPr>
        <w:t>库存商</w:t>
      </w:r>
      <w:r w:rsidR="00CE660A" w:rsidRPr="000B3EC8">
        <w:rPr>
          <w:szCs w:val="21"/>
        </w:rPr>
        <w:t>品</w:t>
      </w:r>
      <w:r w:rsidR="005E6988" w:rsidRPr="000B3EC8">
        <w:rPr>
          <w:szCs w:val="21"/>
        </w:rPr>
        <w:tab/>
      </w:r>
      <w:r w:rsidR="00B97A4B" w:rsidRPr="000B3EC8">
        <w:rPr>
          <w:szCs w:val="21"/>
        </w:rPr>
        <w:t>37,945,622.46</w:t>
      </w:r>
      <w:r w:rsidR="00B664F8" w:rsidRPr="000B3EC8">
        <w:rPr>
          <w:szCs w:val="21"/>
        </w:rPr>
        <w:tab/>
      </w:r>
      <w:r w:rsidR="000B32D2" w:rsidRPr="000B3EC8">
        <w:rPr>
          <w:szCs w:val="21"/>
        </w:rPr>
        <w:t>6,369,588.17</w:t>
      </w:r>
      <w:r w:rsidR="00550B54" w:rsidRPr="000B3EC8">
        <w:rPr>
          <w:szCs w:val="21"/>
        </w:rPr>
        <w:tab/>
        <w:t xml:space="preserve"> </w:t>
      </w:r>
      <w:r w:rsidR="000B32D2" w:rsidRPr="000B3EC8">
        <w:rPr>
          <w:szCs w:val="21"/>
        </w:rPr>
        <w:t>13</w:t>
      </w:r>
      <w:r w:rsidR="00550B54" w:rsidRPr="000B3EC8">
        <w:rPr>
          <w:szCs w:val="21"/>
        </w:rPr>
        <w:t>,</w:t>
      </w:r>
      <w:r w:rsidR="000B32D2" w:rsidRPr="000B3EC8">
        <w:rPr>
          <w:szCs w:val="21"/>
        </w:rPr>
        <w:t>529</w:t>
      </w:r>
      <w:r w:rsidR="00550B54" w:rsidRPr="000B3EC8">
        <w:rPr>
          <w:szCs w:val="21"/>
        </w:rPr>
        <w:t>,</w:t>
      </w:r>
      <w:r w:rsidR="000B32D2" w:rsidRPr="000B3EC8">
        <w:rPr>
          <w:szCs w:val="21"/>
        </w:rPr>
        <w:t>546</w:t>
      </w:r>
      <w:r w:rsidR="00550B54" w:rsidRPr="000B3EC8">
        <w:rPr>
          <w:szCs w:val="21"/>
        </w:rPr>
        <w:t>.</w:t>
      </w:r>
      <w:r w:rsidR="000B32D2" w:rsidRPr="000B3EC8">
        <w:rPr>
          <w:szCs w:val="21"/>
        </w:rPr>
        <w:t>55</w:t>
      </w:r>
      <w:r w:rsidR="00B664F8" w:rsidRPr="000B3EC8">
        <w:rPr>
          <w:szCs w:val="21"/>
        </w:rPr>
        <w:tab/>
      </w:r>
      <w:r w:rsidR="00550B54" w:rsidRPr="000B3EC8">
        <w:rPr>
          <w:szCs w:val="21"/>
        </w:rPr>
        <w:t>30,785,664.08</w:t>
      </w:r>
    </w:p>
    <w:p w14:paraId="47B662EA" w14:textId="5B8DB44C" w:rsidR="008C3D26" w:rsidRPr="000B3EC8" w:rsidRDefault="008C3D26">
      <w:pPr>
        <w:widowControl/>
        <w:tabs>
          <w:tab w:val="left" w:pos="720"/>
          <w:tab w:val="decimal" w:pos="4644"/>
          <w:tab w:val="decimal" w:pos="6480"/>
          <w:tab w:val="decimal" w:pos="8289"/>
          <w:tab w:val="decimal" w:pos="9990"/>
        </w:tabs>
        <w:adjustRightInd w:val="0"/>
        <w:snapToGrid w:val="0"/>
        <w:spacing w:after="140" w:line="24" w:lineRule="auto"/>
        <w:jc w:val="left"/>
        <w:rPr>
          <w:szCs w:val="21"/>
        </w:rPr>
      </w:pPr>
      <w:r w:rsidRPr="000B3EC8">
        <w:rPr>
          <w:szCs w:val="21"/>
        </w:rPr>
        <w:tab/>
      </w:r>
      <w:r w:rsidRPr="000B3EC8">
        <w:rPr>
          <w:szCs w:val="21"/>
        </w:rPr>
        <w:tab/>
        <w:t>____________</w:t>
      </w:r>
      <w:r w:rsidRPr="000B3EC8">
        <w:rPr>
          <w:szCs w:val="21"/>
        </w:rPr>
        <w:tab/>
        <w:t>____________</w:t>
      </w:r>
      <w:r w:rsidRPr="000B3EC8">
        <w:rPr>
          <w:szCs w:val="21"/>
        </w:rPr>
        <w:tab/>
        <w:t>____________</w:t>
      </w:r>
      <w:r w:rsidRPr="000B3EC8">
        <w:rPr>
          <w:szCs w:val="21"/>
        </w:rPr>
        <w:tab/>
        <w:t>____________</w:t>
      </w:r>
    </w:p>
    <w:p w14:paraId="6DB18A81" w14:textId="7D66A270" w:rsidR="00CE660A" w:rsidRPr="000B3EC8" w:rsidRDefault="00CE660A" w:rsidP="002F519F">
      <w:pPr>
        <w:widowControl/>
        <w:tabs>
          <w:tab w:val="decimal" w:pos="4374"/>
          <w:tab w:val="decimal" w:pos="6210"/>
          <w:tab w:val="decimal" w:pos="8019"/>
          <w:tab w:val="decimal" w:pos="9720"/>
        </w:tabs>
        <w:snapToGrid w:val="0"/>
        <w:ind w:left="720"/>
        <w:jc w:val="left"/>
        <w:rPr>
          <w:szCs w:val="21"/>
        </w:rPr>
      </w:pPr>
      <w:r w:rsidRPr="000B3EC8">
        <w:rPr>
          <w:szCs w:val="21"/>
        </w:rPr>
        <w:t>总计</w:t>
      </w:r>
      <w:r w:rsidR="005E6988" w:rsidRPr="000B3EC8">
        <w:rPr>
          <w:szCs w:val="21"/>
        </w:rPr>
        <w:tab/>
      </w:r>
      <w:r w:rsidR="00B97A4B" w:rsidRPr="000B3EC8">
        <w:rPr>
          <w:szCs w:val="21"/>
        </w:rPr>
        <w:t>67,176,968.98</w:t>
      </w:r>
      <w:r w:rsidR="00B664F8" w:rsidRPr="000B3EC8">
        <w:rPr>
          <w:szCs w:val="21"/>
        </w:rPr>
        <w:tab/>
      </w:r>
      <w:r w:rsidR="000B32D2" w:rsidRPr="000B3EC8">
        <w:rPr>
          <w:szCs w:val="21"/>
        </w:rPr>
        <w:t>34,303,405.22</w:t>
      </w:r>
      <w:r w:rsidR="00B664F8" w:rsidRPr="000B3EC8">
        <w:rPr>
          <w:szCs w:val="21"/>
        </w:rPr>
        <w:tab/>
      </w:r>
      <w:r w:rsidR="000B32D2" w:rsidRPr="000B3EC8">
        <w:rPr>
          <w:szCs w:val="21"/>
        </w:rPr>
        <w:t>20,091,561.23</w:t>
      </w:r>
      <w:r w:rsidR="00B664F8" w:rsidRPr="000B3EC8">
        <w:rPr>
          <w:szCs w:val="21"/>
        </w:rPr>
        <w:tab/>
      </w:r>
      <w:r w:rsidR="00100A57" w:rsidRPr="00550B54">
        <w:rPr>
          <w:szCs w:val="21"/>
        </w:rPr>
        <w:t>81,388,812.97</w:t>
      </w:r>
    </w:p>
    <w:p w14:paraId="45ABB202" w14:textId="77777777" w:rsidR="00346D7E" w:rsidRPr="000B3EC8" w:rsidRDefault="00346D7E">
      <w:pPr>
        <w:tabs>
          <w:tab w:val="left" w:pos="720"/>
          <w:tab w:val="decimal" w:pos="4644"/>
          <w:tab w:val="decimal" w:pos="6480"/>
          <w:tab w:val="decimal" w:pos="8289"/>
          <w:tab w:val="decimal" w:pos="9990"/>
        </w:tabs>
        <w:adjustRightInd w:val="0"/>
        <w:snapToGrid w:val="0"/>
        <w:spacing w:line="48" w:lineRule="auto"/>
        <w:jc w:val="left"/>
        <w:rPr>
          <w:szCs w:val="21"/>
        </w:rPr>
      </w:pPr>
      <w:r w:rsidRPr="000B3EC8">
        <w:rPr>
          <w:szCs w:val="21"/>
        </w:rPr>
        <w:tab/>
      </w:r>
      <w:r w:rsidRPr="000B3EC8">
        <w:rPr>
          <w:szCs w:val="21"/>
        </w:rPr>
        <w:tab/>
        <w:t>____________</w:t>
      </w:r>
      <w:r w:rsidRPr="000B3EC8">
        <w:rPr>
          <w:szCs w:val="21"/>
        </w:rPr>
        <w:tab/>
        <w:t>____________</w:t>
      </w:r>
      <w:r w:rsidRPr="000B3EC8">
        <w:rPr>
          <w:szCs w:val="21"/>
        </w:rPr>
        <w:tab/>
        <w:t>____________</w:t>
      </w:r>
      <w:r w:rsidRPr="000B3EC8">
        <w:rPr>
          <w:szCs w:val="21"/>
        </w:rPr>
        <w:tab/>
        <w:t>____________</w:t>
      </w:r>
    </w:p>
    <w:p w14:paraId="266D9D8B" w14:textId="77777777" w:rsidR="00346D7E" w:rsidRPr="000B3EC8" w:rsidRDefault="00346D7E">
      <w:pPr>
        <w:widowControl/>
        <w:tabs>
          <w:tab w:val="left" w:pos="720"/>
          <w:tab w:val="decimal" w:pos="4644"/>
          <w:tab w:val="decimal" w:pos="6480"/>
          <w:tab w:val="decimal" w:pos="8289"/>
          <w:tab w:val="decimal" w:pos="9990"/>
        </w:tabs>
        <w:adjustRightInd w:val="0"/>
        <w:snapToGrid w:val="0"/>
        <w:spacing w:after="140" w:line="24" w:lineRule="auto"/>
        <w:jc w:val="left"/>
        <w:rPr>
          <w:szCs w:val="21"/>
        </w:rPr>
      </w:pPr>
      <w:r w:rsidRPr="000B3EC8">
        <w:rPr>
          <w:szCs w:val="21"/>
        </w:rPr>
        <w:tab/>
      </w:r>
      <w:r w:rsidRPr="000B3EC8">
        <w:rPr>
          <w:szCs w:val="21"/>
        </w:rPr>
        <w:tab/>
        <w:t>____________</w:t>
      </w:r>
      <w:r w:rsidRPr="000B3EC8">
        <w:rPr>
          <w:szCs w:val="21"/>
        </w:rPr>
        <w:tab/>
        <w:t>____________</w:t>
      </w:r>
      <w:r w:rsidRPr="000B3EC8">
        <w:rPr>
          <w:szCs w:val="21"/>
        </w:rPr>
        <w:tab/>
        <w:t>____________</w:t>
      </w:r>
      <w:r w:rsidRPr="000B3EC8">
        <w:rPr>
          <w:szCs w:val="21"/>
        </w:rPr>
        <w:tab/>
        <w:t>____________</w:t>
      </w:r>
    </w:p>
    <w:p w14:paraId="46A02D42" w14:textId="10F86CE2" w:rsidR="00CE660A" w:rsidRDefault="00CE660A" w:rsidP="002F519F">
      <w:pPr>
        <w:widowControl/>
        <w:tabs>
          <w:tab w:val="decimal" w:pos="4707"/>
          <w:tab w:val="decimal" w:pos="6480"/>
          <w:tab w:val="decimal" w:pos="8010"/>
          <w:tab w:val="decimal" w:pos="9720"/>
        </w:tabs>
        <w:snapToGrid w:val="0"/>
        <w:ind w:left="720"/>
        <w:jc w:val="left"/>
        <w:rPr>
          <w:sz w:val="24"/>
        </w:rPr>
      </w:pPr>
    </w:p>
    <w:p w14:paraId="2575E3E8" w14:textId="168FE172" w:rsidR="00670DA5" w:rsidRDefault="00670DA5">
      <w:pPr>
        <w:widowControl/>
        <w:jc w:val="left"/>
        <w:rPr>
          <w:sz w:val="24"/>
        </w:rPr>
      </w:pPr>
      <w:r>
        <w:rPr>
          <w:sz w:val="24"/>
        </w:rPr>
        <w:br w:type="page"/>
      </w:r>
    </w:p>
    <w:p w14:paraId="1879789F" w14:textId="77777777" w:rsidR="002A63AC" w:rsidRPr="000B3EC8" w:rsidRDefault="002A63AC">
      <w:pPr>
        <w:pStyle w:val="1"/>
        <w:adjustRightInd w:val="0"/>
        <w:snapToGrid w:val="0"/>
      </w:pPr>
      <w:r w:rsidRPr="000B3EC8">
        <w:lastRenderedPageBreak/>
        <w:t>其他流动资产</w:t>
      </w:r>
    </w:p>
    <w:p w14:paraId="07152370" w14:textId="77777777" w:rsidR="002A63AC" w:rsidRPr="000B3EC8" w:rsidRDefault="002A63AC">
      <w:pPr>
        <w:widowControl/>
        <w:adjustRightInd w:val="0"/>
        <w:snapToGrid w:val="0"/>
        <w:ind w:left="720"/>
        <w:jc w:val="left"/>
        <w:rPr>
          <w:sz w:val="24"/>
        </w:rPr>
      </w:pPr>
    </w:p>
    <w:p w14:paraId="50FD3197" w14:textId="77777777" w:rsidR="002A63AC" w:rsidRPr="000B3EC8" w:rsidRDefault="002A63AC" w:rsidP="002F519F">
      <w:pPr>
        <w:widowControl/>
        <w:tabs>
          <w:tab w:val="center" w:pos="7497"/>
          <w:tab w:val="center" w:pos="9324"/>
        </w:tabs>
        <w:adjustRightInd w:val="0"/>
        <w:snapToGrid w:val="0"/>
        <w:ind w:left="720"/>
        <w:jc w:val="left"/>
        <w:rPr>
          <w:sz w:val="24"/>
          <w:u w:val="single"/>
        </w:rPr>
      </w:pPr>
      <w:r w:rsidRPr="000B3EC8">
        <w:rPr>
          <w:sz w:val="24"/>
          <w:u w:val="single"/>
        </w:rPr>
        <w:t>项目</w:t>
      </w:r>
      <w:r w:rsidRPr="000B3EC8">
        <w:rPr>
          <w:sz w:val="24"/>
        </w:rPr>
        <w:tab/>
      </w:r>
      <w:r w:rsidRPr="000B3EC8">
        <w:rPr>
          <w:sz w:val="24"/>
          <w:u w:val="single"/>
        </w:rPr>
        <w:t>年末数</w:t>
      </w:r>
      <w:r w:rsidRPr="000B3EC8">
        <w:rPr>
          <w:sz w:val="24"/>
        </w:rPr>
        <w:tab/>
      </w:r>
      <w:r w:rsidRPr="000B3EC8">
        <w:rPr>
          <w:sz w:val="24"/>
          <w:u w:val="single"/>
        </w:rPr>
        <w:t>年初数</w:t>
      </w:r>
    </w:p>
    <w:p w14:paraId="1C6446A6" w14:textId="77777777" w:rsidR="002A63AC" w:rsidRPr="000B3EC8" w:rsidRDefault="002A63AC" w:rsidP="002F519F">
      <w:pPr>
        <w:widowControl/>
        <w:tabs>
          <w:tab w:val="center" w:pos="7497"/>
          <w:tab w:val="center" w:pos="9324"/>
        </w:tabs>
        <w:adjustRightInd w:val="0"/>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4DF70B25" w14:textId="77777777" w:rsidR="00B3582F" w:rsidRPr="000B3EC8" w:rsidRDefault="00B3582F">
      <w:pPr>
        <w:widowControl/>
        <w:tabs>
          <w:tab w:val="decimal" w:pos="5640"/>
          <w:tab w:val="decimal" w:pos="8040"/>
        </w:tabs>
        <w:adjustRightInd w:val="0"/>
        <w:snapToGrid w:val="0"/>
        <w:ind w:left="720"/>
        <w:jc w:val="left"/>
        <w:rPr>
          <w:kern w:val="0"/>
          <w:sz w:val="24"/>
        </w:rPr>
      </w:pPr>
    </w:p>
    <w:p w14:paraId="1973772A" w14:textId="45E0CC9E" w:rsidR="002A63AC" w:rsidRPr="000B3EC8" w:rsidRDefault="008058C0">
      <w:pPr>
        <w:widowControl/>
        <w:tabs>
          <w:tab w:val="decimal" w:pos="7920"/>
          <w:tab w:val="decimal" w:pos="9720"/>
        </w:tabs>
        <w:adjustRightInd w:val="0"/>
        <w:snapToGrid w:val="0"/>
        <w:ind w:left="735"/>
        <w:jc w:val="left"/>
        <w:rPr>
          <w:sz w:val="24"/>
        </w:rPr>
      </w:pPr>
      <w:r w:rsidRPr="000B3EC8">
        <w:rPr>
          <w:sz w:val="24"/>
        </w:rPr>
        <w:t>待抵扣</w:t>
      </w:r>
      <w:r w:rsidR="00E5777B" w:rsidRPr="000B3EC8">
        <w:rPr>
          <w:sz w:val="24"/>
        </w:rPr>
        <w:t>增值税</w:t>
      </w:r>
      <w:r w:rsidR="002A63AC" w:rsidRPr="000B3EC8">
        <w:rPr>
          <w:sz w:val="24"/>
        </w:rPr>
        <w:t>进项税</w:t>
      </w:r>
      <w:r w:rsidR="002A63AC" w:rsidRPr="000B3EC8">
        <w:rPr>
          <w:sz w:val="24"/>
        </w:rPr>
        <w:tab/>
      </w:r>
      <w:r w:rsidR="004E52B7" w:rsidRPr="000B3EC8">
        <w:rPr>
          <w:sz w:val="24"/>
        </w:rPr>
        <w:t>11,004,479.44</w:t>
      </w:r>
      <w:r w:rsidR="00B664F8" w:rsidRPr="000B3EC8">
        <w:rPr>
          <w:sz w:val="24"/>
        </w:rPr>
        <w:tab/>
      </w:r>
      <w:r w:rsidR="006A4800" w:rsidRPr="000B3EC8">
        <w:rPr>
          <w:sz w:val="24"/>
        </w:rPr>
        <w:t>16,541,530.68</w:t>
      </w:r>
    </w:p>
    <w:p w14:paraId="20F93F1C" w14:textId="4404CD21" w:rsidR="006A4800" w:rsidRPr="000B3EC8" w:rsidRDefault="00865C65" w:rsidP="002F519F">
      <w:pPr>
        <w:widowControl/>
        <w:tabs>
          <w:tab w:val="decimal" w:pos="7902"/>
          <w:tab w:val="decimal" w:pos="9720"/>
        </w:tabs>
        <w:adjustRightInd w:val="0"/>
        <w:snapToGrid w:val="0"/>
        <w:ind w:left="735"/>
        <w:jc w:val="left"/>
        <w:rPr>
          <w:sz w:val="24"/>
        </w:rPr>
      </w:pPr>
      <w:r w:rsidRPr="000B3EC8">
        <w:rPr>
          <w:sz w:val="24"/>
        </w:rPr>
        <w:t>其他</w:t>
      </w:r>
      <w:r w:rsidR="006A4800" w:rsidRPr="000B3EC8">
        <w:rPr>
          <w:sz w:val="24"/>
        </w:rPr>
        <w:tab/>
      </w:r>
      <w:r w:rsidR="00514664" w:rsidRPr="000B3EC8">
        <w:rPr>
          <w:sz w:val="24"/>
        </w:rPr>
        <w:t>-</w:t>
      </w:r>
      <w:r w:rsidR="00B664F8" w:rsidRPr="000B3EC8">
        <w:rPr>
          <w:sz w:val="24"/>
        </w:rPr>
        <w:tab/>
      </w:r>
      <w:r w:rsidR="006A4800" w:rsidRPr="000B3EC8">
        <w:rPr>
          <w:sz w:val="24"/>
        </w:rPr>
        <w:t>446,011.91</w:t>
      </w:r>
    </w:p>
    <w:p w14:paraId="14F6DA09" w14:textId="77777777" w:rsidR="006A4800" w:rsidRPr="000B3EC8" w:rsidRDefault="006A4800">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w:t>
      </w:r>
    </w:p>
    <w:p w14:paraId="5D173BF9" w14:textId="6992C313" w:rsidR="006A4800" w:rsidRPr="000B3EC8" w:rsidRDefault="006A4800" w:rsidP="002F519F">
      <w:pPr>
        <w:widowControl/>
        <w:tabs>
          <w:tab w:val="decimal" w:pos="7902"/>
          <w:tab w:val="decimal" w:pos="9720"/>
        </w:tabs>
        <w:adjustRightInd w:val="0"/>
        <w:snapToGrid w:val="0"/>
        <w:ind w:left="735"/>
        <w:jc w:val="left"/>
        <w:rPr>
          <w:sz w:val="24"/>
        </w:rPr>
      </w:pPr>
      <w:r w:rsidRPr="000B3EC8">
        <w:rPr>
          <w:sz w:val="24"/>
        </w:rPr>
        <w:t>合计</w:t>
      </w:r>
      <w:r w:rsidRPr="000B3EC8">
        <w:rPr>
          <w:sz w:val="24"/>
        </w:rPr>
        <w:tab/>
      </w:r>
      <w:r w:rsidR="004E52B7" w:rsidRPr="000B3EC8">
        <w:rPr>
          <w:sz w:val="24"/>
        </w:rPr>
        <w:t>11,004,479.44</w:t>
      </w:r>
      <w:r w:rsidR="00514664" w:rsidRPr="000B3EC8">
        <w:rPr>
          <w:sz w:val="24"/>
        </w:rPr>
        <w:t xml:space="preserve"> </w:t>
      </w:r>
      <w:r w:rsidR="00B664F8" w:rsidRPr="000B3EC8">
        <w:rPr>
          <w:sz w:val="24"/>
        </w:rPr>
        <w:tab/>
      </w:r>
      <w:r w:rsidR="00CA2DF7" w:rsidRPr="000B3EC8">
        <w:rPr>
          <w:sz w:val="24"/>
        </w:rPr>
        <w:t>16,987,542.59</w:t>
      </w:r>
    </w:p>
    <w:p w14:paraId="5F649BD8" w14:textId="77777777" w:rsidR="006A4800" w:rsidRPr="000B3EC8" w:rsidRDefault="006A4800">
      <w:pPr>
        <w:pStyle w:val="af"/>
        <w:widowControl/>
        <w:tabs>
          <w:tab w:val="left" w:pos="90"/>
          <w:tab w:val="decimal" w:pos="8208"/>
          <w:tab w:val="decimal" w:pos="10026"/>
        </w:tabs>
        <w:spacing w:line="48" w:lineRule="auto"/>
        <w:rPr>
          <w:szCs w:val="24"/>
        </w:rPr>
      </w:pPr>
      <w:r w:rsidRPr="000B3EC8">
        <w:rPr>
          <w:szCs w:val="24"/>
        </w:rPr>
        <w:tab/>
      </w:r>
      <w:r w:rsidRPr="000B3EC8">
        <w:rPr>
          <w:szCs w:val="24"/>
        </w:rPr>
        <w:tab/>
        <w:t>____________</w:t>
      </w:r>
      <w:r w:rsidRPr="000B3EC8">
        <w:rPr>
          <w:szCs w:val="24"/>
        </w:rPr>
        <w:tab/>
        <w:t>____________</w:t>
      </w:r>
    </w:p>
    <w:p w14:paraId="31BB85E3" w14:textId="77777777" w:rsidR="006A4800" w:rsidRPr="000B3EC8" w:rsidRDefault="006A4800">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w:t>
      </w:r>
    </w:p>
    <w:p w14:paraId="020C15D5" w14:textId="1645CD58" w:rsidR="006A4800" w:rsidRDefault="006A4800">
      <w:pPr>
        <w:widowControl/>
        <w:jc w:val="left"/>
        <w:rPr>
          <w:sz w:val="24"/>
        </w:rPr>
      </w:pPr>
    </w:p>
    <w:p w14:paraId="0EE361B1" w14:textId="77777777" w:rsidR="00670DA5" w:rsidRPr="000B3EC8" w:rsidRDefault="00670DA5">
      <w:pPr>
        <w:widowControl/>
        <w:jc w:val="left"/>
        <w:rPr>
          <w:sz w:val="24"/>
        </w:rPr>
      </w:pPr>
    </w:p>
    <w:p w14:paraId="0EB3CA68" w14:textId="356A443C" w:rsidR="00BA3147" w:rsidRPr="000B3EC8" w:rsidRDefault="00CC3C88" w:rsidP="000B3EC8">
      <w:pPr>
        <w:pStyle w:val="1"/>
        <w:adjustRightInd w:val="0"/>
        <w:snapToGrid w:val="0"/>
        <w:spacing w:line="216" w:lineRule="auto"/>
      </w:pPr>
      <w:r w:rsidRPr="000B3EC8">
        <w:t>固定资产</w:t>
      </w:r>
    </w:p>
    <w:p w14:paraId="2268AF4E" w14:textId="77777777" w:rsidR="00E82967" w:rsidRPr="000B3EC8" w:rsidRDefault="00E82967" w:rsidP="000B3EC8">
      <w:pPr>
        <w:widowControl/>
        <w:tabs>
          <w:tab w:val="center" w:pos="3159"/>
          <w:tab w:val="center" w:pos="4815"/>
          <w:tab w:val="center" w:pos="6282"/>
          <w:tab w:val="center" w:pos="7704"/>
          <w:tab w:val="center" w:pos="9324"/>
        </w:tabs>
        <w:adjustRightInd w:val="0"/>
        <w:snapToGrid w:val="0"/>
        <w:spacing w:line="216" w:lineRule="auto"/>
        <w:ind w:left="720"/>
        <w:jc w:val="left"/>
        <w:rPr>
          <w:sz w:val="16"/>
          <w:szCs w:val="16"/>
        </w:rPr>
      </w:pPr>
      <w:r w:rsidRPr="000B3EC8">
        <w:rPr>
          <w:sz w:val="16"/>
          <w:szCs w:val="16"/>
        </w:rPr>
        <w:tab/>
      </w:r>
      <w:r w:rsidR="00EF1595" w:rsidRPr="000B3EC8">
        <w:rPr>
          <w:sz w:val="16"/>
          <w:szCs w:val="16"/>
          <w:u w:val="single"/>
        </w:rPr>
        <w:t>房屋建筑物</w:t>
      </w:r>
      <w:r w:rsidRPr="000B3EC8">
        <w:rPr>
          <w:sz w:val="16"/>
          <w:szCs w:val="16"/>
        </w:rPr>
        <w:tab/>
      </w:r>
      <w:r w:rsidR="00EF1595" w:rsidRPr="000B3EC8">
        <w:rPr>
          <w:sz w:val="16"/>
          <w:szCs w:val="16"/>
          <w:u w:val="single"/>
        </w:rPr>
        <w:t>机器</w:t>
      </w:r>
      <w:r w:rsidRPr="000B3EC8">
        <w:rPr>
          <w:sz w:val="16"/>
          <w:szCs w:val="16"/>
          <w:u w:val="single"/>
        </w:rPr>
        <w:t>设备</w:t>
      </w:r>
      <w:r w:rsidRPr="000B3EC8">
        <w:rPr>
          <w:sz w:val="16"/>
          <w:szCs w:val="16"/>
        </w:rPr>
        <w:tab/>
      </w:r>
      <w:r w:rsidRPr="000B3EC8">
        <w:rPr>
          <w:sz w:val="16"/>
          <w:szCs w:val="16"/>
          <w:u w:val="single"/>
        </w:rPr>
        <w:t>运输设备</w:t>
      </w:r>
      <w:r w:rsidRPr="000B3EC8">
        <w:rPr>
          <w:sz w:val="16"/>
          <w:szCs w:val="16"/>
        </w:rPr>
        <w:tab/>
      </w:r>
      <w:r w:rsidR="00EF1595" w:rsidRPr="000B3EC8">
        <w:rPr>
          <w:sz w:val="16"/>
          <w:szCs w:val="16"/>
          <w:u w:val="single"/>
        </w:rPr>
        <w:t>其他设备</w:t>
      </w:r>
      <w:r w:rsidRPr="000B3EC8">
        <w:rPr>
          <w:sz w:val="16"/>
          <w:szCs w:val="16"/>
        </w:rPr>
        <w:tab/>
      </w:r>
      <w:r w:rsidRPr="000B3EC8">
        <w:rPr>
          <w:sz w:val="16"/>
          <w:szCs w:val="16"/>
          <w:u w:val="single"/>
        </w:rPr>
        <w:t>合计</w:t>
      </w:r>
    </w:p>
    <w:p w14:paraId="251A0DAB" w14:textId="77777777" w:rsidR="00E82967" w:rsidRPr="000B3EC8" w:rsidRDefault="00E82967" w:rsidP="000B3EC8">
      <w:pPr>
        <w:widowControl/>
        <w:tabs>
          <w:tab w:val="center" w:pos="3159"/>
          <w:tab w:val="center" w:pos="4815"/>
          <w:tab w:val="center" w:pos="6282"/>
          <w:tab w:val="center" w:pos="7704"/>
          <w:tab w:val="center" w:pos="9324"/>
        </w:tabs>
        <w:adjustRightInd w:val="0"/>
        <w:snapToGrid w:val="0"/>
        <w:spacing w:line="216" w:lineRule="auto"/>
        <w:ind w:left="720"/>
        <w:jc w:val="left"/>
        <w:rPr>
          <w:sz w:val="16"/>
          <w:szCs w:val="16"/>
        </w:rPr>
      </w:pP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p>
    <w:p w14:paraId="39830ED7" w14:textId="77777777" w:rsidR="00BA3147" w:rsidRPr="000B3EC8" w:rsidRDefault="00CC3C88" w:rsidP="000B3EC8">
      <w:pPr>
        <w:widowControl/>
        <w:tabs>
          <w:tab w:val="decimal" w:pos="3465"/>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原值</w:t>
      </w:r>
    </w:p>
    <w:p w14:paraId="047AD5CD" w14:textId="672FC5AE" w:rsidR="00F8386D"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B664F8" w:rsidRPr="000B3EC8">
        <w:rPr>
          <w:kern w:val="0"/>
          <w:sz w:val="16"/>
          <w:szCs w:val="16"/>
        </w:rPr>
        <w:t>367,647,408.40</w:t>
      </w:r>
      <w:r w:rsidR="00B664F8" w:rsidRPr="000B3EC8">
        <w:rPr>
          <w:kern w:val="0"/>
          <w:sz w:val="16"/>
          <w:szCs w:val="16"/>
        </w:rPr>
        <w:tab/>
        <w:t>2,031,442,540.60</w:t>
      </w:r>
      <w:r w:rsidR="00B664F8" w:rsidRPr="000B3EC8">
        <w:rPr>
          <w:kern w:val="0"/>
          <w:sz w:val="16"/>
          <w:szCs w:val="16"/>
        </w:rPr>
        <w:tab/>
        <w:t>572,488.25</w:t>
      </w:r>
      <w:r w:rsidR="00B664F8" w:rsidRPr="000B3EC8">
        <w:rPr>
          <w:kern w:val="0"/>
          <w:sz w:val="16"/>
          <w:szCs w:val="16"/>
        </w:rPr>
        <w:tab/>
        <w:t>416,712,595.05</w:t>
      </w:r>
      <w:r w:rsidR="00B664F8" w:rsidRPr="000B3EC8">
        <w:rPr>
          <w:kern w:val="0"/>
          <w:sz w:val="16"/>
          <w:szCs w:val="16"/>
        </w:rPr>
        <w:tab/>
        <w:t>2,816,375,032.30</w:t>
      </w:r>
    </w:p>
    <w:p w14:paraId="307CF18A" w14:textId="63B8A2BC" w:rsidR="000C45E3" w:rsidRPr="00E56924" w:rsidRDefault="000C45E3"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本年在建工程</w:t>
      </w:r>
      <w:r w:rsidR="00F95A0D" w:rsidRPr="000B3EC8">
        <w:rPr>
          <w:kern w:val="0"/>
          <w:sz w:val="16"/>
          <w:szCs w:val="16"/>
        </w:rPr>
        <w:t>转入</w:t>
      </w:r>
      <w:r w:rsidR="00B664F8" w:rsidRPr="000B3EC8">
        <w:rPr>
          <w:kern w:val="0"/>
          <w:sz w:val="16"/>
          <w:szCs w:val="16"/>
        </w:rPr>
        <w:tab/>
      </w:r>
      <w:r w:rsidR="00E56924" w:rsidRPr="000B3EC8">
        <w:rPr>
          <w:kern w:val="0"/>
          <w:sz w:val="16"/>
          <w:szCs w:val="16"/>
        </w:rPr>
        <w:t>128,250,830.96</w:t>
      </w:r>
      <w:r w:rsidR="00B664F8" w:rsidRPr="000B3EC8">
        <w:rPr>
          <w:kern w:val="0"/>
          <w:sz w:val="16"/>
          <w:szCs w:val="16"/>
        </w:rPr>
        <w:tab/>
      </w:r>
      <w:r w:rsidR="00E56924" w:rsidRPr="000B3EC8">
        <w:rPr>
          <w:kern w:val="0"/>
          <w:sz w:val="16"/>
          <w:szCs w:val="16"/>
        </w:rPr>
        <w:t>61,300,119.74</w:t>
      </w:r>
      <w:r w:rsidR="00B664F8" w:rsidRPr="000B3EC8">
        <w:rPr>
          <w:kern w:val="0"/>
          <w:sz w:val="16"/>
          <w:szCs w:val="16"/>
        </w:rPr>
        <w:tab/>
      </w:r>
      <w:r w:rsidR="008C700D" w:rsidRPr="000B3EC8">
        <w:rPr>
          <w:kern w:val="0"/>
          <w:sz w:val="16"/>
          <w:szCs w:val="16"/>
        </w:rPr>
        <w:t>-</w:t>
      </w:r>
      <w:r w:rsidR="00B664F8" w:rsidRPr="000B3EC8">
        <w:rPr>
          <w:kern w:val="0"/>
          <w:sz w:val="16"/>
          <w:szCs w:val="16"/>
        </w:rPr>
        <w:tab/>
      </w:r>
      <w:r w:rsidR="00E56924" w:rsidRPr="000B3EC8">
        <w:rPr>
          <w:kern w:val="0"/>
          <w:sz w:val="16"/>
          <w:szCs w:val="16"/>
        </w:rPr>
        <w:t>943,204.55</w:t>
      </w:r>
      <w:r w:rsidR="00B664F8" w:rsidRPr="000B3EC8">
        <w:rPr>
          <w:kern w:val="0"/>
          <w:sz w:val="16"/>
          <w:szCs w:val="16"/>
        </w:rPr>
        <w:tab/>
      </w:r>
      <w:r w:rsidR="00E56924">
        <w:rPr>
          <w:kern w:val="0"/>
          <w:sz w:val="16"/>
          <w:szCs w:val="16"/>
        </w:rPr>
        <w:t>190,494,155.25</w:t>
      </w:r>
    </w:p>
    <w:p w14:paraId="7768BDF6" w14:textId="3E7E28CF"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本年购置</w:t>
      </w:r>
      <w:r w:rsidR="00A03516" w:rsidRPr="000B3EC8">
        <w:rPr>
          <w:kern w:val="0"/>
          <w:sz w:val="16"/>
          <w:szCs w:val="16"/>
        </w:rPr>
        <w:tab/>
      </w:r>
      <w:r w:rsidR="008C700D" w:rsidRPr="000B3EC8">
        <w:rPr>
          <w:kern w:val="0"/>
          <w:sz w:val="16"/>
          <w:szCs w:val="16"/>
        </w:rPr>
        <w:t xml:space="preserve">79,753.20 </w:t>
      </w:r>
      <w:r w:rsidR="008C700D" w:rsidRPr="000B3EC8">
        <w:rPr>
          <w:kern w:val="0"/>
          <w:sz w:val="16"/>
          <w:szCs w:val="16"/>
        </w:rPr>
        <w:tab/>
        <w:t xml:space="preserve"> 57,553,757.18 </w:t>
      </w:r>
      <w:r w:rsidR="008C700D" w:rsidRPr="000B3EC8">
        <w:rPr>
          <w:kern w:val="0"/>
          <w:sz w:val="16"/>
          <w:szCs w:val="16"/>
        </w:rPr>
        <w:tab/>
        <w:t xml:space="preserve"> 18,584.07 </w:t>
      </w:r>
      <w:r w:rsidR="008C700D" w:rsidRPr="000B3EC8">
        <w:rPr>
          <w:kern w:val="0"/>
          <w:sz w:val="16"/>
          <w:szCs w:val="16"/>
        </w:rPr>
        <w:tab/>
        <w:t xml:space="preserve"> 36,465,289.08 </w:t>
      </w:r>
      <w:r w:rsidR="008C700D" w:rsidRPr="000B3EC8">
        <w:rPr>
          <w:kern w:val="0"/>
          <w:sz w:val="16"/>
          <w:szCs w:val="16"/>
        </w:rPr>
        <w:tab/>
        <w:t xml:space="preserve"> 94,117,383.53</w:t>
      </w:r>
    </w:p>
    <w:p w14:paraId="084C71D1" w14:textId="08F05DAD" w:rsidR="0070152E" w:rsidRPr="000B3EC8" w:rsidRDefault="0070152E"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本年处置</w:t>
      </w:r>
      <w:r w:rsidR="0053700F" w:rsidRPr="000B3EC8">
        <w:rPr>
          <w:kern w:val="0"/>
          <w:sz w:val="16"/>
          <w:szCs w:val="16"/>
        </w:rPr>
        <w:tab/>
      </w:r>
      <w:r w:rsidR="008C700D" w:rsidRPr="000B3EC8">
        <w:rPr>
          <w:kern w:val="0"/>
          <w:sz w:val="16"/>
          <w:szCs w:val="16"/>
        </w:rPr>
        <w:t xml:space="preserve">25,247,600.11 </w:t>
      </w:r>
      <w:r w:rsidR="008C700D" w:rsidRPr="000B3EC8">
        <w:rPr>
          <w:kern w:val="0"/>
          <w:sz w:val="16"/>
          <w:szCs w:val="16"/>
        </w:rPr>
        <w:tab/>
        <w:t xml:space="preserve"> 149,389,975.84 </w:t>
      </w:r>
      <w:r w:rsidR="008C700D" w:rsidRPr="000B3EC8">
        <w:rPr>
          <w:kern w:val="0"/>
          <w:sz w:val="16"/>
          <w:szCs w:val="16"/>
        </w:rPr>
        <w:tab/>
        <w:t xml:space="preserve"> 11,068.37 </w:t>
      </w:r>
      <w:r w:rsidR="008C700D" w:rsidRPr="000B3EC8">
        <w:rPr>
          <w:kern w:val="0"/>
          <w:sz w:val="16"/>
          <w:szCs w:val="16"/>
        </w:rPr>
        <w:tab/>
        <w:t xml:space="preserve"> 40,764,896.77 </w:t>
      </w:r>
      <w:r w:rsidR="008C700D" w:rsidRPr="000B3EC8">
        <w:rPr>
          <w:kern w:val="0"/>
          <w:sz w:val="16"/>
          <w:szCs w:val="16"/>
        </w:rPr>
        <w:tab/>
        <w:t xml:space="preserve"> 215,413,541.09</w:t>
      </w:r>
    </w:p>
    <w:p w14:paraId="3F740B8A" w14:textId="3BE740BB" w:rsidR="00694F89" w:rsidRPr="000B3EC8" w:rsidRDefault="00694F89"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本年转入在建工程</w:t>
      </w:r>
      <w:r w:rsidRPr="000B3EC8">
        <w:rPr>
          <w:kern w:val="0"/>
          <w:sz w:val="16"/>
          <w:szCs w:val="16"/>
        </w:rPr>
        <w:tab/>
      </w:r>
      <w:r w:rsidR="00E56924">
        <w:rPr>
          <w:kern w:val="0"/>
          <w:sz w:val="16"/>
          <w:szCs w:val="16"/>
        </w:rPr>
        <w:t>-</w:t>
      </w:r>
      <w:r w:rsidRPr="000B3EC8">
        <w:rPr>
          <w:kern w:val="0"/>
          <w:sz w:val="16"/>
          <w:szCs w:val="16"/>
        </w:rPr>
        <w:tab/>
        <w:t xml:space="preserve"> </w:t>
      </w:r>
      <w:r w:rsidR="00E56924">
        <w:rPr>
          <w:kern w:val="0"/>
          <w:sz w:val="16"/>
          <w:szCs w:val="16"/>
        </w:rPr>
        <w:t>549</w:t>
      </w:r>
      <w:r w:rsidR="00E56924">
        <w:rPr>
          <w:rFonts w:hint="eastAsia"/>
          <w:kern w:val="0"/>
          <w:sz w:val="16"/>
          <w:szCs w:val="16"/>
        </w:rPr>
        <w:t>,</w:t>
      </w:r>
      <w:r w:rsidR="00E56924">
        <w:rPr>
          <w:kern w:val="0"/>
          <w:sz w:val="16"/>
          <w:szCs w:val="16"/>
        </w:rPr>
        <w:t>000.00</w:t>
      </w:r>
      <w:r w:rsidRPr="000B3EC8">
        <w:rPr>
          <w:kern w:val="0"/>
          <w:sz w:val="16"/>
          <w:szCs w:val="16"/>
        </w:rPr>
        <w:t xml:space="preserve"> </w:t>
      </w:r>
      <w:r w:rsidRPr="000B3EC8">
        <w:rPr>
          <w:kern w:val="0"/>
          <w:sz w:val="16"/>
          <w:szCs w:val="16"/>
        </w:rPr>
        <w:tab/>
        <w:t xml:space="preserve"> -</w:t>
      </w:r>
      <w:r w:rsidRPr="000B3EC8">
        <w:rPr>
          <w:kern w:val="0"/>
          <w:sz w:val="16"/>
          <w:szCs w:val="16"/>
        </w:rPr>
        <w:tab/>
        <w:t xml:space="preserve"> </w:t>
      </w:r>
      <w:r w:rsidR="00E56924">
        <w:rPr>
          <w:kern w:val="0"/>
          <w:sz w:val="16"/>
          <w:szCs w:val="16"/>
        </w:rPr>
        <w:t>-</w:t>
      </w:r>
      <w:r w:rsidRPr="000B3EC8">
        <w:rPr>
          <w:kern w:val="0"/>
          <w:sz w:val="16"/>
          <w:szCs w:val="16"/>
        </w:rPr>
        <w:tab/>
        <w:t xml:space="preserve"> </w:t>
      </w:r>
      <w:r w:rsidR="00E56924">
        <w:rPr>
          <w:kern w:val="0"/>
          <w:sz w:val="16"/>
          <w:szCs w:val="16"/>
        </w:rPr>
        <w:t>549,000.00</w:t>
      </w:r>
    </w:p>
    <w:p w14:paraId="32940FDF" w14:textId="3FC2538B" w:rsidR="008C3D26" w:rsidRPr="000B3EC8" w:rsidRDefault="008C3D26"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r>
      <w:r w:rsidR="00A5432E" w:rsidRPr="000B3EC8">
        <w:rPr>
          <w:sz w:val="16"/>
          <w:szCs w:val="16"/>
        </w:rPr>
        <w:t>_______________</w:t>
      </w:r>
      <w:r w:rsidRPr="000B3EC8">
        <w:rPr>
          <w:sz w:val="16"/>
          <w:szCs w:val="16"/>
        </w:rPr>
        <w:tab/>
        <w:t>__________</w:t>
      </w:r>
      <w:r w:rsidRPr="000B3EC8">
        <w:rPr>
          <w:sz w:val="16"/>
          <w:szCs w:val="16"/>
        </w:rPr>
        <w:tab/>
        <w:t>_____________</w:t>
      </w:r>
      <w:r w:rsidRPr="000B3EC8">
        <w:rPr>
          <w:sz w:val="16"/>
          <w:szCs w:val="16"/>
        </w:rPr>
        <w:tab/>
        <w:t>________</w:t>
      </w:r>
      <w:r w:rsidR="00A5432E" w:rsidRPr="000B3EC8">
        <w:rPr>
          <w:sz w:val="16"/>
          <w:szCs w:val="16"/>
        </w:rPr>
        <w:t>_</w:t>
      </w:r>
      <w:r w:rsidRPr="000B3EC8">
        <w:rPr>
          <w:sz w:val="16"/>
          <w:szCs w:val="16"/>
        </w:rPr>
        <w:t>______</w:t>
      </w:r>
    </w:p>
    <w:p w14:paraId="561DF837" w14:textId="2B473E5A"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年末数</w:t>
      </w:r>
      <w:r w:rsidR="0053700F" w:rsidRPr="000B3EC8">
        <w:rPr>
          <w:kern w:val="0"/>
          <w:sz w:val="16"/>
          <w:szCs w:val="16"/>
        </w:rPr>
        <w:tab/>
      </w:r>
      <w:r w:rsidR="008C700D" w:rsidRPr="000B3EC8">
        <w:rPr>
          <w:kern w:val="0"/>
          <w:sz w:val="16"/>
          <w:szCs w:val="16"/>
        </w:rPr>
        <w:t xml:space="preserve">470,730,392.45 </w:t>
      </w:r>
      <w:r w:rsidR="008C700D" w:rsidRPr="000B3EC8">
        <w:rPr>
          <w:kern w:val="0"/>
          <w:sz w:val="16"/>
          <w:szCs w:val="16"/>
        </w:rPr>
        <w:tab/>
        <w:t xml:space="preserve"> 2,000,357,441.68 </w:t>
      </w:r>
      <w:r w:rsidR="008C700D" w:rsidRPr="000B3EC8">
        <w:rPr>
          <w:kern w:val="0"/>
          <w:sz w:val="16"/>
          <w:szCs w:val="16"/>
        </w:rPr>
        <w:tab/>
        <w:t xml:space="preserve"> 580,003.95 </w:t>
      </w:r>
      <w:r w:rsidR="008C700D" w:rsidRPr="000B3EC8">
        <w:rPr>
          <w:kern w:val="0"/>
          <w:sz w:val="16"/>
          <w:szCs w:val="16"/>
        </w:rPr>
        <w:tab/>
        <w:t xml:space="preserve"> 413,356,191.91 </w:t>
      </w:r>
      <w:r w:rsidR="008C700D" w:rsidRPr="000B3EC8">
        <w:rPr>
          <w:kern w:val="0"/>
          <w:sz w:val="16"/>
          <w:szCs w:val="16"/>
        </w:rPr>
        <w:tab/>
        <w:t xml:space="preserve"> 2,885,024,029.99</w:t>
      </w:r>
    </w:p>
    <w:p w14:paraId="1790BA2A"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5B6BDF9A" w14:textId="77777777" w:rsidR="00F8386D" w:rsidRPr="000B3EC8" w:rsidRDefault="00F8386D" w:rsidP="000B3EC8">
      <w:pPr>
        <w:widowControl/>
        <w:tabs>
          <w:tab w:val="decimal" w:pos="3465"/>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累计折旧</w:t>
      </w:r>
    </w:p>
    <w:p w14:paraId="546E07F0" w14:textId="7250A17F" w:rsidR="00E82967" w:rsidRPr="000B3EC8" w:rsidRDefault="00E82967"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B664F8" w:rsidRPr="000B3EC8">
        <w:rPr>
          <w:kern w:val="0"/>
          <w:sz w:val="16"/>
          <w:szCs w:val="16"/>
        </w:rPr>
        <w:t>189,878,285.95</w:t>
      </w:r>
      <w:r w:rsidR="00B664F8" w:rsidRPr="000B3EC8">
        <w:rPr>
          <w:kern w:val="0"/>
          <w:sz w:val="16"/>
          <w:szCs w:val="16"/>
        </w:rPr>
        <w:tab/>
        <w:t>828,555,742.58</w:t>
      </w:r>
      <w:r w:rsidR="00B664F8" w:rsidRPr="000B3EC8">
        <w:rPr>
          <w:kern w:val="0"/>
          <w:sz w:val="16"/>
          <w:szCs w:val="16"/>
        </w:rPr>
        <w:tab/>
        <w:t>449,214.08</w:t>
      </w:r>
      <w:r w:rsidR="00B664F8" w:rsidRPr="000B3EC8">
        <w:rPr>
          <w:kern w:val="0"/>
          <w:sz w:val="16"/>
          <w:szCs w:val="16"/>
        </w:rPr>
        <w:tab/>
        <w:t>295,065,385.57</w:t>
      </w:r>
      <w:r w:rsidR="00B664F8" w:rsidRPr="000B3EC8">
        <w:rPr>
          <w:kern w:val="0"/>
          <w:sz w:val="16"/>
          <w:szCs w:val="16"/>
        </w:rPr>
        <w:tab/>
        <w:t>1,313,948,628.18</w:t>
      </w:r>
    </w:p>
    <w:p w14:paraId="1C3358BB" w14:textId="3549BD22"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本年计提额</w:t>
      </w:r>
      <w:r w:rsidRPr="000B3EC8">
        <w:rPr>
          <w:kern w:val="0"/>
          <w:sz w:val="16"/>
          <w:szCs w:val="16"/>
        </w:rPr>
        <w:tab/>
      </w:r>
      <w:r w:rsidR="008C700D" w:rsidRPr="000B3EC8">
        <w:rPr>
          <w:kern w:val="0"/>
          <w:sz w:val="16"/>
          <w:szCs w:val="16"/>
        </w:rPr>
        <w:t xml:space="preserve">20,680,594.04 </w:t>
      </w:r>
      <w:r w:rsidR="008C700D" w:rsidRPr="000B3EC8">
        <w:rPr>
          <w:kern w:val="0"/>
          <w:sz w:val="16"/>
          <w:szCs w:val="16"/>
        </w:rPr>
        <w:tab/>
        <w:t xml:space="preserve"> 142,892,576.54 </w:t>
      </w:r>
      <w:r w:rsidR="008C700D" w:rsidRPr="000B3EC8">
        <w:rPr>
          <w:kern w:val="0"/>
          <w:sz w:val="16"/>
          <w:szCs w:val="16"/>
        </w:rPr>
        <w:tab/>
        <w:t xml:space="preserve"> 30,985.89 </w:t>
      </w:r>
      <w:r w:rsidR="008C700D" w:rsidRPr="000B3EC8">
        <w:rPr>
          <w:kern w:val="0"/>
          <w:sz w:val="16"/>
          <w:szCs w:val="16"/>
        </w:rPr>
        <w:tab/>
        <w:t xml:space="preserve"> 36,312,617.71 </w:t>
      </w:r>
      <w:r w:rsidR="008C700D" w:rsidRPr="000B3EC8">
        <w:rPr>
          <w:kern w:val="0"/>
          <w:sz w:val="16"/>
          <w:szCs w:val="16"/>
        </w:rPr>
        <w:tab/>
        <w:t xml:space="preserve"> 199,916,774.18</w:t>
      </w:r>
    </w:p>
    <w:p w14:paraId="78DFCFE7" w14:textId="68E9962B" w:rsidR="00FE2848" w:rsidRPr="000B3EC8" w:rsidRDefault="00FE284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本年减少</w:t>
      </w:r>
      <w:r w:rsidRPr="000B3EC8">
        <w:rPr>
          <w:kern w:val="0"/>
          <w:sz w:val="16"/>
          <w:szCs w:val="16"/>
        </w:rPr>
        <w:tab/>
      </w:r>
      <w:r w:rsidR="008C700D" w:rsidRPr="000B3EC8">
        <w:rPr>
          <w:kern w:val="0"/>
          <w:sz w:val="16"/>
          <w:szCs w:val="16"/>
        </w:rPr>
        <w:t xml:space="preserve">14,546,714.52 </w:t>
      </w:r>
      <w:r w:rsidR="008C700D" w:rsidRPr="000B3EC8">
        <w:rPr>
          <w:kern w:val="0"/>
          <w:sz w:val="16"/>
          <w:szCs w:val="16"/>
        </w:rPr>
        <w:tab/>
        <w:t xml:space="preserve"> 113,764,362.03 </w:t>
      </w:r>
      <w:r w:rsidR="008C700D" w:rsidRPr="000B3EC8">
        <w:rPr>
          <w:kern w:val="0"/>
          <w:sz w:val="16"/>
          <w:szCs w:val="16"/>
        </w:rPr>
        <w:tab/>
        <w:t xml:space="preserve"> 9,961.53 </w:t>
      </w:r>
      <w:r w:rsidR="008C700D" w:rsidRPr="000B3EC8">
        <w:rPr>
          <w:kern w:val="0"/>
          <w:sz w:val="16"/>
          <w:szCs w:val="16"/>
        </w:rPr>
        <w:tab/>
        <w:t xml:space="preserve"> 33,508,346.51 </w:t>
      </w:r>
      <w:r w:rsidR="008C700D" w:rsidRPr="000B3EC8">
        <w:rPr>
          <w:kern w:val="0"/>
          <w:sz w:val="16"/>
          <w:szCs w:val="16"/>
        </w:rPr>
        <w:tab/>
        <w:t xml:space="preserve"> 161,829,384.59</w:t>
      </w:r>
    </w:p>
    <w:p w14:paraId="13B7FFC3" w14:textId="6A02B625" w:rsidR="008C700D" w:rsidRPr="000B3EC8" w:rsidRDefault="008C700D"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本年转入在建工程</w:t>
      </w:r>
      <w:r w:rsidRPr="000B3EC8">
        <w:rPr>
          <w:kern w:val="0"/>
          <w:sz w:val="16"/>
          <w:szCs w:val="16"/>
        </w:rPr>
        <w:tab/>
        <w:t>-</w:t>
      </w:r>
      <w:r w:rsidRPr="000B3EC8">
        <w:rPr>
          <w:kern w:val="0"/>
          <w:sz w:val="16"/>
          <w:szCs w:val="16"/>
        </w:rPr>
        <w:tab/>
        <w:t>262,285.75</w:t>
      </w:r>
      <w:r w:rsidRPr="000B3EC8">
        <w:rPr>
          <w:kern w:val="0"/>
          <w:sz w:val="16"/>
          <w:szCs w:val="16"/>
        </w:rPr>
        <w:tab/>
        <w:t>-</w:t>
      </w:r>
      <w:r w:rsidRPr="000B3EC8">
        <w:rPr>
          <w:kern w:val="0"/>
          <w:sz w:val="16"/>
          <w:szCs w:val="16"/>
        </w:rPr>
        <w:tab/>
        <w:t>-</w:t>
      </w:r>
      <w:r w:rsidRPr="000B3EC8">
        <w:rPr>
          <w:kern w:val="0"/>
          <w:sz w:val="16"/>
          <w:szCs w:val="16"/>
        </w:rPr>
        <w:tab/>
        <w:t>262,285.75</w:t>
      </w:r>
    </w:p>
    <w:p w14:paraId="1342E7AA"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59071D0C" w14:textId="6432E123"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年末数</w:t>
      </w:r>
      <w:r w:rsidRPr="000B3EC8">
        <w:rPr>
          <w:kern w:val="0"/>
          <w:sz w:val="16"/>
          <w:szCs w:val="16"/>
        </w:rPr>
        <w:tab/>
      </w:r>
      <w:r w:rsidR="008C700D" w:rsidRPr="000B3EC8">
        <w:rPr>
          <w:kern w:val="0"/>
          <w:sz w:val="16"/>
          <w:szCs w:val="16"/>
        </w:rPr>
        <w:t xml:space="preserve">196,012,165.47 </w:t>
      </w:r>
      <w:r w:rsidR="008C700D" w:rsidRPr="000B3EC8">
        <w:rPr>
          <w:kern w:val="0"/>
          <w:sz w:val="16"/>
          <w:szCs w:val="16"/>
        </w:rPr>
        <w:tab/>
        <w:t xml:space="preserve"> 857,421,671.34 </w:t>
      </w:r>
      <w:r w:rsidR="008C700D" w:rsidRPr="000B3EC8">
        <w:rPr>
          <w:kern w:val="0"/>
          <w:sz w:val="16"/>
          <w:szCs w:val="16"/>
        </w:rPr>
        <w:tab/>
        <w:t xml:space="preserve"> 470,238.44 </w:t>
      </w:r>
      <w:r w:rsidR="008C700D" w:rsidRPr="000B3EC8">
        <w:rPr>
          <w:kern w:val="0"/>
          <w:sz w:val="16"/>
          <w:szCs w:val="16"/>
        </w:rPr>
        <w:tab/>
        <w:t xml:space="preserve"> 297,869,656.77 </w:t>
      </w:r>
      <w:r w:rsidR="008C700D" w:rsidRPr="000B3EC8">
        <w:rPr>
          <w:kern w:val="0"/>
          <w:sz w:val="16"/>
          <w:szCs w:val="16"/>
        </w:rPr>
        <w:tab/>
        <w:t xml:space="preserve"> 1,351,773,732.02</w:t>
      </w:r>
    </w:p>
    <w:p w14:paraId="54A88641"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66FAFE55" w14:textId="77777777" w:rsidR="00A1558B" w:rsidRPr="000B3EC8" w:rsidRDefault="00A1558B" w:rsidP="000B3EC8">
      <w:pPr>
        <w:widowControl/>
        <w:tabs>
          <w:tab w:val="decimal" w:pos="3465"/>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减值准备</w:t>
      </w:r>
    </w:p>
    <w:p w14:paraId="112EB919" w14:textId="5863C594" w:rsidR="008E30F3" w:rsidRPr="000B3EC8" w:rsidRDefault="00A1558B"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B664F8" w:rsidRPr="000B3EC8">
        <w:rPr>
          <w:kern w:val="0"/>
          <w:sz w:val="16"/>
          <w:szCs w:val="16"/>
        </w:rPr>
        <w:t>-</w:t>
      </w:r>
      <w:r w:rsidR="00B664F8" w:rsidRPr="000B3EC8">
        <w:rPr>
          <w:kern w:val="0"/>
          <w:sz w:val="16"/>
          <w:szCs w:val="16"/>
        </w:rPr>
        <w:tab/>
        <w:t>5,279,006.84</w:t>
      </w:r>
      <w:r w:rsidR="00B664F8" w:rsidRPr="000B3EC8">
        <w:rPr>
          <w:kern w:val="0"/>
          <w:sz w:val="16"/>
          <w:szCs w:val="16"/>
        </w:rPr>
        <w:tab/>
        <w:t>384.62</w:t>
      </w:r>
      <w:r w:rsidR="00B664F8" w:rsidRPr="000B3EC8">
        <w:rPr>
          <w:kern w:val="0"/>
          <w:sz w:val="16"/>
          <w:szCs w:val="16"/>
        </w:rPr>
        <w:tab/>
        <w:t>1,626,255.00</w:t>
      </w:r>
      <w:r w:rsidR="00B664F8" w:rsidRPr="000B3EC8">
        <w:rPr>
          <w:kern w:val="0"/>
          <w:sz w:val="16"/>
          <w:szCs w:val="16"/>
        </w:rPr>
        <w:tab/>
        <w:t>6,905,646.46</w:t>
      </w:r>
    </w:p>
    <w:p w14:paraId="41822BE9" w14:textId="069F91CA" w:rsidR="00AF24B3" w:rsidRPr="000B3EC8" w:rsidRDefault="008E30F3"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w:t>
      </w:r>
      <w:r w:rsidR="004C1ABC" w:rsidRPr="000B3EC8">
        <w:rPr>
          <w:kern w:val="0"/>
          <w:sz w:val="16"/>
          <w:szCs w:val="16"/>
        </w:rPr>
        <w:t>减少</w:t>
      </w:r>
      <w:r w:rsidRPr="000B3EC8">
        <w:rPr>
          <w:kern w:val="0"/>
          <w:sz w:val="16"/>
          <w:szCs w:val="16"/>
        </w:rPr>
        <w:tab/>
      </w:r>
      <w:r w:rsidR="008C700D" w:rsidRPr="000B3EC8">
        <w:rPr>
          <w:kern w:val="0"/>
          <w:sz w:val="16"/>
          <w:szCs w:val="16"/>
        </w:rPr>
        <w:t>-</w:t>
      </w:r>
      <w:r w:rsidR="00B664F8" w:rsidRPr="000B3EC8">
        <w:rPr>
          <w:kern w:val="0"/>
          <w:sz w:val="16"/>
          <w:szCs w:val="16"/>
        </w:rPr>
        <w:tab/>
      </w:r>
      <w:r w:rsidR="008C700D" w:rsidRPr="000B3EC8">
        <w:rPr>
          <w:kern w:val="0"/>
          <w:sz w:val="16"/>
          <w:szCs w:val="16"/>
        </w:rPr>
        <w:t xml:space="preserve">1,927,769.03 </w:t>
      </w:r>
      <w:r w:rsidR="008C700D" w:rsidRPr="000B3EC8">
        <w:rPr>
          <w:kern w:val="0"/>
          <w:sz w:val="16"/>
          <w:szCs w:val="16"/>
        </w:rPr>
        <w:tab/>
        <w:t xml:space="preserve"> 384.62 </w:t>
      </w:r>
      <w:r w:rsidR="008C700D" w:rsidRPr="000B3EC8">
        <w:rPr>
          <w:kern w:val="0"/>
          <w:sz w:val="16"/>
          <w:szCs w:val="16"/>
        </w:rPr>
        <w:tab/>
        <w:t xml:space="preserve"> 968,374.37 </w:t>
      </w:r>
      <w:r w:rsidR="008C700D" w:rsidRPr="000B3EC8">
        <w:rPr>
          <w:kern w:val="0"/>
          <w:sz w:val="16"/>
          <w:szCs w:val="16"/>
        </w:rPr>
        <w:tab/>
        <w:t xml:space="preserve"> 2,896,528.02</w:t>
      </w:r>
    </w:p>
    <w:p w14:paraId="36272860"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15187734" w14:textId="32A8AFC0" w:rsidR="00507D24" w:rsidRPr="000B3EC8" w:rsidRDefault="00A1558B"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年末数</w:t>
      </w:r>
      <w:r w:rsidRPr="000B3EC8">
        <w:rPr>
          <w:kern w:val="0"/>
          <w:sz w:val="16"/>
          <w:szCs w:val="16"/>
        </w:rPr>
        <w:tab/>
      </w:r>
      <w:r w:rsidR="008C700D" w:rsidRPr="000B3EC8">
        <w:rPr>
          <w:kern w:val="0"/>
          <w:sz w:val="16"/>
          <w:szCs w:val="16"/>
        </w:rPr>
        <w:t>-</w:t>
      </w:r>
      <w:r w:rsidR="00B664F8" w:rsidRPr="000B3EC8">
        <w:rPr>
          <w:kern w:val="0"/>
          <w:sz w:val="16"/>
          <w:szCs w:val="16"/>
        </w:rPr>
        <w:tab/>
      </w:r>
      <w:r w:rsidR="008C700D" w:rsidRPr="000B3EC8">
        <w:rPr>
          <w:kern w:val="0"/>
          <w:sz w:val="16"/>
          <w:szCs w:val="16"/>
        </w:rPr>
        <w:t>3,351,237.81</w:t>
      </w:r>
      <w:r w:rsidR="00B664F8" w:rsidRPr="000B3EC8">
        <w:rPr>
          <w:kern w:val="0"/>
          <w:sz w:val="16"/>
          <w:szCs w:val="16"/>
        </w:rPr>
        <w:tab/>
      </w:r>
      <w:r w:rsidR="008C700D" w:rsidRPr="000B3EC8">
        <w:rPr>
          <w:kern w:val="0"/>
          <w:sz w:val="16"/>
          <w:szCs w:val="16"/>
        </w:rPr>
        <w:t>-</w:t>
      </w:r>
      <w:r w:rsidR="00B664F8" w:rsidRPr="000B3EC8">
        <w:rPr>
          <w:kern w:val="0"/>
          <w:sz w:val="16"/>
          <w:szCs w:val="16"/>
        </w:rPr>
        <w:tab/>
      </w:r>
      <w:r w:rsidR="008C700D" w:rsidRPr="000B3EC8">
        <w:rPr>
          <w:kern w:val="0"/>
          <w:sz w:val="16"/>
          <w:szCs w:val="16"/>
        </w:rPr>
        <w:t xml:space="preserve">657,880.63 </w:t>
      </w:r>
      <w:r w:rsidR="008C700D" w:rsidRPr="000B3EC8">
        <w:rPr>
          <w:kern w:val="0"/>
          <w:sz w:val="16"/>
          <w:szCs w:val="16"/>
        </w:rPr>
        <w:tab/>
        <w:t xml:space="preserve"> 4,009,118.44</w:t>
      </w:r>
    </w:p>
    <w:p w14:paraId="3DE83245"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0EBD103A" w14:textId="4E224E08" w:rsidR="00BA3147" w:rsidRPr="000B3EC8" w:rsidRDefault="00CC3C88" w:rsidP="000B3EC8">
      <w:pPr>
        <w:widowControl/>
        <w:tabs>
          <w:tab w:val="decimal" w:pos="3447"/>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净额</w:t>
      </w:r>
    </w:p>
    <w:p w14:paraId="06243E97" w14:textId="7F07CAFA" w:rsidR="00E82967" w:rsidRPr="000B3EC8" w:rsidRDefault="00E82967"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B664F8" w:rsidRPr="000B3EC8">
        <w:rPr>
          <w:kern w:val="0"/>
          <w:sz w:val="16"/>
          <w:szCs w:val="16"/>
        </w:rPr>
        <w:t>177,769,122.45</w:t>
      </w:r>
      <w:r w:rsidR="00B664F8" w:rsidRPr="000B3EC8">
        <w:rPr>
          <w:kern w:val="0"/>
          <w:sz w:val="16"/>
          <w:szCs w:val="16"/>
        </w:rPr>
        <w:tab/>
        <w:t>1,197,607,791.18</w:t>
      </w:r>
      <w:r w:rsidR="00B664F8" w:rsidRPr="000B3EC8">
        <w:rPr>
          <w:kern w:val="0"/>
          <w:sz w:val="16"/>
          <w:szCs w:val="16"/>
        </w:rPr>
        <w:tab/>
        <w:t>122,889.55</w:t>
      </w:r>
      <w:r w:rsidR="00B664F8" w:rsidRPr="000B3EC8">
        <w:rPr>
          <w:kern w:val="0"/>
          <w:sz w:val="16"/>
          <w:szCs w:val="16"/>
        </w:rPr>
        <w:tab/>
        <w:t>120,020,954.48</w:t>
      </w:r>
      <w:r w:rsidR="00B664F8" w:rsidRPr="000B3EC8">
        <w:rPr>
          <w:kern w:val="0"/>
          <w:sz w:val="16"/>
          <w:szCs w:val="16"/>
        </w:rPr>
        <w:tab/>
        <w:t>1,495,520,757.66</w:t>
      </w:r>
    </w:p>
    <w:p w14:paraId="67C551A5" w14:textId="77777777" w:rsidR="00A5432E" w:rsidRPr="000B3EC8" w:rsidRDefault="00A5432E" w:rsidP="002F519F">
      <w:pPr>
        <w:widowControl/>
        <w:tabs>
          <w:tab w:val="right" w:pos="3654"/>
          <w:tab w:val="right" w:pos="5382"/>
          <w:tab w:val="decimal" w:pos="6660"/>
          <w:tab w:val="decimal" w:pos="8217"/>
          <w:tab w:val="decimal" w:pos="9909"/>
        </w:tabs>
        <w:spacing w:line="48"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645AEFC3"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57459D81" w14:textId="058CB0CB"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年末数</w:t>
      </w:r>
      <w:r w:rsidRPr="000B3EC8">
        <w:rPr>
          <w:kern w:val="0"/>
          <w:sz w:val="16"/>
          <w:szCs w:val="16"/>
        </w:rPr>
        <w:tab/>
      </w:r>
      <w:r w:rsidR="008C700D" w:rsidRPr="000B3EC8">
        <w:rPr>
          <w:kern w:val="0"/>
          <w:sz w:val="16"/>
          <w:szCs w:val="16"/>
        </w:rPr>
        <w:t xml:space="preserve">274,718,226.98 </w:t>
      </w:r>
      <w:r w:rsidR="008C700D" w:rsidRPr="000B3EC8">
        <w:rPr>
          <w:kern w:val="0"/>
          <w:sz w:val="16"/>
          <w:szCs w:val="16"/>
        </w:rPr>
        <w:tab/>
        <w:t xml:space="preserve"> 1,139,584,532.53 </w:t>
      </w:r>
      <w:r w:rsidR="008C700D" w:rsidRPr="000B3EC8">
        <w:rPr>
          <w:kern w:val="0"/>
          <w:sz w:val="16"/>
          <w:szCs w:val="16"/>
        </w:rPr>
        <w:tab/>
        <w:t xml:space="preserve"> 109,765.51 </w:t>
      </w:r>
      <w:r w:rsidR="008C700D" w:rsidRPr="000B3EC8">
        <w:rPr>
          <w:kern w:val="0"/>
          <w:sz w:val="16"/>
          <w:szCs w:val="16"/>
        </w:rPr>
        <w:tab/>
        <w:t xml:space="preserve"> 114,828,654</w:t>
      </w:r>
      <w:r w:rsidR="00DA54F9" w:rsidRPr="000B3EC8">
        <w:rPr>
          <w:kern w:val="0"/>
          <w:sz w:val="16"/>
          <w:szCs w:val="16"/>
        </w:rPr>
        <w:t>.51</w:t>
      </w:r>
      <w:r w:rsidR="000B3EC8">
        <w:rPr>
          <w:kern w:val="0"/>
          <w:sz w:val="16"/>
          <w:szCs w:val="16"/>
        </w:rPr>
        <w:tab/>
      </w:r>
      <w:r w:rsidR="008C700D" w:rsidRPr="000B3EC8">
        <w:rPr>
          <w:kern w:val="0"/>
          <w:sz w:val="16"/>
          <w:szCs w:val="16"/>
        </w:rPr>
        <w:t>1,529,241,179.53</w:t>
      </w:r>
    </w:p>
    <w:p w14:paraId="6D7FBD2E" w14:textId="77777777" w:rsidR="00A5432E" w:rsidRPr="000B3EC8" w:rsidRDefault="00A5432E" w:rsidP="002F519F">
      <w:pPr>
        <w:widowControl/>
        <w:tabs>
          <w:tab w:val="right" w:pos="3654"/>
          <w:tab w:val="right" w:pos="5382"/>
          <w:tab w:val="decimal" w:pos="6660"/>
          <w:tab w:val="decimal" w:pos="8217"/>
          <w:tab w:val="decimal" w:pos="9909"/>
        </w:tabs>
        <w:spacing w:line="48"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207F021A"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0AA04CC1" w14:textId="77777777" w:rsidR="00A5432E" w:rsidRPr="000B3EC8" w:rsidRDefault="00A5432E" w:rsidP="000B3EC8">
      <w:pPr>
        <w:widowControl/>
        <w:tabs>
          <w:tab w:val="right" w:pos="3654"/>
          <w:tab w:val="right" w:pos="5382"/>
          <w:tab w:val="decimal" w:pos="6660"/>
          <w:tab w:val="decimal" w:pos="8217"/>
          <w:tab w:val="decimal" w:pos="9909"/>
        </w:tabs>
        <w:spacing w:line="216" w:lineRule="auto"/>
        <w:jc w:val="left"/>
        <w:rPr>
          <w:sz w:val="24"/>
        </w:rPr>
      </w:pPr>
    </w:p>
    <w:p w14:paraId="79A67E9D" w14:textId="3EE67DFA" w:rsidR="00610B5A" w:rsidRPr="000B3EC8" w:rsidRDefault="00610B5A" w:rsidP="000B3EC8">
      <w:pPr>
        <w:widowControl/>
        <w:tabs>
          <w:tab w:val="right" w:pos="3654"/>
          <w:tab w:val="right" w:pos="5382"/>
          <w:tab w:val="decimal" w:pos="6660"/>
          <w:tab w:val="decimal" w:pos="8217"/>
          <w:tab w:val="decimal" w:pos="9909"/>
        </w:tabs>
        <w:spacing w:line="216" w:lineRule="auto"/>
        <w:jc w:val="left"/>
        <w:rPr>
          <w:sz w:val="24"/>
        </w:rPr>
      </w:pPr>
    </w:p>
    <w:p w14:paraId="50723988" w14:textId="77777777" w:rsidR="00E41378" w:rsidRPr="000B3EC8" w:rsidRDefault="002A63AC" w:rsidP="000B3EC8">
      <w:pPr>
        <w:pStyle w:val="1"/>
        <w:adjustRightInd w:val="0"/>
        <w:snapToGrid w:val="0"/>
        <w:spacing w:line="216" w:lineRule="auto"/>
      </w:pPr>
      <w:r w:rsidRPr="000B3EC8">
        <w:t>在建工程</w:t>
      </w:r>
    </w:p>
    <w:p w14:paraId="4915E47C" w14:textId="4B500A84" w:rsidR="00E41378" w:rsidRPr="000B3EC8" w:rsidRDefault="003C202F" w:rsidP="000B3EC8">
      <w:pPr>
        <w:widowControl/>
        <w:tabs>
          <w:tab w:val="center" w:pos="3069"/>
          <w:tab w:val="center" w:pos="4365"/>
          <w:tab w:val="center" w:pos="5562"/>
          <w:tab w:val="center" w:pos="6777"/>
          <w:tab w:val="center" w:pos="8064"/>
          <w:tab w:val="center" w:pos="9387"/>
        </w:tabs>
        <w:adjustRightInd w:val="0"/>
        <w:snapToGrid w:val="0"/>
        <w:spacing w:line="216" w:lineRule="auto"/>
        <w:ind w:left="720"/>
        <w:jc w:val="left"/>
        <w:rPr>
          <w:sz w:val="16"/>
          <w:szCs w:val="16"/>
        </w:rPr>
      </w:pPr>
      <w:r w:rsidRPr="000B3EC8">
        <w:rPr>
          <w:sz w:val="16"/>
          <w:szCs w:val="16"/>
        </w:rPr>
        <w:tab/>
      </w:r>
      <w:r w:rsidR="007D4708" w:rsidRPr="000B3EC8">
        <w:rPr>
          <w:sz w:val="16"/>
          <w:szCs w:val="16"/>
          <w:u w:val="single"/>
        </w:rPr>
        <w:t>年初数</w:t>
      </w:r>
      <w:r w:rsidR="00E41378" w:rsidRPr="000B3EC8">
        <w:rPr>
          <w:sz w:val="16"/>
          <w:szCs w:val="16"/>
        </w:rPr>
        <w:tab/>
      </w:r>
      <w:r w:rsidR="001960E2" w:rsidRPr="000B3EC8">
        <w:rPr>
          <w:sz w:val="16"/>
          <w:szCs w:val="16"/>
          <w:u w:val="single"/>
        </w:rPr>
        <w:t>本</w:t>
      </w:r>
      <w:r w:rsidR="003C0051" w:rsidRPr="000B3EC8">
        <w:rPr>
          <w:sz w:val="16"/>
          <w:szCs w:val="16"/>
          <w:u w:val="single"/>
        </w:rPr>
        <w:t>年</w:t>
      </w:r>
      <w:r w:rsidR="001960E2" w:rsidRPr="000B3EC8">
        <w:rPr>
          <w:sz w:val="16"/>
          <w:szCs w:val="16"/>
          <w:u w:val="single"/>
        </w:rPr>
        <w:t>购入</w:t>
      </w:r>
      <w:r w:rsidR="00E41378" w:rsidRPr="000B3EC8">
        <w:rPr>
          <w:sz w:val="16"/>
          <w:szCs w:val="16"/>
        </w:rPr>
        <w:tab/>
      </w:r>
      <w:r w:rsidR="00AD4B12" w:rsidRPr="000B3EC8">
        <w:rPr>
          <w:sz w:val="16"/>
          <w:szCs w:val="16"/>
          <w:u w:val="single"/>
        </w:rPr>
        <w:t>其他</w:t>
      </w:r>
      <w:r w:rsidR="00E41378" w:rsidRPr="000B3EC8">
        <w:rPr>
          <w:sz w:val="16"/>
          <w:szCs w:val="16"/>
          <w:u w:val="single"/>
        </w:rPr>
        <w:t>增加</w:t>
      </w:r>
      <w:r w:rsidR="00E41378" w:rsidRPr="000B3EC8">
        <w:rPr>
          <w:sz w:val="16"/>
          <w:szCs w:val="16"/>
        </w:rPr>
        <w:tab/>
      </w:r>
      <w:r w:rsidR="00AD4B12" w:rsidRPr="000B3EC8">
        <w:rPr>
          <w:sz w:val="16"/>
          <w:szCs w:val="16"/>
          <w:u w:val="single"/>
        </w:rPr>
        <w:t>转入</w:t>
      </w:r>
      <w:r w:rsidR="00E41378" w:rsidRPr="000B3EC8">
        <w:rPr>
          <w:sz w:val="16"/>
          <w:szCs w:val="16"/>
          <w:u w:val="single"/>
        </w:rPr>
        <w:t>固定资产</w:t>
      </w:r>
      <w:r w:rsidR="00E41378" w:rsidRPr="000B3EC8">
        <w:rPr>
          <w:sz w:val="16"/>
          <w:szCs w:val="16"/>
        </w:rPr>
        <w:tab/>
      </w:r>
      <w:r w:rsidR="006D0884" w:rsidRPr="000B3EC8">
        <w:rPr>
          <w:sz w:val="16"/>
          <w:szCs w:val="16"/>
          <w:u w:val="single"/>
        </w:rPr>
        <w:t>其他转出</w:t>
      </w:r>
      <w:r w:rsidR="00E41378" w:rsidRPr="000B3EC8">
        <w:rPr>
          <w:sz w:val="16"/>
          <w:szCs w:val="16"/>
        </w:rPr>
        <w:tab/>
      </w:r>
      <w:r w:rsidR="00E41378" w:rsidRPr="000B3EC8">
        <w:rPr>
          <w:sz w:val="16"/>
          <w:szCs w:val="16"/>
          <w:u w:val="single"/>
        </w:rPr>
        <w:t>年末数</w:t>
      </w:r>
    </w:p>
    <w:p w14:paraId="67EB3DDD" w14:textId="77777777" w:rsidR="00E41378" w:rsidRPr="000B3EC8" w:rsidRDefault="003C202F" w:rsidP="000B3EC8">
      <w:pPr>
        <w:widowControl/>
        <w:tabs>
          <w:tab w:val="center" w:pos="3069"/>
          <w:tab w:val="center" w:pos="4365"/>
          <w:tab w:val="center" w:pos="5562"/>
          <w:tab w:val="center" w:pos="6777"/>
          <w:tab w:val="center" w:pos="8064"/>
          <w:tab w:val="center" w:pos="9387"/>
        </w:tabs>
        <w:adjustRightInd w:val="0"/>
        <w:snapToGrid w:val="0"/>
        <w:spacing w:line="216" w:lineRule="auto"/>
        <w:ind w:left="720"/>
        <w:jc w:val="left"/>
        <w:rPr>
          <w:sz w:val="16"/>
          <w:szCs w:val="16"/>
        </w:rPr>
      </w:pPr>
      <w:r w:rsidRPr="000B3EC8">
        <w:rPr>
          <w:sz w:val="16"/>
          <w:szCs w:val="16"/>
        </w:rPr>
        <w:tab/>
      </w:r>
      <w:r w:rsidR="004F33B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p>
    <w:p w14:paraId="46B138CD" w14:textId="77777777" w:rsidR="00E41378" w:rsidRPr="000B3EC8" w:rsidRDefault="00E41378" w:rsidP="000B3EC8">
      <w:pPr>
        <w:widowControl/>
        <w:tabs>
          <w:tab w:val="decimal" w:pos="3600"/>
          <w:tab w:val="decimal" w:pos="5130"/>
          <w:tab w:val="decimal" w:pos="6660"/>
          <w:tab w:val="decimal" w:pos="8190"/>
          <w:tab w:val="decimal" w:pos="9720"/>
        </w:tabs>
        <w:autoSpaceDE w:val="0"/>
        <w:autoSpaceDN w:val="0"/>
        <w:adjustRightInd w:val="0"/>
        <w:snapToGrid w:val="0"/>
        <w:spacing w:line="216" w:lineRule="auto"/>
        <w:ind w:left="720"/>
        <w:jc w:val="left"/>
        <w:textAlignment w:val="baseline"/>
        <w:rPr>
          <w:kern w:val="0"/>
          <w:sz w:val="16"/>
          <w:szCs w:val="16"/>
        </w:rPr>
      </w:pPr>
    </w:p>
    <w:p w14:paraId="4758322F" w14:textId="77777777" w:rsidR="00BA7F43" w:rsidRDefault="00BA7F43" w:rsidP="00BA7F43">
      <w:pPr>
        <w:widowControl/>
        <w:tabs>
          <w:tab w:val="decimal" w:pos="3339"/>
          <w:tab w:val="decimal" w:pos="4689"/>
          <w:tab w:val="decimal" w:pos="5760"/>
          <w:tab w:val="decimal" w:pos="7092"/>
          <w:tab w:val="decimal" w:pos="8325"/>
          <w:tab w:val="decimal" w:pos="9720"/>
        </w:tabs>
        <w:autoSpaceDE w:val="0"/>
        <w:autoSpaceDN w:val="0"/>
        <w:adjustRightInd w:val="0"/>
        <w:snapToGrid w:val="0"/>
        <w:spacing w:line="216" w:lineRule="auto"/>
        <w:ind w:left="720"/>
        <w:jc w:val="left"/>
        <w:textAlignment w:val="baseline"/>
        <w:rPr>
          <w:kern w:val="0"/>
          <w:sz w:val="16"/>
          <w:szCs w:val="16"/>
        </w:rPr>
      </w:pPr>
      <w:r>
        <w:rPr>
          <w:rFonts w:hint="eastAsia"/>
          <w:kern w:val="0"/>
          <w:sz w:val="16"/>
          <w:szCs w:val="16"/>
        </w:rPr>
        <w:t>厂区改造工程及</w:t>
      </w:r>
    </w:p>
    <w:p w14:paraId="17DCF16F" w14:textId="1D8A0939" w:rsidR="00E41378" w:rsidRPr="000B3EC8" w:rsidRDefault="00BA7F43" w:rsidP="00BA7F43">
      <w:pPr>
        <w:widowControl/>
        <w:tabs>
          <w:tab w:val="decimal" w:pos="3339"/>
          <w:tab w:val="decimal" w:pos="4689"/>
          <w:tab w:val="decimal" w:pos="5760"/>
          <w:tab w:val="decimal" w:pos="7092"/>
          <w:tab w:val="decimal" w:pos="8325"/>
          <w:tab w:val="decimal" w:pos="9720"/>
        </w:tabs>
        <w:autoSpaceDE w:val="0"/>
        <w:autoSpaceDN w:val="0"/>
        <w:adjustRightInd w:val="0"/>
        <w:snapToGrid w:val="0"/>
        <w:spacing w:line="216" w:lineRule="auto"/>
        <w:ind w:left="720"/>
        <w:jc w:val="left"/>
        <w:textAlignment w:val="baseline"/>
        <w:rPr>
          <w:kern w:val="0"/>
          <w:sz w:val="16"/>
          <w:szCs w:val="16"/>
        </w:rPr>
      </w:pPr>
      <w:r>
        <w:rPr>
          <w:rFonts w:hint="eastAsia"/>
          <w:kern w:val="0"/>
          <w:sz w:val="16"/>
          <w:szCs w:val="16"/>
        </w:rPr>
        <w:t>待安装设备</w:t>
      </w:r>
      <w:r w:rsidR="005E6988" w:rsidRPr="000B3EC8">
        <w:rPr>
          <w:kern w:val="0"/>
          <w:sz w:val="16"/>
          <w:szCs w:val="16"/>
        </w:rPr>
        <w:tab/>
      </w:r>
      <w:r w:rsidR="00305C4B" w:rsidRPr="000B3EC8">
        <w:rPr>
          <w:kern w:val="0"/>
          <w:sz w:val="16"/>
          <w:szCs w:val="16"/>
        </w:rPr>
        <w:t>165,428,422.49</w:t>
      </w:r>
      <w:r w:rsidR="00B664F8" w:rsidRPr="000B3EC8">
        <w:rPr>
          <w:kern w:val="0"/>
          <w:sz w:val="16"/>
          <w:szCs w:val="16"/>
        </w:rPr>
        <w:tab/>
      </w:r>
      <w:r w:rsidR="00A32E5C" w:rsidRPr="000B3EC8">
        <w:rPr>
          <w:kern w:val="0"/>
          <w:sz w:val="16"/>
          <w:szCs w:val="16"/>
        </w:rPr>
        <w:t>50,173,168.47</w:t>
      </w:r>
      <w:r w:rsidR="00B664F8" w:rsidRPr="000B3EC8">
        <w:rPr>
          <w:kern w:val="0"/>
          <w:sz w:val="16"/>
          <w:szCs w:val="16"/>
        </w:rPr>
        <w:tab/>
      </w:r>
      <w:r w:rsidR="00A32E5C" w:rsidRPr="000B3EC8">
        <w:rPr>
          <w:kern w:val="0"/>
          <w:sz w:val="16"/>
          <w:szCs w:val="16"/>
        </w:rPr>
        <w:t>286,714.25</w:t>
      </w:r>
      <w:r w:rsidR="00B664F8" w:rsidRPr="000B3EC8">
        <w:rPr>
          <w:kern w:val="0"/>
          <w:sz w:val="16"/>
          <w:szCs w:val="16"/>
        </w:rPr>
        <w:tab/>
      </w:r>
      <w:r w:rsidR="00A32E5C" w:rsidRPr="000B3EC8">
        <w:rPr>
          <w:kern w:val="0"/>
          <w:sz w:val="16"/>
          <w:szCs w:val="16"/>
        </w:rPr>
        <w:t>190,494,155.25</w:t>
      </w:r>
      <w:r w:rsidR="00B664F8" w:rsidRPr="000B3EC8">
        <w:rPr>
          <w:kern w:val="0"/>
          <w:sz w:val="16"/>
          <w:szCs w:val="16"/>
        </w:rPr>
        <w:tab/>
      </w:r>
      <w:r w:rsidR="00A32E5C" w:rsidRPr="000B3EC8">
        <w:rPr>
          <w:kern w:val="0"/>
          <w:sz w:val="16"/>
          <w:szCs w:val="16"/>
        </w:rPr>
        <w:t>8,137,943.76</w:t>
      </w:r>
      <w:r w:rsidR="00B664F8" w:rsidRPr="000B3EC8">
        <w:rPr>
          <w:kern w:val="0"/>
          <w:sz w:val="16"/>
          <w:szCs w:val="16"/>
        </w:rPr>
        <w:tab/>
      </w:r>
      <w:r w:rsidR="00A32E5C" w:rsidRPr="000B3EC8">
        <w:rPr>
          <w:kern w:val="0"/>
          <w:sz w:val="16"/>
          <w:szCs w:val="16"/>
        </w:rPr>
        <w:t>17,256,206.20</w:t>
      </w:r>
    </w:p>
    <w:p w14:paraId="70926951" w14:textId="77777777" w:rsidR="00B664F8" w:rsidRPr="000B3EC8" w:rsidRDefault="00B664F8" w:rsidP="00B664F8">
      <w:pPr>
        <w:widowControl/>
        <w:tabs>
          <w:tab w:val="decimal" w:pos="3537"/>
          <w:tab w:val="decimal" w:pos="4887"/>
          <w:tab w:val="decimal" w:pos="5967"/>
          <w:tab w:val="decimal" w:pos="7272"/>
          <w:tab w:val="decimal" w:pos="8532"/>
          <w:tab w:val="decimal" w:pos="9927"/>
        </w:tabs>
        <w:snapToGrid w:val="0"/>
        <w:spacing w:line="48" w:lineRule="auto"/>
        <w:textAlignment w:val="bottom"/>
        <w:rPr>
          <w:kern w:val="0"/>
          <w:sz w:val="16"/>
          <w:szCs w:val="16"/>
        </w:rPr>
      </w:pPr>
      <w:r w:rsidRPr="000B3EC8">
        <w:rPr>
          <w:kern w:val="0"/>
          <w:sz w:val="16"/>
          <w:szCs w:val="16"/>
        </w:rPr>
        <w:tab/>
        <w:t>_____________</w:t>
      </w:r>
      <w:r w:rsidRPr="000B3EC8">
        <w:rPr>
          <w:kern w:val="0"/>
          <w:sz w:val="16"/>
          <w:szCs w:val="16"/>
        </w:rPr>
        <w:tab/>
        <w:t>_____________</w:t>
      </w:r>
      <w:r w:rsidRPr="000B3EC8">
        <w:rPr>
          <w:kern w:val="0"/>
          <w:sz w:val="16"/>
          <w:szCs w:val="16"/>
        </w:rPr>
        <w:tab/>
        <w:t>__________</w:t>
      </w:r>
      <w:r w:rsidRPr="000B3EC8">
        <w:rPr>
          <w:kern w:val="0"/>
          <w:sz w:val="16"/>
          <w:szCs w:val="16"/>
        </w:rPr>
        <w:tab/>
        <w:t>____________</w:t>
      </w:r>
      <w:r w:rsidRPr="000B3EC8">
        <w:rPr>
          <w:kern w:val="0"/>
          <w:sz w:val="16"/>
          <w:szCs w:val="16"/>
        </w:rPr>
        <w:tab/>
        <w:t>____________</w:t>
      </w:r>
      <w:r w:rsidRPr="000B3EC8">
        <w:rPr>
          <w:kern w:val="0"/>
          <w:sz w:val="16"/>
          <w:szCs w:val="16"/>
        </w:rPr>
        <w:tab/>
        <w:t>_____________</w:t>
      </w:r>
    </w:p>
    <w:p w14:paraId="1546A666" w14:textId="0BD75D0B" w:rsidR="00D57C19" w:rsidRPr="000B3EC8" w:rsidRDefault="00D57C19" w:rsidP="002F519F">
      <w:pPr>
        <w:widowControl/>
        <w:tabs>
          <w:tab w:val="decimal" w:pos="3537"/>
          <w:tab w:val="decimal" w:pos="4887"/>
          <w:tab w:val="decimal" w:pos="5967"/>
          <w:tab w:val="decimal" w:pos="7272"/>
          <w:tab w:val="decimal" w:pos="8532"/>
          <w:tab w:val="decimal" w:pos="9927"/>
        </w:tabs>
        <w:adjustRightInd w:val="0"/>
        <w:snapToGrid w:val="0"/>
        <w:spacing w:after="140" w:line="24" w:lineRule="auto"/>
        <w:jc w:val="left"/>
        <w:rPr>
          <w:kern w:val="0"/>
          <w:sz w:val="16"/>
          <w:szCs w:val="16"/>
        </w:rPr>
      </w:pPr>
      <w:r w:rsidRPr="000B3EC8">
        <w:rPr>
          <w:kern w:val="0"/>
          <w:sz w:val="16"/>
          <w:szCs w:val="16"/>
        </w:rPr>
        <w:tab/>
      </w:r>
      <w:r w:rsidR="00A5432E" w:rsidRPr="000B3EC8">
        <w:rPr>
          <w:kern w:val="0"/>
          <w:sz w:val="16"/>
          <w:szCs w:val="16"/>
        </w:rPr>
        <w:t>________</w:t>
      </w:r>
      <w:r w:rsidR="00B664F8" w:rsidRPr="000B3EC8">
        <w:rPr>
          <w:kern w:val="0"/>
          <w:sz w:val="16"/>
          <w:szCs w:val="16"/>
        </w:rPr>
        <w:t>_</w:t>
      </w:r>
      <w:r w:rsidR="00A5432E" w:rsidRPr="000B3EC8">
        <w:rPr>
          <w:kern w:val="0"/>
          <w:sz w:val="16"/>
          <w:szCs w:val="16"/>
        </w:rPr>
        <w:t>____</w:t>
      </w:r>
      <w:r w:rsidRPr="000B3EC8">
        <w:rPr>
          <w:kern w:val="0"/>
          <w:sz w:val="16"/>
          <w:szCs w:val="16"/>
        </w:rPr>
        <w:tab/>
      </w:r>
      <w:r w:rsidR="00A5432E" w:rsidRPr="000B3EC8">
        <w:rPr>
          <w:kern w:val="0"/>
          <w:sz w:val="16"/>
          <w:szCs w:val="16"/>
        </w:rPr>
        <w:t>_____________</w:t>
      </w:r>
      <w:r w:rsidRPr="000B3EC8">
        <w:rPr>
          <w:kern w:val="0"/>
          <w:sz w:val="16"/>
          <w:szCs w:val="16"/>
        </w:rPr>
        <w:tab/>
        <w:t>______</w:t>
      </w:r>
      <w:r w:rsidR="00A5432E" w:rsidRPr="000B3EC8">
        <w:rPr>
          <w:kern w:val="0"/>
          <w:sz w:val="16"/>
          <w:szCs w:val="16"/>
        </w:rPr>
        <w:t>__</w:t>
      </w:r>
      <w:r w:rsidRPr="000B3EC8">
        <w:rPr>
          <w:kern w:val="0"/>
          <w:sz w:val="16"/>
          <w:szCs w:val="16"/>
        </w:rPr>
        <w:t>__</w:t>
      </w:r>
      <w:r w:rsidRPr="000B3EC8">
        <w:rPr>
          <w:kern w:val="0"/>
          <w:sz w:val="16"/>
          <w:szCs w:val="16"/>
        </w:rPr>
        <w:tab/>
        <w:t>____</w:t>
      </w:r>
      <w:r w:rsidR="00432B18" w:rsidRPr="000B3EC8">
        <w:rPr>
          <w:kern w:val="0"/>
          <w:sz w:val="16"/>
          <w:szCs w:val="16"/>
        </w:rPr>
        <w:t>_</w:t>
      </w:r>
      <w:r w:rsidRPr="000B3EC8">
        <w:rPr>
          <w:kern w:val="0"/>
          <w:sz w:val="16"/>
          <w:szCs w:val="16"/>
        </w:rPr>
        <w:t>_______</w:t>
      </w:r>
      <w:r w:rsidRPr="000B3EC8">
        <w:rPr>
          <w:kern w:val="0"/>
          <w:sz w:val="16"/>
          <w:szCs w:val="16"/>
        </w:rPr>
        <w:tab/>
        <w:t>______</w:t>
      </w:r>
      <w:r w:rsidR="00432B18" w:rsidRPr="000B3EC8">
        <w:rPr>
          <w:kern w:val="0"/>
          <w:sz w:val="16"/>
          <w:szCs w:val="16"/>
        </w:rPr>
        <w:t>_</w:t>
      </w:r>
      <w:r w:rsidRPr="000B3EC8">
        <w:rPr>
          <w:kern w:val="0"/>
          <w:sz w:val="16"/>
          <w:szCs w:val="16"/>
        </w:rPr>
        <w:t>_____</w:t>
      </w:r>
      <w:r w:rsidRPr="000B3EC8">
        <w:rPr>
          <w:kern w:val="0"/>
          <w:sz w:val="16"/>
          <w:szCs w:val="16"/>
        </w:rPr>
        <w:tab/>
        <w:t>_______</w:t>
      </w:r>
      <w:r w:rsidR="00A5432E" w:rsidRPr="000B3EC8">
        <w:rPr>
          <w:kern w:val="0"/>
          <w:sz w:val="16"/>
          <w:szCs w:val="16"/>
        </w:rPr>
        <w:t>_</w:t>
      </w:r>
      <w:r w:rsidRPr="000B3EC8">
        <w:rPr>
          <w:kern w:val="0"/>
          <w:sz w:val="16"/>
          <w:szCs w:val="16"/>
        </w:rPr>
        <w:t>_____</w:t>
      </w:r>
    </w:p>
    <w:p w14:paraId="5DD09C88" w14:textId="77777777" w:rsidR="005449D7" w:rsidRDefault="005449D7" w:rsidP="000B3EC8">
      <w:pPr>
        <w:widowControl/>
        <w:tabs>
          <w:tab w:val="decimal" w:pos="4410"/>
          <w:tab w:val="decimal" w:pos="6120"/>
          <w:tab w:val="decimal" w:pos="7830"/>
          <w:tab w:val="decimal" w:pos="9720"/>
        </w:tabs>
        <w:autoSpaceDE w:val="0"/>
        <w:autoSpaceDN w:val="0"/>
        <w:adjustRightInd w:val="0"/>
        <w:snapToGrid w:val="0"/>
        <w:spacing w:line="216" w:lineRule="auto"/>
        <w:jc w:val="left"/>
        <w:rPr>
          <w:sz w:val="24"/>
        </w:rPr>
      </w:pPr>
    </w:p>
    <w:p w14:paraId="54ADD167" w14:textId="31AB0806" w:rsidR="00670DA5" w:rsidRDefault="00670DA5" w:rsidP="00735CDA">
      <w:pPr>
        <w:widowControl/>
        <w:spacing w:line="216" w:lineRule="auto"/>
        <w:ind w:left="1440" w:hanging="720"/>
        <w:jc w:val="left"/>
        <w:rPr>
          <w:sz w:val="24"/>
        </w:rPr>
      </w:pPr>
      <w:r>
        <w:rPr>
          <w:sz w:val="24"/>
        </w:rPr>
        <w:br w:type="page"/>
      </w:r>
    </w:p>
    <w:p w14:paraId="7A2F2B37" w14:textId="6DC1C1F8" w:rsidR="00604DAB" w:rsidRPr="000B3EC8" w:rsidRDefault="00604DAB" w:rsidP="00670DA5">
      <w:pPr>
        <w:pStyle w:val="1"/>
        <w:adjustRightInd w:val="0"/>
        <w:snapToGrid w:val="0"/>
        <w:spacing w:line="216" w:lineRule="auto"/>
      </w:pPr>
      <w:r w:rsidRPr="000B3EC8">
        <w:lastRenderedPageBreak/>
        <w:t>使用权资产</w:t>
      </w:r>
    </w:p>
    <w:p w14:paraId="070796FF" w14:textId="242CD1EC" w:rsidR="00604DAB" w:rsidRPr="00670DA5" w:rsidRDefault="00604DAB" w:rsidP="00670DA5">
      <w:pPr>
        <w:widowControl/>
        <w:tabs>
          <w:tab w:val="center" w:pos="9324"/>
        </w:tabs>
        <w:snapToGrid w:val="0"/>
        <w:spacing w:line="216" w:lineRule="auto"/>
        <w:ind w:left="720"/>
        <w:jc w:val="left"/>
        <w:rPr>
          <w:color w:val="000000"/>
          <w:sz w:val="24"/>
          <w:u w:val="single"/>
          <w:lang w:val="en-GB" w:eastAsia="zh-HK"/>
        </w:rPr>
      </w:pPr>
      <w:r w:rsidRPr="00670DA5">
        <w:rPr>
          <w:color w:val="000000"/>
          <w:sz w:val="24"/>
          <w:lang w:val="en-GB" w:eastAsia="zh-HK"/>
        </w:rPr>
        <w:tab/>
      </w:r>
      <w:r w:rsidR="004349D3" w:rsidRPr="00670DA5">
        <w:rPr>
          <w:color w:val="000000"/>
          <w:sz w:val="24"/>
          <w:u w:val="single"/>
          <w:lang w:val="en-GB"/>
        </w:rPr>
        <w:t>交通运输工具</w:t>
      </w:r>
    </w:p>
    <w:p w14:paraId="493871C7" w14:textId="77777777" w:rsidR="00604DAB" w:rsidRPr="00670DA5" w:rsidRDefault="00604DAB" w:rsidP="00670DA5">
      <w:pPr>
        <w:widowControl/>
        <w:tabs>
          <w:tab w:val="center" w:pos="9324"/>
        </w:tabs>
        <w:snapToGrid w:val="0"/>
        <w:spacing w:line="216" w:lineRule="auto"/>
        <w:ind w:left="720"/>
        <w:jc w:val="left"/>
        <w:rPr>
          <w:color w:val="000000"/>
          <w:sz w:val="24"/>
          <w:lang w:val="en-GB" w:eastAsia="zh-HK"/>
        </w:rPr>
      </w:pPr>
      <w:r w:rsidRPr="00670DA5">
        <w:rPr>
          <w:color w:val="000000"/>
          <w:sz w:val="24"/>
          <w:lang w:val="en-GB" w:eastAsia="zh-HK"/>
        </w:rPr>
        <w:tab/>
      </w:r>
      <w:r w:rsidRPr="00670DA5">
        <w:rPr>
          <w:color w:val="000000"/>
          <w:sz w:val="24"/>
          <w:lang w:val="en-GB" w:eastAsia="zh-HK"/>
        </w:rPr>
        <w:t>人民币元</w:t>
      </w:r>
    </w:p>
    <w:p w14:paraId="1571C187" w14:textId="65E509F4" w:rsidR="00604DAB" w:rsidRPr="00670DA5" w:rsidRDefault="00604DAB" w:rsidP="00670DA5">
      <w:pPr>
        <w:widowControl/>
        <w:tabs>
          <w:tab w:val="decimal" w:pos="9720"/>
        </w:tabs>
        <w:snapToGrid w:val="0"/>
        <w:spacing w:line="216" w:lineRule="auto"/>
        <w:ind w:left="720"/>
        <w:jc w:val="left"/>
        <w:rPr>
          <w:color w:val="000000"/>
          <w:sz w:val="24"/>
          <w:u w:val="single"/>
          <w:lang w:val="en-GB" w:eastAsia="zh-HK"/>
        </w:rPr>
      </w:pPr>
      <w:r w:rsidRPr="00670DA5">
        <w:rPr>
          <w:color w:val="000000"/>
          <w:sz w:val="24"/>
          <w:u w:val="single"/>
          <w:lang w:val="en-GB" w:eastAsia="zh-HK"/>
        </w:rPr>
        <w:t>账面原值</w:t>
      </w:r>
    </w:p>
    <w:p w14:paraId="768A9BB1" w14:textId="5C30BD30" w:rsidR="00B64B01" w:rsidRPr="00670DA5" w:rsidRDefault="00604DAB" w:rsidP="00670DA5">
      <w:pPr>
        <w:widowControl/>
        <w:tabs>
          <w:tab w:val="decimal" w:pos="9720"/>
        </w:tabs>
        <w:snapToGrid w:val="0"/>
        <w:spacing w:line="216" w:lineRule="auto"/>
        <w:ind w:left="720"/>
        <w:jc w:val="left"/>
        <w:rPr>
          <w:rFonts w:eastAsia="PMingLiU"/>
          <w:color w:val="000000"/>
          <w:sz w:val="24"/>
          <w:lang w:val="en-GB" w:eastAsia="zh-HK"/>
        </w:rPr>
      </w:pPr>
      <w:r w:rsidRPr="00670DA5">
        <w:rPr>
          <w:color w:val="000000"/>
          <w:sz w:val="24"/>
          <w:lang w:val="en-GB" w:eastAsia="zh-HK"/>
        </w:rPr>
        <w:t>202</w:t>
      </w:r>
      <w:r w:rsidR="00B664F8" w:rsidRPr="00670DA5">
        <w:rPr>
          <w:color w:val="000000"/>
          <w:sz w:val="24"/>
          <w:lang w:val="en-GB" w:eastAsia="zh-HK"/>
        </w:rPr>
        <w:t>2</w:t>
      </w:r>
      <w:r w:rsidRPr="00670DA5">
        <w:rPr>
          <w:color w:val="000000"/>
          <w:sz w:val="24"/>
          <w:lang w:val="en-GB" w:eastAsia="zh-HK"/>
        </w:rPr>
        <w:t>年</w:t>
      </w:r>
      <w:r w:rsidRPr="00670DA5">
        <w:rPr>
          <w:color w:val="000000"/>
          <w:sz w:val="24"/>
          <w:lang w:val="en-GB" w:eastAsia="zh-HK"/>
        </w:rPr>
        <w:t>1</w:t>
      </w:r>
      <w:r w:rsidRPr="00670DA5">
        <w:rPr>
          <w:color w:val="000000"/>
          <w:sz w:val="24"/>
          <w:lang w:val="en-GB" w:eastAsia="zh-HK"/>
        </w:rPr>
        <w:t>月</w:t>
      </w:r>
      <w:r w:rsidRPr="00670DA5">
        <w:rPr>
          <w:color w:val="000000"/>
          <w:sz w:val="24"/>
          <w:lang w:val="en-GB" w:eastAsia="zh-HK"/>
        </w:rPr>
        <w:t>1</w:t>
      </w:r>
      <w:r w:rsidRPr="00670DA5">
        <w:rPr>
          <w:color w:val="000000"/>
          <w:sz w:val="24"/>
          <w:lang w:val="en-GB" w:eastAsia="zh-HK"/>
        </w:rPr>
        <w:t>日</w:t>
      </w:r>
      <w:r w:rsidR="00B64B01" w:rsidRPr="00670DA5">
        <w:rPr>
          <w:rFonts w:eastAsia="PMingLiU"/>
          <w:color w:val="000000"/>
          <w:sz w:val="24"/>
          <w:lang w:val="en-GB" w:eastAsia="zh-HK"/>
        </w:rPr>
        <w:tab/>
      </w:r>
      <w:r w:rsidR="00630AEA" w:rsidRPr="00670DA5">
        <w:rPr>
          <w:color w:val="000000"/>
          <w:sz w:val="24"/>
          <w:lang w:val="en-GB" w:eastAsia="zh-HK"/>
        </w:rPr>
        <w:t>754,333.54</w:t>
      </w:r>
    </w:p>
    <w:p w14:paraId="01111D86" w14:textId="32F7549C" w:rsidR="000439B5" w:rsidRPr="00670DA5" w:rsidRDefault="000439B5" w:rsidP="00670DA5">
      <w:pPr>
        <w:widowControl/>
        <w:tabs>
          <w:tab w:val="decimal" w:pos="9720"/>
        </w:tabs>
        <w:snapToGrid w:val="0"/>
        <w:spacing w:line="216" w:lineRule="auto"/>
        <w:ind w:left="720"/>
        <w:jc w:val="left"/>
        <w:rPr>
          <w:color w:val="000000"/>
          <w:sz w:val="24"/>
          <w:lang w:val="en-GB"/>
        </w:rPr>
      </w:pPr>
      <w:r w:rsidRPr="00670DA5">
        <w:rPr>
          <w:color w:val="000000"/>
          <w:sz w:val="24"/>
          <w:lang w:val="en-GB"/>
        </w:rPr>
        <w:t>本年增加</w:t>
      </w:r>
      <w:r w:rsidRPr="00670DA5">
        <w:rPr>
          <w:color w:val="000000"/>
          <w:sz w:val="24"/>
          <w:lang w:val="en-GB"/>
        </w:rPr>
        <w:tab/>
      </w:r>
      <w:r w:rsidR="00F50037" w:rsidRPr="00670DA5">
        <w:rPr>
          <w:color w:val="000000"/>
          <w:sz w:val="24"/>
          <w:lang w:val="en-GB"/>
        </w:rPr>
        <w:t>10,080,302.70</w:t>
      </w:r>
    </w:p>
    <w:p w14:paraId="2F1429EA" w14:textId="5C683203" w:rsidR="000439B5" w:rsidRPr="00670DA5" w:rsidRDefault="00B64B01" w:rsidP="00670DA5">
      <w:pPr>
        <w:widowControl/>
        <w:tabs>
          <w:tab w:val="decimal" w:pos="9720"/>
        </w:tabs>
        <w:snapToGrid w:val="0"/>
        <w:spacing w:line="216" w:lineRule="auto"/>
        <w:ind w:left="720"/>
        <w:jc w:val="left"/>
        <w:rPr>
          <w:color w:val="000000"/>
          <w:sz w:val="24"/>
          <w:lang w:val="en-GB"/>
        </w:rPr>
      </w:pPr>
      <w:r w:rsidRPr="00670DA5">
        <w:rPr>
          <w:color w:val="000000"/>
          <w:sz w:val="24"/>
          <w:lang w:val="en-GB"/>
        </w:rPr>
        <w:t>本年减少</w:t>
      </w:r>
      <w:r w:rsidRPr="00670DA5">
        <w:rPr>
          <w:color w:val="000000"/>
          <w:sz w:val="24"/>
          <w:lang w:val="en-GB"/>
        </w:rPr>
        <w:tab/>
      </w:r>
      <w:r w:rsidR="000439B5" w:rsidRPr="00670DA5">
        <w:rPr>
          <w:color w:val="000000"/>
          <w:sz w:val="24"/>
          <w:lang w:val="en-GB"/>
        </w:rPr>
        <w:t>425,179.24</w:t>
      </w:r>
    </w:p>
    <w:p w14:paraId="60394915" w14:textId="4D43295B" w:rsidR="00B64B01" w:rsidRPr="00670DA5" w:rsidRDefault="00B64B01" w:rsidP="00B64B01">
      <w:pPr>
        <w:tabs>
          <w:tab w:val="decimal" w:pos="10017"/>
        </w:tabs>
        <w:spacing w:after="140" w:line="24" w:lineRule="auto"/>
        <w:jc w:val="left"/>
        <w:rPr>
          <w:sz w:val="24"/>
        </w:rPr>
      </w:pPr>
      <w:r w:rsidRPr="00670DA5">
        <w:rPr>
          <w:sz w:val="24"/>
        </w:rPr>
        <w:tab/>
        <w:t>_____</w:t>
      </w:r>
      <w:r w:rsidR="000B3EC8" w:rsidRPr="00670DA5">
        <w:rPr>
          <w:sz w:val="24"/>
        </w:rPr>
        <w:t>_</w:t>
      </w:r>
      <w:r w:rsidRPr="00670DA5">
        <w:rPr>
          <w:sz w:val="24"/>
        </w:rPr>
        <w:t>______</w:t>
      </w:r>
    </w:p>
    <w:p w14:paraId="5124943A" w14:textId="1A0AECB9" w:rsidR="00352BE4" w:rsidRPr="00670DA5" w:rsidRDefault="000D0C78" w:rsidP="000B3EC8">
      <w:pPr>
        <w:widowControl/>
        <w:tabs>
          <w:tab w:val="decimal" w:pos="9720"/>
        </w:tabs>
        <w:snapToGrid w:val="0"/>
        <w:spacing w:line="216" w:lineRule="auto"/>
        <w:ind w:left="720"/>
        <w:jc w:val="left"/>
        <w:rPr>
          <w:color w:val="000000"/>
          <w:sz w:val="24"/>
          <w:lang w:eastAsia="zh-HK"/>
        </w:rPr>
      </w:pPr>
      <w:r w:rsidRPr="00670DA5">
        <w:rPr>
          <w:color w:val="000000"/>
          <w:sz w:val="24"/>
          <w:lang w:val="en-GB"/>
        </w:rPr>
        <w:t>202</w:t>
      </w:r>
      <w:r w:rsidR="00B664F8" w:rsidRPr="00670DA5">
        <w:rPr>
          <w:color w:val="000000"/>
          <w:sz w:val="24"/>
          <w:lang w:val="en-GB"/>
        </w:rPr>
        <w:t>2</w:t>
      </w:r>
      <w:r w:rsidRPr="00670DA5">
        <w:rPr>
          <w:color w:val="000000"/>
          <w:sz w:val="24"/>
          <w:lang w:val="en-GB"/>
        </w:rPr>
        <w:t>年</w:t>
      </w:r>
      <w:r w:rsidRPr="00670DA5">
        <w:rPr>
          <w:color w:val="000000"/>
          <w:sz w:val="24"/>
          <w:lang w:val="en-GB"/>
        </w:rPr>
        <w:t>12</w:t>
      </w:r>
      <w:r w:rsidRPr="00670DA5">
        <w:rPr>
          <w:color w:val="000000"/>
          <w:sz w:val="24"/>
          <w:lang w:val="en-GB"/>
        </w:rPr>
        <w:t>月</w:t>
      </w:r>
      <w:r w:rsidRPr="00670DA5">
        <w:rPr>
          <w:color w:val="000000"/>
          <w:sz w:val="24"/>
          <w:lang w:val="en-GB"/>
        </w:rPr>
        <w:t>31</w:t>
      </w:r>
      <w:r w:rsidRPr="00670DA5">
        <w:rPr>
          <w:color w:val="000000"/>
          <w:sz w:val="24"/>
          <w:lang w:val="en-GB"/>
        </w:rPr>
        <w:t>日</w:t>
      </w:r>
      <w:r w:rsidR="00352BE4" w:rsidRPr="00670DA5">
        <w:rPr>
          <w:color w:val="000000"/>
          <w:sz w:val="24"/>
          <w:lang w:val="en-GB" w:eastAsia="zh-HK"/>
        </w:rPr>
        <w:tab/>
      </w:r>
      <w:r w:rsidR="00286F04" w:rsidRPr="00670DA5">
        <w:rPr>
          <w:color w:val="000000"/>
          <w:sz w:val="24"/>
          <w:lang w:val="en-GB" w:eastAsia="zh-HK"/>
        </w:rPr>
        <w:t>10,409,457.00</w:t>
      </w:r>
    </w:p>
    <w:p w14:paraId="2D362065"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4A17CDDD" w14:textId="77777777" w:rsidR="00604DAB" w:rsidRPr="00670DA5" w:rsidRDefault="00604DAB" w:rsidP="000B3EC8">
      <w:pPr>
        <w:widowControl/>
        <w:tabs>
          <w:tab w:val="decimal" w:pos="9720"/>
        </w:tabs>
        <w:snapToGrid w:val="0"/>
        <w:spacing w:line="216" w:lineRule="auto"/>
        <w:ind w:left="720"/>
        <w:jc w:val="left"/>
        <w:rPr>
          <w:color w:val="000000"/>
          <w:sz w:val="24"/>
          <w:u w:val="single"/>
          <w:lang w:val="en-GB" w:eastAsia="zh-HK"/>
        </w:rPr>
      </w:pPr>
      <w:r w:rsidRPr="00670DA5">
        <w:rPr>
          <w:color w:val="000000"/>
          <w:sz w:val="24"/>
          <w:u w:val="single"/>
          <w:lang w:val="en-GB" w:eastAsia="zh-HK"/>
        </w:rPr>
        <w:t>累计折旧</w:t>
      </w:r>
    </w:p>
    <w:p w14:paraId="0E418296" w14:textId="10057C95" w:rsidR="00604DAB" w:rsidRPr="00670DA5" w:rsidRDefault="00604DAB"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eastAsia="zh-HK"/>
        </w:rPr>
        <w:t>202</w:t>
      </w:r>
      <w:r w:rsidR="00B664F8" w:rsidRPr="00670DA5">
        <w:rPr>
          <w:color w:val="000000"/>
          <w:sz w:val="24"/>
          <w:lang w:val="en-GB" w:eastAsia="zh-HK"/>
        </w:rPr>
        <w:t>2</w:t>
      </w:r>
      <w:r w:rsidRPr="00670DA5">
        <w:rPr>
          <w:color w:val="000000"/>
          <w:sz w:val="24"/>
          <w:lang w:val="en-GB" w:eastAsia="zh-HK"/>
        </w:rPr>
        <w:t>年</w:t>
      </w:r>
      <w:r w:rsidRPr="00670DA5">
        <w:rPr>
          <w:color w:val="000000"/>
          <w:sz w:val="24"/>
          <w:lang w:val="en-GB" w:eastAsia="zh-HK"/>
        </w:rPr>
        <w:t>1</w:t>
      </w:r>
      <w:r w:rsidRPr="00670DA5">
        <w:rPr>
          <w:color w:val="000000"/>
          <w:sz w:val="24"/>
          <w:lang w:val="en-GB" w:eastAsia="zh-HK"/>
        </w:rPr>
        <w:t>月</w:t>
      </w:r>
      <w:r w:rsidRPr="00670DA5">
        <w:rPr>
          <w:color w:val="000000"/>
          <w:sz w:val="24"/>
          <w:lang w:val="en-GB" w:eastAsia="zh-HK"/>
        </w:rPr>
        <w:t>1</w:t>
      </w:r>
      <w:r w:rsidRPr="00670DA5">
        <w:rPr>
          <w:color w:val="000000"/>
          <w:sz w:val="24"/>
          <w:lang w:val="en-GB" w:eastAsia="zh-HK"/>
        </w:rPr>
        <w:t>日</w:t>
      </w:r>
      <w:r w:rsidRPr="00670DA5">
        <w:rPr>
          <w:color w:val="000000"/>
          <w:sz w:val="24"/>
          <w:lang w:val="en-GB" w:eastAsia="zh-HK"/>
        </w:rPr>
        <w:tab/>
      </w:r>
      <w:r w:rsidR="00630AEA" w:rsidRPr="00670DA5">
        <w:rPr>
          <w:color w:val="000000"/>
          <w:sz w:val="24"/>
          <w:lang w:val="en-GB" w:eastAsia="zh-HK"/>
        </w:rPr>
        <w:t>504,720.51</w:t>
      </w:r>
    </w:p>
    <w:p w14:paraId="023B6C2B" w14:textId="6B09D64D" w:rsidR="00604DAB" w:rsidRPr="00670DA5" w:rsidRDefault="00604DAB"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eastAsia="zh-HK"/>
        </w:rPr>
        <w:t>本年</w:t>
      </w:r>
      <w:r w:rsidR="00B64B01" w:rsidRPr="00670DA5">
        <w:rPr>
          <w:color w:val="000000"/>
          <w:sz w:val="24"/>
          <w:lang w:val="en-GB"/>
        </w:rPr>
        <w:t>计提</w:t>
      </w:r>
      <w:r w:rsidRPr="00670DA5">
        <w:rPr>
          <w:color w:val="000000"/>
          <w:sz w:val="24"/>
          <w:lang w:val="en-GB" w:eastAsia="zh-HK"/>
        </w:rPr>
        <w:tab/>
      </w:r>
      <w:r w:rsidR="00F50037" w:rsidRPr="00670DA5">
        <w:rPr>
          <w:color w:val="000000"/>
          <w:sz w:val="24"/>
          <w:lang w:val="en-GB" w:eastAsia="zh-HK"/>
        </w:rPr>
        <w:t xml:space="preserve">1,845,650.64 </w:t>
      </w:r>
    </w:p>
    <w:p w14:paraId="53335929" w14:textId="363B80F0" w:rsidR="00B64B01" w:rsidRPr="00670DA5" w:rsidRDefault="00B64B01"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rPr>
        <w:t>本年减少</w:t>
      </w:r>
      <w:r w:rsidRPr="00670DA5">
        <w:rPr>
          <w:color w:val="000000"/>
          <w:sz w:val="24"/>
          <w:lang w:val="en-GB"/>
        </w:rPr>
        <w:tab/>
      </w:r>
      <w:r w:rsidR="000439B5" w:rsidRPr="00670DA5">
        <w:rPr>
          <w:color w:val="000000"/>
          <w:sz w:val="24"/>
          <w:lang w:val="en-GB"/>
        </w:rPr>
        <w:t>425,179.24</w:t>
      </w:r>
    </w:p>
    <w:p w14:paraId="0CDF9BC1"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54A9A5CD" w14:textId="3472CB8B" w:rsidR="00604DAB" w:rsidRPr="00670DA5" w:rsidRDefault="00604DAB"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eastAsia="zh-HK"/>
        </w:rPr>
        <w:t>202</w:t>
      </w:r>
      <w:r w:rsidR="00B664F8" w:rsidRPr="00670DA5">
        <w:rPr>
          <w:color w:val="000000"/>
          <w:sz w:val="24"/>
          <w:lang w:val="en-GB" w:eastAsia="zh-HK"/>
        </w:rPr>
        <w:t>2</w:t>
      </w:r>
      <w:r w:rsidRPr="00670DA5">
        <w:rPr>
          <w:color w:val="000000"/>
          <w:sz w:val="24"/>
          <w:lang w:val="en-GB" w:eastAsia="zh-HK"/>
        </w:rPr>
        <w:t>年</w:t>
      </w:r>
      <w:r w:rsidRPr="00670DA5">
        <w:rPr>
          <w:color w:val="000000"/>
          <w:sz w:val="24"/>
          <w:lang w:val="en-GB" w:eastAsia="zh-HK"/>
        </w:rPr>
        <w:t>12</w:t>
      </w:r>
      <w:r w:rsidRPr="00670DA5">
        <w:rPr>
          <w:color w:val="000000"/>
          <w:sz w:val="24"/>
          <w:lang w:val="en-GB" w:eastAsia="zh-HK"/>
        </w:rPr>
        <w:t>月</w:t>
      </w:r>
      <w:r w:rsidRPr="00670DA5">
        <w:rPr>
          <w:color w:val="000000"/>
          <w:sz w:val="24"/>
          <w:lang w:val="en-GB" w:eastAsia="zh-HK"/>
        </w:rPr>
        <w:t>31</w:t>
      </w:r>
      <w:r w:rsidRPr="00670DA5">
        <w:rPr>
          <w:color w:val="000000"/>
          <w:sz w:val="24"/>
          <w:lang w:val="en-GB" w:eastAsia="zh-HK"/>
        </w:rPr>
        <w:t>日</w:t>
      </w:r>
      <w:r w:rsidRPr="00670DA5">
        <w:rPr>
          <w:color w:val="000000"/>
          <w:sz w:val="24"/>
          <w:lang w:val="en-GB" w:eastAsia="zh-HK"/>
        </w:rPr>
        <w:tab/>
      </w:r>
      <w:r w:rsidR="00F50037" w:rsidRPr="00670DA5">
        <w:rPr>
          <w:color w:val="000000"/>
          <w:sz w:val="24"/>
          <w:lang w:val="en-GB" w:eastAsia="zh-HK"/>
        </w:rPr>
        <w:t>1,925,191.91</w:t>
      </w:r>
    </w:p>
    <w:p w14:paraId="52A72015"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4617D4AA" w14:textId="77777777" w:rsidR="00604DAB" w:rsidRPr="00670DA5" w:rsidRDefault="00604DAB" w:rsidP="000B3EC8">
      <w:pPr>
        <w:widowControl/>
        <w:tabs>
          <w:tab w:val="decimal" w:pos="9720"/>
        </w:tabs>
        <w:snapToGrid w:val="0"/>
        <w:spacing w:line="216" w:lineRule="auto"/>
        <w:ind w:left="720"/>
        <w:jc w:val="left"/>
        <w:rPr>
          <w:color w:val="000000"/>
          <w:sz w:val="24"/>
          <w:u w:val="single"/>
          <w:lang w:val="en-GB" w:eastAsia="zh-HK"/>
        </w:rPr>
      </w:pPr>
      <w:r w:rsidRPr="00670DA5">
        <w:rPr>
          <w:color w:val="000000"/>
          <w:sz w:val="24"/>
          <w:u w:val="single"/>
          <w:lang w:val="en-GB" w:eastAsia="zh-HK"/>
        </w:rPr>
        <w:t>账面价值</w:t>
      </w:r>
    </w:p>
    <w:p w14:paraId="1B465042" w14:textId="0E2F57B5" w:rsidR="00604DAB" w:rsidRPr="00670DA5" w:rsidRDefault="00604DAB"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eastAsia="zh-HK"/>
        </w:rPr>
        <w:t>202</w:t>
      </w:r>
      <w:r w:rsidR="00B664F8" w:rsidRPr="00670DA5">
        <w:rPr>
          <w:color w:val="000000"/>
          <w:sz w:val="24"/>
          <w:lang w:val="en-GB" w:eastAsia="zh-HK"/>
        </w:rPr>
        <w:t>2</w:t>
      </w:r>
      <w:r w:rsidRPr="00670DA5">
        <w:rPr>
          <w:color w:val="000000"/>
          <w:sz w:val="24"/>
          <w:lang w:val="en-GB" w:eastAsia="zh-HK"/>
        </w:rPr>
        <w:t>年</w:t>
      </w:r>
      <w:r w:rsidRPr="00670DA5">
        <w:rPr>
          <w:color w:val="000000"/>
          <w:sz w:val="24"/>
          <w:lang w:val="en-GB" w:eastAsia="zh-HK"/>
        </w:rPr>
        <w:t>1</w:t>
      </w:r>
      <w:r w:rsidRPr="00670DA5">
        <w:rPr>
          <w:color w:val="000000"/>
          <w:sz w:val="24"/>
          <w:lang w:val="en-GB" w:eastAsia="zh-HK"/>
        </w:rPr>
        <w:t>月</w:t>
      </w:r>
      <w:r w:rsidRPr="00670DA5">
        <w:rPr>
          <w:color w:val="000000"/>
          <w:sz w:val="24"/>
          <w:lang w:val="en-GB" w:eastAsia="zh-HK"/>
        </w:rPr>
        <w:t>1</w:t>
      </w:r>
      <w:r w:rsidRPr="00670DA5">
        <w:rPr>
          <w:color w:val="000000"/>
          <w:sz w:val="24"/>
          <w:lang w:val="en-GB" w:eastAsia="zh-HK"/>
        </w:rPr>
        <w:t>日</w:t>
      </w:r>
      <w:r w:rsidRPr="00670DA5">
        <w:rPr>
          <w:color w:val="000000"/>
          <w:sz w:val="24"/>
          <w:lang w:val="en-GB" w:eastAsia="zh-HK"/>
        </w:rPr>
        <w:tab/>
      </w:r>
      <w:r w:rsidR="00B664F8" w:rsidRPr="00670DA5">
        <w:rPr>
          <w:color w:val="000000"/>
          <w:sz w:val="24"/>
          <w:lang w:val="en-GB" w:eastAsia="zh-HK"/>
        </w:rPr>
        <w:t>249,613.03</w:t>
      </w:r>
    </w:p>
    <w:p w14:paraId="1F89CC17" w14:textId="77777777" w:rsidR="000B3EC8" w:rsidRPr="00670DA5" w:rsidRDefault="000B3EC8" w:rsidP="000B3EC8">
      <w:pPr>
        <w:widowControl/>
        <w:tabs>
          <w:tab w:val="decimal" w:pos="10017"/>
        </w:tabs>
        <w:spacing w:line="48" w:lineRule="auto"/>
        <w:jc w:val="left"/>
        <w:rPr>
          <w:sz w:val="24"/>
        </w:rPr>
      </w:pPr>
      <w:r w:rsidRPr="00670DA5">
        <w:rPr>
          <w:sz w:val="24"/>
        </w:rPr>
        <w:tab/>
        <w:t>____________</w:t>
      </w:r>
    </w:p>
    <w:p w14:paraId="04674D60"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6EE0C5CA" w14:textId="2E2B33B5" w:rsidR="00604DAB" w:rsidRPr="00670DA5" w:rsidRDefault="00604DAB"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eastAsia="zh-HK"/>
        </w:rPr>
        <w:t>202</w:t>
      </w:r>
      <w:r w:rsidR="00B664F8" w:rsidRPr="00670DA5">
        <w:rPr>
          <w:color w:val="000000"/>
          <w:sz w:val="24"/>
          <w:lang w:val="en-GB" w:eastAsia="zh-HK"/>
        </w:rPr>
        <w:t>2</w:t>
      </w:r>
      <w:r w:rsidRPr="00670DA5">
        <w:rPr>
          <w:color w:val="000000"/>
          <w:sz w:val="24"/>
          <w:lang w:val="en-GB" w:eastAsia="zh-HK"/>
        </w:rPr>
        <w:t>年</w:t>
      </w:r>
      <w:r w:rsidRPr="00670DA5">
        <w:rPr>
          <w:color w:val="000000"/>
          <w:sz w:val="24"/>
          <w:lang w:val="en-GB" w:eastAsia="zh-HK"/>
        </w:rPr>
        <w:t>12</w:t>
      </w:r>
      <w:r w:rsidRPr="00670DA5">
        <w:rPr>
          <w:color w:val="000000"/>
          <w:sz w:val="24"/>
          <w:lang w:val="en-GB" w:eastAsia="zh-HK"/>
        </w:rPr>
        <w:t>月</w:t>
      </w:r>
      <w:r w:rsidRPr="00670DA5">
        <w:rPr>
          <w:color w:val="000000"/>
          <w:sz w:val="24"/>
          <w:lang w:val="en-GB" w:eastAsia="zh-HK"/>
        </w:rPr>
        <w:t>31</w:t>
      </w:r>
      <w:r w:rsidRPr="00670DA5">
        <w:rPr>
          <w:color w:val="000000"/>
          <w:sz w:val="24"/>
          <w:lang w:val="en-GB" w:eastAsia="zh-HK"/>
        </w:rPr>
        <w:t>日</w:t>
      </w:r>
      <w:r w:rsidRPr="00670DA5">
        <w:rPr>
          <w:color w:val="000000"/>
          <w:sz w:val="24"/>
          <w:lang w:val="en-GB" w:eastAsia="zh-HK"/>
        </w:rPr>
        <w:tab/>
      </w:r>
      <w:r w:rsidR="00A32E5C" w:rsidRPr="00670DA5">
        <w:rPr>
          <w:color w:val="000000"/>
          <w:sz w:val="24"/>
          <w:lang w:val="en-GB" w:eastAsia="zh-HK"/>
        </w:rPr>
        <w:t>8,484,265.09</w:t>
      </w:r>
    </w:p>
    <w:p w14:paraId="269692CA" w14:textId="77777777" w:rsidR="000B3EC8" w:rsidRPr="00670DA5" w:rsidRDefault="000B3EC8" w:rsidP="000B3EC8">
      <w:pPr>
        <w:widowControl/>
        <w:tabs>
          <w:tab w:val="decimal" w:pos="10017"/>
        </w:tabs>
        <w:spacing w:line="48" w:lineRule="auto"/>
        <w:jc w:val="left"/>
        <w:rPr>
          <w:sz w:val="24"/>
        </w:rPr>
      </w:pPr>
      <w:r w:rsidRPr="00670DA5">
        <w:rPr>
          <w:sz w:val="24"/>
        </w:rPr>
        <w:tab/>
        <w:t>____________</w:t>
      </w:r>
    </w:p>
    <w:p w14:paraId="798A1DD4"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625EC206" w14:textId="3F4F250D" w:rsidR="00670DA5" w:rsidRDefault="00670DA5" w:rsidP="00670DA5">
      <w:pPr>
        <w:pStyle w:val="1"/>
        <w:numPr>
          <w:ilvl w:val="0"/>
          <w:numId w:val="0"/>
        </w:numPr>
        <w:spacing w:line="216" w:lineRule="auto"/>
        <w:ind w:left="720"/>
      </w:pPr>
    </w:p>
    <w:p w14:paraId="5A4D3937" w14:textId="77777777" w:rsidR="00670DA5" w:rsidRPr="00670DA5" w:rsidRDefault="00670DA5" w:rsidP="00670DA5">
      <w:pPr>
        <w:widowControl/>
        <w:spacing w:line="216" w:lineRule="auto"/>
        <w:jc w:val="left"/>
      </w:pPr>
    </w:p>
    <w:p w14:paraId="1553827F" w14:textId="7086119E" w:rsidR="007B4340" w:rsidRPr="000B3EC8" w:rsidRDefault="00CC3C88" w:rsidP="00670DA5">
      <w:pPr>
        <w:pStyle w:val="1"/>
        <w:spacing w:line="216" w:lineRule="auto"/>
      </w:pPr>
      <w:r w:rsidRPr="000B3EC8">
        <w:t>无形资产</w:t>
      </w:r>
    </w:p>
    <w:p w14:paraId="3FC1FBC2" w14:textId="77777777" w:rsidR="002347F8" w:rsidRPr="000B3EC8" w:rsidRDefault="002347F8" w:rsidP="00670DA5">
      <w:pPr>
        <w:widowControl/>
        <w:tabs>
          <w:tab w:val="center" w:pos="5832"/>
          <w:tab w:val="center" w:pos="7560"/>
          <w:tab w:val="center" w:pos="9315"/>
        </w:tabs>
        <w:spacing w:line="216" w:lineRule="auto"/>
        <w:jc w:val="left"/>
        <w:rPr>
          <w:sz w:val="24"/>
          <w:u w:val="single"/>
        </w:rPr>
      </w:pPr>
      <w:r w:rsidRPr="000B3EC8">
        <w:rPr>
          <w:sz w:val="24"/>
        </w:rPr>
        <w:tab/>
      </w:r>
      <w:r w:rsidRPr="000B3EC8">
        <w:rPr>
          <w:sz w:val="24"/>
          <w:u w:val="single"/>
        </w:rPr>
        <w:t>土地使用权</w:t>
      </w:r>
      <w:r w:rsidRPr="000B3EC8">
        <w:rPr>
          <w:sz w:val="24"/>
        </w:rPr>
        <w:tab/>
      </w:r>
      <w:r w:rsidR="008058C0" w:rsidRPr="000B3EC8">
        <w:rPr>
          <w:sz w:val="24"/>
          <w:u w:val="single"/>
        </w:rPr>
        <w:t>办公软件</w:t>
      </w:r>
      <w:r w:rsidRPr="000B3EC8">
        <w:rPr>
          <w:sz w:val="24"/>
        </w:rPr>
        <w:tab/>
      </w:r>
      <w:r w:rsidRPr="000B3EC8">
        <w:rPr>
          <w:sz w:val="24"/>
          <w:u w:val="single"/>
        </w:rPr>
        <w:t>合计</w:t>
      </w:r>
    </w:p>
    <w:p w14:paraId="0FE40F1B" w14:textId="77777777" w:rsidR="002347F8" w:rsidRPr="000B3EC8" w:rsidRDefault="002347F8" w:rsidP="00670DA5">
      <w:pPr>
        <w:widowControl/>
        <w:tabs>
          <w:tab w:val="center" w:pos="5832"/>
          <w:tab w:val="center" w:pos="7560"/>
          <w:tab w:val="center" w:pos="9315"/>
        </w:tabs>
        <w:spacing w:line="216" w:lineRule="auto"/>
        <w:ind w:left="360"/>
        <w:jc w:val="left"/>
        <w:rPr>
          <w:sz w:val="24"/>
        </w:rPr>
      </w:pPr>
      <w:r w:rsidRPr="000B3EC8">
        <w:rPr>
          <w:sz w:val="24"/>
        </w:rPr>
        <w:tab/>
      </w:r>
      <w:r w:rsidRPr="000B3EC8">
        <w:rPr>
          <w:sz w:val="24"/>
        </w:rPr>
        <w:t>人民币元</w:t>
      </w:r>
      <w:r w:rsidRPr="000B3EC8">
        <w:rPr>
          <w:sz w:val="24"/>
        </w:rPr>
        <w:tab/>
      </w:r>
      <w:r w:rsidRPr="000B3EC8">
        <w:rPr>
          <w:sz w:val="24"/>
        </w:rPr>
        <w:t>人民币元</w:t>
      </w:r>
      <w:r w:rsidRPr="000B3EC8">
        <w:rPr>
          <w:sz w:val="24"/>
        </w:rPr>
        <w:tab/>
      </w:r>
      <w:r w:rsidRPr="000B3EC8">
        <w:rPr>
          <w:sz w:val="24"/>
        </w:rPr>
        <w:t>人民币元</w:t>
      </w:r>
    </w:p>
    <w:p w14:paraId="1124FB22" w14:textId="0075D0FA" w:rsidR="002347F8" w:rsidRPr="000B3EC8" w:rsidRDefault="002347F8" w:rsidP="00670DA5">
      <w:pPr>
        <w:widowControl/>
        <w:tabs>
          <w:tab w:val="decimal" w:pos="6237"/>
          <w:tab w:val="decimal" w:pos="7974"/>
          <w:tab w:val="decimal" w:pos="9720"/>
        </w:tabs>
        <w:spacing w:line="216" w:lineRule="auto"/>
        <w:ind w:left="720"/>
        <w:jc w:val="left"/>
        <w:rPr>
          <w:sz w:val="24"/>
          <w:u w:val="single"/>
        </w:rPr>
      </w:pPr>
      <w:r w:rsidRPr="000B3EC8">
        <w:rPr>
          <w:sz w:val="24"/>
          <w:u w:val="single"/>
        </w:rPr>
        <w:t>原值</w:t>
      </w:r>
    </w:p>
    <w:p w14:paraId="52C311C1" w14:textId="3CCE6762"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630AEA" w:rsidRPr="000B3EC8">
        <w:rPr>
          <w:sz w:val="24"/>
        </w:rPr>
        <w:t>16,403,883.00</w:t>
      </w:r>
      <w:r w:rsidR="00630AEA" w:rsidRPr="000B3EC8">
        <w:rPr>
          <w:sz w:val="24"/>
        </w:rPr>
        <w:tab/>
        <w:t>21,185,950.42</w:t>
      </w:r>
      <w:r w:rsidR="00630AEA" w:rsidRPr="000B3EC8">
        <w:rPr>
          <w:sz w:val="24"/>
        </w:rPr>
        <w:tab/>
        <w:t>37,589,833.42</w:t>
      </w:r>
    </w:p>
    <w:p w14:paraId="208D011E" w14:textId="5EB801C4" w:rsidR="00D67A64"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本年增加</w:t>
      </w:r>
      <w:r w:rsidRPr="000B3EC8">
        <w:rPr>
          <w:sz w:val="24"/>
        </w:rPr>
        <w:tab/>
      </w:r>
      <w:r w:rsidR="00690F1F" w:rsidRPr="000B3EC8">
        <w:rPr>
          <w:sz w:val="24"/>
        </w:rPr>
        <w:t>3,184,677.43</w:t>
      </w:r>
      <w:r w:rsidR="00B14942" w:rsidRPr="000B3EC8">
        <w:rPr>
          <w:sz w:val="24"/>
        </w:rPr>
        <w:tab/>
      </w:r>
      <w:r w:rsidR="00690F1F" w:rsidRPr="000B3EC8">
        <w:rPr>
          <w:sz w:val="24"/>
        </w:rPr>
        <w:t>966,028.06</w:t>
      </w:r>
      <w:r w:rsidR="00B14942" w:rsidRPr="000B3EC8">
        <w:rPr>
          <w:sz w:val="24"/>
        </w:rPr>
        <w:tab/>
      </w:r>
      <w:r w:rsidR="00690F1F" w:rsidRPr="000B3EC8">
        <w:rPr>
          <w:sz w:val="24"/>
        </w:rPr>
        <w:t>4,150,705.49</w:t>
      </w:r>
    </w:p>
    <w:p w14:paraId="5C7093DE" w14:textId="2290B6CC" w:rsidR="00011A71" w:rsidRPr="000B3EC8" w:rsidRDefault="00011A71" w:rsidP="00670DA5">
      <w:pPr>
        <w:widowControl/>
        <w:tabs>
          <w:tab w:val="decimal" w:pos="6237"/>
          <w:tab w:val="decimal" w:pos="7974"/>
          <w:tab w:val="decimal" w:pos="9720"/>
        </w:tabs>
        <w:spacing w:line="216" w:lineRule="auto"/>
        <w:ind w:left="720"/>
        <w:jc w:val="left"/>
        <w:rPr>
          <w:sz w:val="24"/>
        </w:rPr>
      </w:pPr>
      <w:r w:rsidRPr="000B3EC8">
        <w:rPr>
          <w:sz w:val="24"/>
        </w:rPr>
        <w:t>本年处置</w:t>
      </w:r>
      <w:r w:rsidRPr="000B3EC8">
        <w:rPr>
          <w:sz w:val="24"/>
        </w:rPr>
        <w:tab/>
      </w:r>
      <w:r w:rsidR="00690F1F" w:rsidRPr="000B3EC8">
        <w:rPr>
          <w:sz w:val="24"/>
        </w:rPr>
        <w:t>-</w:t>
      </w:r>
      <w:r w:rsidR="00B14942" w:rsidRPr="000B3EC8">
        <w:rPr>
          <w:sz w:val="24"/>
        </w:rPr>
        <w:tab/>
      </w:r>
      <w:r w:rsidR="00690F1F" w:rsidRPr="000B3EC8">
        <w:rPr>
          <w:sz w:val="24"/>
        </w:rPr>
        <w:t>1,043,197.12</w:t>
      </w:r>
      <w:r w:rsidR="00B14942" w:rsidRPr="000B3EC8">
        <w:rPr>
          <w:sz w:val="24"/>
        </w:rPr>
        <w:tab/>
      </w:r>
      <w:r w:rsidR="00690F1F" w:rsidRPr="000B3EC8">
        <w:rPr>
          <w:sz w:val="24"/>
        </w:rPr>
        <w:t>1,043,197.12</w:t>
      </w:r>
    </w:p>
    <w:p w14:paraId="65E59FC9" w14:textId="4330A9B7" w:rsidR="00F7793F" w:rsidRPr="000B3EC8" w:rsidRDefault="00F7793F"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w:t>
      </w:r>
      <w:r w:rsidR="00930FF9" w:rsidRPr="000B3EC8">
        <w:rPr>
          <w:sz w:val="24"/>
        </w:rPr>
        <w:t>_</w:t>
      </w:r>
      <w:r w:rsidRPr="000B3EC8">
        <w:rPr>
          <w:sz w:val="24"/>
        </w:rPr>
        <w:t>_______</w:t>
      </w:r>
      <w:r w:rsidRPr="000B3EC8">
        <w:rPr>
          <w:sz w:val="24"/>
        </w:rPr>
        <w:tab/>
        <w:t>____________</w:t>
      </w:r>
      <w:r w:rsidRPr="000B3EC8">
        <w:rPr>
          <w:sz w:val="24"/>
        </w:rPr>
        <w:tab/>
        <w:t>____________</w:t>
      </w:r>
    </w:p>
    <w:p w14:paraId="352FD0B1" w14:textId="7EEA7B80" w:rsidR="002347F8" w:rsidRPr="000B3EC8" w:rsidRDefault="002347F8" w:rsidP="002F519F">
      <w:pPr>
        <w:widowControl/>
        <w:tabs>
          <w:tab w:val="decimal" w:pos="6237"/>
          <w:tab w:val="decimal" w:pos="7974"/>
          <w:tab w:val="decimal" w:pos="9720"/>
        </w:tabs>
        <w:ind w:left="720"/>
        <w:jc w:val="left"/>
        <w:rPr>
          <w:sz w:val="24"/>
        </w:rPr>
      </w:pPr>
      <w:r w:rsidRPr="000B3EC8">
        <w:rPr>
          <w:sz w:val="24"/>
        </w:rPr>
        <w:t>年末数</w:t>
      </w:r>
      <w:r w:rsidRPr="000B3EC8">
        <w:rPr>
          <w:sz w:val="24"/>
        </w:rPr>
        <w:tab/>
      </w:r>
      <w:r w:rsidR="00690F1F" w:rsidRPr="000B3EC8">
        <w:rPr>
          <w:sz w:val="24"/>
        </w:rPr>
        <w:t>19,588,560.43</w:t>
      </w:r>
      <w:r w:rsidR="00B14942" w:rsidRPr="000B3EC8">
        <w:rPr>
          <w:sz w:val="24"/>
        </w:rPr>
        <w:tab/>
      </w:r>
      <w:r w:rsidR="00690F1F" w:rsidRPr="000B3EC8">
        <w:rPr>
          <w:sz w:val="24"/>
        </w:rPr>
        <w:t>21,108,781.36</w:t>
      </w:r>
      <w:r w:rsidR="00B14942" w:rsidRPr="000B3EC8">
        <w:rPr>
          <w:sz w:val="24"/>
        </w:rPr>
        <w:tab/>
      </w:r>
      <w:r w:rsidR="00690F1F" w:rsidRPr="000B3EC8">
        <w:rPr>
          <w:sz w:val="24"/>
        </w:rPr>
        <w:t>40,697,341.79</w:t>
      </w:r>
    </w:p>
    <w:p w14:paraId="0D3E3C29"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0B9B7637" w14:textId="42947458" w:rsidR="002347F8" w:rsidRPr="000B3EC8" w:rsidRDefault="008A67A4" w:rsidP="00670DA5">
      <w:pPr>
        <w:widowControl/>
        <w:tabs>
          <w:tab w:val="decimal" w:pos="6255"/>
          <w:tab w:val="decimal" w:pos="7974"/>
          <w:tab w:val="decimal" w:pos="9720"/>
        </w:tabs>
        <w:spacing w:line="216" w:lineRule="auto"/>
        <w:ind w:left="720"/>
        <w:jc w:val="left"/>
        <w:rPr>
          <w:sz w:val="24"/>
          <w:u w:val="single"/>
        </w:rPr>
      </w:pPr>
      <w:r w:rsidRPr="000B3EC8">
        <w:rPr>
          <w:sz w:val="24"/>
          <w:u w:val="single"/>
        </w:rPr>
        <w:t>累计摊销</w:t>
      </w:r>
    </w:p>
    <w:p w14:paraId="6612DF44" w14:textId="576EAA94"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630AEA" w:rsidRPr="000B3EC8">
        <w:rPr>
          <w:sz w:val="24"/>
        </w:rPr>
        <w:t>3,034,696.89</w:t>
      </w:r>
      <w:r w:rsidR="00630AEA" w:rsidRPr="000B3EC8">
        <w:rPr>
          <w:sz w:val="24"/>
        </w:rPr>
        <w:tab/>
        <w:t>11,779,810.88</w:t>
      </w:r>
      <w:r w:rsidR="00630AEA" w:rsidRPr="000B3EC8">
        <w:rPr>
          <w:sz w:val="24"/>
        </w:rPr>
        <w:tab/>
        <w:t>14,814,507.77</w:t>
      </w:r>
    </w:p>
    <w:p w14:paraId="7D0C11E2" w14:textId="71C68F57" w:rsidR="00D67A64"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本年计提</w:t>
      </w:r>
      <w:r w:rsidRPr="000B3EC8">
        <w:rPr>
          <w:sz w:val="24"/>
        </w:rPr>
        <w:tab/>
      </w:r>
      <w:r w:rsidR="002924F6" w:rsidRPr="000B3EC8">
        <w:rPr>
          <w:sz w:val="24"/>
        </w:rPr>
        <w:t xml:space="preserve">424,240.68 </w:t>
      </w:r>
      <w:r w:rsidR="002924F6" w:rsidRPr="000B3EC8">
        <w:rPr>
          <w:sz w:val="24"/>
        </w:rPr>
        <w:tab/>
        <w:t xml:space="preserve">1,748,244.54 </w:t>
      </w:r>
      <w:r w:rsidR="002924F6" w:rsidRPr="000B3EC8">
        <w:rPr>
          <w:sz w:val="24"/>
        </w:rPr>
        <w:tab/>
        <w:t xml:space="preserve">2,172,485.22 </w:t>
      </w:r>
    </w:p>
    <w:p w14:paraId="531717AB" w14:textId="30CD78C4" w:rsidR="00011A71" w:rsidRPr="000B3EC8" w:rsidRDefault="004E57C9" w:rsidP="00670DA5">
      <w:pPr>
        <w:widowControl/>
        <w:tabs>
          <w:tab w:val="decimal" w:pos="6237"/>
          <w:tab w:val="decimal" w:pos="7974"/>
          <w:tab w:val="decimal" w:pos="9720"/>
        </w:tabs>
        <w:spacing w:line="216" w:lineRule="auto"/>
        <w:ind w:left="720"/>
        <w:jc w:val="left"/>
        <w:rPr>
          <w:sz w:val="24"/>
        </w:rPr>
      </w:pPr>
      <w:r w:rsidRPr="000B3EC8">
        <w:rPr>
          <w:sz w:val="24"/>
        </w:rPr>
        <w:t>本年处置</w:t>
      </w:r>
      <w:r w:rsidR="00011A71" w:rsidRPr="000B3EC8">
        <w:rPr>
          <w:sz w:val="24"/>
        </w:rPr>
        <w:tab/>
      </w:r>
      <w:r w:rsidR="002924F6" w:rsidRPr="000B3EC8">
        <w:rPr>
          <w:sz w:val="24"/>
        </w:rPr>
        <w:t>-</w:t>
      </w:r>
      <w:r w:rsidR="002924F6" w:rsidRPr="000B3EC8">
        <w:rPr>
          <w:sz w:val="24"/>
        </w:rPr>
        <w:tab/>
        <w:t>1,014,951.16</w:t>
      </w:r>
      <w:r w:rsidR="002924F6" w:rsidRPr="000B3EC8">
        <w:rPr>
          <w:sz w:val="24"/>
        </w:rPr>
        <w:tab/>
        <w:t>1,014,951.16</w:t>
      </w:r>
    </w:p>
    <w:p w14:paraId="211FAC6D"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1ED94314" w14:textId="47A1013C" w:rsidR="002347F8" w:rsidRPr="000B3EC8" w:rsidRDefault="002347F8" w:rsidP="002F519F">
      <w:pPr>
        <w:widowControl/>
        <w:tabs>
          <w:tab w:val="decimal" w:pos="6237"/>
          <w:tab w:val="decimal" w:pos="7974"/>
          <w:tab w:val="decimal" w:pos="9720"/>
        </w:tabs>
        <w:ind w:left="720"/>
        <w:jc w:val="left"/>
        <w:rPr>
          <w:sz w:val="24"/>
        </w:rPr>
      </w:pPr>
      <w:r w:rsidRPr="000B3EC8">
        <w:rPr>
          <w:sz w:val="24"/>
        </w:rPr>
        <w:t>年末数</w:t>
      </w:r>
      <w:r w:rsidRPr="000B3EC8">
        <w:rPr>
          <w:sz w:val="24"/>
        </w:rPr>
        <w:tab/>
      </w:r>
      <w:r w:rsidR="00690F1F" w:rsidRPr="000B3EC8">
        <w:rPr>
          <w:sz w:val="24"/>
        </w:rPr>
        <w:t>3,458,937.57</w:t>
      </w:r>
      <w:r w:rsidR="00B14942" w:rsidRPr="000B3EC8">
        <w:rPr>
          <w:sz w:val="24"/>
        </w:rPr>
        <w:tab/>
      </w:r>
      <w:r w:rsidR="00690F1F" w:rsidRPr="000B3EC8">
        <w:rPr>
          <w:sz w:val="24"/>
        </w:rPr>
        <w:t>12,513,104.26</w:t>
      </w:r>
      <w:r w:rsidR="00B14942" w:rsidRPr="000B3EC8">
        <w:rPr>
          <w:sz w:val="24"/>
        </w:rPr>
        <w:tab/>
      </w:r>
      <w:r w:rsidR="00690F1F" w:rsidRPr="000B3EC8">
        <w:rPr>
          <w:sz w:val="24"/>
        </w:rPr>
        <w:t>15,972,041.83</w:t>
      </w:r>
    </w:p>
    <w:p w14:paraId="073EFF7D"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79A06BA7" w14:textId="01B97625" w:rsidR="000D0C78" w:rsidRPr="000B3EC8" w:rsidRDefault="000D0C78" w:rsidP="00670DA5">
      <w:pPr>
        <w:widowControl/>
        <w:tabs>
          <w:tab w:val="decimal" w:pos="6255"/>
          <w:tab w:val="decimal" w:pos="7974"/>
          <w:tab w:val="decimal" w:pos="9720"/>
        </w:tabs>
        <w:spacing w:line="216" w:lineRule="auto"/>
        <w:ind w:left="720"/>
        <w:jc w:val="left"/>
        <w:rPr>
          <w:sz w:val="24"/>
          <w:u w:val="single"/>
        </w:rPr>
      </w:pPr>
      <w:r w:rsidRPr="000B3EC8">
        <w:rPr>
          <w:sz w:val="24"/>
          <w:u w:val="single"/>
        </w:rPr>
        <w:t>减值准备</w:t>
      </w:r>
    </w:p>
    <w:p w14:paraId="40F54A57" w14:textId="03A81266" w:rsidR="000D0C78" w:rsidRPr="000B3EC8" w:rsidRDefault="000D0C7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630AEA" w:rsidRPr="000B3EC8">
        <w:rPr>
          <w:sz w:val="24"/>
        </w:rPr>
        <w:t>-</w:t>
      </w:r>
      <w:r w:rsidR="00630AEA" w:rsidRPr="000B3EC8">
        <w:rPr>
          <w:sz w:val="24"/>
        </w:rPr>
        <w:tab/>
        <w:t>9,837.07</w:t>
      </w:r>
      <w:r w:rsidR="00630AEA" w:rsidRPr="000B3EC8">
        <w:rPr>
          <w:sz w:val="24"/>
        </w:rPr>
        <w:tab/>
        <w:t>9,837.07</w:t>
      </w:r>
    </w:p>
    <w:p w14:paraId="1D31D063" w14:textId="4FACBE93" w:rsidR="000D0C78" w:rsidRPr="000B3EC8" w:rsidRDefault="000D0C78" w:rsidP="00670DA5">
      <w:pPr>
        <w:widowControl/>
        <w:tabs>
          <w:tab w:val="decimal" w:pos="6237"/>
          <w:tab w:val="decimal" w:pos="7974"/>
          <w:tab w:val="decimal" w:pos="9720"/>
        </w:tabs>
        <w:spacing w:line="216" w:lineRule="auto"/>
        <w:ind w:left="720"/>
        <w:jc w:val="left"/>
        <w:rPr>
          <w:sz w:val="24"/>
        </w:rPr>
      </w:pPr>
      <w:r w:rsidRPr="000B3EC8">
        <w:rPr>
          <w:sz w:val="24"/>
        </w:rPr>
        <w:t>本年</w:t>
      </w:r>
      <w:r w:rsidR="00B861C2" w:rsidRPr="000B3EC8">
        <w:rPr>
          <w:sz w:val="24"/>
        </w:rPr>
        <w:t>减少</w:t>
      </w:r>
      <w:r w:rsidRPr="000B3EC8">
        <w:rPr>
          <w:sz w:val="24"/>
        </w:rPr>
        <w:tab/>
      </w:r>
      <w:r w:rsidR="00690F1F" w:rsidRPr="000B3EC8">
        <w:rPr>
          <w:sz w:val="24"/>
        </w:rPr>
        <w:t>-</w:t>
      </w:r>
      <w:r w:rsidR="00B14942" w:rsidRPr="000B3EC8">
        <w:rPr>
          <w:sz w:val="24"/>
        </w:rPr>
        <w:tab/>
      </w:r>
      <w:r w:rsidR="00690F1F" w:rsidRPr="000B3EC8">
        <w:rPr>
          <w:sz w:val="24"/>
        </w:rPr>
        <w:t>9,837.07</w:t>
      </w:r>
      <w:r w:rsidR="00B14942" w:rsidRPr="000B3EC8">
        <w:rPr>
          <w:sz w:val="24"/>
        </w:rPr>
        <w:tab/>
      </w:r>
      <w:r w:rsidR="00690F1F" w:rsidRPr="000B3EC8">
        <w:rPr>
          <w:sz w:val="24"/>
        </w:rPr>
        <w:t>9,837.07</w:t>
      </w:r>
    </w:p>
    <w:p w14:paraId="6EE4216A" w14:textId="77777777" w:rsidR="000D0C78" w:rsidRPr="000B3EC8" w:rsidRDefault="000D0C78" w:rsidP="000D0C78">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40E2E46E" w14:textId="2E2F2CF1" w:rsidR="000D0C78" w:rsidRPr="000B3EC8" w:rsidRDefault="000D0C78" w:rsidP="000D0C78">
      <w:pPr>
        <w:widowControl/>
        <w:tabs>
          <w:tab w:val="decimal" w:pos="6237"/>
          <w:tab w:val="decimal" w:pos="7974"/>
          <w:tab w:val="decimal" w:pos="9720"/>
        </w:tabs>
        <w:ind w:left="720"/>
        <w:jc w:val="left"/>
        <w:rPr>
          <w:sz w:val="24"/>
        </w:rPr>
      </w:pPr>
      <w:r w:rsidRPr="000B3EC8">
        <w:rPr>
          <w:sz w:val="24"/>
        </w:rPr>
        <w:t>年末数</w:t>
      </w:r>
      <w:r w:rsidRPr="000B3EC8">
        <w:rPr>
          <w:sz w:val="24"/>
        </w:rPr>
        <w:tab/>
      </w:r>
      <w:r w:rsidR="00690F1F" w:rsidRPr="000B3EC8">
        <w:rPr>
          <w:sz w:val="24"/>
        </w:rPr>
        <w:t>-</w:t>
      </w:r>
      <w:r w:rsidR="00B14942" w:rsidRPr="000B3EC8">
        <w:rPr>
          <w:sz w:val="24"/>
        </w:rPr>
        <w:tab/>
      </w:r>
      <w:r w:rsidR="00690F1F" w:rsidRPr="000B3EC8">
        <w:rPr>
          <w:sz w:val="24"/>
        </w:rPr>
        <w:t>-</w:t>
      </w:r>
      <w:r w:rsidR="00B14942" w:rsidRPr="000B3EC8">
        <w:rPr>
          <w:sz w:val="24"/>
        </w:rPr>
        <w:tab/>
      </w:r>
      <w:r w:rsidR="00690F1F" w:rsidRPr="000B3EC8">
        <w:rPr>
          <w:sz w:val="24"/>
        </w:rPr>
        <w:t>-</w:t>
      </w:r>
    </w:p>
    <w:p w14:paraId="5B6232CA" w14:textId="77777777" w:rsidR="000D0C78" w:rsidRPr="000B3EC8" w:rsidRDefault="000D0C78" w:rsidP="000D0C78">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621BBB43" w14:textId="19306946" w:rsidR="002347F8" w:rsidRPr="000B3EC8" w:rsidRDefault="002347F8" w:rsidP="00670DA5">
      <w:pPr>
        <w:widowControl/>
        <w:tabs>
          <w:tab w:val="decimal" w:pos="6255"/>
          <w:tab w:val="decimal" w:pos="7974"/>
          <w:tab w:val="decimal" w:pos="9720"/>
        </w:tabs>
        <w:spacing w:line="216" w:lineRule="auto"/>
        <w:ind w:left="720"/>
        <w:jc w:val="left"/>
        <w:rPr>
          <w:sz w:val="24"/>
          <w:u w:val="single"/>
        </w:rPr>
      </w:pPr>
      <w:r w:rsidRPr="000B3EC8">
        <w:rPr>
          <w:sz w:val="24"/>
          <w:u w:val="single"/>
        </w:rPr>
        <w:t>净值</w:t>
      </w:r>
    </w:p>
    <w:p w14:paraId="5CEBD3C7" w14:textId="1DC0BCAC"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B14942" w:rsidRPr="000B3EC8">
        <w:rPr>
          <w:sz w:val="24"/>
        </w:rPr>
        <w:t>13,369,186.11</w:t>
      </w:r>
      <w:r w:rsidR="00B14942" w:rsidRPr="000B3EC8">
        <w:rPr>
          <w:sz w:val="24"/>
        </w:rPr>
        <w:tab/>
        <w:t>9,396,302.47</w:t>
      </w:r>
      <w:r w:rsidR="00B14942" w:rsidRPr="000B3EC8">
        <w:rPr>
          <w:sz w:val="24"/>
        </w:rPr>
        <w:tab/>
        <w:t>22,765,488.58</w:t>
      </w:r>
    </w:p>
    <w:p w14:paraId="2CCA1E64" w14:textId="77777777" w:rsidR="0034623C" w:rsidRPr="000B3EC8" w:rsidRDefault="0034623C" w:rsidP="002F519F">
      <w:pPr>
        <w:widowControl/>
        <w:tabs>
          <w:tab w:val="left" w:pos="720"/>
          <w:tab w:val="decimal" w:pos="6543"/>
          <w:tab w:val="decimal" w:pos="8280"/>
          <w:tab w:val="decimal" w:pos="10026"/>
        </w:tabs>
        <w:spacing w:line="48"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2E177038"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3510CD1F" w14:textId="04362E92"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年末数</w:t>
      </w:r>
      <w:r w:rsidRPr="000B3EC8">
        <w:rPr>
          <w:sz w:val="24"/>
        </w:rPr>
        <w:tab/>
      </w:r>
      <w:r w:rsidR="00690F1F" w:rsidRPr="000B3EC8">
        <w:rPr>
          <w:sz w:val="24"/>
        </w:rPr>
        <w:t>16,129,622.86</w:t>
      </w:r>
      <w:r w:rsidR="00B14942" w:rsidRPr="000B3EC8">
        <w:rPr>
          <w:sz w:val="24"/>
        </w:rPr>
        <w:tab/>
      </w:r>
      <w:r w:rsidR="00690F1F" w:rsidRPr="000B3EC8">
        <w:rPr>
          <w:sz w:val="24"/>
        </w:rPr>
        <w:t>8,595,677.10</w:t>
      </w:r>
      <w:r w:rsidR="00B14942" w:rsidRPr="000B3EC8">
        <w:rPr>
          <w:sz w:val="24"/>
        </w:rPr>
        <w:tab/>
      </w:r>
      <w:r w:rsidR="0019144B" w:rsidRPr="000B3EC8">
        <w:rPr>
          <w:sz w:val="24"/>
        </w:rPr>
        <w:t>24,725,299.96</w:t>
      </w:r>
    </w:p>
    <w:p w14:paraId="0ADDC0D9" w14:textId="77777777" w:rsidR="0034623C" w:rsidRPr="000B3EC8" w:rsidRDefault="0034623C" w:rsidP="002F519F">
      <w:pPr>
        <w:widowControl/>
        <w:tabs>
          <w:tab w:val="left" w:pos="720"/>
          <w:tab w:val="decimal" w:pos="6543"/>
          <w:tab w:val="decimal" w:pos="8280"/>
          <w:tab w:val="decimal" w:pos="10026"/>
        </w:tabs>
        <w:spacing w:line="48"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75BA7A55"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6E87F8AD" w14:textId="302DC3A7" w:rsidR="00670DA5" w:rsidRDefault="00670DA5">
      <w:pPr>
        <w:widowControl/>
        <w:jc w:val="left"/>
        <w:rPr>
          <w:sz w:val="24"/>
        </w:rPr>
      </w:pPr>
      <w:r>
        <w:rPr>
          <w:sz w:val="24"/>
        </w:rPr>
        <w:br w:type="page"/>
      </w:r>
    </w:p>
    <w:p w14:paraId="70D008EC" w14:textId="7BAC827E" w:rsidR="00963118" w:rsidRPr="000B3EC8" w:rsidRDefault="00963118" w:rsidP="00670DA5">
      <w:pPr>
        <w:pStyle w:val="1"/>
        <w:spacing w:line="216" w:lineRule="auto"/>
      </w:pPr>
      <w:r w:rsidRPr="000B3EC8">
        <w:lastRenderedPageBreak/>
        <w:t>以公允价值计量且其变动计入当期损益的金融负债</w:t>
      </w:r>
    </w:p>
    <w:p w14:paraId="379BCEB3" w14:textId="181EB251" w:rsidR="00963118" w:rsidRPr="000B3EC8" w:rsidRDefault="00963118" w:rsidP="00670DA5">
      <w:pPr>
        <w:widowControl/>
        <w:tabs>
          <w:tab w:val="decimal" w:pos="4482"/>
          <w:tab w:val="decimal" w:pos="6282"/>
          <w:tab w:val="decimal" w:pos="8190"/>
          <w:tab w:val="decimal" w:pos="9720"/>
        </w:tabs>
        <w:spacing w:line="216" w:lineRule="auto"/>
        <w:ind w:left="720"/>
        <w:jc w:val="left"/>
        <w:rPr>
          <w:sz w:val="24"/>
        </w:rPr>
      </w:pPr>
    </w:p>
    <w:p w14:paraId="6FE2BBB4" w14:textId="77777777" w:rsidR="00963118" w:rsidRPr="000B3EC8" w:rsidRDefault="00963118" w:rsidP="00670DA5">
      <w:pPr>
        <w:widowControl/>
        <w:tabs>
          <w:tab w:val="center" w:pos="7614"/>
          <w:tab w:val="center" w:pos="9495"/>
        </w:tabs>
        <w:snapToGrid w:val="0"/>
        <w:spacing w:line="216" w:lineRule="auto"/>
        <w:ind w:left="720"/>
        <w:jc w:val="left"/>
        <w:rPr>
          <w:sz w:val="24"/>
          <w:u w:val="single"/>
        </w:rPr>
      </w:pPr>
      <w:r w:rsidRPr="000B3EC8">
        <w:rPr>
          <w:sz w:val="24"/>
          <w:u w:val="single"/>
        </w:rPr>
        <w:t>项目</w:t>
      </w:r>
      <w:r w:rsidRPr="000B3EC8">
        <w:rPr>
          <w:sz w:val="24"/>
        </w:rPr>
        <w:tab/>
      </w:r>
      <w:r w:rsidRPr="000B3EC8">
        <w:rPr>
          <w:sz w:val="24"/>
          <w:u w:val="single"/>
        </w:rPr>
        <w:t>年末数</w:t>
      </w:r>
      <w:r w:rsidRPr="000B3EC8">
        <w:rPr>
          <w:sz w:val="24"/>
        </w:rPr>
        <w:tab/>
      </w:r>
      <w:r w:rsidRPr="000B3EC8">
        <w:rPr>
          <w:sz w:val="24"/>
          <w:u w:val="single"/>
        </w:rPr>
        <w:t>年初数</w:t>
      </w:r>
    </w:p>
    <w:p w14:paraId="6847E093" w14:textId="77777777" w:rsidR="00963118" w:rsidRPr="000B3EC8" w:rsidRDefault="00963118" w:rsidP="00670DA5">
      <w:pPr>
        <w:widowControl/>
        <w:tabs>
          <w:tab w:val="center" w:pos="7614"/>
          <w:tab w:val="center" w:pos="9495"/>
        </w:tabs>
        <w:snapToGrid w:val="0"/>
        <w:spacing w:line="216" w:lineRule="auto"/>
        <w:jc w:val="left"/>
        <w:rPr>
          <w:sz w:val="24"/>
        </w:rPr>
      </w:pPr>
      <w:r w:rsidRPr="000B3EC8">
        <w:rPr>
          <w:sz w:val="24"/>
        </w:rPr>
        <w:tab/>
      </w:r>
      <w:r w:rsidRPr="000B3EC8">
        <w:rPr>
          <w:sz w:val="24"/>
        </w:rPr>
        <w:t>人民币元</w:t>
      </w:r>
      <w:r w:rsidRPr="000B3EC8">
        <w:rPr>
          <w:sz w:val="24"/>
        </w:rPr>
        <w:tab/>
      </w:r>
      <w:r w:rsidRPr="000B3EC8">
        <w:rPr>
          <w:sz w:val="24"/>
        </w:rPr>
        <w:t>人民币元</w:t>
      </w:r>
    </w:p>
    <w:p w14:paraId="287F4EBB" w14:textId="77777777" w:rsidR="00963118" w:rsidRPr="000B3EC8" w:rsidRDefault="00963118" w:rsidP="00670DA5">
      <w:pPr>
        <w:widowControl/>
        <w:tabs>
          <w:tab w:val="decimal" w:pos="5640"/>
          <w:tab w:val="decimal" w:pos="8040"/>
        </w:tabs>
        <w:spacing w:line="216" w:lineRule="auto"/>
        <w:ind w:left="720"/>
        <w:jc w:val="left"/>
        <w:rPr>
          <w:kern w:val="0"/>
          <w:sz w:val="24"/>
        </w:rPr>
      </w:pPr>
    </w:p>
    <w:p w14:paraId="36FC21EB" w14:textId="55CD32BB" w:rsidR="00963118" w:rsidRPr="000B3EC8" w:rsidRDefault="00963118" w:rsidP="00670DA5">
      <w:pPr>
        <w:widowControl/>
        <w:tabs>
          <w:tab w:val="decimal" w:pos="7920"/>
          <w:tab w:val="decimal" w:pos="9720"/>
        </w:tabs>
        <w:snapToGrid w:val="0"/>
        <w:spacing w:line="216" w:lineRule="auto"/>
        <w:ind w:left="735"/>
        <w:jc w:val="left"/>
        <w:rPr>
          <w:sz w:val="24"/>
        </w:rPr>
      </w:pPr>
      <w:r w:rsidRPr="000B3EC8">
        <w:rPr>
          <w:sz w:val="24"/>
        </w:rPr>
        <w:t>远期外汇合同</w:t>
      </w:r>
      <w:r w:rsidRPr="000B3EC8">
        <w:rPr>
          <w:sz w:val="24"/>
        </w:rPr>
        <w:tab/>
      </w:r>
      <w:r w:rsidR="0019144B" w:rsidRPr="000B3EC8">
        <w:rPr>
          <w:sz w:val="24"/>
        </w:rPr>
        <w:t>-</w:t>
      </w:r>
      <w:r w:rsidR="00B14942" w:rsidRPr="000B3EC8">
        <w:rPr>
          <w:sz w:val="24"/>
        </w:rPr>
        <w:tab/>
      </w:r>
      <w:r w:rsidRPr="000B3EC8">
        <w:rPr>
          <w:sz w:val="24"/>
        </w:rPr>
        <w:t>2,426,064.84</w:t>
      </w:r>
    </w:p>
    <w:p w14:paraId="01AE00E1" w14:textId="77777777" w:rsidR="00963118" w:rsidRPr="000B3EC8" w:rsidRDefault="00963118">
      <w:pPr>
        <w:widowControl/>
        <w:tabs>
          <w:tab w:val="decimal" w:pos="8235"/>
          <w:tab w:val="decimal" w:pos="10017"/>
        </w:tabs>
        <w:adjustRightInd w:val="0"/>
        <w:spacing w:line="48" w:lineRule="auto"/>
        <w:jc w:val="left"/>
        <w:rPr>
          <w:sz w:val="24"/>
        </w:rPr>
      </w:pPr>
      <w:r w:rsidRPr="000B3EC8">
        <w:rPr>
          <w:sz w:val="24"/>
        </w:rPr>
        <w:tab/>
        <w:t>___________</w:t>
      </w:r>
      <w:r w:rsidRPr="000B3EC8">
        <w:rPr>
          <w:sz w:val="24"/>
        </w:rPr>
        <w:tab/>
        <w:t>___________</w:t>
      </w:r>
    </w:p>
    <w:p w14:paraId="0B645650" w14:textId="77777777" w:rsidR="00963118" w:rsidRPr="000B3EC8" w:rsidRDefault="00963118" w:rsidP="002F519F">
      <w:pPr>
        <w:widowControl/>
        <w:tabs>
          <w:tab w:val="decimal" w:pos="8235"/>
          <w:tab w:val="decimal" w:pos="10017"/>
        </w:tabs>
        <w:snapToGrid w:val="0"/>
        <w:spacing w:after="140" w:line="24" w:lineRule="auto"/>
        <w:jc w:val="left"/>
        <w:rPr>
          <w:sz w:val="24"/>
        </w:rPr>
      </w:pPr>
      <w:r w:rsidRPr="000B3EC8">
        <w:rPr>
          <w:sz w:val="24"/>
        </w:rPr>
        <w:tab/>
        <w:t>___________</w:t>
      </w:r>
      <w:r w:rsidRPr="000B3EC8">
        <w:rPr>
          <w:sz w:val="24"/>
        </w:rPr>
        <w:tab/>
        <w:t>___________</w:t>
      </w:r>
    </w:p>
    <w:p w14:paraId="032E6ACF" w14:textId="432BB8DA" w:rsidR="00963118" w:rsidRDefault="00963118" w:rsidP="00670DA5">
      <w:pPr>
        <w:widowControl/>
        <w:spacing w:line="216" w:lineRule="auto"/>
        <w:ind w:left="720"/>
        <w:jc w:val="left"/>
        <w:rPr>
          <w:bCs/>
          <w:sz w:val="24"/>
          <w:lang w:val="en-AU"/>
        </w:rPr>
      </w:pPr>
    </w:p>
    <w:p w14:paraId="7F5F4AE6" w14:textId="77777777" w:rsidR="00670DA5" w:rsidRPr="000B3EC8" w:rsidRDefault="00670DA5" w:rsidP="00670DA5">
      <w:pPr>
        <w:widowControl/>
        <w:spacing w:line="216" w:lineRule="auto"/>
        <w:ind w:left="720"/>
        <w:jc w:val="left"/>
        <w:rPr>
          <w:bCs/>
          <w:sz w:val="24"/>
          <w:lang w:val="en-AU"/>
        </w:rPr>
      </w:pPr>
    </w:p>
    <w:p w14:paraId="650025F0" w14:textId="77777777" w:rsidR="008C204D" w:rsidRPr="000B3EC8" w:rsidRDefault="00CC3C88" w:rsidP="00670DA5">
      <w:pPr>
        <w:pStyle w:val="1"/>
        <w:spacing w:line="216" w:lineRule="auto"/>
      </w:pPr>
      <w:r w:rsidRPr="000B3EC8">
        <w:t>应付职工薪酬</w:t>
      </w:r>
    </w:p>
    <w:p w14:paraId="51BC5AC1" w14:textId="3D38100E" w:rsidR="002A3359" w:rsidRPr="000B3EC8" w:rsidRDefault="002A3359" w:rsidP="00670DA5">
      <w:pPr>
        <w:widowControl/>
        <w:tabs>
          <w:tab w:val="center" w:pos="5040"/>
          <w:tab w:val="center" w:pos="6480"/>
          <w:tab w:val="center" w:pos="7920"/>
          <w:tab w:val="center" w:pos="9360"/>
        </w:tabs>
        <w:spacing w:line="216" w:lineRule="auto"/>
        <w:ind w:left="720"/>
        <w:jc w:val="left"/>
        <w:rPr>
          <w:sz w:val="24"/>
          <w:u w:val="single"/>
        </w:rPr>
      </w:pPr>
    </w:p>
    <w:p w14:paraId="3528FBF4" w14:textId="77777777" w:rsidR="008C27FE" w:rsidRPr="000B3EC8" w:rsidRDefault="008C27FE" w:rsidP="00670DA5">
      <w:pPr>
        <w:pStyle w:val="afa"/>
        <w:widowControl/>
        <w:numPr>
          <w:ilvl w:val="0"/>
          <w:numId w:val="97"/>
        </w:numPr>
        <w:tabs>
          <w:tab w:val="center" w:pos="5040"/>
          <w:tab w:val="center" w:pos="6480"/>
          <w:tab w:val="center" w:pos="7920"/>
          <w:tab w:val="center" w:pos="9360"/>
        </w:tabs>
        <w:spacing w:line="216" w:lineRule="auto"/>
        <w:jc w:val="left"/>
        <w:rPr>
          <w:sz w:val="24"/>
        </w:rPr>
      </w:pPr>
      <w:r w:rsidRPr="000B3EC8">
        <w:rPr>
          <w:sz w:val="24"/>
        </w:rPr>
        <w:t>应付职工薪酬分类</w:t>
      </w:r>
    </w:p>
    <w:p w14:paraId="2ACCC327" w14:textId="77777777" w:rsidR="008C27FE" w:rsidRPr="000B3EC8" w:rsidRDefault="008C27FE" w:rsidP="00670DA5">
      <w:pPr>
        <w:widowControl/>
        <w:tabs>
          <w:tab w:val="center" w:pos="5040"/>
          <w:tab w:val="center" w:pos="6480"/>
          <w:tab w:val="center" w:pos="7920"/>
          <w:tab w:val="center" w:pos="9360"/>
        </w:tabs>
        <w:spacing w:line="216" w:lineRule="auto"/>
        <w:ind w:left="720"/>
        <w:jc w:val="left"/>
        <w:rPr>
          <w:sz w:val="24"/>
          <w:u w:val="single"/>
        </w:rPr>
      </w:pPr>
    </w:p>
    <w:p w14:paraId="41F26D8A" w14:textId="77777777" w:rsidR="002A3359" w:rsidRPr="000B3EC8" w:rsidRDefault="002A3359" w:rsidP="00670DA5">
      <w:pPr>
        <w:widowControl/>
        <w:tabs>
          <w:tab w:val="center" w:pos="4374"/>
          <w:tab w:val="center" w:pos="6039"/>
          <w:tab w:val="center" w:pos="7767"/>
          <w:tab w:val="center" w:pos="9387"/>
        </w:tabs>
        <w:spacing w:line="216" w:lineRule="auto"/>
        <w:ind w:left="720"/>
        <w:jc w:val="left"/>
        <w:rPr>
          <w:sz w:val="20"/>
          <w:szCs w:val="20"/>
          <w:u w:val="single"/>
        </w:rPr>
      </w:pPr>
      <w:r w:rsidRPr="000B3EC8">
        <w:rPr>
          <w:sz w:val="20"/>
          <w:szCs w:val="20"/>
          <w:u w:val="single"/>
        </w:rPr>
        <w:t>项目</w:t>
      </w:r>
      <w:r w:rsidRPr="000B3EC8">
        <w:rPr>
          <w:sz w:val="20"/>
          <w:szCs w:val="20"/>
        </w:rPr>
        <w:tab/>
      </w:r>
      <w:r w:rsidRPr="000B3EC8">
        <w:rPr>
          <w:sz w:val="20"/>
          <w:szCs w:val="20"/>
          <w:u w:val="single"/>
        </w:rPr>
        <w:t>年初数</w:t>
      </w:r>
      <w:r w:rsidRPr="000B3EC8">
        <w:rPr>
          <w:sz w:val="20"/>
          <w:szCs w:val="20"/>
        </w:rPr>
        <w:tab/>
      </w:r>
      <w:r w:rsidRPr="000B3EC8">
        <w:rPr>
          <w:sz w:val="20"/>
          <w:szCs w:val="20"/>
          <w:u w:val="single"/>
        </w:rPr>
        <w:t>本年计提</w:t>
      </w:r>
      <w:r w:rsidRPr="000B3EC8">
        <w:rPr>
          <w:sz w:val="20"/>
          <w:szCs w:val="20"/>
        </w:rPr>
        <w:tab/>
      </w:r>
      <w:r w:rsidRPr="000B3EC8">
        <w:rPr>
          <w:sz w:val="20"/>
          <w:szCs w:val="20"/>
          <w:u w:val="single"/>
        </w:rPr>
        <w:t>本年支付</w:t>
      </w:r>
      <w:r w:rsidRPr="000B3EC8">
        <w:rPr>
          <w:sz w:val="20"/>
          <w:szCs w:val="20"/>
        </w:rPr>
        <w:tab/>
      </w:r>
      <w:r w:rsidRPr="000B3EC8">
        <w:rPr>
          <w:sz w:val="20"/>
          <w:szCs w:val="20"/>
          <w:u w:val="single"/>
        </w:rPr>
        <w:t>年末数</w:t>
      </w:r>
    </w:p>
    <w:p w14:paraId="0C610F4B" w14:textId="77777777" w:rsidR="002A3359" w:rsidRPr="000B3EC8" w:rsidRDefault="002A3359" w:rsidP="00670DA5">
      <w:pPr>
        <w:widowControl/>
        <w:tabs>
          <w:tab w:val="center" w:pos="4374"/>
          <w:tab w:val="center" w:pos="6039"/>
          <w:tab w:val="center" w:pos="7767"/>
          <w:tab w:val="center" w:pos="9387"/>
        </w:tabs>
        <w:spacing w:line="216" w:lineRule="auto"/>
        <w:ind w:left="72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029460A7" w14:textId="77777777" w:rsidR="002A3359" w:rsidRPr="000B3EC8" w:rsidRDefault="002A3359" w:rsidP="00670DA5">
      <w:pPr>
        <w:widowControl/>
        <w:snapToGrid w:val="0"/>
        <w:spacing w:line="216" w:lineRule="auto"/>
        <w:ind w:left="1071" w:hanging="351"/>
        <w:jc w:val="left"/>
        <w:rPr>
          <w:sz w:val="20"/>
          <w:szCs w:val="20"/>
        </w:rPr>
      </w:pPr>
    </w:p>
    <w:p w14:paraId="114CA72F" w14:textId="3117ED76"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工资、奖金、津贴</w:t>
      </w:r>
      <w:r w:rsidR="00180841" w:rsidRPr="000B3EC8">
        <w:rPr>
          <w:sz w:val="20"/>
          <w:szCs w:val="20"/>
        </w:rPr>
        <w:t>和</w:t>
      </w:r>
      <w:r w:rsidRPr="000B3EC8">
        <w:rPr>
          <w:sz w:val="20"/>
          <w:szCs w:val="20"/>
        </w:rPr>
        <w:t>补贴</w:t>
      </w:r>
      <w:r w:rsidR="00FD33F1" w:rsidRPr="000B3EC8">
        <w:rPr>
          <w:sz w:val="20"/>
          <w:szCs w:val="20"/>
        </w:rPr>
        <w:tab/>
      </w:r>
      <w:r w:rsidR="009A0A83" w:rsidRPr="000B3EC8">
        <w:rPr>
          <w:sz w:val="20"/>
          <w:szCs w:val="20"/>
        </w:rPr>
        <w:t>21,278,781.88</w:t>
      </w:r>
      <w:r w:rsidR="00B14942" w:rsidRPr="000B3EC8">
        <w:rPr>
          <w:sz w:val="20"/>
          <w:szCs w:val="20"/>
        </w:rPr>
        <w:tab/>
      </w:r>
      <w:r w:rsidR="008133E7" w:rsidRPr="000B3EC8">
        <w:rPr>
          <w:sz w:val="20"/>
          <w:szCs w:val="20"/>
        </w:rPr>
        <w:t xml:space="preserve">221,593,735.89 </w:t>
      </w:r>
      <w:r w:rsidR="008133E7" w:rsidRPr="000B3EC8">
        <w:rPr>
          <w:sz w:val="20"/>
          <w:szCs w:val="20"/>
        </w:rPr>
        <w:tab/>
        <w:t xml:space="preserve"> 214,369,880.86 </w:t>
      </w:r>
      <w:r w:rsidR="008133E7" w:rsidRPr="000B3EC8">
        <w:rPr>
          <w:sz w:val="20"/>
          <w:szCs w:val="20"/>
        </w:rPr>
        <w:tab/>
        <w:t xml:space="preserve"> 28,502,636.91</w:t>
      </w:r>
    </w:p>
    <w:p w14:paraId="44B6789D" w14:textId="7DFD9C75" w:rsidR="008E5119" w:rsidRPr="000B3EC8" w:rsidRDefault="008E511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其中：派遣工资</w:t>
      </w:r>
      <w:r w:rsidR="00FD33F1" w:rsidRPr="000B3EC8">
        <w:rPr>
          <w:sz w:val="20"/>
          <w:szCs w:val="20"/>
        </w:rPr>
        <w:tab/>
      </w:r>
      <w:r w:rsidR="009A0A83" w:rsidRPr="000B3EC8">
        <w:rPr>
          <w:sz w:val="20"/>
          <w:szCs w:val="20"/>
        </w:rPr>
        <w:t>2,113,814.86</w:t>
      </w:r>
      <w:r w:rsidR="00B14942" w:rsidRPr="000B3EC8">
        <w:rPr>
          <w:sz w:val="20"/>
          <w:szCs w:val="20"/>
        </w:rPr>
        <w:tab/>
      </w:r>
      <w:r w:rsidR="008133E7" w:rsidRPr="000B3EC8">
        <w:rPr>
          <w:sz w:val="20"/>
          <w:szCs w:val="20"/>
        </w:rPr>
        <w:t xml:space="preserve">14,693,927.25 </w:t>
      </w:r>
      <w:r w:rsidR="008133E7" w:rsidRPr="000B3EC8">
        <w:rPr>
          <w:sz w:val="20"/>
          <w:szCs w:val="20"/>
        </w:rPr>
        <w:tab/>
        <w:t xml:space="preserve"> 15,814,195.32 </w:t>
      </w:r>
      <w:r w:rsidR="008133E7" w:rsidRPr="000B3EC8">
        <w:rPr>
          <w:sz w:val="20"/>
          <w:szCs w:val="20"/>
        </w:rPr>
        <w:tab/>
        <w:t xml:space="preserve"> 993,546.79</w:t>
      </w:r>
    </w:p>
    <w:p w14:paraId="7845FA71" w14:textId="0568377C" w:rsidR="00656BCE" w:rsidRPr="000B3EC8" w:rsidRDefault="00656BCE"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职工福利费</w:t>
      </w:r>
      <w:r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15,829,222.56 </w:t>
      </w:r>
      <w:r w:rsidR="008133E7" w:rsidRPr="000B3EC8">
        <w:rPr>
          <w:sz w:val="20"/>
          <w:szCs w:val="20"/>
        </w:rPr>
        <w:tab/>
        <w:t xml:space="preserve"> 15,829,222.56</w:t>
      </w:r>
      <w:r w:rsidR="00B14942" w:rsidRPr="000B3EC8">
        <w:rPr>
          <w:sz w:val="20"/>
          <w:szCs w:val="20"/>
        </w:rPr>
        <w:tab/>
      </w:r>
      <w:r w:rsidR="008133E7" w:rsidRPr="000B3EC8">
        <w:rPr>
          <w:sz w:val="20"/>
          <w:szCs w:val="20"/>
        </w:rPr>
        <w:t>-</w:t>
      </w:r>
    </w:p>
    <w:p w14:paraId="273DF4E8" w14:textId="0A2530A5"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社会保险费</w:t>
      </w:r>
      <w:r w:rsidR="00FD33F1"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4,042,690.88 </w:t>
      </w:r>
      <w:r w:rsidR="008133E7" w:rsidRPr="000B3EC8">
        <w:rPr>
          <w:sz w:val="20"/>
          <w:szCs w:val="20"/>
        </w:rPr>
        <w:tab/>
        <w:t xml:space="preserve"> 4,042,690.88</w:t>
      </w:r>
      <w:r w:rsidR="00B14942" w:rsidRPr="000B3EC8">
        <w:rPr>
          <w:sz w:val="20"/>
          <w:szCs w:val="20"/>
        </w:rPr>
        <w:tab/>
      </w:r>
      <w:r w:rsidR="008133E7" w:rsidRPr="000B3EC8">
        <w:rPr>
          <w:sz w:val="20"/>
          <w:szCs w:val="20"/>
        </w:rPr>
        <w:t>-</w:t>
      </w:r>
    </w:p>
    <w:p w14:paraId="0EE921E8" w14:textId="4FC7DDF1" w:rsidR="00414ACB"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其中：</w:t>
      </w:r>
      <w:r w:rsidR="00414ACB" w:rsidRPr="000B3EC8">
        <w:rPr>
          <w:sz w:val="20"/>
          <w:szCs w:val="20"/>
        </w:rPr>
        <w:t>医疗保险费</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2,973,571.97 </w:t>
      </w:r>
      <w:r w:rsidR="008133E7" w:rsidRPr="000B3EC8">
        <w:rPr>
          <w:sz w:val="20"/>
          <w:szCs w:val="20"/>
        </w:rPr>
        <w:tab/>
        <w:t xml:space="preserve"> 2,973,571.97</w:t>
      </w:r>
      <w:r w:rsidR="00B14942" w:rsidRPr="000B3EC8">
        <w:rPr>
          <w:sz w:val="20"/>
          <w:szCs w:val="20"/>
        </w:rPr>
        <w:tab/>
      </w:r>
      <w:r w:rsidR="008133E7" w:rsidRPr="000B3EC8">
        <w:rPr>
          <w:sz w:val="20"/>
          <w:szCs w:val="20"/>
        </w:rPr>
        <w:t>-</w:t>
      </w:r>
    </w:p>
    <w:p w14:paraId="20C6688C" w14:textId="419A42A3" w:rsidR="00FB6795" w:rsidRPr="000B3EC8" w:rsidRDefault="00FB6795" w:rsidP="00670DA5">
      <w:pPr>
        <w:widowControl/>
        <w:tabs>
          <w:tab w:val="decimal" w:pos="4707"/>
          <w:tab w:val="decimal" w:pos="6417"/>
          <w:tab w:val="decimal" w:pos="8145"/>
          <w:tab w:val="decimal" w:pos="9720"/>
        </w:tabs>
        <w:spacing w:line="216" w:lineRule="auto"/>
        <w:ind w:left="720" w:firstLine="612"/>
        <w:jc w:val="left"/>
        <w:rPr>
          <w:sz w:val="20"/>
          <w:szCs w:val="20"/>
        </w:rPr>
      </w:pPr>
      <w:r w:rsidRPr="000B3EC8">
        <w:rPr>
          <w:sz w:val="20"/>
          <w:szCs w:val="20"/>
        </w:rPr>
        <w:t>工伤保险费</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299,075.35 </w:t>
      </w:r>
      <w:r w:rsidR="008133E7" w:rsidRPr="000B3EC8">
        <w:rPr>
          <w:sz w:val="20"/>
          <w:szCs w:val="20"/>
        </w:rPr>
        <w:tab/>
        <w:t xml:space="preserve"> 299,075.35</w:t>
      </w:r>
      <w:r w:rsidR="00B14942" w:rsidRPr="000B3EC8">
        <w:rPr>
          <w:sz w:val="20"/>
          <w:szCs w:val="20"/>
        </w:rPr>
        <w:tab/>
      </w:r>
      <w:r w:rsidR="008133E7" w:rsidRPr="000B3EC8">
        <w:rPr>
          <w:sz w:val="20"/>
          <w:szCs w:val="20"/>
        </w:rPr>
        <w:t>-</w:t>
      </w:r>
    </w:p>
    <w:p w14:paraId="76A57D3A" w14:textId="55FB4A1F" w:rsidR="002A3359" w:rsidRPr="000B3EC8" w:rsidRDefault="00FB6795" w:rsidP="00670DA5">
      <w:pPr>
        <w:widowControl/>
        <w:tabs>
          <w:tab w:val="decimal" w:pos="4707"/>
          <w:tab w:val="decimal" w:pos="6417"/>
          <w:tab w:val="decimal" w:pos="8145"/>
          <w:tab w:val="decimal" w:pos="9720"/>
        </w:tabs>
        <w:spacing w:line="216" w:lineRule="auto"/>
        <w:ind w:left="720" w:firstLine="612"/>
        <w:jc w:val="left"/>
        <w:rPr>
          <w:sz w:val="20"/>
          <w:szCs w:val="20"/>
        </w:rPr>
      </w:pPr>
      <w:r w:rsidRPr="000B3EC8">
        <w:rPr>
          <w:sz w:val="20"/>
          <w:szCs w:val="20"/>
        </w:rPr>
        <w:t>生育</w:t>
      </w:r>
      <w:r w:rsidR="002A3359" w:rsidRPr="000B3EC8">
        <w:rPr>
          <w:sz w:val="20"/>
          <w:szCs w:val="20"/>
        </w:rPr>
        <w:t>保险费</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770,043.56 </w:t>
      </w:r>
      <w:r w:rsidR="008133E7" w:rsidRPr="000B3EC8">
        <w:rPr>
          <w:sz w:val="20"/>
          <w:szCs w:val="20"/>
        </w:rPr>
        <w:tab/>
        <w:t xml:space="preserve"> 770,043.56</w:t>
      </w:r>
      <w:r w:rsidR="00B14942" w:rsidRPr="000B3EC8">
        <w:rPr>
          <w:sz w:val="20"/>
          <w:szCs w:val="20"/>
        </w:rPr>
        <w:tab/>
      </w:r>
      <w:r w:rsidR="008133E7" w:rsidRPr="000B3EC8">
        <w:rPr>
          <w:sz w:val="20"/>
          <w:szCs w:val="20"/>
        </w:rPr>
        <w:t>-</w:t>
      </w:r>
    </w:p>
    <w:p w14:paraId="45C20704" w14:textId="2457581D"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住房公积金</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7,681,297.40 </w:t>
      </w:r>
      <w:r w:rsidR="008133E7" w:rsidRPr="000B3EC8">
        <w:rPr>
          <w:sz w:val="20"/>
          <w:szCs w:val="20"/>
        </w:rPr>
        <w:tab/>
        <w:t xml:space="preserve"> 7,681,297.40</w:t>
      </w:r>
      <w:r w:rsidR="00B14942" w:rsidRPr="000B3EC8">
        <w:rPr>
          <w:sz w:val="20"/>
          <w:szCs w:val="20"/>
        </w:rPr>
        <w:tab/>
      </w:r>
      <w:r w:rsidR="008133E7" w:rsidRPr="000B3EC8">
        <w:rPr>
          <w:sz w:val="20"/>
          <w:szCs w:val="20"/>
        </w:rPr>
        <w:t>-</w:t>
      </w:r>
    </w:p>
    <w:p w14:paraId="2C304DAD" w14:textId="5100AD27" w:rsidR="00445CF0" w:rsidRPr="000B3EC8" w:rsidRDefault="00CE660A"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设定提</w:t>
      </w:r>
      <w:r w:rsidR="00717878" w:rsidRPr="000B3EC8">
        <w:rPr>
          <w:sz w:val="20"/>
          <w:szCs w:val="20"/>
        </w:rPr>
        <w:t>存</w:t>
      </w:r>
      <w:r w:rsidRPr="000B3EC8">
        <w:rPr>
          <w:sz w:val="20"/>
          <w:szCs w:val="20"/>
        </w:rPr>
        <w:t>计划</w:t>
      </w:r>
      <w:r w:rsidR="000B3EC8">
        <w:rPr>
          <w:sz w:val="20"/>
          <w:szCs w:val="20"/>
        </w:rPr>
        <w:t>(</w:t>
      </w:r>
      <w:r w:rsidRPr="000B3EC8">
        <w:rPr>
          <w:sz w:val="20"/>
          <w:szCs w:val="20"/>
        </w:rPr>
        <w:t>注</w:t>
      </w:r>
      <w:r w:rsidR="000B3EC8">
        <w:rPr>
          <w:sz w:val="20"/>
          <w:szCs w:val="20"/>
        </w:rPr>
        <w:t>)</w:t>
      </w:r>
      <w:r w:rsidR="005E6988" w:rsidRPr="000B3EC8">
        <w:rPr>
          <w:sz w:val="20"/>
          <w:szCs w:val="20"/>
        </w:rPr>
        <w:tab/>
      </w:r>
      <w:r w:rsidR="009A0A83" w:rsidRPr="000B3EC8">
        <w:rPr>
          <w:sz w:val="20"/>
          <w:szCs w:val="20"/>
        </w:rPr>
        <w:t>-</w:t>
      </w:r>
      <w:r w:rsidR="00B14942" w:rsidRPr="000B3EC8">
        <w:rPr>
          <w:sz w:val="20"/>
          <w:szCs w:val="20"/>
        </w:rPr>
        <w:tab/>
      </w:r>
      <w:r w:rsidR="008133E7" w:rsidRPr="000B3EC8">
        <w:rPr>
          <w:sz w:val="20"/>
          <w:szCs w:val="20"/>
        </w:rPr>
        <w:t xml:space="preserve">22,791,344.27 </w:t>
      </w:r>
      <w:r w:rsidR="008133E7" w:rsidRPr="000B3EC8">
        <w:rPr>
          <w:sz w:val="20"/>
          <w:szCs w:val="20"/>
        </w:rPr>
        <w:tab/>
        <w:t xml:space="preserve"> 22,791,344.27</w:t>
      </w:r>
      <w:r w:rsidR="00B14942" w:rsidRPr="000B3EC8">
        <w:rPr>
          <w:sz w:val="20"/>
          <w:szCs w:val="20"/>
        </w:rPr>
        <w:tab/>
      </w:r>
      <w:r w:rsidR="008133E7" w:rsidRPr="000B3EC8">
        <w:rPr>
          <w:sz w:val="20"/>
          <w:szCs w:val="20"/>
        </w:rPr>
        <w:t>-</w:t>
      </w:r>
    </w:p>
    <w:p w14:paraId="5420BEA3" w14:textId="24845969" w:rsidR="00817E6D" w:rsidRPr="000B3EC8" w:rsidRDefault="00817E6D"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工会经费和职工教育经费</w:t>
      </w:r>
      <w:r w:rsidR="00FD33F1" w:rsidRPr="000B3EC8">
        <w:rPr>
          <w:sz w:val="20"/>
          <w:szCs w:val="20"/>
        </w:rPr>
        <w:tab/>
      </w:r>
      <w:r w:rsidR="009A0A83" w:rsidRPr="000B3EC8">
        <w:rPr>
          <w:sz w:val="20"/>
          <w:szCs w:val="20"/>
        </w:rPr>
        <w:t>229,145.39</w:t>
      </w:r>
      <w:r w:rsidR="00B14942" w:rsidRPr="000B3EC8">
        <w:rPr>
          <w:sz w:val="20"/>
          <w:szCs w:val="20"/>
        </w:rPr>
        <w:tab/>
      </w:r>
      <w:r w:rsidR="008133E7" w:rsidRPr="000B3EC8">
        <w:rPr>
          <w:sz w:val="20"/>
          <w:szCs w:val="20"/>
        </w:rPr>
        <w:t xml:space="preserve">3,542,697.20 </w:t>
      </w:r>
      <w:r w:rsidR="008133E7" w:rsidRPr="000B3EC8">
        <w:rPr>
          <w:sz w:val="20"/>
          <w:szCs w:val="20"/>
        </w:rPr>
        <w:tab/>
        <w:t xml:space="preserve"> 3,562,588.90 </w:t>
      </w:r>
      <w:r w:rsidR="008133E7" w:rsidRPr="000B3EC8">
        <w:rPr>
          <w:sz w:val="20"/>
          <w:szCs w:val="20"/>
        </w:rPr>
        <w:tab/>
        <w:t xml:space="preserve"> 209,253.69</w:t>
      </w:r>
    </w:p>
    <w:p w14:paraId="35DC54F5" w14:textId="0466D8C8" w:rsidR="0063216F" w:rsidRPr="000B3EC8" w:rsidRDefault="0063216F"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残疾人保障金</w:t>
      </w:r>
      <w:r w:rsidRPr="000B3EC8">
        <w:rPr>
          <w:sz w:val="20"/>
          <w:szCs w:val="20"/>
        </w:rPr>
        <w:tab/>
        <w:t>-</w:t>
      </w:r>
      <w:r w:rsidR="00B14942" w:rsidRPr="000B3EC8">
        <w:rPr>
          <w:sz w:val="20"/>
          <w:szCs w:val="20"/>
        </w:rPr>
        <w:tab/>
      </w:r>
      <w:r w:rsidR="008133E7" w:rsidRPr="000B3EC8">
        <w:rPr>
          <w:sz w:val="20"/>
          <w:szCs w:val="20"/>
        </w:rPr>
        <w:t xml:space="preserve">474,018.63 </w:t>
      </w:r>
      <w:r w:rsidR="008133E7" w:rsidRPr="000B3EC8">
        <w:rPr>
          <w:sz w:val="20"/>
          <w:szCs w:val="20"/>
        </w:rPr>
        <w:tab/>
        <w:t xml:space="preserve"> 474,018.63</w:t>
      </w:r>
      <w:r w:rsidR="00B14942" w:rsidRPr="000B3EC8">
        <w:rPr>
          <w:sz w:val="20"/>
          <w:szCs w:val="20"/>
        </w:rPr>
        <w:tab/>
      </w:r>
      <w:r w:rsidR="008133E7" w:rsidRPr="000B3EC8">
        <w:rPr>
          <w:sz w:val="20"/>
          <w:szCs w:val="20"/>
        </w:rPr>
        <w:t>-</w:t>
      </w:r>
    </w:p>
    <w:p w14:paraId="58D313C7" w14:textId="77777777" w:rsidR="0076637A" w:rsidRPr="000B3EC8" w:rsidRDefault="0076637A" w:rsidP="002F519F">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7D863397" w14:textId="789716A4"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合计</w:t>
      </w:r>
      <w:r w:rsidR="00FD33F1" w:rsidRPr="000B3EC8">
        <w:rPr>
          <w:sz w:val="20"/>
          <w:szCs w:val="20"/>
        </w:rPr>
        <w:tab/>
      </w:r>
      <w:r w:rsidR="009A0A83" w:rsidRPr="000B3EC8">
        <w:rPr>
          <w:sz w:val="20"/>
          <w:szCs w:val="20"/>
        </w:rPr>
        <w:t>21,507,927.27</w:t>
      </w:r>
      <w:r w:rsidR="00B14942" w:rsidRPr="000B3EC8">
        <w:rPr>
          <w:sz w:val="20"/>
          <w:szCs w:val="20"/>
        </w:rPr>
        <w:tab/>
      </w:r>
      <w:r w:rsidR="008133E7" w:rsidRPr="000B3EC8">
        <w:rPr>
          <w:sz w:val="20"/>
          <w:szCs w:val="20"/>
        </w:rPr>
        <w:t xml:space="preserve">275,955,006.83 </w:t>
      </w:r>
      <w:r w:rsidR="008133E7" w:rsidRPr="000B3EC8">
        <w:rPr>
          <w:sz w:val="20"/>
          <w:szCs w:val="20"/>
        </w:rPr>
        <w:tab/>
        <w:t xml:space="preserve"> 268,751,043.50</w:t>
      </w:r>
      <w:r w:rsidR="00B14942" w:rsidRPr="000B3EC8">
        <w:rPr>
          <w:sz w:val="20"/>
          <w:szCs w:val="20"/>
        </w:rPr>
        <w:tab/>
      </w:r>
      <w:r w:rsidR="00467197" w:rsidRPr="000B3EC8">
        <w:rPr>
          <w:sz w:val="20"/>
          <w:szCs w:val="20"/>
        </w:rPr>
        <w:t>28,711,890.60</w:t>
      </w:r>
    </w:p>
    <w:p w14:paraId="7ED855EC" w14:textId="77777777" w:rsidR="0076637A" w:rsidRPr="000B3EC8" w:rsidRDefault="0076637A">
      <w:pPr>
        <w:widowControl/>
        <w:tabs>
          <w:tab w:val="left" w:pos="720"/>
          <w:tab w:val="right" w:pos="4950"/>
          <w:tab w:val="right" w:pos="6669"/>
          <w:tab w:val="right" w:pos="8397"/>
          <w:tab w:val="right" w:pos="9972"/>
        </w:tabs>
        <w:adjustRightInd w:val="0"/>
        <w:snapToGrid w:val="0"/>
        <w:spacing w:line="48"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5080C1FE" w14:textId="4EB5611A" w:rsidR="003420C5" w:rsidRPr="000B3EC8" w:rsidRDefault="0076637A" w:rsidP="002F519F">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7ADE0F15" w14:textId="77777777" w:rsidR="00670DA5" w:rsidRDefault="00670DA5" w:rsidP="00670DA5">
      <w:pPr>
        <w:pStyle w:val="afa"/>
        <w:widowControl/>
        <w:spacing w:line="216" w:lineRule="auto"/>
        <w:ind w:left="1440"/>
        <w:jc w:val="left"/>
        <w:rPr>
          <w:sz w:val="24"/>
        </w:rPr>
      </w:pPr>
    </w:p>
    <w:p w14:paraId="6A6494EE" w14:textId="302447AA" w:rsidR="00A84C02" w:rsidRPr="000B3EC8" w:rsidRDefault="00A84C02" w:rsidP="00670DA5">
      <w:pPr>
        <w:pStyle w:val="afa"/>
        <w:widowControl/>
        <w:numPr>
          <w:ilvl w:val="0"/>
          <w:numId w:val="98"/>
        </w:numPr>
        <w:spacing w:line="216" w:lineRule="auto"/>
        <w:jc w:val="left"/>
        <w:rPr>
          <w:sz w:val="24"/>
        </w:rPr>
      </w:pPr>
      <w:r w:rsidRPr="000B3EC8">
        <w:rPr>
          <w:sz w:val="24"/>
        </w:rPr>
        <w:t>设定提存计划</w:t>
      </w:r>
    </w:p>
    <w:p w14:paraId="2FB26081" w14:textId="77777777" w:rsidR="00A84C02" w:rsidRPr="000B3EC8" w:rsidRDefault="00A84C02" w:rsidP="00670DA5">
      <w:pPr>
        <w:pStyle w:val="afa"/>
        <w:widowControl/>
        <w:spacing w:line="216" w:lineRule="auto"/>
        <w:ind w:left="1440"/>
        <w:jc w:val="left"/>
        <w:rPr>
          <w:sz w:val="24"/>
        </w:rPr>
      </w:pPr>
    </w:p>
    <w:p w14:paraId="692CF9DF" w14:textId="77777777" w:rsidR="00A84C02" w:rsidRPr="000B3EC8" w:rsidRDefault="00A84C02" w:rsidP="00670DA5">
      <w:pPr>
        <w:widowControl/>
        <w:tabs>
          <w:tab w:val="center" w:pos="4374"/>
          <w:tab w:val="center" w:pos="6039"/>
          <w:tab w:val="center" w:pos="7767"/>
          <w:tab w:val="center" w:pos="9387"/>
        </w:tabs>
        <w:spacing w:line="216" w:lineRule="auto"/>
        <w:ind w:left="720"/>
        <w:jc w:val="left"/>
        <w:rPr>
          <w:sz w:val="20"/>
          <w:szCs w:val="20"/>
          <w:u w:val="single"/>
        </w:rPr>
      </w:pPr>
      <w:r w:rsidRPr="000B3EC8">
        <w:rPr>
          <w:sz w:val="20"/>
          <w:szCs w:val="20"/>
          <w:u w:val="single"/>
        </w:rPr>
        <w:t>项目</w:t>
      </w:r>
      <w:r w:rsidRPr="000B3EC8">
        <w:rPr>
          <w:sz w:val="20"/>
          <w:szCs w:val="20"/>
        </w:rPr>
        <w:tab/>
      </w:r>
      <w:r w:rsidRPr="000B3EC8">
        <w:rPr>
          <w:sz w:val="20"/>
          <w:szCs w:val="20"/>
          <w:u w:val="single"/>
        </w:rPr>
        <w:t>年初数</w:t>
      </w:r>
      <w:r w:rsidRPr="000B3EC8">
        <w:rPr>
          <w:sz w:val="20"/>
          <w:szCs w:val="20"/>
        </w:rPr>
        <w:tab/>
      </w:r>
      <w:r w:rsidRPr="000B3EC8">
        <w:rPr>
          <w:sz w:val="20"/>
          <w:szCs w:val="20"/>
          <w:u w:val="single"/>
        </w:rPr>
        <w:t>本年计提</w:t>
      </w:r>
      <w:r w:rsidRPr="000B3EC8">
        <w:rPr>
          <w:sz w:val="20"/>
          <w:szCs w:val="20"/>
        </w:rPr>
        <w:tab/>
      </w:r>
      <w:r w:rsidRPr="000B3EC8">
        <w:rPr>
          <w:sz w:val="20"/>
          <w:szCs w:val="20"/>
          <w:u w:val="single"/>
        </w:rPr>
        <w:t>本年支付</w:t>
      </w:r>
      <w:r w:rsidRPr="000B3EC8">
        <w:rPr>
          <w:sz w:val="20"/>
          <w:szCs w:val="20"/>
        </w:rPr>
        <w:tab/>
      </w:r>
      <w:r w:rsidRPr="000B3EC8">
        <w:rPr>
          <w:sz w:val="20"/>
          <w:szCs w:val="20"/>
          <w:u w:val="single"/>
        </w:rPr>
        <w:t>年末数</w:t>
      </w:r>
    </w:p>
    <w:p w14:paraId="7D7AC503" w14:textId="77777777" w:rsidR="00A84C02" w:rsidRPr="000B3EC8" w:rsidRDefault="00A84C02" w:rsidP="00670DA5">
      <w:pPr>
        <w:pStyle w:val="afa"/>
        <w:widowControl/>
        <w:tabs>
          <w:tab w:val="center" w:pos="4374"/>
          <w:tab w:val="center" w:pos="6039"/>
          <w:tab w:val="center" w:pos="7767"/>
          <w:tab w:val="center" w:pos="9387"/>
        </w:tabs>
        <w:spacing w:line="216" w:lineRule="auto"/>
        <w:ind w:left="144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69E4FE98" w14:textId="77777777" w:rsidR="00A84C02" w:rsidRPr="000B3EC8" w:rsidRDefault="00A84C02" w:rsidP="00670DA5">
      <w:pPr>
        <w:pStyle w:val="afa"/>
        <w:widowControl/>
        <w:tabs>
          <w:tab w:val="center" w:pos="4374"/>
          <w:tab w:val="center" w:pos="6039"/>
          <w:tab w:val="center" w:pos="7767"/>
          <w:tab w:val="center" w:pos="9387"/>
        </w:tabs>
        <w:spacing w:line="216" w:lineRule="auto"/>
        <w:ind w:left="1440"/>
        <w:jc w:val="left"/>
        <w:rPr>
          <w:sz w:val="20"/>
          <w:szCs w:val="20"/>
        </w:rPr>
      </w:pPr>
    </w:p>
    <w:p w14:paraId="11080CD3" w14:textId="77777777" w:rsidR="00A84C02" w:rsidRPr="000B3EC8" w:rsidRDefault="00A84C02"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基本养老保险</w:t>
      </w:r>
      <w:r w:rsidRPr="000B3EC8">
        <w:rPr>
          <w:sz w:val="20"/>
          <w:szCs w:val="20"/>
        </w:rPr>
        <w:tab/>
        <w:t>-</w:t>
      </w:r>
      <w:r w:rsidRPr="000B3EC8">
        <w:rPr>
          <w:sz w:val="20"/>
          <w:szCs w:val="20"/>
        </w:rPr>
        <w:tab/>
        <w:t>22,476,864.83</w:t>
      </w:r>
      <w:r w:rsidRPr="000B3EC8">
        <w:rPr>
          <w:sz w:val="20"/>
          <w:szCs w:val="20"/>
        </w:rPr>
        <w:tab/>
        <w:t>22,476,864.83</w:t>
      </w:r>
      <w:r w:rsidRPr="000B3EC8">
        <w:rPr>
          <w:sz w:val="20"/>
          <w:szCs w:val="20"/>
        </w:rPr>
        <w:tab/>
        <w:t>-</w:t>
      </w:r>
    </w:p>
    <w:p w14:paraId="7CE0BAF0" w14:textId="77777777" w:rsidR="00A84C02" w:rsidRPr="000B3EC8" w:rsidRDefault="00A84C02"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失业保险</w:t>
      </w:r>
      <w:r w:rsidRPr="000B3EC8">
        <w:rPr>
          <w:sz w:val="20"/>
          <w:szCs w:val="20"/>
        </w:rPr>
        <w:tab/>
        <w:t>-</w:t>
      </w:r>
      <w:r w:rsidRPr="000B3EC8">
        <w:rPr>
          <w:sz w:val="20"/>
          <w:szCs w:val="20"/>
        </w:rPr>
        <w:tab/>
        <w:t>314,479.44</w:t>
      </w:r>
      <w:r w:rsidRPr="000B3EC8">
        <w:rPr>
          <w:sz w:val="20"/>
          <w:szCs w:val="20"/>
        </w:rPr>
        <w:tab/>
        <w:t xml:space="preserve"> 314,479.44</w:t>
      </w:r>
      <w:r w:rsidRPr="000B3EC8">
        <w:rPr>
          <w:sz w:val="20"/>
          <w:szCs w:val="20"/>
        </w:rPr>
        <w:tab/>
        <w:t>-</w:t>
      </w:r>
    </w:p>
    <w:p w14:paraId="5470838B" w14:textId="77777777" w:rsidR="00A84C02" w:rsidRPr="000B3EC8" w:rsidRDefault="00A84C02" w:rsidP="00A84C02">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7B735D29" w14:textId="77777777" w:rsidR="00A84C02" w:rsidRPr="000B3EC8" w:rsidRDefault="00A84C02"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合计</w:t>
      </w:r>
      <w:r w:rsidRPr="000B3EC8">
        <w:rPr>
          <w:sz w:val="20"/>
          <w:szCs w:val="20"/>
        </w:rPr>
        <w:tab/>
        <w:t>-</w:t>
      </w:r>
      <w:r w:rsidRPr="000B3EC8">
        <w:rPr>
          <w:sz w:val="20"/>
          <w:szCs w:val="20"/>
        </w:rPr>
        <w:tab/>
        <w:t xml:space="preserve">22,791,344.27 </w:t>
      </w:r>
      <w:r w:rsidRPr="000B3EC8">
        <w:rPr>
          <w:sz w:val="20"/>
          <w:szCs w:val="20"/>
        </w:rPr>
        <w:tab/>
        <w:t xml:space="preserve"> 22,791,344.27</w:t>
      </w:r>
      <w:r w:rsidRPr="000B3EC8">
        <w:rPr>
          <w:sz w:val="20"/>
          <w:szCs w:val="20"/>
        </w:rPr>
        <w:tab/>
        <w:t>-</w:t>
      </w:r>
    </w:p>
    <w:p w14:paraId="13C9DCCB" w14:textId="77777777" w:rsidR="00A84C02" w:rsidRPr="000B3EC8" w:rsidRDefault="00A84C02" w:rsidP="00A84C02">
      <w:pPr>
        <w:widowControl/>
        <w:tabs>
          <w:tab w:val="left" w:pos="720"/>
          <w:tab w:val="right" w:pos="4950"/>
          <w:tab w:val="right" w:pos="6669"/>
          <w:tab w:val="right" w:pos="8397"/>
          <w:tab w:val="right" w:pos="9972"/>
        </w:tabs>
        <w:adjustRightInd w:val="0"/>
        <w:snapToGrid w:val="0"/>
        <w:spacing w:line="48"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422804A1" w14:textId="77777777" w:rsidR="00A84C02" w:rsidRPr="000B3EC8" w:rsidRDefault="00A84C02" w:rsidP="00A84C02">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0149C39E" w14:textId="77777777" w:rsidR="003420C5" w:rsidRPr="000B3EC8" w:rsidRDefault="003420C5">
      <w:pPr>
        <w:widowControl/>
        <w:jc w:val="left"/>
        <w:rPr>
          <w:sz w:val="24"/>
        </w:rPr>
      </w:pPr>
    </w:p>
    <w:p w14:paraId="05E224EC" w14:textId="44C578D1" w:rsidR="00CE660A" w:rsidRPr="000B3EC8" w:rsidRDefault="00CE660A" w:rsidP="00670DA5">
      <w:pPr>
        <w:widowControl/>
        <w:spacing w:line="216" w:lineRule="auto"/>
        <w:ind w:left="1440" w:hanging="720"/>
        <w:jc w:val="left"/>
        <w:rPr>
          <w:sz w:val="24"/>
        </w:rPr>
      </w:pPr>
      <w:r w:rsidRPr="000B3EC8">
        <w:rPr>
          <w:sz w:val="24"/>
        </w:rPr>
        <w:t>注：</w:t>
      </w:r>
      <w:r w:rsidR="00202C8C" w:rsidRPr="000B3EC8">
        <w:rPr>
          <w:sz w:val="24"/>
        </w:rPr>
        <w:tab/>
      </w:r>
      <w:r w:rsidRPr="000B3EC8">
        <w:rPr>
          <w:sz w:val="24"/>
        </w:rPr>
        <w:t>本公司按规定参加由政府机构设立的养老保险、失业保险计划。根据该等计划，本公司</w:t>
      </w:r>
      <w:r w:rsidR="005F01E1" w:rsidRPr="000B3EC8">
        <w:rPr>
          <w:sz w:val="24"/>
        </w:rPr>
        <w:t>养老保险根据</w:t>
      </w:r>
      <w:r w:rsidR="00C5447C" w:rsidRPr="000B3EC8">
        <w:rPr>
          <w:sz w:val="24"/>
        </w:rPr>
        <w:t>深圳户口</w:t>
      </w:r>
      <w:r w:rsidR="005F01E1" w:rsidRPr="000B3EC8">
        <w:rPr>
          <w:sz w:val="24"/>
        </w:rPr>
        <w:t>和非</w:t>
      </w:r>
      <w:r w:rsidR="00C5447C" w:rsidRPr="000B3EC8">
        <w:rPr>
          <w:sz w:val="24"/>
        </w:rPr>
        <w:t>深圳户口</w:t>
      </w:r>
      <w:r w:rsidR="005F01E1" w:rsidRPr="000B3EC8">
        <w:rPr>
          <w:sz w:val="24"/>
        </w:rPr>
        <w:t>的员工基本工资分别按</w:t>
      </w:r>
      <w:r w:rsidR="005F01E1" w:rsidRPr="000B3EC8">
        <w:rPr>
          <w:sz w:val="24"/>
        </w:rPr>
        <w:t>14%</w:t>
      </w:r>
      <w:r w:rsidR="005F01E1" w:rsidRPr="000B3EC8">
        <w:rPr>
          <w:sz w:val="24"/>
        </w:rPr>
        <w:t>和</w:t>
      </w:r>
      <w:r w:rsidR="005F01E1" w:rsidRPr="000B3EC8">
        <w:rPr>
          <w:sz w:val="24"/>
        </w:rPr>
        <w:t>13%</w:t>
      </w:r>
      <w:r w:rsidR="005F01E1" w:rsidRPr="000B3EC8">
        <w:rPr>
          <w:sz w:val="24"/>
        </w:rPr>
        <w:t>缴纳，失业保险按照深圳最低工资标准的</w:t>
      </w:r>
      <w:r w:rsidR="009B4582" w:rsidRPr="000B3EC8">
        <w:rPr>
          <w:sz w:val="24"/>
        </w:rPr>
        <w:t>0.8</w:t>
      </w:r>
      <w:r w:rsidRPr="000B3EC8">
        <w:rPr>
          <w:sz w:val="24"/>
        </w:rPr>
        <w:t>%</w:t>
      </w:r>
      <w:r w:rsidRPr="000B3EC8">
        <w:rPr>
          <w:sz w:val="24"/>
        </w:rPr>
        <w:t>每月向该等计划缴存费用。除每月缴存费用外，</w:t>
      </w:r>
      <w:r w:rsidRPr="000B3EC8">
        <w:rPr>
          <w:spacing w:val="4"/>
          <w:sz w:val="24"/>
        </w:rPr>
        <w:t>本公司不再承担进一步支付义务。相应的支出于发生时计入当期损益或相关资产的成本。</w:t>
      </w:r>
    </w:p>
    <w:p w14:paraId="4FAF1EC4" w14:textId="77777777" w:rsidR="003420C5" w:rsidRPr="000B3EC8" w:rsidRDefault="003420C5" w:rsidP="00670DA5">
      <w:pPr>
        <w:widowControl/>
        <w:spacing w:line="216" w:lineRule="auto"/>
        <w:ind w:left="1260" w:hanging="540"/>
        <w:jc w:val="left"/>
        <w:rPr>
          <w:sz w:val="24"/>
        </w:rPr>
      </w:pPr>
    </w:p>
    <w:p w14:paraId="0C3C30E9" w14:textId="149BB92D" w:rsidR="00CE660A" w:rsidRPr="000B3EC8" w:rsidRDefault="00CE660A" w:rsidP="00670DA5">
      <w:pPr>
        <w:widowControl/>
        <w:spacing w:line="216" w:lineRule="auto"/>
        <w:ind w:left="1440"/>
        <w:jc w:val="left"/>
        <w:rPr>
          <w:sz w:val="24"/>
        </w:rPr>
      </w:pPr>
      <w:r w:rsidRPr="000B3EC8">
        <w:rPr>
          <w:sz w:val="24"/>
        </w:rPr>
        <w:t>本公司本年应分别向养老保险、失业保险计划缴存费用人民币</w:t>
      </w:r>
      <w:r w:rsidR="008133E7" w:rsidRPr="000B3EC8">
        <w:rPr>
          <w:sz w:val="24"/>
        </w:rPr>
        <w:t>22,476,864.83</w:t>
      </w:r>
      <w:r w:rsidRPr="000B3EC8">
        <w:rPr>
          <w:sz w:val="24"/>
        </w:rPr>
        <w:t>元及人民币</w:t>
      </w:r>
      <w:r w:rsidR="008133E7" w:rsidRPr="000B3EC8">
        <w:rPr>
          <w:sz w:val="24"/>
        </w:rPr>
        <w:t>314,479.44</w:t>
      </w:r>
      <w:r w:rsidRPr="000B3EC8">
        <w:rPr>
          <w:sz w:val="24"/>
        </w:rPr>
        <w:t>元</w:t>
      </w:r>
      <w:r w:rsidR="000B3EC8">
        <w:rPr>
          <w:sz w:val="24"/>
        </w:rPr>
        <w:t>(</w:t>
      </w:r>
      <w:r w:rsidR="0019033B" w:rsidRPr="000B3EC8">
        <w:rPr>
          <w:sz w:val="24"/>
        </w:rPr>
        <w:t>20</w:t>
      </w:r>
      <w:r w:rsidR="00B14942" w:rsidRPr="000B3EC8">
        <w:rPr>
          <w:sz w:val="24"/>
        </w:rPr>
        <w:t>21</w:t>
      </w:r>
      <w:r w:rsidR="00C5447C" w:rsidRPr="000B3EC8">
        <w:rPr>
          <w:sz w:val="24"/>
        </w:rPr>
        <w:t>年：</w:t>
      </w:r>
      <w:r w:rsidR="00B14942" w:rsidRPr="000B3EC8">
        <w:rPr>
          <w:sz w:val="24"/>
        </w:rPr>
        <w:t>人民币</w:t>
      </w:r>
      <w:r w:rsidR="00B14942" w:rsidRPr="000B3EC8">
        <w:rPr>
          <w:sz w:val="24"/>
        </w:rPr>
        <w:t>20,314,924.51</w:t>
      </w:r>
      <w:r w:rsidR="00B14942" w:rsidRPr="000B3EC8">
        <w:rPr>
          <w:sz w:val="24"/>
        </w:rPr>
        <w:t>元及人民币</w:t>
      </w:r>
      <w:r w:rsidR="00B14942" w:rsidRPr="000B3EC8">
        <w:rPr>
          <w:sz w:val="24"/>
        </w:rPr>
        <w:t>672,754.19</w:t>
      </w:r>
      <w:r w:rsidR="00B14942" w:rsidRPr="000B3EC8">
        <w:rPr>
          <w:sz w:val="24"/>
        </w:rPr>
        <w:t>元</w:t>
      </w:r>
      <w:r w:rsidR="000B3EC8">
        <w:rPr>
          <w:sz w:val="24"/>
        </w:rPr>
        <w:t>)</w:t>
      </w:r>
      <w:r w:rsidRPr="000B3EC8">
        <w:rPr>
          <w:sz w:val="24"/>
        </w:rPr>
        <w:t>。于</w:t>
      </w:r>
      <w:r w:rsidR="00400DF3" w:rsidRPr="000B3EC8">
        <w:rPr>
          <w:sz w:val="24"/>
        </w:rPr>
        <w:t>20</w:t>
      </w:r>
      <w:r w:rsidR="0019033B" w:rsidRPr="000B3EC8">
        <w:rPr>
          <w:sz w:val="24"/>
        </w:rPr>
        <w:t>2</w:t>
      </w:r>
      <w:r w:rsidR="00B14942" w:rsidRPr="000B3EC8">
        <w:rPr>
          <w:sz w:val="24"/>
        </w:rPr>
        <w:t>2</w:t>
      </w:r>
      <w:r w:rsidRPr="000B3EC8">
        <w:rPr>
          <w:sz w:val="24"/>
        </w:rPr>
        <w:t>年</w:t>
      </w:r>
      <w:r w:rsidRPr="000B3EC8">
        <w:rPr>
          <w:sz w:val="24"/>
        </w:rPr>
        <w:t>12</w:t>
      </w:r>
      <w:r w:rsidRPr="000B3EC8">
        <w:rPr>
          <w:sz w:val="24"/>
        </w:rPr>
        <w:t>月</w:t>
      </w:r>
      <w:r w:rsidRPr="000B3EC8">
        <w:rPr>
          <w:sz w:val="24"/>
        </w:rPr>
        <w:t>31</w:t>
      </w:r>
      <w:r w:rsidRPr="000B3EC8">
        <w:rPr>
          <w:sz w:val="24"/>
        </w:rPr>
        <w:t>日，本公司</w:t>
      </w:r>
      <w:r w:rsidR="00651ADB" w:rsidRPr="000B3EC8">
        <w:rPr>
          <w:sz w:val="24"/>
        </w:rPr>
        <w:t>无</w:t>
      </w:r>
      <w:r w:rsidR="000B3EC8">
        <w:rPr>
          <w:sz w:val="24"/>
        </w:rPr>
        <w:t>(</w:t>
      </w:r>
      <w:r w:rsidR="0019033B" w:rsidRPr="000B3EC8">
        <w:rPr>
          <w:sz w:val="24"/>
        </w:rPr>
        <w:t>20</w:t>
      </w:r>
      <w:r w:rsidR="00B14942" w:rsidRPr="000B3EC8">
        <w:rPr>
          <w:sz w:val="24"/>
        </w:rPr>
        <w:t>21</w:t>
      </w:r>
      <w:r w:rsidR="00C5447C" w:rsidRPr="000B3EC8">
        <w:rPr>
          <w:sz w:val="24"/>
        </w:rPr>
        <w:t>年</w:t>
      </w:r>
      <w:r w:rsidR="00C5447C" w:rsidRPr="000B3EC8">
        <w:rPr>
          <w:sz w:val="24"/>
        </w:rPr>
        <w:t>12</w:t>
      </w:r>
      <w:r w:rsidR="00C5447C" w:rsidRPr="000B3EC8">
        <w:rPr>
          <w:sz w:val="24"/>
        </w:rPr>
        <w:t>月</w:t>
      </w:r>
      <w:r w:rsidR="00C5447C" w:rsidRPr="000B3EC8">
        <w:rPr>
          <w:sz w:val="24"/>
        </w:rPr>
        <w:t>31</w:t>
      </w:r>
      <w:r w:rsidR="00C5447C" w:rsidRPr="000B3EC8">
        <w:rPr>
          <w:sz w:val="24"/>
        </w:rPr>
        <w:t>日：无</w:t>
      </w:r>
      <w:r w:rsidR="000B3EC8">
        <w:rPr>
          <w:sz w:val="24"/>
        </w:rPr>
        <w:t>)</w:t>
      </w:r>
      <w:r w:rsidRPr="000B3EC8">
        <w:rPr>
          <w:sz w:val="24"/>
        </w:rPr>
        <w:t>应缴存费用是于本报告期间到期而未支付给养老保险及失业保险计划的。</w:t>
      </w:r>
    </w:p>
    <w:p w14:paraId="7EFB9DBA" w14:textId="2D51A4B1" w:rsidR="002D7882" w:rsidRPr="000B3EC8" w:rsidRDefault="002D7882" w:rsidP="00670DA5">
      <w:pPr>
        <w:widowControl/>
        <w:spacing w:line="216" w:lineRule="auto"/>
        <w:jc w:val="left"/>
        <w:rPr>
          <w:sz w:val="24"/>
        </w:rPr>
      </w:pPr>
      <w:r w:rsidRPr="000B3EC8">
        <w:rPr>
          <w:sz w:val="24"/>
        </w:rPr>
        <w:br w:type="page"/>
      </w:r>
    </w:p>
    <w:p w14:paraId="32856341" w14:textId="77777777" w:rsidR="007B04A6" w:rsidRPr="00D20228" w:rsidRDefault="00CC3C88" w:rsidP="002F519F">
      <w:pPr>
        <w:pStyle w:val="1"/>
        <w:spacing w:line="228" w:lineRule="auto"/>
      </w:pPr>
      <w:r w:rsidRPr="00D20228">
        <w:lastRenderedPageBreak/>
        <w:t>应交税费</w:t>
      </w:r>
    </w:p>
    <w:p w14:paraId="423D84C9" w14:textId="77777777" w:rsidR="00F558BE" w:rsidRPr="000B3EC8" w:rsidRDefault="00F558BE" w:rsidP="002F519F">
      <w:pPr>
        <w:widowControl/>
        <w:spacing w:line="228" w:lineRule="auto"/>
        <w:jc w:val="left"/>
        <w:rPr>
          <w:sz w:val="22"/>
          <w:szCs w:val="22"/>
        </w:rPr>
      </w:pPr>
    </w:p>
    <w:p w14:paraId="4D1BFA7F" w14:textId="77777777" w:rsidR="00D513AB" w:rsidRPr="000B3EC8" w:rsidRDefault="00F558BE" w:rsidP="000B3EC8">
      <w:pPr>
        <w:widowControl/>
        <w:tabs>
          <w:tab w:val="center" w:pos="7515"/>
          <w:tab w:val="center" w:pos="9315"/>
        </w:tabs>
        <w:snapToGrid w:val="0"/>
        <w:spacing w:line="228" w:lineRule="auto"/>
        <w:ind w:left="720"/>
        <w:jc w:val="left"/>
        <w:rPr>
          <w:sz w:val="24"/>
          <w:u w:val="single"/>
        </w:rPr>
      </w:pPr>
      <w:r w:rsidRPr="000B3EC8">
        <w:rPr>
          <w:sz w:val="24"/>
          <w:u w:val="single"/>
        </w:rPr>
        <w:t>税种</w:t>
      </w:r>
      <w:r w:rsidR="00CC3C88" w:rsidRPr="000B3EC8">
        <w:rPr>
          <w:sz w:val="24"/>
        </w:rPr>
        <w:tab/>
      </w:r>
      <w:r w:rsidR="00CC3C88" w:rsidRPr="000B3EC8">
        <w:rPr>
          <w:sz w:val="24"/>
          <w:u w:val="single"/>
        </w:rPr>
        <w:t>年末数</w:t>
      </w:r>
      <w:r w:rsidR="00CC3C88" w:rsidRPr="000B3EC8">
        <w:rPr>
          <w:sz w:val="24"/>
        </w:rPr>
        <w:tab/>
      </w:r>
      <w:r w:rsidR="00CC3C88" w:rsidRPr="000B3EC8">
        <w:rPr>
          <w:sz w:val="24"/>
          <w:u w:val="single"/>
        </w:rPr>
        <w:t>年初数</w:t>
      </w:r>
    </w:p>
    <w:p w14:paraId="4565AE0E" w14:textId="77777777" w:rsidR="00D513AB" w:rsidRPr="000B3EC8" w:rsidRDefault="00CC3C88" w:rsidP="000B3EC8">
      <w:pPr>
        <w:widowControl/>
        <w:tabs>
          <w:tab w:val="center" w:pos="7515"/>
          <w:tab w:val="center" w:pos="9315"/>
        </w:tabs>
        <w:snapToGrid w:val="0"/>
        <w:spacing w:line="228" w:lineRule="auto"/>
        <w:jc w:val="left"/>
        <w:rPr>
          <w:sz w:val="24"/>
        </w:rPr>
      </w:pPr>
      <w:r w:rsidRPr="000B3EC8">
        <w:rPr>
          <w:sz w:val="24"/>
        </w:rPr>
        <w:tab/>
      </w:r>
      <w:r w:rsidR="0041511C" w:rsidRPr="000B3EC8">
        <w:rPr>
          <w:sz w:val="24"/>
        </w:rPr>
        <w:t>人民币</w:t>
      </w:r>
      <w:r w:rsidR="00CD3D51" w:rsidRPr="000B3EC8">
        <w:rPr>
          <w:sz w:val="24"/>
        </w:rPr>
        <w:t>元</w:t>
      </w:r>
      <w:r w:rsidRPr="000B3EC8">
        <w:rPr>
          <w:sz w:val="24"/>
        </w:rPr>
        <w:tab/>
      </w:r>
      <w:r w:rsidR="0041511C" w:rsidRPr="000B3EC8">
        <w:rPr>
          <w:sz w:val="24"/>
        </w:rPr>
        <w:t>人民币</w:t>
      </w:r>
      <w:r w:rsidR="00CD3D51" w:rsidRPr="000B3EC8">
        <w:rPr>
          <w:sz w:val="24"/>
        </w:rPr>
        <w:t>元</w:t>
      </w:r>
    </w:p>
    <w:p w14:paraId="68D339B5" w14:textId="77777777" w:rsidR="007B5513" w:rsidRPr="000B3EC8" w:rsidRDefault="007B5513" w:rsidP="002F519F">
      <w:pPr>
        <w:widowControl/>
        <w:tabs>
          <w:tab w:val="center" w:pos="5760"/>
          <w:tab w:val="center" w:pos="7680"/>
          <w:tab w:val="center" w:pos="7800"/>
          <w:tab w:val="center" w:pos="9360"/>
        </w:tabs>
        <w:spacing w:line="228" w:lineRule="auto"/>
        <w:jc w:val="left"/>
        <w:rPr>
          <w:sz w:val="22"/>
          <w:szCs w:val="22"/>
          <w:lang w:val="en-GB"/>
        </w:rPr>
      </w:pPr>
    </w:p>
    <w:p w14:paraId="0A59C0CE" w14:textId="2F4391DA" w:rsidR="008A7A1E" w:rsidRPr="000B3EC8" w:rsidRDefault="00A8417C" w:rsidP="002F519F">
      <w:pPr>
        <w:widowControl/>
        <w:tabs>
          <w:tab w:val="left" w:pos="720"/>
          <w:tab w:val="decimal" w:pos="7902"/>
          <w:tab w:val="decimal" w:pos="9720"/>
        </w:tabs>
        <w:spacing w:line="228" w:lineRule="auto"/>
        <w:jc w:val="left"/>
        <w:rPr>
          <w:sz w:val="24"/>
        </w:rPr>
      </w:pPr>
      <w:r w:rsidRPr="000B3EC8">
        <w:rPr>
          <w:sz w:val="24"/>
        </w:rPr>
        <w:tab/>
      </w:r>
      <w:r w:rsidR="009C70ED" w:rsidRPr="000B3EC8">
        <w:rPr>
          <w:sz w:val="24"/>
        </w:rPr>
        <w:t>企业</w:t>
      </w:r>
      <w:r w:rsidRPr="000B3EC8">
        <w:rPr>
          <w:sz w:val="24"/>
        </w:rPr>
        <w:t>所得税</w:t>
      </w:r>
      <w:r w:rsidRPr="000B3EC8">
        <w:rPr>
          <w:sz w:val="24"/>
        </w:rPr>
        <w:tab/>
      </w:r>
      <w:r w:rsidR="00326C5C" w:rsidRPr="000B3EC8">
        <w:rPr>
          <w:sz w:val="24"/>
        </w:rPr>
        <w:t>51,371,250.0</w:t>
      </w:r>
      <w:r w:rsidR="00C25D9F" w:rsidRPr="000B3EC8">
        <w:rPr>
          <w:sz w:val="24"/>
        </w:rPr>
        <w:t>7</w:t>
      </w:r>
      <w:r w:rsidR="00306DD8" w:rsidRPr="000B3EC8">
        <w:rPr>
          <w:sz w:val="24"/>
        </w:rPr>
        <w:tab/>
      </w:r>
      <w:r w:rsidR="00D16347" w:rsidRPr="000B3EC8">
        <w:rPr>
          <w:sz w:val="24"/>
        </w:rPr>
        <w:t>222,322,668.13</w:t>
      </w:r>
    </w:p>
    <w:p w14:paraId="30464F77" w14:textId="0A142AAA" w:rsidR="006A51AC" w:rsidRPr="000B3EC8" w:rsidRDefault="006A51AC"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个人所得税</w:t>
      </w:r>
      <w:r w:rsidRPr="000B3EC8">
        <w:rPr>
          <w:sz w:val="24"/>
        </w:rPr>
        <w:tab/>
      </w:r>
      <w:r w:rsidR="00326C5C" w:rsidRPr="000B3EC8">
        <w:rPr>
          <w:sz w:val="24"/>
        </w:rPr>
        <w:t>1,408,709.19</w:t>
      </w:r>
      <w:r w:rsidR="00306DD8" w:rsidRPr="000B3EC8">
        <w:rPr>
          <w:sz w:val="24"/>
        </w:rPr>
        <w:tab/>
      </w:r>
      <w:r w:rsidR="00F23ACF" w:rsidRPr="000B3EC8">
        <w:rPr>
          <w:sz w:val="24"/>
        </w:rPr>
        <w:t>1,391,721.67</w:t>
      </w:r>
    </w:p>
    <w:p w14:paraId="08F4B486" w14:textId="77777777" w:rsidR="002D7882" w:rsidRPr="000B3EC8" w:rsidRDefault="000178E7" w:rsidP="002D7882">
      <w:pPr>
        <w:widowControl/>
        <w:tabs>
          <w:tab w:val="left" w:pos="720"/>
          <w:tab w:val="decimal" w:pos="7902"/>
          <w:tab w:val="decimal" w:pos="9720"/>
        </w:tabs>
        <w:spacing w:line="228" w:lineRule="auto"/>
        <w:jc w:val="left"/>
        <w:rPr>
          <w:sz w:val="24"/>
        </w:rPr>
      </w:pPr>
      <w:r w:rsidRPr="000B3EC8">
        <w:rPr>
          <w:sz w:val="24"/>
        </w:rPr>
        <w:tab/>
      </w:r>
      <w:r w:rsidR="002D7882" w:rsidRPr="000B3EC8">
        <w:rPr>
          <w:sz w:val="24"/>
        </w:rPr>
        <w:t>城市维护建设税</w:t>
      </w:r>
      <w:r w:rsidR="002D7882" w:rsidRPr="000B3EC8">
        <w:rPr>
          <w:sz w:val="24"/>
        </w:rPr>
        <w:tab/>
        <w:t>1,322,902.56</w:t>
      </w:r>
      <w:r w:rsidR="002D7882" w:rsidRPr="000B3EC8">
        <w:rPr>
          <w:sz w:val="24"/>
        </w:rPr>
        <w:tab/>
        <w:t>72.18</w:t>
      </w:r>
    </w:p>
    <w:p w14:paraId="2A84BF7F" w14:textId="32ABBA35" w:rsidR="002D7882" w:rsidRPr="000B3EC8" w:rsidRDefault="002D7882"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教育费附加</w:t>
      </w:r>
      <w:r w:rsidRPr="000B3EC8">
        <w:rPr>
          <w:sz w:val="24"/>
        </w:rPr>
        <w:tab/>
      </w:r>
      <w:r w:rsidRPr="00453A4B">
        <w:rPr>
          <w:sz w:val="24"/>
        </w:rPr>
        <w:t>944,930.40</w:t>
      </w:r>
      <w:r w:rsidRPr="000B3EC8">
        <w:rPr>
          <w:sz w:val="24"/>
        </w:rPr>
        <w:tab/>
        <w:t>51.57</w:t>
      </w:r>
    </w:p>
    <w:p w14:paraId="101A3BE4" w14:textId="4FB5A001" w:rsidR="000178E7" w:rsidRPr="000B3EC8" w:rsidRDefault="002D7882" w:rsidP="002D7882">
      <w:pPr>
        <w:widowControl/>
        <w:tabs>
          <w:tab w:val="left" w:pos="720"/>
          <w:tab w:val="decimal" w:pos="7902"/>
          <w:tab w:val="decimal" w:pos="9720"/>
        </w:tabs>
        <w:spacing w:line="228" w:lineRule="auto"/>
        <w:jc w:val="left"/>
        <w:rPr>
          <w:sz w:val="24"/>
        </w:rPr>
      </w:pPr>
      <w:r w:rsidRPr="000B3EC8">
        <w:rPr>
          <w:sz w:val="24"/>
        </w:rPr>
        <w:tab/>
      </w:r>
      <w:r w:rsidR="00BD0E3B" w:rsidRPr="000B3EC8">
        <w:rPr>
          <w:sz w:val="24"/>
        </w:rPr>
        <w:t>增值税</w:t>
      </w:r>
      <w:r w:rsidR="00BD0E3B" w:rsidRPr="000B3EC8">
        <w:rPr>
          <w:sz w:val="24"/>
        </w:rPr>
        <w:tab/>
      </w:r>
      <w:r w:rsidR="00326C5C" w:rsidRPr="000B3EC8">
        <w:rPr>
          <w:sz w:val="24"/>
        </w:rPr>
        <w:t>312.67</w:t>
      </w:r>
      <w:r w:rsidR="00306DD8" w:rsidRPr="000B3EC8">
        <w:rPr>
          <w:sz w:val="24"/>
        </w:rPr>
        <w:tab/>
      </w:r>
      <w:r w:rsidR="00F23ACF" w:rsidRPr="000B3EC8">
        <w:rPr>
          <w:sz w:val="24"/>
        </w:rPr>
        <w:t>1,037.62</w:t>
      </w:r>
    </w:p>
    <w:p w14:paraId="11DD27B4" w14:textId="77F24F37" w:rsidR="00306DD8" w:rsidRPr="000B3EC8" w:rsidRDefault="00306DD8" w:rsidP="00306DD8">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_____________</w:t>
      </w:r>
    </w:p>
    <w:p w14:paraId="440D8C30" w14:textId="6CBA90FF" w:rsidR="005A0790" w:rsidRPr="000B3EC8" w:rsidRDefault="005A0790" w:rsidP="002F519F">
      <w:pPr>
        <w:widowControl/>
        <w:tabs>
          <w:tab w:val="left" w:pos="720"/>
          <w:tab w:val="decimal" w:pos="7902"/>
          <w:tab w:val="decimal" w:pos="9720"/>
        </w:tabs>
        <w:spacing w:line="228" w:lineRule="auto"/>
        <w:jc w:val="left"/>
        <w:rPr>
          <w:sz w:val="24"/>
        </w:rPr>
      </w:pPr>
      <w:r w:rsidRPr="000B3EC8">
        <w:rPr>
          <w:sz w:val="24"/>
        </w:rPr>
        <w:tab/>
      </w:r>
      <w:r w:rsidR="004B488E" w:rsidRPr="000B3EC8">
        <w:rPr>
          <w:sz w:val="24"/>
        </w:rPr>
        <w:t>合计</w:t>
      </w:r>
      <w:r w:rsidRPr="000B3EC8">
        <w:rPr>
          <w:sz w:val="24"/>
        </w:rPr>
        <w:tab/>
      </w:r>
      <w:r w:rsidR="00FE6041" w:rsidRPr="000B3EC8">
        <w:rPr>
          <w:sz w:val="24"/>
        </w:rPr>
        <w:t>55,048,104.89</w:t>
      </w:r>
      <w:r w:rsidR="00306DD8" w:rsidRPr="000B3EC8">
        <w:rPr>
          <w:sz w:val="24"/>
        </w:rPr>
        <w:tab/>
      </w:r>
      <w:r w:rsidR="00D16347" w:rsidRPr="000B3EC8">
        <w:rPr>
          <w:sz w:val="24"/>
        </w:rPr>
        <w:t>223,715,551.17</w:t>
      </w:r>
    </w:p>
    <w:p w14:paraId="30A69B03" w14:textId="454EB7E9" w:rsidR="00306DD8" w:rsidRPr="000B3EC8" w:rsidRDefault="00306DD8" w:rsidP="00306DD8">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____________</w:t>
      </w:r>
      <w:r w:rsidRPr="000B3EC8">
        <w:rPr>
          <w:szCs w:val="24"/>
        </w:rPr>
        <w:tab/>
        <w:t>_____________</w:t>
      </w:r>
    </w:p>
    <w:p w14:paraId="73FFA9C1" w14:textId="7FAA5A14" w:rsidR="004E21D6" w:rsidRPr="000B3EC8" w:rsidRDefault="004E21D6">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w:t>
      </w:r>
      <w:r w:rsidR="00306DD8" w:rsidRPr="000B3EC8">
        <w:rPr>
          <w:szCs w:val="24"/>
        </w:rPr>
        <w:t>_</w:t>
      </w:r>
      <w:r w:rsidRPr="000B3EC8">
        <w:rPr>
          <w:szCs w:val="24"/>
        </w:rPr>
        <w:t>___</w:t>
      </w:r>
    </w:p>
    <w:p w14:paraId="4423ABAC" w14:textId="77777777" w:rsidR="00DC1B08" w:rsidRPr="000B3EC8" w:rsidRDefault="00DC1B08" w:rsidP="002F519F">
      <w:pPr>
        <w:widowControl/>
        <w:spacing w:line="228" w:lineRule="auto"/>
        <w:jc w:val="left"/>
        <w:rPr>
          <w:sz w:val="22"/>
          <w:szCs w:val="22"/>
        </w:rPr>
      </w:pPr>
    </w:p>
    <w:p w14:paraId="277DC76B" w14:textId="05C81B30" w:rsidR="00737215" w:rsidRPr="000B3EC8" w:rsidRDefault="00737215">
      <w:pPr>
        <w:widowControl/>
        <w:jc w:val="left"/>
        <w:rPr>
          <w:sz w:val="22"/>
          <w:szCs w:val="22"/>
        </w:rPr>
      </w:pPr>
    </w:p>
    <w:p w14:paraId="1F5816DC" w14:textId="77777777" w:rsidR="00750F60" w:rsidRPr="000B3EC8" w:rsidRDefault="00750F60" w:rsidP="002F519F">
      <w:pPr>
        <w:pStyle w:val="1"/>
        <w:spacing w:line="228" w:lineRule="auto"/>
      </w:pPr>
      <w:r w:rsidRPr="000B3EC8">
        <w:t>其他应付款</w:t>
      </w:r>
    </w:p>
    <w:p w14:paraId="1171B83D" w14:textId="77777777" w:rsidR="00750F60" w:rsidRPr="000B3EC8" w:rsidRDefault="00750F60" w:rsidP="002F519F">
      <w:pPr>
        <w:widowControl/>
        <w:spacing w:line="228" w:lineRule="auto"/>
        <w:jc w:val="left"/>
        <w:rPr>
          <w:sz w:val="22"/>
          <w:szCs w:val="22"/>
        </w:rPr>
      </w:pPr>
    </w:p>
    <w:p w14:paraId="52B5A61F" w14:textId="4096AFD1" w:rsidR="008F742A" w:rsidRPr="000B3EC8" w:rsidRDefault="008F742A" w:rsidP="002F519F">
      <w:pPr>
        <w:widowControl/>
        <w:tabs>
          <w:tab w:val="decimal" w:pos="5640"/>
          <w:tab w:val="decimal" w:pos="8040"/>
        </w:tabs>
        <w:spacing w:line="228" w:lineRule="auto"/>
        <w:ind w:left="720"/>
        <w:jc w:val="left"/>
        <w:rPr>
          <w:sz w:val="24"/>
        </w:rPr>
      </w:pPr>
      <w:r w:rsidRPr="000B3EC8">
        <w:rPr>
          <w:sz w:val="24"/>
        </w:rPr>
        <w:t>其他应付款明细如下：</w:t>
      </w:r>
    </w:p>
    <w:p w14:paraId="1DB2C250" w14:textId="77777777" w:rsidR="008F742A" w:rsidRPr="000B3EC8" w:rsidRDefault="008F742A" w:rsidP="000B3EC8">
      <w:pPr>
        <w:widowControl/>
        <w:tabs>
          <w:tab w:val="center" w:pos="7506"/>
          <w:tab w:val="center" w:pos="9324"/>
        </w:tabs>
        <w:snapToGrid w:val="0"/>
        <w:spacing w:line="228" w:lineRule="auto"/>
        <w:ind w:left="720"/>
        <w:jc w:val="left"/>
        <w:rPr>
          <w:sz w:val="24"/>
          <w:u w:val="single"/>
        </w:rPr>
      </w:pPr>
      <w:r w:rsidRPr="000B3EC8">
        <w:rPr>
          <w:sz w:val="24"/>
        </w:rPr>
        <w:tab/>
      </w:r>
      <w:r w:rsidRPr="000B3EC8">
        <w:rPr>
          <w:sz w:val="24"/>
          <w:u w:val="single"/>
        </w:rPr>
        <w:t>年末数</w:t>
      </w:r>
      <w:r w:rsidRPr="000B3EC8">
        <w:rPr>
          <w:sz w:val="24"/>
        </w:rPr>
        <w:tab/>
      </w:r>
      <w:r w:rsidRPr="000B3EC8">
        <w:rPr>
          <w:sz w:val="24"/>
          <w:u w:val="single"/>
        </w:rPr>
        <w:t>年初数</w:t>
      </w:r>
    </w:p>
    <w:p w14:paraId="6DD542BD" w14:textId="77777777" w:rsidR="008F742A" w:rsidRPr="000B3EC8" w:rsidRDefault="008F742A" w:rsidP="000B3EC8">
      <w:pPr>
        <w:widowControl/>
        <w:tabs>
          <w:tab w:val="center" w:pos="7506"/>
          <w:tab w:val="center" w:pos="9324"/>
        </w:tabs>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296E3809" w14:textId="77777777" w:rsidR="00F13B28" w:rsidRPr="000B3EC8" w:rsidRDefault="00F13B28" w:rsidP="002F519F">
      <w:pPr>
        <w:widowControl/>
        <w:tabs>
          <w:tab w:val="center" w:pos="5760"/>
          <w:tab w:val="center" w:pos="7680"/>
          <w:tab w:val="center" w:pos="7800"/>
          <w:tab w:val="center" w:pos="9450"/>
        </w:tabs>
        <w:spacing w:line="228" w:lineRule="auto"/>
        <w:jc w:val="left"/>
        <w:rPr>
          <w:sz w:val="22"/>
          <w:szCs w:val="22"/>
          <w:lang w:val="en-GB"/>
        </w:rPr>
      </w:pPr>
    </w:p>
    <w:p w14:paraId="02C2FA9F" w14:textId="0D7072A3" w:rsidR="00AE1D95" w:rsidRDefault="00AE1D95" w:rsidP="00AE1D95">
      <w:pPr>
        <w:widowControl/>
        <w:tabs>
          <w:tab w:val="left" w:pos="720"/>
          <w:tab w:val="decimal" w:pos="7902"/>
          <w:tab w:val="decimal" w:pos="9720"/>
        </w:tabs>
        <w:spacing w:line="228" w:lineRule="auto"/>
        <w:jc w:val="left"/>
        <w:rPr>
          <w:sz w:val="24"/>
        </w:rPr>
      </w:pPr>
      <w:r w:rsidRPr="000B3EC8">
        <w:rPr>
          <w:sz w:val="24"/>
        </w:rPr>
        <w:tab/>
      </w:r>
      <w:r w:rsidRPr="000B3EC8">
        <w:rPr>
          <w:sz w:val="24"/>
        </w:rPr>
        <w:t>关联方公司往来款</w:t>
      </w:r>
      <w:r>
        <w:rPr>
          <w:sz w:val="24"/>
        </w:rPr>
        <w:t>(</w:t>
      </w:r>
      <w:r w:rsidRPr="000B3EC8">
        <w:rPr>
          <w:sz w:val="24"/>
        </w:rPr>
        <w:t>附注</w:t>
      </w:r>
      <w:r w:rsidRPr="000B3EC8">
        <w:rPr>
          <w:sz w:val="24"/>
        </w:rPr>
        <w:t>46</w:t>
      </w:r>
      <w:r>
        <w:rPr>
          <w:sz w:val="24"/>
        </w:rPr>
        <w:t>(</w:t>
      </w:r>
      <w:r w:rsidRPr="000B3EC8">
        <w:rPr>
          <w:sz w:val="24"/>
        </w:rPr>
        <w:t>3</w:t>
      </w:r>
      <w:r>
        <w:rPr>
          <w:sz w:val="24"/>
        </w:rPr>
        <w:t>)(</w:t>
      </w:r>
      <w:r w:rsidRPr="000B3EC8">
        <w:rPr>
          <w:sz w:val="24"/>
        </w:rPr>
        <w:t>p</w:t>
      </w:r>
      <w:r>
        <w:rPr>
          <w:sz w:val="24"/>
        </w:rPr>
        <w:t>))</w:t>
      </w:r>
      <w:r w:rsidRPr="000B3EC8">
        <w:rPr>
          <w:sz w:val="24"/>
        </w:rPr>
        <w:tab/>
        <w:t>59,226,839.16</w:t>
      </w:r>
      <w:r w:rsidRPr="000B3EC8">
        <w:rPr>
          <w:sz w:val="24"/>
        </w:rPr>
        <w:tab/>
        <w:t>46,501,114.50</w:t>
      </w:r>
    </w:p>
    <w:p w14:paraId="50C981CD" w14:textId="3FEA1423" w:rsidR="00160EB1" w:rsidRPr="000B3EC8" w:rsidRDefault="00AE1D95" w:rsidP="00160EB1">
      <w:pPr>
        <w:widowControl/>
        <w:tabs>
          <w:tab w:val="left" w:pos="720"/>
          <w:tab w:val="decimal" w:pos="7902"/>
          <w:tab w:val="decimal" w:pos="9720"/>
        </w:tabs>
        <w:spacing w:line="228" w:lineRule="auto"/>
        <w:jc w:val="left"/>
        <w:rPr>
          <w:sz w:val="24"/>
        </w:rPr>
      </w:pPr>
      <w:r>
        <w:rPr>
          <w:sz w:val="24"/>
        </w:rPr>
        <w:tab/>
      </w:r>
      <w:r w:rsidR="00160EB1" w:rsidRPr="000B3EC8">
        <w:rPr>
          <w:sz w:val="24"/>
        </w:rPr>
        <w:t>预提</w:t>
      </w:r>
      <w:r w:rsidR="009C70ED" w:rsidRPr="000B3EC8">
        <w:rPr>
          <w:sz w:val="24"/>
        </w:rPr>
        <w:t>建设建筑工事及其他费用</w:t>
      </w:r>
      <w:r w:rsidR="00160EB1" w:rsidRPr="000B3EC8">
        <w:rPr>
          <w:sz w:val="24"/>
        </w:rPr>
        <w:tab/>
      </w:r>
      <w:r w:rsidR="0057057B" w:rsidRPr="000B3EC8">
        <w:rPr>
          <w:sz w:val="24"/>
        </w:rPr>
        <w:t>13,421,539.21</w:t>
      </w:r>
      <w:r w:rsidR="00306DD8" w:rsidRPr="000B3EC8">
        <w:rPr>
          <w:sz w:val="24"/>
        </w:rPr>
        <w:tab/>
      </w:r>
      <w:r w:rsidR="00DC0ABE" w:rsidRPr="000B3EC8">
        <w:rPr>
          <w:sz w:val="24"/>
        </w:rPr>
        <w:t>79,430,412.3</w:t>
      </w:r>
      <w:r w:rsidR="00C44030" w:rsidRPr="000B3EC8">
        <w:rPr>
          <w:sz w:val="24"/>
        </w:rPr>
        <w:t>6</w:t>
      </w:r>
    </w:p>
    <w:p w14:paraId="0D2788D9" w14:textId="1D0A4E0E" w:rsidR="00094C99" w:rsidRPr="000B3EC8" w:rsidRDefault="00094C99"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补缴以前年度关联交易税金滞纳金</w:t>
      </w:r>
      <w:r w:rsidRPr="000B3EC8">
        <w:rPr>
          <w:sz w:val="24"/>
        </w:rPr>
        <w:tab/>
        <w:t>-</w:t>
      </w:r>
      <w:r w:rsidRPr="000B3EC8">
        <w:rPr>
          <w:sz w:val="24"/>
        </w:rPr>
        <w:tab/>
        <w:t>62,203,157.42</w:t>
      </w:r>
    </w:p>
    <w:p w14:paraId="6F41BD51" w14:textId="4FEB3927" w:rsidR="00306DD8" w:rsidRPr="000B3EC8" w:rsidRDefault="00306DD8" w:rsidP="00306DD8">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_____________</w:t>
      </w:r>
    </w:p>
    <w:p w14:paraId="671069BE" w14:textId="5127029E" w:rsidR="008F742A" w:rsidRPr="000B3EC8" w:rsidRDefault="008F742A"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合计</w:t>
      </w:r>
      <w:r w:rsidRPr="000B3EC8">
        <w:rPr>
          <w:sz w:val="24"/>
        </w:rPr>
        <w:tab/>
      </w:r>
      <w:r w:rsidR="00326C5C" w:rsidRPr="000B3EC8">
        <w:rPr>
          <w:sz w:val="24"/>
        </w:rPr>
        <w:t>72,648,378.37</w:t>
      </w:r>
      <w:r w:rsidR="00306DD8" w:rsidRPr="000B3EC8">
        <w:rPr>
          <w:sz w:val="24"/>
        </w:rPr>
        <w:tab/>
      </w:r>
      <w:r w:rsidR="00DC0ABE" w:rsidRPr="000B3EC8">
        <w:rPr>
          <w:sz w:val="24"/>
        </w:rPr>
        <w:t>188,134,684.28</w:t>
      </w:r>
    </w:p>
    <w:p w14:paraId="674DCE5F" w14:textId="26B24D48" w:rsidR="00306DD8" w:rsidRPr="000B3EC8" w:rsidRDefault="00306DD8" w:rsidP="00306DD8">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____________</w:t>
      </w:r>
      <w:r w:rsidRPr="000B3EC8">
        <w:rPr>
          <w:szCs w:val="24"/>
        </w:rPr>
        <w:tab/>
        <w:t>_____________</w:t>
      </w:r>
    </w:p>
    <w:p w14:paraId="40BDF786" w14:textId="0DFC64C3" w:rsidR="004E21D6" w:rsidRPr="000B3EC8" w:rsidRDefault="004E21D6">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w:t>
      </w:r>
      <w:r w:rsidR="00306DD8" w:rsidRPr="000B3EC8">
        <w:rPr>
          <w:szCs w:val="24"/>
        </w:rPr>
        <w:t>_</w:t>
      </w:r>
      <w:r w:rsidRPr="000B3EC8">
        <w:rPr>
          <w:szCs w:val="24"/>
        </w:rPr>
        <w:t>______</w:t>
      </w:r>
    </w:p>
    <w:p w14:paraId="42058AB5" w14:textId="77777777" w:rsidR="008403AC" w:rsidRPr="000B3EC8" w:rsidRDefault="008403AC" w:rsidP="002F519F">
      <w:pPr>
        <w:widowControl/>
        <w:spacing w:line="228" w:lineRule="auto"/>
        <w:jc w:val="left"/>
        <w:rPr>
          <w:sz w:val="22"/>
          <w:szCs w:val="22"/>
        </w:rPr>
      </w:pPr>
    </w:p>
    <w:p w14:paraId="4C42DBA0" w14:textId="735CD717" w:rsidR="008403AC" w:rsidRPr="000B3EC8" w:rsidRDefault="008403AC" w:rsidP="002F519F">
      <w:pPr>
        <w:widowControl/>
        <w:spacing w:line="228" w:lineRule="auto"/>
        <w:jc w:val="left"/>
        <w:rPr>
          <w:sz w:val="22"/>
          <w:szCs w:val="22"/>
        </w:rPr>
      </w:pPr>
    </w:p>
    <w:p w14:paraId="33D3E864" w14:textId="3A89CF47" w:rsidR="00487F62" w:rsidRPr="000B3EC8" w:rsidRDefault="00487F62" w:rsidP="002F519F">
      <w:pPr>
        <w:pStyle w:val="1"/>
        <w:spacing w:line="228" w:lineRule="auto"/>
      </w:pPr>
      <w:r w:rsidRPr="000B3EC8">
        <w:t>一年内到期的非流动负债</w:t>
      </w:r>
    </w:p>
    <w:p w14:paraId="046E406E" w14:textId="77777777" w:rsidR="00487F62" w:rsidRPr="000B3EC8" w:rsidRDefault="00487F62" w:rsidP="002F519F">
      <w:pPr>
        <w:widowControl/>
        <w:spacing w:line="228" w:lineRule="auto"/>
        <w:jc w:val="left"/>
        <w:rPr>
          <w:sz w:val="22"/>
          <w:szCs w:val="22"/>
        </w:rPr>
      </w:pPr>
    </w:p>
    <w:p w14:paraId="4328609F" w14:textId="303E9084" w:rsidR="00487F62" w:rsidRPr="000B3EC8" w:rsidRDefault="00487F62" w:rsidP="00306DD8">
      <w:pPr>
        <w:widowControl/>
        <w:tabs>
          <w:tab w:val="left" w:pos="720"/>
          <w:tab w:val="center" w:pos="7632"/>
          <w:tab w:val="center" w:pos="9432"/>
        </w:tabs>
        <w:spacing w:line="228" w:lineRule="auto"/>
        <w:jc w:val="left"/>
        <w:rPr>
          <w:sz w:val="24"/>
          <w:u w:val="single"/>
        </w:rPr>
      </w:pPr>
      <w:r w:rsidRPr="000B3EC8">
        <w:rPr>
          <w:sz w:val="24"/>
        </w:rPr>
        <w:tab/>
      </w:r>
      <w:r w:rsidRPr="000B3EC8">
        <w:rPr>
          <w:sz w:val="24"/>
          <w:u w:val="single"/>
        </w:rPr>
        <w:t>项目</w:t>
      </w:r>
      <w:r w:rsidRPr="000B3EC8">
        <w:rPr>
          <w:sz w:val="24"/>
        </w:rPr>
        <w:tab/>
      </w:r>
      <w:r w:rsidRPr="000B3EC8">
        <w:rPr>
          <w:sz w:val="24"/>
          <w:u w:val="single"/>
        </w:rPr>
        <w:t>年末数</w:t>
      </w:r>
      <w:r w:rsidRPr="000B3EC8">
        <w:rPr>
          <w:sz w:val="24"/>
        </w:rPr>
        <w:tab/>
      </w:r>
      <w:r w:rsidR="009D2369" w:rsidRPr="000B3EC8">
        <w:rPr>
          <w:sz w:val="24"/>
          <w:u w:val="single"/>
        </w:rPr>
        <w:t>年初数</w:t>
      </w:r>
    </w:p>
    <w:p w14:paraId="7F0F855B" w14:textId="77777777" w:rsidR="00487F62" w:rsidRPr="000B3EC8" w:rsidRDefault="00487F62" w:rsidP="00306DD8">
      <w:pPr>
        <w:widowControl/>
        <w:tabs>
          <w:tab w:val="left" w:pos="720"/>
          <w:tab w:val="center" w:pos="7632"/>
          <w:tab w:val="center" w:pos="9432"/>
        </w:tabs>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117BECD9" w14:textId="77777777" w:rsidR="00487F62" w:rsidRPr="000B3EC8" w:rsidRDefault="00487F62" w:rsidP="002F519F">
      <w:pPr>
        <w:widowControl/>
        <w:tabs>
          <w:tab w:val="decimal" w:pos="7560"/>
          <w:tab w:val="decimal" w:pos="9720"/>
        </w:tabs>
        <w:snapToGrid w:val="0"/>
        <w:spacing w:line="228" w:lineRule="auto"/>
        <w:ind w:left="720"/>
        <w:jc w:val="left"/>
        <w:rPr>
          <w:sz w:val="22"/>
          <w:szCs w:val="22"/>
        </w:rPr>
      </w:pPr>
    </w:p>
    <w:p w14:paraId="5A39ECD0" w14:textId="10426DE0" w:rsidR="00487F62" w:rsidRPr="000B3EC8" w:rsidRDefault="00306DD8" w:rsidP="00306DD8">
      <w:pPr>
        <w:widowControl/>
        <w:tabs>
          <w:tab w:val="left" w:pos="720"/>
          <w:tab w:val="decimal" w:pos="7902"/>
          <w:tab w:val="decimal" w:pos="9720"/>
        </w:tabs>
        <w:spacing w:line="228" w:lineRule="auto"/>
        <w:jc w:val="left"/>
        <w:rPr>
          <w:sz w:val="24"/>
        </w:rPr>
      </w:pPr>
      <w:r w:rsidRPr="000B3EC8">
        <w:rPr>
          <w:sz w:val="24"/>
        </w:rPr>
        <w:tab/>
      </w:r>
      <w:r w:rsidR="00487F62" w:rsidRPr="000B3EC8">
        <w:rPr>
          <w:sz w:val="24"/>
        </w:rPr>
        <w:t>一年内到期的租赁负债</w:t>
      </w:r>
      <w:r w:rsidR="00487F62" w:rsidRPr="000B3EC8">
        <w:rPr>
          <w:sz w:val="24"/>
        </w:rPr>
        <w:tab/>
      </w:r>
      <w:r w:rsidR="00A44CA6" w:rsidRPr="000B3EC8">
        <w:rPr>
          <w:sz w:val="24"/>
        </w:rPr>
        <w:t>3,946,586.79</w:t>
      </w:r>
      <w:r w:rsidRPr="000B3EC8">
        <w:rPr>
          <w:sz w:val="24"/>
        </w:rPr>
        <w:tab/>
      </w:r>
      <w:r w:rsidR="00666954" w:rsidRPr="000B3EC8">
        <w:rPr>
          <w:sz w:val="24"/>
        </w:rPr>
        <w:t>296,637.39</w:t>
      </w:r>
    </w:p>
    <w:p w14:paraId="4688E7A7" w14:textId="0CDF1741" w:rsidR="00306DD8" w:rsidRPr="000B3EC8" w:rsidRDefault="00306DD8" w:rsidP="00306DD8">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w:t>
      </w:r>
      <w:r w:rsidRPr="000B3EC8">
        <w:rPr>
          <w:szCs w:val="24"/>
        </w:rPr>
        <w:tab/>
        <w:t>___________</w:t>
      </w:r>
    </w:p>
    <w:p w14:paraId="2D92D4AB" w14:textId="77777777" w:rsidR="00306DD8" w:rsidRPr="000B3EC8" w:rsidRDefault="00306DD8" w:rsidP="00306DD8">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w:t>
      </w:r>
      <w:r w:rsidRPr="000B3EC8">
        <w:rPr>
          <w:szCs w:val="24"/>
        </w:rPr>
        <w:tab/>
        <w:t>___________</w:t>
      </w:r>
    </w:p>
    <w:p w14:paraId="277A64F1" w14:textId="5193A0C0" w:rsidR="00487F62" w:rsidRPr="000B3EC8" w:rsidRDefault="00487F62" w:rsidP="002F519F">
      <w:pPr>
        <w:widowControl/>
        <w:spacing w:line="228" w:lineRule="auto"/>
        <w:jc w:val="left"/>
        <w:rPr>
          <w:sz w:val="22"/>
          <w:szCs w:val="22"/>
        </w:rPr>
      </w:pPr>
    </w:p>
    <w:p w14:paraId="66FA9220" w14:textId="388FD2E9" w:rsidR="00737215" w:rsidRPr="000B3EC8" w:rsidRDefault="00737215">
      <w:pPr>
        <w:widowControl/>
        <w:jc w:val="left"/>
        <w:rPr>
          <w:sz w:val="22"/>
          <w:szCs w:val="22"/>
        </w:rPr>
      </w:pPr>
    </w:p>
    <w:p w14:paraId="574728AC" w14:textId="51C50BF9" w:rsidR="00747BD0" w:rsidRPr="000B3EC8" w:rsidRDefault="00747BD0" w:rsidP="00747BD0">
      <w:pPr>
        <w:pStyle w:val="1"/>
        <w:spacing w:line="228" w:lineRule="auto"/>
      </w:pPr>
      <w:r w:rsidRPr="000B3EC8">
        <w:t>租赁负债</w:t>
      </w:r>
    </w:p>
    <w:p w14:paraId="3DB1BC4A" w14:textId="77777777" w:rsidR="00747BD0" w:rsidRPr="000B3EC8" w:rsidRDefault="00747BD0" w:rsidP="00747BD0">
      <w:pPr>
        <w:widowControl/>
        <w:spacing w:line="228" w:lineRule="auto"/>
        <w:jc w:val="left"/>
        <w:rPr>
          <w:sz w:val="22"/>
          <w:szCs w:val="22"/>
        </w:rPr>
      </w:pPr>
    </w:p>
    <w:p w14:paraId="5553335C" w14:textId="58A2E081" w:rsidR="000D5A62" w:rsidRPr="000B3EC8" w:rsidRDefault="000D5A62" w:rsidP="000D5A62">
      <w:pPr>
        <w:widowControl/>
        <w:tabs>
          <w:tab w:val="left" w:pos="720"/>
          <w:tab w:val="center" w:pos="7632"/>
          <w:tab w:val="center" w:pos="9432"/>
        </w:tabs>
        <w:spacing w:line="228" w:lineRule="auto"/>
        <w:jc w:val="left"/>
        <w:rPr>
          <w:sz w:val="24"/>
          <w:u w:val="single"/>
        </w:rPr>
      </w:pPr>
      <w:r w:rsidRPr="000B3EC8">
        <w:rPr>
          <w:sz w:val="24"/>
        </w:rPr>
        <w:tab/>
      </w:r>
      <w:r w:rsidRPr="000B3EC8">
        <w:rPr>
          <w:sz w:val="24"/>
        </w:rPr>
        <w:tab/>
      </w:r>
      <w:r w:rsidRPr="000B3EC8">
        <w:rPr>
          <w:sz w:val="24"/>
          <w:u w:val="single"/>
        </w:rPr>
        <w:t>年末数</w:t>
      </w:r>
      <w:r w:rsidRPr="000B3EC8">
        <w:rPr>
          <w:sz w:val="24"/>
        </w:rPr>
        <w:tab/>
      </w:r>
      <w:r w:rsidR="009D2369" w:rsidRPr="000B3EC8">
        <w:rPr>
          <w:sz w:val="24"/>
          <w:u w:val="single"/>
        </w:rPr>
        <w:t>年初数</w:t>
      </w:r>
    </w:p>
    <w:p w14:paraId="73E63AD1" w14:textId="77777777" w:rsidR="000D5A62" w:rsidRPr="000B3EC8" w:rsidRDefault="000D5A62" w:rsidP="000D5A62">
      <w:pPr>
        <w:widowControl/>
        <w:tabs>
          <w:tab w:val="left" w:pos="720"/>
          <w:tab w:val="center" w:pos="7632"/>
          <w:tab w:val="center" w:pos="9432"/>
        </w:tabs>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62EC3E70" w14:textId="77777777" w:rsidR="0059452D" w:rsidRPr="000B3EC8" w:rsidRDefault="000D5A62" w:rsidP="000D5A62">
      <w:pPr>
        <w:widowControl/>
        <w:tabs>
          <w:tab w:val="left" w:pos="720"/>
          <w:tab w:val="decimal" w:pos="7902"/>
          <w:tab w:val="decimal" w:pos="9720"/>
        </w:tabs>
        <w:spacing w:line="228" w:lineRule="auto"/>
        <w:jc w:val="left"/>
        <w:rPr>
          <w:sz w:val="24"/>
        </w:rPr>
      </w:pPr>
      <w:r w:rsidRPr="000B3EC8">
        <w:rPr>
          <w:sz w:val="24"/>
        </w:rPr>
        <w:tab/>
      </w:r>
    </w:p>
    <w:p w14:paraId="626B616E" w14:textId="35754F7A" w:rsidR="000D5A62" w:rsidRPr="000B3EC8" w:rsidRDefault="0059452D" w:rsidP="000B3EC8">
      <w:pPr>
        <w:widowControl/>
        <w:tabs>
          <w:tab w:val="left" w:pos="720"/>
          <w:tab w:val="decimal" w:pos="7902"/>
          <w:tab w:val="decimal" w:pos="9720"/>
        </w:tabs>
        <w:spacing w:line="228" w:lineRule="auto"/>
        <w:jc w:val="left"/>
        <w:rPr>
          <w:sz w:val="24"/>
        </w:rPr>
      </w:pPr>
      <w:r w:rsidRPr="000B3EC8">
        <w:rPr>
          <w:sz w:val="24"/>
        </w:rPr>
        <w:tab/>
      </w:r>
      <w:r w:rsidR="009B1D8B" w:rsidRPr="000B3EC8">
        <w:rPr>
          <w:sz w:val="24"/>
        </w:rPr>
        <w:t>租赁付款额</w:t>
      </w:r>
      <w:r w:rsidRPr="000B3EC8">
        <w:rPr>
          <w:sz w:val="24"/>
        </w:rPr>
        <w:tab/>
        <w:t>9,187,112.52</w:t>
      </w:r>
      <w:r w:rsidRPr="000B3EC8">
        <w:rPr>
          <w:sz w:val="24"/>
        </w:rPr>
        <w:tab/>
      </w:r>
      <w:r w:rsidR="003A3307" w:rsidRPr="000B3EC8">
        <w:rPr>
          <w:sz w:val="24"/>
        </w:rPr>
        <w:t>296,637.39</w:t>
      </w:r>
    </w:p>
    <w:p w14:paraId="4C859C64" w14:textId="3AB5CDDC" w:rsidR="000D5A62" w:rsidRPr="000B3EC8" w:rsidRDefault="000D5A62" w:rsidP="000D5A62">
      <w:pPr>
        <w:widowControl/>
        <w:tabs>
          <w:tab w:val="left" w:pos="720"/>
          <w:tab w:val="decimal" w:pos="7902"/>
          <w:tab w:val="decimal" w:pos="9720"/>
        </w:tabs>
        <w:spacing w:line="228" w:lineRule="auto"/>
        <w:jc w:val="left"/>
        <w:rPr>
          <w:sz w:val="24"/>
        </w:rPr>
      </w:pPr>
      <w:r w:rsidRPr="000B3EC8">
        <w:rPr>
          <w:sz w:val="24"/>
        </w:rPr>
        <w:tab/>
      </w:r>
      <w:r w:rsidRPr="000B3EC8">
        <w:rPr>
          <w:sz w:val="24"/>
        </w:rPr>
        <w:t>减：计入一年内到期的非流动负债的租赁负债</w:t>
      </w:r>
      <w:r w:rsidR="000B3EC8">
        <w:rPr>
          <w:sz w:val="24"/>
        </w:rPr>
        <w:t>(</w:t>
      </w:r>
      <w:r w:rsidR="0059452D" w:rsidRPr="000B3EC8">
        <w:rPr>
          <w:sz w:val="24"/>
        </w:rPr>
        <w:t>附注</w:t>
      </w:r>
      <w:r w:rsidR="0059452D" w:rsidRPr="000B3EC8">
        <w:rPr>
          <w:sz w:val="24"/>
        </w:rPr>
        <w:t>23</w:t>
      </w:r>
      <w:r w:rsidR="000B3EC8">
        <w:rPr>
          <w:sz w:val="24"/>
        </w:rPr>
        <w:t>)</w:t>
      </w:r>
      <w:r w:rsidRPr="000B3EC8">
        <w:rPr>
          <w:sz w:val="24"/>
        </w:rPr>
        <w:tab/>
      </w:r>
      <w:r w:rsidR="0059452D" w:rsidRPr="000B3EC8">
        <w:rPr>
          <w:sz w:val="24"/>
        </w:rPr>
        <w:t>3,946,586.79</w:t>
      </w:r>
      <w:r w:rsidRPr="000B3EC8">
        <w:rPr>
          <w:sz w:val="24"/>
        </w:rPr>
        <w:tab/>
      </w:r>
      <w:r w:rsidR="003A3307" w:rsidRPr="000B3EC8">
        <w:rPr>
          <w:sz w:val="24"/>
        </w:rPr>
        <w:t>296,637.39</w:t>
      </w:r>
    </w:p>
    <w:p w14:paraId="5C0DD12D" w14:textId="77777777" w:rsidR="0059452D" w:rsidRPr="000B3EC8" w:rsidRDefault="0059452D" w:rsidP="0059452D">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w:t>
      </w:r>
      <w:r w:rsidRPr="000B3EC8">
        <w:rPr>
          <w:szCs w:val="24"/>
        </w:rPr>
        <w:tab/>
        <w:t>___________</w:t>
      </w:r>
    </w:p>
    <w:p w14:paraId="6B5544BF" w14:textId="191CB435" w:rsidR="000D5A62" w:rsidRPr="000B3EC8" w:rsidRDefault="0059452D" w:rsidP="000D5A62">
      <w:pPr>
        <w:widowControl/>
        <w:tabs>
          <w:tab w:val="left" w:pos="720"/>
          <w:tab w:val="decimal" w:pos="7902"/>
          <w:tab w:val="decimal" w:pos="9720"/>
        </w:tabs>
        <w:spacing w:line="228" w:lineRule="auto"/>
        <w:jc w:val="left"/>
        <w:rPr>
          <w:sz w:val="24"/>
        </w:rPr>
      </w:pPr>
      <w:r w:rsidRPr="000B3EC8">
        <w:rPr>
          <w:sz w:val="24"/>
        </w:rPr>
        <w:tab/>
      </w:r>
      <w:r w:rsidR="000D5A62" w:rsidRPr="000B3EC8">
        <w:rPr>
          <w:sz w:val="24"/>
        </w:rPr>
        <w:t>净额</w:t>
      </w:r>
      <w:r w:rsidRPr="000B3EC8">
        <w:rPr>
          <w:sz w:val="24"/>
        </w:rPr>
        <w:tab/>
        <w:t>5,240,525.73</w:t>
      </w:r>
      <w:r w:rsidRPr="000B3EC8">
        <w:rPr>
          <w:sz w:val="24"/>
        </w:rPr>
        <w:tab/>
        <w:t>-</w:t>
      </w:r>
    </w:p>
    <w:p w14:paraId="3CCD8397" w14:textId="77777777" w:rsidR="000D5A62" w:rsidRPr="000B3EC8" w:rsidRDefault="000D5A62" w:rsidP="000D5A62">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w:t>
      </w:r>
      <w:r w:rsidRPr="000B3EC8">
        <w:rPr>
          <w:szCs w:val="24"/>
        </w:rPr>
        <w:tab/>
        <w:t>___________</w:t>
      </w:r>
    </w:p>
    <w:p w14:paraId="70985B8E" w14:textId="4E6A6E62" w:rsidR="000D5A62" w:rsidRPr="000B3EC8" w:rsidRDefault="000D5A62" w:rsidP="000B3EC8">
      <w:pPr>
        <w:pStyle w:val="af"/>
        <w:widowControl/>
        <w:tabs>
          <w:tab w:val="left" w:pos="90"/>
          <w:tab w:val="decimal" w:pos="8208"/>
          <w:tab w:val="decimal" w:pos="10026"/>
        </w:tabs>
        <w:suppressAutoHyphens/>
        <w:spacing w:after="140" w:line="24" w:lineRule="auto"/>
      </w:pPr>
      <w:r w:rsidRPr="000B3EC8">
        <w:rPr>
          <w:szCs w:val="24"/>
        </w:rPr>
        <w:tab/>
      </w:r>
      <w:r w:rsidRPr="000B3EC8">
        <w:rPr>
          <w:szCs w:val="24"/>
        </w:rPr>
        <w:tab/>
        <w:t>___________</w:t>
      </w:r>
      <w:r w:rsidRPr="000B3EC8">
        <w:rPr>
          <w:szCs w:val="24"/>
        </w:rPr>
        <w:tab/>
        <w:t>___________</w:t>
      </w:r>
    </w:p>
    <w:p w14:paraId="4B8E9DD7" w14:textId="27697F88" w:rsidR="000D5A62" w:rsidRPr="000B3EC8" w:rsidRDefault="000D5A62">
      <w:pPr>
        <w:widowControl/>
        <w:jc w:val="left"/>
        <w:rPr>
          <w:sz w:val="22"/>
          <w:szCs w:val="22"/>
        </w:rPr>
      </w:pPr>
    </w:p>
    <w:p w14:paraId="04F6060B" w14:textId="77777777" w:rsidR="00852D9A" w:rsidRPr="000B3EC8" w:rsidRDefault="00852D9A">
      <w:pPr>
        <w:widowControl/>
        <w:jc w:val="left"/>
        <w:rPr>
          <w:sz w:val="22"/>
          <w:szCs w:val="22"/>
        </w:rPr>
        <w:sectPr w:rsidR="00852D9A" w:rsidRPr="000B3EC8" w:rsidSect="00F665DD">
          <w:headerReference w:type="default" r:id="rId28"/>
          <w:footerReference w:type="default" r:id="rId29"/>
          <w:pgSz w:w="11907" w:h="16840" w:code="9"/>
          <w:pgMar w:top="864" w:right="720" w:bottom="432" w:left="1008" w:header="864" w:footer="432" w:gutter="0"/>
          <w:cols w:space="425"/>
        </w:sectPr>
      </w:pPr>
    </w:p>
    <w:p w14:paraId="34AAA051" w14:textId="3D2B2C54" w:rsidR="00CD570B" w:rsidRPr="000B3EC8" w:rsidRDefault="00CD570B" w:rsidP="002F519F">
      <w:pPr>
        <w:pStyle w:val="1"/>
      </w:pPr>
      <w:r w:rsidRPr="000B3EC8">
        <w:lastRenderedPageBreak/>
        <w:t>递延收益</w:t>
      </w:r>
    </w:p>
    <w:p w14:paraId="129EAC4C" w14:textId="77777777" w:rsidR="008F742A" w:rsidRPr="000B3EC8" w:rsidRDefault="008F742A">
      <w:pPr>
        <w:widowControl/>
        <w:jc w:val="left"/>
        <w:rPr>
          <w:sz w:val="24"/>
        </w:rPr>
      </w:pPr>
    </w:p>
    <w:p w14:paraId="6C44A78A" w14:textId="3B7D265E" w:rsidR="00246D38" w:rsidRPr="000B3EC8" w:rsidRDefault="00D20228" w:rsidP="002F519F">
      <w:pPr>
        <w:widowControl/>
        <w:tabs>
          <w:tab w:val="center" w:pos="4860"/>
          <w:tab w:val="center" w:pos="6354"/>
          <w:tab w:val="center" w:pos="7839"/>
          <w:tab w:val="center" w:pos="9369"/>
        </w:tabs>
        <w:ind w:left="720"/>
        <w:jc w:val="left"/>
        <w:rPr>
          <w:sz w:val="20"/>
          <w:szCs w:val="20"/>
          <w:u w:val="single"/>
        </w:rPr>
      </w:pPr>
      <w:r w:rsidRPr="000148A0">
        <w:rPr>
          <w:rFonts w:hint="eastAsia"/>
          <w:sz w:val="20"/>
          <w:szCs w:val="20"/>
          <w:u w:val="single"/>
        </w:rPr>
        <w:t>政府补助类别</w:t>
      </w:r>
      <w:r w:rsidR="00246D38" w:rsidRPr="000B3EC8">
        <w:rPr>
          <w:sz w:val="20"/>
          <w:szCs w:val="20"/>
        </w:rPr>
        <w:tab/>
      </w:r>
      <w:r w:rsidR="00246D38" w:rsidRPr="000B3EC8">
        <w:rPr>
          <w:sz w:val="20"/>
          <w:szCs w:val="20"/>
          <w:u w:val="single"/>
        </w:rPr>
        <w:t>年初数</w:t>
      </w:r>
      <w:r w:rsidR="00246D38" w:rsidRPr="000B3EC8">
        <w:rPr>
          <w:sz w:val="20"/>
          <w:szCs w:val="20"/>
        </w:rPr>
        <w:tab/>
      </w:r>
      <w:r w:rsidR="00246D38" w:rsidRPr="000B3EC8">
        <w:rPr>
          <w:sz w:val="20"/>
          <w:szCs w:val="20"/>
          <w:u w:val="single"/>
        </w:rPr>
        <w:t>本年</w:t>
      </w:r>
      <w:r w:rsidR="00932EEF" w:rsidRPr="000B3EC8">
        <w:rPr>
          <w:sz w:val="20"/>
          <w:szCs w:val="20"/>
          <w:u w:val="single"/>
        </w:rPr>
        <w:t>增加</w:t>
      </w:r>
      <w:r w:rsidR="00246D38" w:rsidRPr="000B3EC8">
        <w:rPr>
          <w:sz w:val="20"/>
          <w:szCs w:val="20"/>
        </w:rPr>
        <w:tab/>
      </w:r>
      <w:r w:rsidR="00246D38" w:rsidRPr="000B3EC8">
        <w:rPr>
          <w:sz w:val="20"/>
          <w:szCs w:val="20"/>
          <w:u w:val="single"/>
        </w:rPr>
        <w:t>本年</w:t>
      </w:r>
      <w:r w:rsidR="00932EEF" w:rsidRPr="000B3EC8">
        <w:rPr>
          <w:sz w:val="20"/>
          <w:szCs w:val="20"/>
          <w:u w:val="single"/>
        </w:rPr>
        <w:t>减少</w:t>
      </w:r>
      <w:r w:rsidR="00246D38" w:rsidRPr="000B3EC8">
        <w:rPr>
          <w:sz w:val="20"/>
          <w:szCs w:val="20"/>
        </w:rPr>
        <w:tab/>
      </w:r>
      <w:r w:rsidR="00246D38" w:rsidRPr="000B3EC8">
        <w:rPr>
          <w:sz w:val="20"/>
          <w:szCs w:val="20"/>
          <w:u w:val="single"/>
        </w:rPr>
        <w:t>年末数</w:t>
      </w:r>
    </w:p>
    <w:p w14:paraId="20DC415C" w14:textId="77777777" w:rsidR="00246D38" w:rsidRPr="000B3EC8" w:rsidRDefault="00246D38" w:rsidP="002F519F">
      <w:pPr>
        <w:widowControl/>
        <w:tabs>
          <w:tab w:val="center" w:pos="4860"/>
          <w:tab w:val="center" w:pos="6354"/>
          <w:tab w:val="center" w:pos="7839"/>
          <w:tab w:val="center" w:pos="9369"/>
        </w:tabs>
        <w:ind w:left="72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3CC43360" w14:textId="77777777" w:rsidR="00246D38" w:rsidRPr="000B3EC8" w:rsidRDefault="00246D38">
      <w:pPr>
        <w:widowControl/>
        <w:snapToGrid w:val="0"/>
        <w:ind w:left="1071" w:hanging="351"/>
        <w:jc w:val="left"/>
        <w:rPr>
          <w:sz w:val="20"/>
          <w:szCs w:val="20"/>
        </w:rPr>
      </w:pPr>
    </w:p>
    <w:p w14:paraId="1159AF83"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经济发展专项资金</w:t>
      </w:r>
      <w:r w:rsidRPr="000B3EC8">
        <w:rPr>
          <w:sz w:val="20"/>
          <w:szCs w:val="20"/>
        </w:rPr>
        <w:t>-</w:t>
      </w:r>
      <w:r w:rsidRPr="000B3EC8">
        <w:rPr>
          <w:sz w:val="20"/>
          <w:szCs w:val="20"/>
        </w:rPr>
        <w:t>企业实施技术改造</w:t>
      </w:r>
      <w:r w:rsidRPr="000B3EC8">
        <w:rPr>
          <w:sz w:val="20"/>
          <w:szCs w:val="20"/>
        </w:rPr>
        <w:tab/>
        <w:t>16,075,229.84</w:t>
      </w:r>
      <w:r w:rsidRPr="000B3EC8">
        <w:rPr>
          <w:sz w:val="20"/>
          <w:szCs w:val="20"/>
        </w:rPr>
        <w:tab/>
        <w:t>-</w:t>
      </w:r>
      <w:r w:rsidRPr="000B3EC8">
        <w:rPr>
          <w:sz w:val="20"/>
          <w:szCs w:val="20"/>
        </w:rPr>
        <w:tab/>
        <w:t>3,382,543.64</w:t>
      </w:r>
      <w:r w:rsidRPr="000B3EC8">
        <w:rPr>
          <w:sz w:val="20"/>
          <w:szCs w:val="20"/>
        </w:rPr>
        <w:tab/>
        <w:t>12,692,686.20</w:t>
      </w:r>
    </w:p>
    <w:p w14:paraId="530B1B3C"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坪山</w:t>
      </w:r>
      <w:r>
        <w:rPr>
          <w:rFonts w:hint="eastAsia"/>
          <w:sz w:val="20"/>
          <w:szCs w:val="20"/>
        </w:rPr>
        <w:t>区</w:t>
      </w:r>
      <w:r w:rsidRPr="000B3EC8">
        <w:rPr>
          <w:sz w:val="20"/>
          <w:szCs w:val="20"/>
        </w:rPr>
        <w:t>技术改造项目投资额资助</w:t>
      </w:r>
      <w:r w:rsidRPr="000B3EC8">
        <w:rPr>
          <w:sz w:val="20"/>
          <w:szCs w:val="20"/>
        </w:rPr>
        <w:tab/>
        <w:t>-</w:t>
      </w:r>
      <w:r w:rsidRPr="000B3EC8">
        <w:rPr>
          <w:sz w:val="20"/>
          <w:szCs w:val="20"/>
        </w:rPr>
        <w:tab/>
        <w:t>12,000,000.00</w:t>
      </w:r>
      <w:r w:rsidRPr="000B3EC8">
        <w:rPr>
          <w:sz w:val="20"/>
          <w:szCs w:val="20"/>
        </w:rPr>
        <w:tab/>
        <w:t>1,089,908.90</w:t>
      </w:r>
      <w:r w:rsidRPr="000B3EC8">
        <w:rPr>
          <w:sz w:val="20"/>
          <w:szCs w:val="20"/>
        </w:rPr>
        <w:tab/>
        <w:t>10,910,091.10</w:t>
      </w:r>
    </w:p>
    <w:p w14:paraId="6C20C042"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2021</w:t>
      </w:r>
      <w:r w:rsidRPr="000B3EC8">
        <w:rPr>
          <w:sz w:val="20"/>
          <w:szCs w:val="20"/>
        </w:rPr>
        <w:t>年深圳市技术改造补贴款</w:t>
      </w:r>
      <w:r w:rsidRPr="000B3EC8">
        <w:rPr>
          <w:sz w:val="20"/>
          <w:szCs w:val="20"/>
        </w:rPr>
        <w:tab/>
        <w:t>-</w:t>
      </w:r>
      <w:r w:rsidRPr="000B3EC8">
        <w:rPr>
          <w:sz w:val="20"/>
          <w:szCs w:val="20"/>
        </w:rPr>
        <w:tab/>
        <w:t>10,370,000.00</w:t>
      </w:r>
      <w:r w:rsidRPr="000B3EC8">
        <w:rPr>
          <w:sz w:val="20"/>
          <w:szCs w:val="20"/>
        </w:rPr>
        <w:tab/>
        <w:t>475,211.40</w:t>
      </w:r>
      <w:r w:rsidRPr="000B3EC8">
        <w:rPr>
          <w:sz w:val="20"/>
          <w:szCs w:val="20"/>
        </w:rPr>
        <w:tab/>
        <w:t>9,894,788.60</w:t>
      </w:r>
    </w:p>
    <w:p w14:paraId="4594F7D4"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技改倍增专项技术装备及管理智能化</w:t>
      </w:r>
    </w:p>
    <w:p w14:paraId="7EF46876"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 xml:space="preserve">    </w:t>
      </w:r>
      <w:r w:rsidRPr="000B3EC8">
        <w:rPr>
          <w:sz w:val="20"/>
          <w:szCs w:val="20"/>
        </w:rPr>
        <w:t>提升项目</w:t>
      </w:r>
      <w:r w:rsidRPr="000B3EC8">
        <w:rPr>
          <w:sz w:val="20"/>
          <w:szCs w:val="20"/>
        </w:rPr>
        <w:tab/>
        <w:t>8,158,059.46</w:t>
      </w:r>
      <w:r w:rsidRPr="000B3EC8">
        <w:rPr>
          <w:sz w:val="20"/>
          <w:szCs w:val="20"/>
        </w:rPr>
        <w:tab/>
        <w:t>-</w:t>
      </w:r>
      <w:r w:rsidRPr="000B3EC8">
        <w:rPr>
          <w:sz w:val="20"/>
          <w:szCs w:val="20"/>
        </w:rPr>
        <w:tab/>
        <w:t>1,447,894.89</w:t>
      </w:r>
      <w:r w:rsidRPr="000B3EC8">
        <w:rPr>
          <w:sz w:val="20"/>
          <w:szCs w:val="20"/>
        </w:rPr>
        <w:tab/>
        <w:t>6,710,164.57</w:t>
      </w:r>
    </w:p>
    <w:p w14:paraId="19EB9EA4"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第三批生态环境专项资金</w:t>
      </w:r>
      <w:r w:rsidRPr="000B3EC8">
        <w:rPr>
          <w:sz w:val="20"/>
          <w:szCs w:val="20"/>
        </w:rPr>
        <w:tab/>
        <w:t>5,606,168.85</w:t>
      </w:r>
      <w:r w:rsidRPr="000B3EC8">
        <w:rPr>
          <w:sz w:val="20"/>
          <w:szCs w:val="20"/>
        </w:rPr>
        <w:tab/>
        <w:t>-</w:t>
      </w:r>
      <w:r w:rsidRPr="000B3EC8">
        <w:rPr>
          <w:sz w:val="20"/>
          <w:szCs w:val="20"/>
        </w:rPr>
        <w:tab/>
        <w:t>405,817.38</w:t>
      </w:r>
      <w:r w:rsidRPr="000B3EC8">
        <w:rPr>
          <w:sz w:val="20"/>
          <w:szCs w:val="20"/>
        </w:rPr>
        <w:tab/>
        <w:t>5,200,351.47</w:t>
      </w:r>
    </w:p>
    <w:p w14:paraId="01587F04"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技术改造投资项目第二批资金资助</w:t>
      </w:r>
      <w:r w:rsidRPr="000B3EC8">
        <w:rPr>
          <w:sz w:val="20"/>
          <w:szCs w:val="20"/>
        </w:rPr>
        <w:tab/>
        <w:t>4,028,953.95</w:t>
      </w:r>
      <w:r w:rsidRPr="000B3EC8">
        <w:rPr>
          <w:sz w:val="20"/>
          <w:szCs w:val="20"/>
        </w:rPr>
        <w:tab/>
        <w:t>-</w:t>
      </w:r>
      <w:r w:rsidRPr="000B3EC8">
        <w:rPr>
          <w:sz w:val="20"/>
          <w:szCs w:val="20"/>
        </w:rPr>
        <w:tab/>
        <w:t>610,064.08</w:t>
      </w:r>
      <w:r w:rsidRPr="000B3EC8">
        <w:rPr>
          <w:sz w:val="20"/>
          <w:szCs w:val="20"/>
        </w:rPr>
        <w:tab/>
        <w:t>3,418,889.87</w:t>
      </w:r>
    </w:p>
    <w:p w14:paraId="1CEF1718"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深圳市技术补助转至递延收益</w:t>
      </w:r>
      <w:r w:rsidRPr="000B3EC8">
        <w:rPr>
          <w:sz w:val="20"/>
          <w:szCs w:val="20"/>
        </w:rPr>
        <w:tab/>
        <w:t>3,739,403.67</w:t>
      </w:r>
      <w:r w:rsidRPr="000B3EC8">
        <w:rPr>
          <w:sz w:val="20"/>
          <w:szCs w:val="20"/>
        </w:rPr>
        <w:tab/>
        <w:t>-</w:t>
      </w:r>
      <w:r w:rsidRPr="000B3EC8">
        <w:rPr>
          <w:sz w:val="20"/>
          <w:szCs w:val="20"/>
        </w:rPr>
        <w:tab/>
        <w:t>632,886.92</w:t>
      </w:r>
      <w:r w:rsidRPr="000B3EC8">
        <w:rPr>
          <w:sz w:val="20"/>
          <w:szCs w:val="20"/>
        </w:rPr>
        <w:tab/>
        <w:t>3,106,516.75</w:t>
      </w:r>
    </w:p>
    <w:p w14:paraId="52862DF1"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混合集成电路自动化生产线</w:t>
      </w:r>
      <w:r w:rsidRPr="000B3EC8">
        <w:rPr>
          <w:sz w:val="20"/>
          <w:szCs w:val="20"/>
        </w:rPr>
        <w:tab/>
        <w:t>3,652,710.53</w:t>
      </w:r>
      <w:r w:rsidRPr="000B3EC8">
        <w:rPr>
          <w:sz w:val="20"/>
          <w:szCs w:val="20"/>
        </w:rPr>
        <w:tab/>
        <w:t>-</w:t>
      </w:r>
      <w:r w:rsidRPr="000B3EC8">
        <w:rPr>
          <w:sz w:val="20"/>
          <w:szCs w:val="20"/>
        </w:rPr>
        <w:tab/>
        <w:t>801,032.73</w:t>
      </w:r>
      <w:r w:rsidRPr="000B3EC8">
        <w:rPr>
          <w:sz w:val="20"/>
          <w:szCs w:val="20"/>
        </w:rPr>
        <w:tab/>
        <w:t>2,851,677.80</w:t>
      </w:r>
    </w:p>
    <w:p w14:paraId="29ECEC8B"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坪山区经济发展专项资金</w:t>
      </w:r>
      <w:r w:rsidRPr="000B3EC8">
        <w:rPr>
          <w:sz w:val="20"/>
          <w:szCs w:val="20"/>
        </w:rPr>
        <w:tab/>
        <w:t>2,872,618.56</w:t>
      </w:r>
      <w:r w:rsidRPr="000B3EC8">
        <w:rPr>
          <w:sz w:val="20"/>
          <w:szCs w:val="20"/>
        </w:rPr>
        <w:tab/>
        <w:t>-</w:t>
      </w:r>
      <w:r w:rsidRPr="000B3EC8">
        <w:rPr>
          <w:sz w:val="20"/>
          <w:szCs w:val="20"/>
        </w:rPr>
        <w:tab/>
        <w:t>382,144.32</w:t>
      </w:r>
      <w:r w:rsidRPr="000B3EC8">
        <w:rPr>
          <w:sz w:val="20"/>
          <w:szCs w:val="20"/>
        </w:rPr>
        <w:tab/>
        <w:t>2,490,474.24</w:t>
      </w:r>
    </w:p>
    <w:p w14:paraId="10EB357F"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先进设备及关键零部件产品技术改造</w:t>
      </w:r>
    </w:p>
    <w:p w14:paraId="2A7011BE"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 xml:space="preserve">    </w:t>
      </w:r>
      <w:r w:rsidRPr="000B3EC8">
        <w:rPr>
          <w:sz w:val="20"/>
          <w:szCs w:val="20"/>
        </w:rPr>
        <w:t>专项补助资金</w:t>
      </w:r>
      <w:r w:rsidRPr="000B3EC8">
        <w:rPr>
          <w:sz w:val="20"/>
          <w:szCs w:val="20"/>
        </w:rPr>
        <w:tab/>
        <w:t>2,009,660.76</w:t>
      </w:r>
      <w:r w:rsidRPr="000B3EC8">
        <w:rPr>
          <w:sz w:val="20"/>
          <w:szCs w:val="20"/>
        </w:rPr>
        <w:tab/>
        <w:t>-</w:t>
      </w:r>
      <w:r w:rsidRPr="000B3EC8">
        <w:rPr>
          <w:sz w:val="20"/>
          <w:szCs w:val="20"/>
        </w:rPr>
        <w:tab/>
        <w:t>462,910.04</w:t>
      </w:r>
      <w:r w:rsidRPr="000B3EC8">
        <w:rPr>
          <w:sz w:val="20"/>
          <w:szCs w:val="20"/>
        </w:rPr>
        <w:tab/>
        <w:t>1,546,750.72</w:t>
      </w:r>
    </w:p>
    <w:p w14:paraId="2865803D"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进口贴息资助</w:t>
      </w:r>
      <w:r w:rsidRPr="000B3EC8">
        <w:rPr>
          <w:sz w:val="20"/>
          <w:szCs w:val="20"/>
        </w:rPr>
        <w:tab/>
        <w:t>1,469,885.65</w:t>
      </w:r>
      <w:r w:rsidRPr="000B3EC8">
        <w:rPr>
          <w:sz w:val="20"/>
          <w:szCs w:val="20"/>
        </w:rPr>
        <w:tab/>
        <w:t>-</w:t>
      </w:r>
      <w:r w:rsidRPr="000B3EC8">
        <w:rPr>
          <w:sz w:val="20"/>
          <w:szCs w:val="20"/>
        </w:rPr>
        <w:tab/>
        <w:t>276,652.63</w:t>
      </w:r>
      <w:r w:rsidRPr="000B3EC8">
        <w:rPr>
          <w:sz w:val="20"/>
          <w:szCs w:val="20"/>
        </w:rPr>
        <w:tab/>
        <w:t>1,193,233.02</w:t>
      </w:r>
    </w:p>
    <w:p w14:paraId="0DCB0C4B"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中央外经贸发展专项资金进口贴息款</w:t>
      </w:r>
      <w:r w:rsidRPr="000B3EC8">
        <w:rPr>
          <w:sz w:val="20"/>
          <w:szCs w:val="20"/>
        </w:rPr>
        <w:tab/>
        <w:t>1,207,675.72</w:t>
      </w:r>
      <w:r w:rsidRPr="000B3EC8">
        <w:rPr>
          <w:sz w:val="20"/>
          <w:szCs w:val="20"/>
        </w:rPr>
        <w:tab/>
        <w:t>-</w:t>
      </w:r>
      <w:r w:rsidRPr="000B3EC8">
        <w:rPr>
          <w:sz w:val="20"/>
          <w:szCs w:val="20"/>
        </w:rPr>
        <w:tab/>
        <w:t>141,804.84</w:t>
      </w:r>
      <w:r w:rsidRPr="000B3EC8">
        <w:rPr>
          <w:sz w:val="20"/>
          <w:szCs w:val="20"/>
        </w:rPr>
        <w:tab/>
        <w:t>1,065,870.88</w:t>
      </w:r>
    </w:p>
    <w:p w14:paraId="4EE71285" w14:textId="6F6AE5F5" w:rsidR="00E06AAB" w:rsidRPr="000B3EC8" w:rsidRDefault="00437F62" w:rsidP="002F519F">
      <w:pPr>
        <w:widowControl/>
        <w:tabs>
          <w:tab w:val="decimal" w:pos="5220"/>
          <w:tab w:val="decimal" w:pos="6714"/>
          <w:tab w:val="decimal" w:pos="8172"/>
          <w:tab w:val="decimal" w:pos="9720"/>
        </w:tabs>
        <w:ind w:left="720"/>
        <w:jc w:val="left"/>
        <w:rPr>
          <w:sz w:val="20"/>
          <w:szCs w:val="20"/>
        </w:rPr>
      </w:pPr>
      <w:r w:rsidRPr="000B3EC8">
        <w:rPr>
          <w:sz w:val="20"/>
          <w:szCs w:val="20"/>
        </w:rPr>
        <w:t>中央外经贸发展专项进口贴息补助收入</w:t>
      </w:r>
      <w:r w:rsidR="00E06AAB" w:rsidRPr="000B3EC8">
        <w:rPr>
          <w:sz w:val="20"/>
          <w:szCs w:val="20"/>
        </w:rPr>
        <w:tab/>
      </w:r>
      <w:r w:rsidR="002C3669" w:rsidRPr="000B3EC8">
        <w:rPr>
          <w:sz w:val="20"/>
          <w:szCs w:val="20"/>
        </w:rPr>
        <w:t>1,047,928.86</w:t>
      </w:r>
      <w:r w:rsidR="00306DD8" w:rsidRPr="000B3EC8">
        <w:rPr>
          <w:sz w:val="20"/>
          <w:szCs w:val="20"/>
        </w:rPr>
        <w:tab/>
      </w:r>
      <w:r w:rsidR="003A3307" w:rsidRPr="000B3EC8">
        <w:rPr>
          <w:sz w:val="20"/>
          <w:szCs w:val="20"/>
        </w:rPr>
        <w:t>-</w:t>
      </w:r>
      <w:r w:rsidR="00306DD8" w:rsidRPr="000B3EC8">
        <w:rPr>
          <w:sz w:val="20"/>
          <w:szCs w:val="20"/>
        </w:rPr>
        <w:tab/>
      </w:r>
      <w:r w:rsidR="002D61D1" w:rsidRPr="000B3EC8">
        <w:rPr>
          <w:sz w:val="20"/>
          <w:szCs w:val="20"/>
        </w:rPr>
        <w:t>227,986.47</w:t>
      </w:r>
      <w:r w:rsidR="00306DD8" w:rsidRPr="000B3EC8">
        <w:rPr>
          <w:sz w:val="20"/>
          <w:szCs w:val="20"/>
        </w:rPr>
        <w:tab/>
      </w:r>
      <w:r w:rsidR="002D61D1" w:rsidRPr="000B3EC8">
        <w:rPr>
          <w:sz w:val="20"/>
          <w:szCs w:val="20"/>
        </w:rPr>
        <w:t>819,942.39</w:t>
      </w:r>
    </w:p>
    <w:p w14:paraId="7B0F5837" w14:textId="64804E63" w:rsidR="002D61D1" w:rsidRPr="000B3EC8" w:rsidRDefault="002D61D1" w:rsidP="002D61D1">
      <w:pPr>
        <w:widowControl/>
        <w:tabs>
          <w:tab w:val="decimal" w:pos="5220"/>
          <w:tab w:val="decimal" w:pos="6714"/>
          <w:tab w:val="decimal" w:pos="8172"/>
          <w:tab w:val="decimal" w:pos="9720"/>
        </w:tabs>
        <w:ind w:left="720"/>
        <w:jc w:val="left"/>
        <w:rPr>
          <w:sz w:val="20"/>
          <w:szCs w:val="20"/>
        </w:rPr>
      </w:pPr>
      <w:r w:rsidRPr="000B3EC8">
        <w:rPr>
          <w:sz w:val="20"/>
          <w:szCs w:val="20"/>
        </w:rPr>
        <w:t>坪山</w:t>
      </w:r>
      <w:r w:rsidR="003F49E1">
        <w:rPr>
          <w:rFonts w:hint="eastAsia"/>
          <w:sz w:val="20"/>
          <w:szCs w:val="20"/>
        </w:rPr>
        <w:t>区</w:t>
      </w:r>
      <w:r w:rsidRPr="000B3EC8">
        <w:rPr>
          <w:sz w:val="20"/>
          <w:szCs w:val="20"/>
        </w:rPr>
        <w:t>能源管理平台建设政府补助</w:t>
      </w:r>
      <w:r w:rsidRPr="000B3EC8">
        <w:rPr>
          <w:sz w:val="20"/>
          <w:szCs w:val="20"/>
        </w:rPr>
        <w:tab/>
      </w:r>
      <w:r w:rsidR="003A3307" w:rsidRPr="000B3EC8">
        <w:rPr>
          <w:sz w:val="20"/>
          <w:szCs w:val="20"/>
        </w:rPr>
        <w:t>-</w:t>
      </w:r>
      <w:r w:rsidRPr="000B3EC8">
        <w:rPr>
          <w:sz w:val="20"/>
          <w:szCs w:val="20"/>
        </w:rPr>
        <w:tab/>
        <w:t>683,186.00</w:t>
      </w:r>
      <w:r w:rsidRPr="000B3EC8">
        <w:rPr>
          <w:sz w:val="20"/>
          <w:szCs w:val="20"/>
        </w:rPr>
        <w:tab/>
        <w:t>28,826.40</w:t>
      </w:r>
      <w:r w:rsidRPr="000B3EC8">
        <w:rPr>
          <w:sz w:val="20"/>
          <w:szCs w:val="20"/>
        </w:rPr>
        <w:tab/>
        <w:t>654,359.60</w:t>
      </w:r>
    </w:p>
    <w:p w14:paraId="542F4374"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2021</w:t>
      </w:r>
      <w:r w:rsidRPr="000B3EC8">
        <w:rPr>
          <w:sz w:val="20"/>
          <w:szCs w:val="20"/>
        </w:rPr>
        <w:t>年技术改造补贴款</w:t>
      </w:r>
      <w:r w:rsidRPr="000B3EC8">
        <w:rPr>
          <w:sz w:val="20"/>
          <w:szCs w:val="20"/>
        </w:rPr>
        <w:tab/>
        <w:t>-</w:t>
      </w:r>
      <w:r w:rsidRPr="000B3EC8">
        <w:rPr>
          <w:sz w:val="20"/>
          <w:szCs w:val="20"/>
        </w:rPr>
        <w:tab/>
        <w:t>600,000.00</w:t>
      </w:r>
      <w:r w:rsidRPr="000B3EC8">
        <w:rPr>
          <w:sz w:val="20"/>
          <w:szCs w:val="20"/>
        </w:rPr>
        <w:tab/>
        <w:t>20,067.60</w:t>
      </w:r>
      <w:r w:rsidRPr="000B3EC8">
        <w:rPr>
          <w:sz w:val="20"/>
          <w:szCs w:val="20"/>
        </w:rPr>
        <w:tab/>
        <w:t>579,932.40</w:t>
      </w:r>
    </w:p>
    <w:p w14:paraId="6A3F83D7" w14:textId="64D3EE1A" w:rsidR="002D61D1" w:rsidRPr="000B3EC8" w:rsidRDefault="002D61D1" w:rsidP="002D61D1">
      <w:pPr>
        <w:widowControl/>
        <w:tabs>
          <w:tab w:val="decimal" w:pos="5220"/>
          <w:tab w:val="decimal" w:pos="6714"/>
          <w:tab w:val="decimal" w:pos="8172"/>
          <w:tab w:val="decimal" w:pos="9720"/>
        </w:tabs>
        <w:ind w:left="720"/>
        <w:jc w:val="left"/>
        <w:rPr>
          <w:sz w:val="20"/>
          <w:szCs w:val="20"/>
        </w:rPr>
      </w:pPr>
      <w:r w:rsidRPr="000B3EC8">
        <w:rPr>
          <w:sz w:val="20"/>
          <w:szCs w:val="20"/>
        </w:rPr>
        <w:t>2021</w:t>
      </w:r>
      <w:r w:rsidRPr="000B3EC8">
        <w:rPr>
          <w:sz w:val="20"/>
          <w:szCs w:val="20"/>
        </w:rPr>
        <w:t>年国家进口贴息补贴款</w:t>
      </w:r>
      <w:r w:rsidRPr="000B3EC8">
        <w:rPr>
          <w:sz w:val="20"/>
          <w:szCs w:val="20"/>
        </w:rPr>
        <w:tab/>
      </w:r>
      <w:r w:rsidR="003A3307" w:rsidRPr="000B3EC8">
        <w:rPr>
          <w:sz w:val="20"/>
          <w:szCs w:val="20"/>
        </w:rPr>
        <w:t>-</w:t>
      </w:r>
      <w:r w:rsidRPr="000B3EC8">
        <w:rPr>
          <w:sz w:val="20"/>
          <w:szCs w:val="20"/>
        </w:rPr>
        <w:tab/>
        <w:t>185,629.00</w:t>
      </w:r>
      <w:r w:rsidRPr="000B3EC8">
        <w:rPr>
          <w:sz w:val="20"/>
          <w:szCs w:val="20"/>
        </w:rPr>
        <w:tab/>
        <w:t>11,302.56</w:t>
      </w:r>
      <w:r w:rsidRPr="000B3EC8">
        <w:rPr>
          <w:sz w:val="20"/>
          <w:szCs w:val="20"/>
        </w:rPr>
        <w:tab/>
      </w:r>
      <w:r w:rsidR="0087736B" w:rsidRPr="000B3EC8">
        <w:rPr>
          <w:sz w:val="20"/>
          <w:szCs w:val="20"/>
        </w:rPr>
        <w:t xml:space="preserve">174,326.44 </w:t>
      </w:r>
    </w:p>
    <w:p w14:paraId="53227895" w14:textId="1B801807" w:rsidR="004F7D73" w:rsidRPr="000B3EC8" w:rsidRDefault="004F7D73" w:rsidP="002F519F">
      <w:pPr>
        <w:tabs>
          <w:tab w:val="left" w:pos="720"/>
          <w:tab w:val="right" w:pos="5472"/>
          <w:tab w:val="right" w:pos="6957"/>
          <w:tab w:val="right" w:pos="8424"/>
          <w:tab w:val="right" w:pos="9972"/>
        </w:tabs>
        <w:spacing w:after="140" w:line="24" w:lineRule="auto"/>
        <w:jc w:val="left"/>
        <w:rPr>
          <w:sz w:val="20"/>
          <w:szCs w:val="20"/>
        </w:rPr>
      </w:pPr>
      <w:r w:rsidRPr="000B3EC8">
        <w:rPr>
          <w:sz w:val="20"/>
          <w:szCs w:val="20"/>
        </w:rPr>
        <w:tab/>
      </w:r>
      <w:r w:rsidRPr="000B3EC8">
        <w:rPr>
          <w:sz w:val="20"/>
          <w:szCs w:val="20"/>
        </w:rPr>
        <w:tab/>
        <w:t>____</w:t>
      </w:r>
      <w:r w:rsidR="005E6988" w:rsidRPr="000B3EC8">
        <w:rPr>
          <w:sz w:val="20"/>
          <w:szCs w:val="20"/>
        </w:rPr>
        <w:t>_</w:t>
      </w:r>
      <w:r w:rsidRPr="000B3EC8">
        <w:rPr>
          <w:sz w:val="20"/>
          <w:szCs w:val="20"/>
        </w:rPr>
        <w:t>_______</w:t>
      </w:r>
      <w:r w:rsidRPr="000B3EC8">
        <w:rPr>
          <w:sz w:val="20"/>
          <w:szCs w:val="20"/>
        </w:rPr>
        <w:tab/>
        <w:t>____</w:t>
      </w:r>
      <w:r w:rsidR="000D0144" w:rsidRPr="000B3EC8">
        <w:rPr>
          <w:sz w:val="20"/>
          <w:szCs w:val="20"/>
        </w:rPr>
        <w:t>_</w:t>
      </w:r>
      <w:r w:rsidRPr="000B3EC8">
        <w:rPr>
          <w:sz w:val="20"/>
          <w:szCs w:val="20"/>
        </w:rPr>
        <w:t>_______</w:t>
      </w:r>
      <w:r w:rsidRPr="000B3EC8">
        <w:rPr>
          <w:sz w:val="20"/>
          <w:szCs w:val="20"/>
        </w:rPr>
        <w:tab/>
        <w:t>___</w:t>
      </w:r>
      <w:r w:rsidR="000D0144" w:rsidRPr="000B3EC8">
        <w:rPr>
          <w:sz w:val="20"/>
          <w:szCs w:val="20"/>
        </w:rPr>
        <w:t>_</w:t>
      </w:r>
      <w:r w:rsidRPr="000B3EC8">
        <w:rPr>
          <w:sz w:val="20"/>
          <w:szCs w:val="20"/>
        </w:rPr>
        <w:t>________</w:t>
      </w:r>
      <w:r w:rsidRPr="000B3EC8">
        <w:rPr>
          <w:sz w:val="20"/>
          <w:szCs w:val="20"/>
        </w:rPr>
        <w:tab/>
        <w:t>____________</w:t>
      </w:r>
    </w:p>
    <w:p w14:paraId="27018BBD" w14:textId="01E1FFA9" w:rsidR="004C1F76" w:rsidRPr="000B3EC8" w:rsidRDefault="004C1F76" w:rsidP="002F519F">
      <w:pPr>
        <w:widowControl/>
        <w:tabs>
          <w:tab w:val="decimal" w:pos="5220"/>
          <w:tab w:val="decimal" w:pos="6714"/>
          <w:tab w:val="decimal" w:pos="8172"/>
          <w:tab w:val="decimal" w:pos="9720"/>
        </w:tabs>
        <w:ind w:left="720"/>
        <w:jc w:val="left"/>
        <w:rPr>
          <w:sz w:val="20"/>
          <w:szCs w:val="20"/>
        </w:rPr>
      </w:pPr>
      <w:r w:rsidRPr="000B3EC8">
        <w:rPr>
          <w:sz w:val="20"/>
          <w:szCs w:val="20"/>
        </w:rPr>
        <w:t>合计</w:t>
      </w:r>
      <w:r w:rsidR="005E6988" w:rsidRPr="000B3EC8">
        <w:rPr>
          <w:sz w:val="20"/>
          <w:szCs w:val="20"/>
        </w:rPr>
        <w:tab/>
      </w:r>
      <w:r w:rsidR="002C3669" w:rsidRPr="000B3EC8">
        <w:rPr>
          <w:sz w:val="20"/>
          <w:szCs w:val="20"/>
        </w:rPr>
        <w:t>49,868,295.85</w:t>
      </w:r>
      <w:r w:rsidR="00306DD8" w:rsidRPr="000B3EC8">
        <w:rPr>
          <w:sz w:val="20"/>
          <w:szCs w:val="20"/>
        </w:rPr>
        <w:tab/>
      </w:r>
      <w:r w:rsidR="00915601" w:rsidRPr="000B3EC8">
        <w:rPr>
          <w:sz w:val="20"/>
          <w:szCs w:val="20"/>
        </w:rPr>
        <w:t xml:space="preserve">23,838,815.00 </w:t>
      </w:r>
      <w:r w:rsidR="00306DD8" w:rsidRPr="000B3EC8">
        <w:rPr>
          <w:sz w:val="20"/>
          <w:szCs w:val="20"/>
        </w:rPr>
        <w:tab/>
      </w:r>
      <w:r w:rsidR="00915601" w:rsidRPr="000B3EC8">
        <w:rPr>
          <w:sz w:val="20"/>
          <w:szCs w:val="20"/>
        </w:rPr>
        <w:t xml:space="preserve">10,397,054.80 </w:t>
      </w:r>
      <w:r w:rsidR="00306DD8" w:rsidRPr="000B3EC8">
        <w:rPr>
          <w:sz w:val="20"/>
          <w:szCs w:val="20"/>
        </w:rPr>
        <w:tab/>
      </w:r>
      <w:r w:rsidR="00915601" w:rsidRPr="000B3EC8">
        <w:rPr>
          <w:sz w:val="20"/>
          <w:szCs w:val="20"/>
        </w:rPr>
        <w:t xml:space="preserve">63,310,056.05 </w:t>
      </w:r>
    </w:p>
    <w:p w14:paraId="6B383316" w14:textId="77777777" w:rsidR="000D0144" w:rsidRPr="000B3EC8" w:rsidRDefault="000D0144">
      <w:pPr>
        <w:tabs>
          <w:tab w:val="left" w:pos="720"/>
          <w:tab w:val="right" w:pos="5472"/>
          <w:tab w:val="right" w:pos="6957"/>
          <w:tab w:val="right" w:pos="8424"/>
          <w:tab w:val="right" w:pos="9972"/>
        </w:tabs>
        <w:adjustRightInd w:val="0"/>
        <w:snapToGrid w:val="0"/>
        <w:spacing w:line="48"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w:t>
      </w:r>
      <w:r w:rsidRPr="000B3EC8">
        <w:rPr>
          <w:sz w:val="20"/>
          <w:szCs w:val="20"/>
        </w:rPr>
        <w:tab/>
        <w:t>____________</w:t>
      </w:r>
      <w:r w:rsidRPr="000B3EC8">
        <w:rPr>
          <w:sz w:val="20"/>
          <w:szCs w:val="20"/>
        </w:rPr>
        <w:tab/>
        <w:t>____________</w:t>
      </w:r>
    </w:p>
    <w:p w14:paraId="5645720E" w14:textId="77777777" w:rsidR="000D0144" w:rsidRPr="000B3EC8" w:rsidRDefault="000D0144" w:rsidP="002F519F">
      <w:pPr>
        <w:tabs>
          <w:tab w:val="left" w:pos="720"/>
          <w:tab w:val="right" w:pos="5472"/>
          <w:tab w:val="right" w:pos="6957"/>
          <w:tab w:val="right" w:pos="8424"/>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w:t>
      </w:r>
      <w:r w:rsidRPr="000B3EC8">
        <w:rPr>
          <w:sz w:val="20"/>
          <w:szCs w:val="20"/>
        </w:rPr>
        <w:tab/>
        <w:t>____________</w:t>
      </w:r>
      <w:r w:rsidRPr="000B3EC8">
        <w:rPr>
          <w:sz w:val="20"/>
          <w:szCs w:val="20"/>
        </w:rPr>
        <w:tab/>
        <w:t>____________</w:t>
      </w:r>
    </w:p>
    <w:p w14:paraId="53ACAAC6" w14:textId="33F5A007" w:rsidR="00974240" w:rsidRDefault="00974240">
      <w:pPr>
        <w:widowControl/>
        <w:jc w:val="left"/>
        <w:rPr>
          <w:kern w:val="0"/>
          <w:sz w:val="24"/>
          <w:highlight w:val="yellow"/>
        </w:rPr>
      </w:pPr>
    </w:p>
    <w:p w14:paraId="7108E8B5" w14:textId="77777777" w:rsidR="00670DA5" w:rsidRDefault="00670DA5">
      <w:pPr>
        <w:widowControl/>
        <w:jc w:val="left"/>
        <w:rPr>
          <w:kern w:val="0"/>
          <w:sz w:val="24"/>
          <w:highlight w:val="yellow"/>
        </w:rPr>
      </w:pPr>
    </w:p>
    <w:p w14:paraId="2411A439" w14:textId="63371850" w:rsidR="00DF0266" w:rsidRPr="00D20228" w:rsidRDefault="00DF0266">
      <w:pPr>
        <w:pStyle w:val="1"/>
      </w:pPr>
      <w:r w:rsidRPr="00D20228">
        <w:t>递延所得税负债</w:t>
      </w:r>
    </w:p>
    <w:p w14:paraId="53D5F121" w14:textId="77777777" w:rsidR="006A51AC" w:rsidRPr="000B3EC8" w:rsidRDefault="006A51AC" w:rsidP="002F519F">
      <w:pPr>
        <w:jc w:val="left"/>
        <w:rPr>
          <w:sz w:val="24"/>
        </w:rPr>
      </w:pPr>
    </w:p>
    <w:p w14:paraId="51905155" w14:textId="77777777" w:rsidR="006A51AC" w:rsidRPr="000B3EC8" w:rsidRDefault="006A51AC" w:rsidP="002F519F">
      <w:pPr>
        <w:tabs>
          <w:tab w:val="center" w:pos="4950"/>
          <w:tab w:val="left" w:pos="6930"/>
          <w:tab w:val="center" w:pos="8550"/>
          <w:tab w:val="right" w:pos="10080"/>
          <w:tab w:val="center" w:pos="12213"/>
          <w:tab w:val="center" w:pos="14634"/>
        </w:tabs>
        <w:snapToGrid w:val="0"/>
        <w:ind w:left="720"/>
        <w:jc w:val="left"/>
        <w:rPr>
          <w:i/>
          <w:sz w:val="24"/>
        </w:rPr>
      </w:pPr>
      <w:r w:rsidRPr="000B3EC8">
        <w:rPr>
          <w:i/>
          <w:sz w:val="24"/>
        </w:rPr>
        <w:t>递延所得税资产和递延所得税负债互抵前明细：</w:t>
      </w:r>
    </w:p>
    <w:p w14:paraId="288D1B9F" w14:textId="77777777" w:rsidR="006A51AC" w:rsidRPr="000B3EC8" w:rsidRDefault="006A51AC" w:rsidP="002F519F">
      <w:pPr>
        <w:tabs>
          <w:tab w:val="center" w:pos="3852"/>
          <w:tab w:val="center" w:pos="5382"/>
          <w:tab w:val="center" w:pos="6939"/>
          <w:tab w:val="center" w:pos="7137"/>
          <w:tab w:val="center" w:pos="8622"/>
          <w:tab w:val="center" w:pos="10044"/>
        </w:tabs>
        <w:snapToGrid w:val="0"/>
        <w:ind w:left="720"/>
        <w:jc w:val="left"/>
        <w:rPr>
          <w:u w:val="single"/>
        </w:rPr>
      </w:pPr>
    </w:p>
    <w:p w14:paraId="48697243" w14:textId="05F5B5FF" w:rsidR="006A51AC" w:rsidRPr="000B3EC8" w:rsidRDefault="006A51AC" w:rsidP="002F519F">
      <w:pPr>
        <w:tabs>
          <w:tab w:val="center" w:pos="4140"/>
          <w:tab w:val="center" w:pos="5562"/>
          <w:tab w:val="center" w:pos="6975"/>
          <w:tab w:val="center" w:pos="7281"/>
          <w:tab w:val="center" w:pos="8604"/>
          <w:tab w:val="center" w:pos="9999"/>
        </w:tabs>
        <w:snapToGrid w:val="0"/>
        <w:ind w:left="720"/>
        <w:jc w:val="left"/>
        <w:rPr>
          <w:sz w:val="20"/>
          <w:szCs w:val="20"/>
          <w:u w:val="single"/>
        </w:rPr>
      </w:pPr>
      <w:r w:rsidRPr="000B3EC8">
        <w:rPr>
          <w:sz w:val="20"/>
          <w:szCs w:val="20"/>
        </w:rPr>
        <w:tab/>
      </w:r>
      <w:r w:rsidRPr="000B3EC8">
        <w:rPr>
          <w:sz w:val="20"/>
          <w:szCs w:val="20"/>
          <w:u w:val="single"/>
        </w:rPr>
        <w:tab/>
      </w:r>
      <w:r w:rsidRPr="000B3EC8">
        <w:rPr>
          <w:sz w:val="20"/>
          <w:szCs w:val="20"/>
          <w:u w:val="single"/>
        </w:rPr>
        <w:t>可抵扣暂时性差异</w:t>
      </w:r>
      <w:r w:rsidRPr="000B3EC8">
        <w:rPr>
          <w:sz w:val="20"/>
          <w:szCs w:val="20"/>
          <w:u w:val="single"/>
        </w:rPr>
        <w:tab/>
      </w:r>
      <w:r w:rsidRPr="000B3EC8">
        <w:rPr>
          <w:sz w:val="20"/>
          <w:szCs w:val="20"/>
        </w:rPr>
        <w:tab/>
      </w:r>
      <w:r w:rsidRPr="000B3EC8">
        <w:rPr>
          <w:sz w:val="20"/>
          <w:szCs w:val="20"/>
          <w:u w:val="single"/>
        </w:rPr>
        <w:tab/>
      </w:r>
      <w:r w:rsidRPr="000B3EC8">
        <w:rPr>
          <w:sz w:val="20"/>
          <w:szCs w:val="20"/>
          <w:u w:val="single"/>
        </w:rPr>
        <w:t>递延所得税资产</w:t>
      </w:r>
      <w:r w:rsidRPr="000B3EC8">
        <w:rPr>
          <w:sz w:val="20"/>
          <w:szCs w:val="20"/>
          <w:u w:val="single"/>
        </w:rPr>
        <w:tab/>
      </w:r>
    </w:p>
    <w:p w14:paraId="10514378" w14:textId="51124EA4" w:rsidR="006A51AC" w:rsidRPr="000B3EC8" w:rsidRDefault="004125B0" w:rsidP="002F519F">
      <w:pPr>
        <w:tabs>
          <w:tab w:val="center" w:pos="4824"/>
          <w:tab w:val="center" w:pos="6417"/>
          <w:tab w:val="center" w:pos="7920"/>
          <w:tab w:val="center" w:pos="9369"/>
        </w:tabs>
        <w:snapToGrid w:val="0"/>
        <w:ind w:left="720"/>
        <w:jc w:val="left"/>
        <w:rPr>
          <w:sz w:val="20"/>
          <w:szCs w:val="20"/>
        </w:rPr>
      </w:pPr>
      <w:r w:rsidRPr="000B3EC8">
        <w:rPr>
          <w:sz w:val="20"/>
          <w:szCs w:val="20"/>
          <w:u w:val="single"/>
        </w:rPr>
        <w:t>项目</w:t>
      </w:r>
      <w:r w:rsidR="006A51AC" w:rsidRPr="000B3EC8">
        <w:rPr>
          <w:sz w:val="20"/>
          <w:szCs w:val="20"/>
        </w:rPr>
        <w:tab/>
      </w:r>
      <w:r w:rsidR="006A51AC" w:rsidRPr="000B3EC8">
        <w:rPr>
          <w:sz w:val="20"/>
          <w:szCs w:val="20"/>
          <w:u w:val="single"/>
        </w:rPr>
        <w:t>年末数</w:t>
      </w:r>
      <w:r w:rsidR="006A51AC" w:rsidRPr="000B3EC8">
        <w:rPr>
          <w:sz w:val="20"/>
          <w:szCs w:val="20"/>
        </w:rPr>
        <w:tab/>
      </w:r>
      <w:r w:rsidR="006A51AC" w:rsidRPr="000B3EC8">
        <w:rPr>
          <w:sz w:val="20"/>
          <w:szCs w:val="20"/>
          <w:u w:val="single"/>
        </w:rPr>
        <w:t>年初数</w:t>
      </w:r>
      <w:r w:rsidR="006A51AC" w:rsidRPr="000B3EC8">
        <w:rPr>
          <w:sz w:val="20"/>
          <w:szCs w:val="20"/>
        </w:rPr>
        <w:tab/>
      </w:r>
      <w:r w:rsidR="006A51AC" w:rsidRPr="000B3EC8">
        <w:rPr>
          <w:sz w:val="20"/>
          <w:szCs w:val="20"/>
          <w:u w:val="single"/>
        </w:rPr>
        <w:t>年末数</w:t>
      </w:r>
      <w:r w:rsidR="006A51AC" w:rsidRPr="000B3EC8">
        <w:rPr>
          <w:sz w:val="20"/>
          <w:szCs w:val="20"/>
        </w:rPr>
        <w:tab/>
      </w:r>
      <w:r w:rsidR="006A51AC" w:rsidRPr="000B3EC8">
        <w:rPr>
          <w:sz w:val="20"/>
          <w:szCs w:val="20"/>
          <w:u w:val="single"/>
        </w:rPr>
        <w:t>年初数</w:t>
      </w:r>
    </w:p>
    <w:p w14:paraId="1895FEE1" w14:textId="77777777" w:rsidR="006A51AC" w:rsidRPr="000B3EC8" w:rsidRDefault="006A51AC" w:rsidP="002F519F">
      <w:pPr>
        <w:tabs>
          <w:tab w:val="center" w:pos="4824"/>
          <w:tab w:val="center" w:pos="6417"/>
          <w:tab w:val="center" w:pos="7920"/>
          <w:tab w:val="center" w:pos="9369"/>
        </w:tabs>
        <w:snapToGrid w:val="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4D5FBEA0" w14:textId="77777777" w:rsidR="006A51AC" w:rsidRPr="000B3EC8" w:rsidRDefault="006A51AC" w:rsidP="002F519F">
      <w:pPr>
        <w:widowControl/>
        <w:tabs>
          <w:tab w:val="decimal" w:pos="5220"/>
          <w:tab w:val="decimal" w:pos="6714"/>
          <w:tab w:val="decimal" w:pos="8172"/>
          <w:tab w:val="decimal" w:pos="9720"/>
        </w:tabs>
        <w:ind w:left="709"/>
        <w:jc w:val="left"/>
        <w:rPr>
          <w:sz w:val="20"/>
          <w:szCs w:val="20"/>
        </w:rPr>
      </w:pPr>
    </w:p>
    <w:p w14:paraId="6D20E580" w14:textId="184F86C5" w:rsidR="006A51AC" w:rsidRPr="000B3EC8" w:rsidRDefault="006A51AC" w:rsidP="002F519F">
      <w:pPr>
        <w:widowControl/>
        <w:tabs>
          <w:tab w:val="decimal" w:pos="5220"/>
          <w:tab w:val="decimal" w:pos="6714"/>
          <w:tab w:val="decimal" w:pos="8235"/>
          <w:tab w:val="decimal" w:pos="9720"/>
        </w:tabs>
        <w:ind w:left="720"/>
        <w:jc w:val="left"/>
        <w:rPr>
          <w:sz w:val="20"/>
          <w:szCs w:val="20"/>
        </w:rPr>
      </w:pPr>
      <w:r w:rsidRPr="000B3EC8">
        <w:rPr>
          <w:sz w:val="20"/>
          <w:szCs w:val="20"/>
        </w:rPr>
        <w:t>存货跌价准备</w:t>
      </w:r>
      <w:r w:rsidRPr="000B3EC8">
        <w:rPr>
          <w:sz w:val="20"/>
          <w:szCs w:val="20"/>
        </w:rPr>
        <w:tab/>
      </w:r>
      <w:r w:rsidR="00CF0AA5" w:rsidRPr="000B3EC8">
        <w:rPr>
          <w:sz w:val="20"/>
          <w:szCs w:val="20"/>
        </w:rPr>
        <w:t>81,388,812.97</w:t>
      </w:r>
      <w:r w:rsidR="00306DD8" w:rsidRPr="000B3EC8">
        <w:rPr>
          <w:sz w:val="20"/>
          <w:szCs w:val="20"/>
        </w:rPr>
        <w:tab/>
      </w:r>
      <w:r w:rsidR="006873B6" w:rsidRPr="000B3EC8">
        <w:rPr>
          <w:sz w:val="20"/>
          <w:szCs w:val="20"/>
        </w:rPr>
        <w:t>67,176,968.98</w:t>
      </w:r>
      <w:r w:rsidR="00993C50" w:rsidRPr="000B3EC8">
        <w:rPr>
          <w:sz w:val="20"/>
          <w:szCs w:val="20"/>
        </w:rPr>
        <w:tab/>
      </w:r>
      <w:r w:rsidR="00CF0AA5" w:rsidRPr="000B3EC8">
        <w:rPr>
          <w:sz w:val="20"/>
          <w:szCs w:val="20"/>
        </w:rPr>
        <w:t>20,347,203.24</w:t>
      </w:r>
      <w:r w:rsidR="00306DD8" w:rsidRPr="000B3EC8">
        <w:rPr>
          <w:sz w:val="20"/>
          <w:szCs w:val="20"/>
        </w:rPr>
        <w:tab/>
      </w:r>
      <w:r w:rsidR="00AB667D" w:rsidRPr="000B3EC8">
        <w:rPr>
          <w:sz w:val="20"/>
          <w:szCs w:val="20"/>
        </w:rPr>
        <w:t>16,794,242.25</w:t>
      </w:r>
    </w:p>
    <w:p w14:paraId="0E2FBDF9" w14:textId="72C859BE" w:rsidR="00AF57E4" w:rsidRPr="000B3EC8" w:rsidRDefault="00AF57E4" w:rsidP="002F519F">
      <w:pPr>
        <w:widowControl/>
        <w:tabs>
          <w:tab w:val="decimal" w:pos="5220"/>
          <w:tab w:val="decimal" w:pos="6714"/>
          <w:tab w:val="decimal" w:pos="8235"/>
          <w:tab w:val="decimal" w:pos="9720"/>
        </w:tabs>
        <w:ind w:left="720"/>
        <w:jc w:val="left"/>
        <w:rPr>
          <w:sz w:val="20"/>
          <w:szCs w:val="20"/>
        </w:rPr>
      </w:pPr>
      <w:r w:rsidRPr="000B3EC8">
        <w:rPr>
          <w:sz w:val="20"/>
          <w:szCs w:val="20"/>
        </w:rPr>
        <w:t>递延收益</w:t>
      </w:r>
      <w:r w:rsidRPr="000B3EC8">
        <w:rPr>
          <w:sz w:val="20"/>
          <w:szCs w:val="20"/>
        </w:rPr>
        <w:tab/>
      </w:r>
      <w:r w:rsidR="00CF0AA5" w:rsidRPr="000B3EC8">
        <w:rPr>
          <w:sz w:val="20"/>
          <w:szCs w:val="20"/>
        </w:rPr>
        <w:t>63,310,056.05</w:t>
      </w:r>
      <w:r w:rsidR="00306DD8" w:rsidRPr="000B3EC8">
        <w:rPr>
          <w:sz w:val="20"/>
          <w:szCs w:val="20"/>
        </w:rPr>
        <w:tab/>
      </w:r>
      <w:r w:rsidR="006873B6" w:rsidRPr="000B3EC8">
        <w:rPr>
          <w:sz w:val="20"/>
          <w:szCs w:val="20"/>
        </w:rPr>
        <w:t>49,868,295.85</w:t>
      </w:r>
      <w:r w:rsidR="00993C50" w:rsidRPr="000B3EC8">
        <w:rPr>
          <w:sz w:val="20"/>
          <w:szCs w:val="20"/>
        </w:rPr>
        <w:tab/>
      </w:r>
      <w:r w:rsidR="00CF0AA5" w:rsidRPr="000B3EC8">
        <w:rPr>
          <w:sz w:val="20"/>
          <w:szCs w:val="20"/>
        </w:rPr>
        <w:t>15,827,514.01</w:t>
      </w:r>
      <w:r w:rsidR="00306DD8" w:rsidRPr="000B3EC8">
        <w:rPr>
          <w:sz w:val="20"/>
          <w:szCs w:val="20"/>
        </w:rPr>
        <w:tab/>
      </w:r>
      <w:r w:rsidR="00AB667D" w:rsidRPr="000B3EC8">
        <w:rPr>
          <w:sz w:val="20"/>
          <w:szCs w:val="20"/>
        </w:rPr>
        <w:t>12,467,073.96</w:t>
      </w:r>
    </w:p>
    <w:p w14:paraId="5BD85295" w14:textId="42771734" w:rsidR="00DB0E67" w:rsidRPr="000B3EC8" w:rsidRDefault="00DB0E67" w:rsidP="00DB0E67">
      <w:pPr>
        <w:widowControl/>
        <w:tabs>
          <w:tab w:val="decimal" w:pos="5220"/>
          <w:tab w:val="decimal" w:pos="6714"/>
          <w:tab w:val="decimal" w:pos="8235"/>
          <w:tab w:val="decimal" w:pos="9720"/>
        </w:tabs>
        <w:ind w:left="720"/>
        <w:jc w:val="left"/>
        <w:rPr>
          <w:sz w:val="20"/>
          <w:szCs w:val="20"/>
        </w:rPr>
      </w:pPr>
      <w:r w:rsidRPr="000B3EC8">
        <w:rPr>
          <w:sz w:val="20"/>
          <w:szCs w:val="20"/>
        </w:rPr>
        <w:t>固定资产减值准备</w:t>
      </w:r>
      <w:r w:rsidRPr="000B3EC8">
        <w:rPr>
          <w:sz w:val="20"/>
          <w:szCs w:val="20"/>
        </w:rPr>
        <w:tab/>
      </w:r>
      <w:r w:rsidR="00CF0AA5" w:rsidRPr="000B3EC8">
        <w:rPr>
          <w:sz w:val="20"/>
          <w:szCs w:val="20"/>
        </w:rPr>
        <w:t>4,009,118.44</w:t>
      </w:r>
      <w:r w:rsidR="00306DD8" w:rsidRPr="000B3EC8">
        <w:rPr>
          <w:sz w:val="20"/>
          <w:szCs w:val="20"/>
        </w:rPr>
        <w:tab/>
      </w:r>
      <w:r w:rsidRPr="000B3EC8">
        <w:rPr>
          <w:sz w:val="20"/>
          <w:szCs w:val="20"/>
        </w:rPr>
        <w:t>6,905,646.46</w:t>
      </w:r>
      <w:r w:rsidRPr="000B3EC8">
        <w:rPr>
          <w:sz w:val="20"/>
          <w:szCs w:val="20"/>
        </w:rPr>
        <w:tab/>
      </w:r>
      <w:r w:rsidR="00CF0AA5" w:rsidRPr="000B3EC8">
        <w:rPr>
          <w:sz w:val="20"/>
          <w:szCs w:val="20"/>
        </w:rPr>
        <w:t>1,002,279.61</w:t>
      </w:r>
      <w:r w:rsidR="00306DD8" w:rsidRPr="000B3EC8">
        <w:rPr>
          <w:sz w:val="20"/>
          <w:szCs w:val="20"/>
        </w:rPr>
        <w:tab/>
      </w:r>
      <w:r w:rsidRPr="000B3EC8">
        <w:rPr>
          <w:sz w:val="20"/>
          <w:szCs w:val="20"/>
        </w:rPr>
        <w:t>1,726,411.62</w:t>
      </w:r>
    </w:p>
    <w:p w14:paraId="649FD529" w14:textId="4EE7AA02" w:rsidR="00DB0E67" w:rsidRPr="000B3EC8" w:rsidRDefault="00DB0E67" w:rsidP="00DB0E67">
      <w:pPr>
        <w:widowControl/>
        <w:tabs>
          <w:tab w:val="decimal" w:pos="5220"/>
          <w:tab w:val="decimal" w:pos="6714"/>
          <w:tab w:val="decimal" w:pos="8235"/>
          <w:tab w:val="decimal" w:pos="9720"/>
        </w:tabs>
        <w:ind w:left="720"/>
        <w:jc w:val="left"/>
        <w:rPr>
          <w:sz w:val="20"/>
          <w:szCs w:val="20"/>
        </w:rPr>
      </w:pPr>
      <w:r w:rsidRPr="000B3EC8">
        <w:rPr>
          <w:sz w:val="20"/>
          <w:szCs w:val="20"/>
        </w:rPr>
        <w:t>公允价值变动</w:t>
      </w:r>
      <w:r w:rsidR="009C70ED" w:rsidRPr="000B3EC8">
        <w:rPr>
          <w:sz w:val="20"/>
          <w:szCs w:val="20"/>
        </w:rPr>
        <w:t>损失</w:t>
      </w:r>
      <w:r w:rsidRPr="000B3EC8">
        <w:rPr>
          <w:sz w:val="20"/>
          <w:szCs w:val="20"/>
        </w:rPr>
        <w:tab/>
      </w:r>
      <w:r w:rsidR="00CF0AA5" w:rsidRPr="000B3EC8">
        <w:rPr>
          <w:sz w:val="20"/>
          <w:szCs w:val="20"/>
        </w:rPr>
        <w:t>-</w:t>
      </w:r>
      <w:r w:rsidR="00306DD8" w:rsidRPr="000B3EC8">
        <w:rPr>
          <w:sz w:val="20"/>
          <w:szCs w:val="20"/>
        </w:rPr>
        <w:tab/>
      </w:r>
      <w:r w:rsidRPr="000B3EC8">
        <w:rPr>
          <w:sz w:val="20"/>
          <w:szCs w:val="20"/>
        </w:rPr>
        <w:t>2,426,064.84</w:t>
      </w:r>
      <w:r w:rsidRPr="000B3EC8">
        <w:rPr>
          <w:sz w:val="20"/>
          <w:szCs w:val="20"/>
        </w:rPr>
        <w:tab/>
      </w:r>
      <w:r w:rsidR="00CF0AA5" w:rsidRPr="000B3EC8">
        <w:rPr>
          <w:sz w:val="20"/>
          <w:szCs w:val="20"/>
        </w:rPr>
        <w:t>-</w:t>
      </w:r>
      <w:r w:rsidR="00306DD8" w:rsidRPr="000B3EC8">
        <w:rPr>
          <w:sz w:val="20"/>
          <w:szCs w:val="20"/>
        </w:rPr>
        <w:tab/>
      </w:r>
      <w:r w:rsidRPr="000B3EC8">
        <w:rPr>
          <w:sz w:val="20"/>
          <w:szCs w:val="20"/>
        </w:rPr>
        <w:t>606,516.21</w:t>
      </w:r>
    </w:p>
    <w:p w14:paraId="5897B4A6" w14:textId="38FEBFA7" w:rsidR="00AF57E4" w:rsidRPr="000B3EC8" w:rsidRDefault="00AF57E4" w:rsidP="002F519F">
      <w:pPr>
        <w:widowControl/>
        <w:tabs>
          <w:tab w:val="decimal" w:pos="5220"/>
          <w:tab w:val="decimal" w:pos="6714"/>
          <w:tab w:val="decimal" w:pos="8235"/>
          <w:tab w:val="decimal" w:pos="9720"/>
        </w:tabs>
        <w:ind w:left="720"/>
        <w:jc w:val="left"/>
        <w:rPr>
          <w:sz w:val="20"/>
          <w:szCs w:val="20"/>
        </w:rPr>
      </w:pPr>
      <w:r w:rsidRPr="000B3EC8">
        <w:rPr>
          <w:sz w:val="20"/>
          <w:szCs w:val="20"/>
        </w:rPr>
        <w:t>应付职工薪酬</w:t>
      </w:r>
      <w:r w:rsidRPr="000B3EC8">
        <w:rPr>
          <w:sz w:val="20"/>
          <w:szCs w:val="20"/>
        </w:rPr>
        <w:tab/>
      </w:r>
      <w:r w:rsidR="00CF0AA5" w:rsidRPr="000B3EC8">
        <w:rPr>
          <w:sz w:val="20"/>
          <w:szCs w:val="20"/>
        </w:rPr>
        <w:t>2,592,127.50</w:t>
      </w:r>
      <w:r w:rsidR="00306DD8" w:rsidRPr="000B3EC8">
        <w:rPr>
          <w:sz w:val="20"/>
          <w:szCs w:val="20"/>
        </w:rPr>
        <w:tab/>
      </w:r>
      <w:r w:rsidR="006873B6" w:rsidRPr="000B3EC8">
        <w:rPr>
          <w:sz w:val="20"/>
          <w:szCs w:val="20"/>
        </w:rPr>
        <w:t>2,014,736.68</w:t>
      </w:r>
      <w:r w:rsidR="00306DD8" w:rsidRPr="000B3EC8">
        <w:rPr>
          <w:sz w:val="20"/>
          <w:szCs w:val="20"/>
        </w:rPr>
        <w:tab/>
      </w:r>
      <w:r w:rsidR="00CF0AA5" w:rsidRPr="000B3EC8">
        <w:rPr>
          <w:sz w:val="20"/>
          <w:szCs w:val="20"/>
        </w:rPr>
        <w:t>648,031.88</w:t>
      </w:r>
      <w:r w:rsidR="00993C50" w:rsidRPr="000B3EC8">
        <w:rPr>
          <w:sz w:val="20"/>
          <w:szCs w:val="20"/>
        </w:rPr>
        <w:tab/>
      </w:r>
      <w:r w:rsidR="00AB667D" w:rsidRPr="000B3EC8">
        <w:rPr>
          <w:sz w:val="20"/>
          <w:szCs w:val="20"/>
        </w:rPr>
        <w:t>503,684.17</w:t>
      </w:r>
    </w:p>
    <w:p w14:paraId="0E85822E" w14:textId="1A3F55BE" w:rsidR="00580D2E" w:rsidRPr="000B3EC8" w:rsidRDefault="00580D2E" w:rsidP="002F519F">
      <w:pPr>
        <w:widowControl/>
        <w:tabs>
          <w:tab w:val="decimal" w:pos="5220"/>
          <w:tab w:val="decimal" w:pos="6714"/>
          <w:tab w:val="decimal" w:pos="8235"/>
          <w:tab w:val="decimal" w:pos="9720"/>
        </w:tabs>
        <w:ind w:left="720"/>
        <w:jc w:val="left"/>
        <w:rPr>
          <w:sz w:val="20"/>
          <w:szCs w:val="20"/>
        </w:rPr>
      </w:pPr>
      <w:r w:rsidRPr="000B3EC8">
        <w:rPr>
          <w:sz w:val="20"/>
          <w:szCs w:val="20"/>
        </w:rPr>
        <w:t>无形资产减值准备</w:t>
      </w:r>
      <w:r w:rsidRPr="000B3EC8">
        <w:rPr>
          <w:sz w:val="20"/>
          <w:szCs w:val="20"/>
        </w:rPr>
        <w:tab/>
      </w:r>
      <w:r w:rsidR="00CF0AA5" w:rsidRPr="000B3EC8">
        <w:rPr>
          <w:sz w:val="20"/>
          <w:szCs w:val="20"/>
        </w:rPr>
        <w:t>-</w:t>
      </w:r>
      <w:r w:rsidR="00306DD8" w:rsidRPr="000B3EC8">
        <w:rPr>
          <w:sz w:val="20"/>
          <w:szCs w:val="20"/>
        </w:rPr>
        <w:tab/>
      </w:r>
      <w:r w:rsidR="00DB0E67" w:rsidRPr="000B3EC8">
        <w:rPr>
          <w:sz w:val="20"/>
          <w:szCs w:val="20"/>
        </w:rPr>
        <w:t>9,837.07</w:t>
      </w:r>
      <w:r w:rsidR="00306DD8" w:rsidRPr="000B3EC8">
        <w:rPr>
          <w:sz w:val="20"/>
          <w:szCs w:val="20"/>
        </w:rPr>
        <w:tab/>
      </w:r>
      <w:r w:rsidR="00CF0AA5" w:rsidRPr="000B3EC8">
        <w:rPr>
          <w:sz w:val="20"/>
          <w:szCs w:val="20"/>
        </w:rPr>
        <w:t>-</w:t>
      </w:r>
      <w:r w:rsidRPr="000B3EC8">
        <w:rPr>
          <w:sz w:val="20"/>
          <w:szCs w:val="20"/>
        </w:rPr>
        <w:tab/>
      </w:r>
      <w:r w:rsidR="00DB0E67" w:rsidRPr="000B3EC8">
        <w:rPr>
          <w:sz w:val="20"/>
          <w:szCs w:val="20"/>
        </w:rPr>
        <w:t>2,459.27</w:t>
      </w:r>
    </w:p>
    <w:p w14:paraId="1EB1414E" w14:textId="29A64D7C" w:rsidR="00CF0AA5" w:rsidRPr="000B3EC8" w:rsidRDefault="00CF0AA5" w:rsidP="002F519F">
      <w:pPr>
        <w:widowControl/>
        <w:tabs>
          <w:tab w:val="decimal" w:pos="5220"/>
          <w:tab w:val="decimal" w:pos="6714"/>
          <w:tab w:val="decimal" w:pos="8235"/>
          <w:tab w:val="decimal" w:pos="9720"/>
        </w:tabs>
        <w:ind w:left="720"/>
        <w:jc w:val="left"/>
        <w:rPr>
          <w:sz w:val="20"/>
          <w:szCs w:val="20"/>
        </w:rPr>
      </w:pPr>
      <w:r w:rsidRPr="000B3EC8">
        <w:rPr>
          <w:sz w:val="20"/>
          <w:szCs w:val="20"/>
        </w:rPr>
        <w:t>融资租赁</w:t>
      </w:r>
      <w:r w:rsidRPr="000B3EC8">
        <w:rPr>
          <w:sz w:val="20"/>
          <w:szCs w:val="20"/>
        </w:rPr>
        <w:tab/>
        <w:t>688,769.76</w:t>
      </w:r>
      <w:r w:rsidRPr="000B3EC8">
        <w:rPr>
          <w:sz w:val="20"/>
          <w:szCs w:val="20"/>
        </w:rPr>
        <w:tab/>
        <w:t>-</w:t>
      </w:r>
      <w:r w:rsidRPr="000B3EC8">
        <w:rPr>
          <w:sz w:val="20"/>
          <w:szCs w:val="20"/>
        </w:rPr>
        <w:tab/>
        <w:t>172,192.44</w:t>
      </w:r>
      <w:r w:rsidRPr="000B3EC8">
        <w:rPr>
          <w:sz w:val="20"/>
          <w:szCs w:val="20"/>
        </w:rPr>
        <w:tab/>
        <w:t>-</w:t>
      </w:r>
    </w:p>
    <w:p w14:paraId="534E5C29" w14:textId="270AB91B" w:rsidR="000148A0" w:rsidRPr="000B3EC8" w:rsidRDefault="000148A0" w:rsidP="002F519F">
      <w:pPr>
        <w:tabs>
          <w:tab w:val="left" w:pos="720"/>
          <w:tab w:val="right" w:pos="5472"/>
          <w:tab w:val="right" w:pos="6984"/>
          <w:tab w:val="right" w:pos="8487"/>
          <w:tab w:val="right" w:pos="9972"/>
        </w:tabs>
        <w:spacing w:after="140" w:line="24"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w:t>
      </w:r>
      <w:r w:rsidRPr="000B3EC8">
        <w:rPr>
          <w:sz w:val="20"/>
          <w:szCs w:val="20"/>
        </w:rPr>
        <w:tab/>
        <w:t>____________</w:t>
      </w:r>
      <w:r w:rsidRPr="000B3EC8">
        <w:rPr>
          <w:sz w:val="20"/>
          <w:szCs w:val="20"/>
        </w:rPr>
        <w:tab/>
        <w:t>____________</w:t>
      </w:r>
    </w:p>
    <w:p w14:paraId="6F3D6243" w14:textId="337F5506" w:rsidR="006A51AC" w:rsidRPr="000B3EC8" w:rsidRDefault="006A51AC" w:rsidP="002F519F">
      <w:pPr>
        <w:widowControl/>
        <w:tabs>
          <w:tab w:val="decimal" w:pos="5220"/>
          <w:tab w:val="decimal" w:pos="6714"/>
          <w:tab w:val="decimal" w:pos="8235"/>
          <w:tab w:val="decimal" w:pos="9720"/>
        </w:tabs>
        <w:ind w:left="720"/>
        <w:jc w:val="left"/>
        <w:rPr>
          <w:sz w:val="20"/>
          <w:szCs w:val="20"/>
        </w:rPr>
      </w:pPr>
      <w:r w:rsidRPr="000B3EC8">
        <w:rPr>
          <w:sz w:val="20"/>
          <w:szCs w:val="20"/>
        </w:rPr>
        <w:t>合计</w:t>
      </w:r>
      <w:r w:rsidRPr="000B3EC8">
        <w:rPr>
          <w:sz w:val="20"/>
          <w:szCs w:val="20"/>
        </w:rPr>
        <w:tab/>
      </w:r>
      <w:r w:rsidR="00CF0AA5" w:rsidRPr="000B3EC8">
        <w:rPr>
          <w:sz w:val="20"/>
          <w:szCs w:val="20"/>
        </w:rPr>
        <w:t>151,988,884.72</w:t>
      </w:r>
      <w:r w:rsidR="00306DD8" w:rsidRPr="000B3EC8">
        <w:rPr>
          <w:sz w:val="20"/>
          <w:szCs w:val="20"/>
        </w:rPr>
        <w:tab/>
      </w:r>
      <w:r w:rsidR="00DB0E67" w:rsidRPr="000B3EC8">
        <w:rPr>
          <w:sz w:val="20"/>
          <w:szCs w:val="20"/>
        </w:rPr>
        <w:t>128,401,549.88</w:t>
      </w:r>
      <w:r w:rsidR="00306DD8" w:rsidRPr="000B3EC8">
        <w:rPr>
          <w:sz w:val="20"/>
          <w:szCs w:val="20"/>
        </w:rPr>
        <w:tab/>
      </w:r>
      <w:r w:rsidR="00CF0AA5" w:rsidRPr="000B3EC8">
        <w:rPr>
          <w:sz w:val="20"/>
          <w:szCs w:val="20"/>
        </w:rPr>
        <w:t>37,997,221.18</w:t>
      </w:r>
      <w:r w:rsidR="00993C50" w:rsidRPr="000B3EC8">
        <w:rPr>
          <w:sz w:val="20"/>
          <w:szCs w:val="20"/>
        </w:rPr>
        <w:tab/>
      </w:r>
      <w:r w:rsidR="00DB0E67" w:rsidRPr="000B3EC8">
        <w:rPr>
          <w:sz w:val="20"/>
          <w:szCs w:val="20"/>
        </w:rPr>
        <w:t>32,100,387.48</w:t>
      </w:r>
    </w:p>
    <w:p w14:paraId="5EDA9718" w14:textId="77777777" w:rsidR="000148A0" w:rsidRPr="000B3EC8" w:rsidRDefault="000148A0" w:rsidP="002F519F">
      <w:pPr>
        <w:widowControl/>
        <w:tabs>
          <w:tab w:val="left" w:pos="720"/>
          <w:tab w:val="right" w:pos="5472"/>
          <w:tab w:val="right" w:pos="6984"/>
          <w:tab w:val="right" w:pos="8487"/>
          <w:tab w:val="right" w:pos="9972"/>
        </w:tabs>
        <w:spacing w:line="48"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w:t>
      </w:r>
      <w:r w:rsidRPr="000B3EC8">
        <w:rPr>
          <w:sz w:val="20"/>
          <w:szCs w:val="20"/>
        </w:rPr>
        <w:tab/>
        <w:t>____________</w:t>
      </w:r>
      <w:r w:rsidRPr="000B3EC8">
        <w:rPr>
          <w:sz w:val="20"/>
          <w:szCs w:val="20"/>
        </w:rPr>
        <w:tab/>
        <w:t>____________</w:t>
      </w:r>
    </w:p>
    <w:p w14:paraId="1CB53C74" w14:textId="77777777" w:rsidR="000148A0" w:rsidRPr="000B3EC8" w:rsidRDefault="000148A0" w:rsidP="002F519F">
      <w:pPr>
        <w:tabs>
          <w:tab w:val="left" w:pos="720"/>
          <w:tab w:val="right" w:pos="5472"/>
          <w:tab w:val="right" w:pos="6984"/>
          <w:tab w:val="right" w:pos="8487"/>
          <w:tab w:val="right" w:pos="9972"/>
        </w:tabs>
        <w:spacing w:after="140" w:line="24"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w:t>
      </w:r>
      <w:r w:rsidRPr="000B3EC8">
        <w:rPr>
          <w:sz w:val="20"/>
          <w:szCs w:val="20"/>
        </w:rPr>
        <w:tab/>
        <w:t>____________</w:t>
      </w:r>
      <w:r w:rsidRPr="000B3EC8">
        <w:rPr>
          <w:sz w:val="20"/>
          <w:szCs w:val="20"/>
        </w:rPr>
        <w:tab/>
        <w:t>____________</w:t>
      </w:r>
    </w:p>
    <w:p w14:paraId="551EF09B" w14:textId="23AEA1DA" w:rsidR="00871433" w:rsidRDefault="00871433">
      <w:pPr>
        <w:widowControl/>
        <w:jc w:val="left"/>
        <w:rPr>
          <w:sz w:val="20"/>
          <w:szCs w:val="20"/>
        </w:rPr>
      </w:pPr>
      <w:r>
        <w:rPr>
          <w:sz w:val="20"/>
          <w:szCs w:val="20"/>
        </w:rPr>
        <w:br w:type="page"/>
      </w:r>
    </w:p>
    <w:p w14:paraId="7D83EACE" w14:textId="164896D5" w:rsidR="000B3EC8" w:rsidRPr="00871433" w:rsidRDefault="00871433" w:rsidP="00871433">
      <w:pPr>
        <w:widowControl/>
        <w:snapToGrid w:val="0"/>
        <w:spacing w:line="233" w:lineRule="auto"/>
        <w:jc w:val="left"/>
        <w:rPr>
          <w:sz w:val="24"/>
        </w:rPr>
      </w:pPr>
      <w:r>
        <w:rPr>
          <w:sz w:val="24"/>
        </w:rPr>
        <w:lastRenderedPageBreak/>
        <w:t>26</w:t>
      </w:r>
      <w:r>
        <w:rPr>
          <w:rFonts w:hint="eastAsia"/>
          <w:sz w:val="24"/>
        </w:rPr>
        <w:t>．</w:t>
      </w:r>
      <w:r>
        <w:rPr>
          <w:sz w:val="24"/>
        </w:rPr>
        <w:t xml:space="preserve"> </w:t>
      </w:r>
      <w:r>
        <w:rPr>
          <w:rFonts w:hint="eastAsia"/>
          <w:sz w:val="24"/>
        </w:rPr>
        <w:t>递延所得税负债</w:t>
      </w:r>
      <w:r w:rsidRPr="000B3EC8">
        <w:rPr>
          <w:sz w:val="24"/>
        </w:rPr>
        <w:t xml:space="preserve">- </w:t>
      </w:r>
      <w:r w:rsidRPr="000B3EC8">
        <w:rPr>
          <w:sz w:val="24"/>
        </w:rPr>
        <w:t>续</w:t>
      </w:r>
    </w:p>
    <w:p w14:paraId="5478ED16" w14:textId="77777777" w:rsidR="00871433" w:rsidRPr="000B3EC8" w:rsidRDefault="00871433" w:rsidP="002F519F">
      <w:pPr>
        <w:widowControl/>
        <w:tabs>
          <w:tab w:val="left" w:pos="3960"/>
          <w:tab w:val="center" w:pos="5400"/>
          <w:tab w:val="right" w:pos="6975"/>
          <w:tab w:val="left" w:pos="7272"/>
          <w:tab w:val="center" w:pos="8604"/>
          <w:tab w:val="right" w:pos="9972"/>
        </w:tabs>
        <w:ind w:left="684"/>
        <w:jc w:val="left"/>
        <w:rPr>
          <w:sz w:val="20"/>
          <w:szCs w:val="20"/>
        </w:rPr>
      </w:pPr>
    </w:p>
    <w:p w14:paraId="4EEFD562" w14:textId="0DC83827" w:rsidR="00DF0266" w:rsidRPr="000B3EC8" w:rsidRDefault="00DF0266" w:rsidP="00670DA5">
      <w:pPr>
        <w:widowControl/>
        <w:tabs>
          <w:tab w:val="left" w:pos="4041"/>
          <w:tab w:val="center" w:pos="5580"/>
          <w:tab w:val="right" w:pos="6975"/>
          <w:tab w:val="left" w:pos="7128"/>
          <w:tab w:val="center" w:pos="8604"/>
          <w:tab w:val="right" w:pos="10026"/>
        </w:tabs>
        <w:ind w:left="684"/>
        <w:jc w:val="left"/>
        <w:rPr>
          <w:sz w:val="20"/>
          <w:szCs w:val="20"/>
          <w:u w:val="single"/>
          <w:lang w:val="en-GB"/>
        </w:rPr>
      </w:pPr>
      <w:r w:rsidRPr="000B3EC8">
        <w:rPr>
          <w:sz w:val="20"/>
          <w:szCs w:val="20"/>
          <w:lang w:val="en-GB"/>
        </w:rPr>
        <w:tab/>
      </w:r>
      <w:r w:rsidRPr="000B3EC8">
        <w:rPr>
          <w:sz w:val="20"/>
          <w:szCs w:val="20"/>
          <w:u w:val="single"/>
          <w:lang w:val="en-GB"/>
        </w:rPr>
        <w:tab/>
      </w:r>
      <w:r w:rsidRPr="000B3EC8">
        <w:rPr>
          <w:sz w:val="20"/>
          <w:szCs w:val="20"/>
          <w:u w:val="single"/>
          <w:lang w:val="en-GB"/>
        </w:rPr>
        <w:t>应纳税暂时性差异</w:t>
      </w:r>
      <w:r w:rsidRPr="000B3EC8">
        <w:rPr>
          <w:sz w:val="20"/>
          <w:szCs w:val="20"/>
          <w:u w:val="single"/>
          <w:lang w:val="en-GB"/>
        </w:rPr>
        <w:tab/>
      </w:r>
      <w:r w:rsidRPr="000B3EC8">
        <w:rPr>
          <w:sz w:val="20"/>
          <w:szCs w:val="20"/>
          <w:lang w:val="en-GB"/>
        </w:rPr>
        <w:tab/>
      </w:r>
      <w:r w:rsidRPr="000B3EC8">
        <w:rPr>
          <w:sz w:val="20"/>
          <w:szCs w:val="20"/>
          <w:u w:val="single"/>
          <w:lang w:val="en-GB"/>
        </w:rPr>
        <w:tab/>
      </w:r>
      <w:r w:rsidRPr="000B3EC8">
        <w:rPr>
          <w:sz w:val="20"/>
          <w:szCs w:val="20"/>
          <w:u w:val="single"/>
          <w:lang w:val="en-GB"/>
        </w:rPr>
        <w:t>递延所得税负债</w:t>
      </w:r>
      <w:r w:rsidRPr="000B3EC8">
        <w:rPr>
          <w:sz w:val="20"/>
          <w:szCs w:val="20"/>
          <w:u w:val="single"/>
          <w:lang w:val="en-GB"/>
        </w:rPr>
        <w:tab/>
      </w:r>
    </w:p>
    <w:p w14:paraId="61DA014B" w14:textId="31FEF1C1" w:rsidR="00DF0266" w:rsidRPr="000B3EC8" w:rsidRDefault="00DF0266" w:rsidP="00670DA5">
      <w:pPr>
        <w:widowControl/>
        <w:tabs>
          <w:tab w:val="left" w:pos="720"/>
          <w:tab w:val="center" w:pos="4743"/>
          <w:tab w:val="center" w:pos="6345"/>
          <w:tab w:val="center" w:pos="7830"/>
          <w:tab w:val="center" w:pos="9387"/>
        </w:tabs>
        <w:jc w:val="left"/>
        <w:rPr>
          <w:sz w:val="20"/>
          <w:szCs w:val="20"/>
          <w:u w:val="single"/>
        </w:rPr>
      </w:pPr>
      <w:r w:rsidRPr="000B3EC8">
        <w:rPr>
          <w:sz w:val="20"/>
          <w:szCs w:val="20"/>
        </w:rPr>
        <w:tab/>
      </w:r>
      <w:r w:rsidRPr="000B3EC8">
        <w:rPr>
          <w:sz w:val="20"/>
          <w:szCs w:val="20"/>
          <w:u w:val="single"/>
        </w:rPr>
        <w:t>项目</w:t>
      </w:r>
      <w:r w:rsidRPr="000B3EC8">
        <w:rPr>
          <w:sz w:val="20"/>
          <w:szCs w:val="20"/>
        </w:rPr>
        <w:tab/>
      </w:r>
      <w:r w:rsidRPr="000B3EC8">
        <w:rPr>
          <w:sz w:val="20"/>
          <w:szCs w:val="20"/>
          <w:u w:val="single"/>
        </w:rPr>
        <w:t>年末数</w:t>
      </w:r>
      <w:r w:rsidRPr="000B3EC8">
        <w:rPr>
          <w:sz w:val="20"/>
          <w:szCs w:val="20"/>
        </w:rPr>
        <w:tab/>
      </w:r>
      <w:r w:rsidRPr="000B3EC8">
        <w:rPr>
          <w:sz w:val="20"/>
          <w:szCs w:val="20"/>
          <w:u w:val="single"/>
        </w:rPr>
        <w:t>年初数</w:t>
      </w:r>
      <w:r w:rsidRPr="000B3EC8">
        <w:rPr>
          <w:sz w:val="20"/>
          <w:szCs w:val="20"/>
        </w:rPr>
        <w:tab/>
      </w:r>
      <w:r w:rsidRPr="000B3EC8">
        <w:rPr>
          <w:sz w:val="20"/>
          <w:szCs w:val="20"/>
          <w:u w:val="single"/>
        </w:rPr>
        <w:t>年末数</w:t>
      </w:r>
      <w:r w:rsidRPr="000B3EC8">
        <w:rPr>
          <w:sz w:val="20"/>
          <w:szCs w:val="20"/>
        </w:rPr>
        <w:tab/>
      </w:r>
      <w:r w:rsidRPr="000B3EC8">
        <w:rPr>
          <w:sz w:val="20"/>
          <w:szCs w:val="20"/>
          <w:u w:val="single"/>
        </w:rPr>
        <w:t>年初数</w:t>
      </w:r>
    </w:p>
    <w:p w14:paraId="03707B48" w14:textId="1C8D56DA" w:rsidR="00DF0266" w:rsidRPr="000B3EC8" w:rsidRDefault="00DF0266" w:rsidP="00670DA5">
      <w:pPr>
        <w:widowControl/>
        <w:tabs>
          <w:tab w:val="left" w:pos="720"/>
          <w:tab w:val="center" w:pos="4743"/>
          <w:tab w:val="center" w:pos="6345"/>
          <w:tab w:val="center" w:pos="7830"/>
          <w:tab w:val="center" w:pos="9387"/>
        </w:tabs>
        <w:jc w:val="left"/>
        <w:rPr>
          <w:sz w:val="20"/>
          <w:szCs w:val="20"/>
        </w:rPr>
      </w:pPr>
      <w:r w:rsidRPr="000B3EC8">
        <w:rPr>
          <w:sz w:val="20"/>
          <w:szCs w:val="20"/>
        </w:rPr>
        <w:tab/>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0D363541" w14:textId="77777777" w:rsidR="00DF0266" w:rsidRPr="000B3EC8" w:rsidRDefault="00DF0266" w:rsidP="004125B0">
      <w:pPr>
        <w:widowControl/>
        <w:tabs>
          <w:tab w:val="decimal" w:pos="4662"/>
          <w:tab w:val="decimal" w:pos="6399"/>
          <w:tab w:val="decimal" w:pos="8001"/>
          <w:tab w:val="decimal" w:pos="8208"/>
          <w:tab w:val="decimal" w:pos="9720"/>
        </w:tabs>
        <w:ind w:left="720"/>
        <w:jc w:val="left"/>
        <w:rPr>
          <w:sz w:val="20"/>
          <w:szCs w:val="20"/>
        </w:rPr>
      </w:pPr>
    </w:p>
    <w:p w14:paraId="73A5A5A6" w14:textId="5619B63B" w:rsidR="00AF57E4" w:rsidRPr="00AD7F94" w:rsidRDefault="00AF57E4" w:rsidP="002F519F">
      <w:pPr>
        <w:widowControl/>
        <w:tabs>
          <w:tab w:val="decimal" w:pos="5130"/>
          <w:tab w:val="decimal" w:pos="6714"/>
          <w:tab w:val="decimal" w:pos="8208"/>
          <w:tab w:val="decimal" w:pos="9720"/>
        </w:tabs>
        <w:ind w:left="720"/>
        <w:jc w:val="left"/>
        <w:rPr>
          <w:sz w:val="20"/>
          <w:szCs w:val="20"/>
        </w:rPr>
      </w:pPr>
      <w:r w:rsidRPr="000B3EC8">
        <w:rPr>
          <w:sz w:val="20"/>
          <w:szCs w:val="20"/>
        </w:rPr>
        <w:t>公允价值变动</w:t>
      </w:r>
      <w:r w:rsidR="00D352AE" w:rsidRPr="000B3EC8">
        <w:rPr>
          <w:sz w:val="20"/>
          <w:szCs w:val="20"/>
        </w:rPr>
        <w:t>收益</w:t>
      </w:r>
      <w:r w:rsidR="00A03516" w:rsidRPr="000B3EC8">
        <w:rPr>
          <w:sz w:val="20"/>
          <w:szCs w:val="20"/>
        </w:rPr>
        <w:tab/>
      </w:r>
      <w:r w:rsidR="00FE7D25" w:rsidRPr="000B3EC8">
        <w:rPr>
          <w:sz w:val="20"/>
          <w:szCs w:val="20"/>
        </w:rPr>
        <w:t xml:space="preserve">1,822,825.38 </w:t>
      </w:r>
      <w:r w:rsidR="00306DD8" w:rsidRPr="000B3EC8">
        <w:rPr>
          <w:sz w:val="20"/>
          <w:szCs w:val="20"/>
        </w:rPr>
        <w:tab/>
      </w:r>
      <w:r w:rsidR="00ED0B5E" w:rsidRPr="000B3EC8">
        <w:rPr>
          <w:sz w:val="20"/>
          <w:szCs w:val="20"/>
        </w:rPr>
        <w:t>-</w:t>
      </w:r>
      <w:r w:rsidR="00306DD8" w:rsidRPr="000B3EC8">
        <w:rPr>
          <w:sz w:val="20"/>
          <w:szCs w:val="20"/>
        </w:rPr>
        <w:tab/>
      </w:r>
      <w:r w:rsidR="00CF0AA5" w:rsidRPr="00AD7F94">
        <w:rPr>
          <w:sz w:val="20"/>
          <w:szCs w:val="20"/>
        </w:rPr>
        <w:t>455,706.35</w:t>
      </w:r>
      <w:r w:rsidR="00993C50" w:rsidRPr="00AD7F94">
        <w:rPr>
          <w:sz w:val="20"/>
          <w:szCs w:val="20"/>
        </w:rPr>
        <w:tab/>
      </w:r>
      <w:r w:rsidR="00ED0B5E" w:rsidRPr="00AD7F94">
        <w:rPr>
          <w:sz w:val="20"/>
          <w:szCs w:val="20"/>
        </w:rPr>
        <w:t>-</w:t>
      </w:r>
    </w:p>
    <w:p w14:paraId="34D0C37F" w14:textId="0BEBEC84" w:rsidR="00DF0266" w:rsidRPr="00AD7F94" w:rsidRDefault="00DF0266" w:rsidP="002F519F">
      <w:pPr>
        <w:widowControl/>
        <w:tabs>
          <w:tab w:val="decimal" w:pos="5130"/>
          <w:tab w:val="decimal" w:pos="6714"/>
          <w:tab w:val="decimal" w:pos="8208"/>
          <w:tab w:val="decimal" w:pos="9720"/>
        </w:tabs>
        <w:ind w:left="720"/>
        <w:jc w:val="left"/>
        <w:rPr>
          <w:sz w:val="20"/>
          <w:szCs w:val="20"/>
        </w:rPr>
      </w:pPr>
      <w:r w:rsidRPr="00AD7F94">
        <w:rPr>
          <w:sz w:val="20"/>
          <w:szCs w:val="20"/>
        </w:rPr>
        <w:t>固定资产一次性折旧</w:t>
      </w:r>
      <w:r w:rsidR="000B3EC8" w:rsidRPr="00AD7F94">
        <w:rPr>
          <w:sz w:val="20"/>
          <w:szCs w:val="20"/>
        </w:rPr>
        <w:t>(</w:t>
      </w:r>
      <w:r w:rsidR="007F4769" w:rsidRPr="00AD7F94">
        <w:rPr>
          <w:sz w:val="20"/>
          <w:szCs w:val="20"/>
        </w:rPr>
        <w:t>注</w:t>
      </w:r>
      <w:r w:rsidR="000B3EC8" w:rsidRPr="00AD7F94">
        <w:rPr>
          <w:sz w:val="20"/>
          <w:szCs w:val="20"/>
        </w:rPr>
        <w:t>)</w:t>
      </w:r>
      <w:r w:rsidRPr="00AD7F94">
        <w:rPr>
          <w:sz w:val="20"/>
          <w:szCs w:val="20"/>
        </w:rPr>
        <w:tab/>
      </w:r>
      <w:r w:rsidR="00CF0AA5" w:rsidRPr="00AD7F94">
        <w:rPr>
          <w:sz w:val="20"/>
          <w:szCs w:val="20"/>
        </w:rPr>
        <w:t>419,007,730.38</w:t>
      </w:r>
      <w:r w:rsidR="00306DD8" w:rsidRPr="00AD7F94">
        <w:rPr>
          <w:sz w:val="20"/>
          <w:szCs w:val="20"/>
        </w:rPr>
        <w:tab/>
      </w:r>
      <w:r w:rsidR="00AB667D" w:rsidRPr="00AD7F94">
        <w:rPr>
          <w:sz w:val="20"/>
          <w:szCs w:val="20"/>
        </w:rPr>
        <w:t>391,975,848.09</w:t>
      </w:r>
      <w:r w:rsidR="00993C50" w:rsidRPr="00AD7F94">
        <w:rPr>
          <w:sz w:val="20"/>
          <w:szCs w:val="20"/>
        </w:rPr>
        <w:tab/>
      </w:r>
      <w:r w:rsidR="00CF0AA5" w:rsidRPr="00AD7F94">
        <w:rPr>
          <w:sz w:val="20"/>
          <w:szCs w:val="20"/>
        </w:rPr>
        <w:t>104,751,932.6</w:t>
      </w:r>
      <w:r w:rsidR="004A4911" w:rsidRPr="00AD7F94">
        <w:rPr>
          <w:sz w:val="20"/>
          <w:szCs w:val="20"/>
        </w:rPr>
        <w:t>0</w:t>
      </w:r>
      <w:r w:rsidR="00306DD8" w:rsidRPr="00AD7F94">
        <w:rPr>
          <w:sz w:val="20"/>
          <w:szCs w:val="20"/>
        </w:rPr>
        <w:tab/>
      </w:r>
      <w:r w:rsidR="00AB667D" w:rsidRPr="00AD7F94">
        <w:rPr>
          <w:sz w:val="20"/>
          <w:szCs w:val="20"/>
        </w:rPr>
        <w:t>97,993,962.</w:t>
      </w:r>
      <w:r w:rsidR="00DB0E67" w:rsidRPr="00AD7F94">
        <w:rPr>
          <w:sz w:val="20"/>
          <w:szCs w:val="20"/>
        </w:rPr>
        <w:t>0</w:t>
      </w:r>
      <w:r w:rsidR="00666954" w:rsidRPr="00AD7F94">
        <w:rPr>
          <w:sz w:val="20"/>
          <w:szCs w:val="20"/>
        </w:rPr>
        <w:t>4</w:t>
      </w:r>
    </w:p>
    <w:p w14:paraId="6E601EC1" w14:textId="52B26113" w:rsidR="000148A0" w:rsidRPr="00AD7F94" w:rsidRDefault="000148A0" w:rsidP="00670DA5">
      <w:pPr>
        <w:tabs>
          <w:tab w:val="left" w:pos="720"/>
          <w:tab w:val="right" w:pos="5382"/>
          <w:tab w:val="right" w:pos="6957"/>
          <w:tab w:val="right" w:pos="8460"/>
          <w:tab w:val="right" w:pos="9972"/>
        </w:tabs>
        <w:spacing w:after="140" w:line="24" w:lineRule="auto"/>
        <w:jc w:val="left"/>
        <w:rPr>
          <w:sz w:val="20"/>
          <w:szCs w:val="20"/>
        </w:rPr>
      </w:pPr>
      <w:r w:rsidRPr="00AD7F94">
        <w:rPr>
          <w:sz w:val="20"/>
          <w:szCs w:val="20"/>
        </w:rPr>
        <w:tab/>
      </w:r>
      <w:r w:rsidRPr="00AD7F94">
        <w:rPr>
          <w:sz w:val="20"/>
          <w:szCs w:val="20"/>
        </w:rPr>
        <w:tab/>
        <w:t>_____________</w:t>
      </w:r>
      <w:r w:rsidRPr="00AD7F94">
        <w:rPr>
          <w:sz w:val="20"/>
          <w:szCs w:val="20"/>
        </w:rPr>
        <w:tab/>
        <w:t>_____________</w:t>
      </w:r>
      <w:r w:rsidRPr="00AD7F94">
        <w:rPr>
          <w:sz w:val="20"/>
          <w:szCs w:val="20"/>
        </w:rPr>
        <w:tab/>
        <w:t>__</w:t>
      </w:r>
      <w:r w:rsidR="00670DA5" w:rsidRPr="00AD7F94">
        <w:rPr>
          <w:rFonts w:hint="eastAsia"/>
          <w:sz w:val="20"/>
          <w:szCs w:val="20"/>
        </w:rPr>
        <w:t>_</w:t>
      </w:r>
      <w:r w:rsidRPr="00AD7F94">
        <w:rPr>
          <w:sz w:val="20"/>
          <w:szCs w:val="20"/>
        </w:rPr>
        <w:t>__________</w:t>
      </w:r>
      <w:r w:rsidRPr="00AD7F94">
        <w:rPr>
          <w:sz w:val="20"/>
          <w:szCs w:val="20"/>
        </w:rPr>
        <w:tab/>
        <w:t>____________</w:t>
      </w:r>
    </w:p>
    <w:p w14:paraId="4504AC64" w14:textId="0E27E6EE" w:rsidR="00AF57E4" w:rsidRPr="000B3EC8" w:rsidRDefault="00AF57E4" w:rsidP="002F519F">
      <w:pPr>
        <w:widowControl/>
        <w:tabs>
          <w:tab w:val="decimal" w:pos="5130"/>
          <w:tab w:val="decimal" w:pos="6714"/>
          <w:tab w:val="decimal" w:pos="8208"/>
          <w:tab w:val="decimal" w:pos="9720"/>
        </w:tabs>
        <w:ind w:left="720"/>
        <w:jc w:val="left"/>
        <w:rPr>
          <w:sz w:val="20"/>
          <w:szCs w:val="20"/>
        </w:rPr>
      </w:pPr>
      <w:r w:rsidRPr="00AD7F94">
        <w:rPr>
          <w:sz w:val="20"/>
          <w:szCs w:val="20"/>
        </w:rPr>
        <w:t>合计</w:t>
      </w:r>
      <w:r w:rsidRPr="00AD7F94">
        <w:rPr>
          <w:sz w:val="20"/>
          <w:szCs w:val="20"/>
        </w:rPr>
        <w:tab/>
      </w:r>
      <w:r w:rsidR="00CF0AA5" w:rsidRPr="00AD7F94">
        <w:rPr>
          <w:sz w:val="20"/>
          <w:szCs w:val="20"/>
        </w:rPr>
        <w:t>420,830,555.76</w:t>
      </w:r>
      <w:r w:rsidR="00306DD8" w:rsidRPr="00AD7F94">
        <w:rPr>
          <w:sz w:val="20"/>
          <w:szCs w:val="20"/>
        </w:rPr>
        <w:tab/>
      </w:r>
      <w:r w:rsidR="00ED0B5E" w:rsidRPr="00AD7F94">
        <w:rPr>
          <w:sz w:val="20"/>
          <w:szCs w:val="20"/>
        </w:rPr>
        <w:t>391,975,848.09</w:t>
      </w:r>
      <w:r w:rsidR="00993C50" w:rsidRPr="00AD7F94">
        <w:rPr>
          <w:sz w:val="20"/>
          <w:szCs w:val="20"/>
        </w:rPr>
        <w:tab/>
      </w:r>
      <w:r w:rsidR="00CF0AA5" w:rsidRPr="00AD7F94">
        <w:rPr>
          <w:sz w:val="20"/>
          <w:szCs w:val="20"/>
        </w:rPr>
        <w:t>105,207,638.9</w:t>
      </w:r>
      <w:r w:rsidR="004A4911" w:rsidRPr="00AD7F94">
        <w:rPr>
          <w:sz w:val="20"/>
          <w:szCs w:val="20"/>
        </w:rPr>
        <w:t>5</w:t>
      </w:r>
      <w:r w:rsidR="00306DD8" w:rsidRPr="00AD7F94">
        <w:rPr>
          <w:sz w:val="20"/>
          <w:szCs w:val="20"/>
        </w:rPr>
        <w:tab/>
      </w:r>
      <w:r w:rsidR="00ED0B5E" w:rsidRPr="00AD7F94">
        <w:rPr>
          <w:sz w:val="20"/>
          <w:szCs w:val="20"/>
        </w:rPr>
        <w:t>97,99</w:t>
      </w:r>
      <w:r w:rsidR="00ED0B5E" w:rsidRPr="000B3EC8">
        <w:rPr>
          <w:sz w:val="20"/>
          <w:szCs w:val="20"/>
        </w:rPr>
        <w:t>3,962.</w:t>
      </w:r>
      <w:r w:rsidR="00DB0E67" w:rsidRPr="000B3EC8">
        <w:rPr>
          <w:sz w:val="20"/>
          <w:szCs w:val="20"/>
        </w:rPr>
        <w:t>0</w:t>
      </w:r>
      <w:r w:rsidR="00666954" w:rsidRPr="000B3EC8">
        <w:rPr>
          <w:sz w:val="20"/>
          <w:szCs w:val="20"/>
        </w:rPr>
        <w:t>4</w:t>
      </w:r>
    </w:p>
    <w:p w14:paraId="467333F6" w14:textId="77777777" w:rsidR="00670DA5" w:rsidRPr="000B3EC8" w:rsidRDefault="00670DA5" w:rsidP="00670DA5">
      <w:pPr>
        <w:widowControl/>
        <w:tabs>
          <w:tab w:val="left" w:pos="720"/>
          <w:tab w:val="right" w:pos="5382"/>
          <w:tab w:val="right" w:pos="6957"/>
          <w:tab w:val="right" w:pos="8460"/>
          <w:tab w:val="right" w:pos="9972"/>
        </w:tabs>
        <w:spacing w:line="48"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_____________</w:t>
      </w:r>
      <w:r w:rsidRPr="000B3EC8">
        <w:rPr>
          <w:sz w:val="20"/>
          <w:szCs w:val="20"/>
        </w:rPr>
        <w:tab/>
        <w:t>__</w:t>
      </w:r>
      <w:r>
        <w:rPr>
          <w:rFonts w:hint="eastAsia"/>
          <w:sz w:val="20"/>
          <w:szCs w:val="20"/>
        </w:rPr>
        <w:t>_</w:t>
      </w:r>
      <w:r w:rsidRPr="000B3EC8">
        <w:rPr>
          <w:sz w:val="20"/>
          <w:szCs w:val="20"/>
        </w:rPr>
        <w:t>__________</w:t>
      </w:r>
      <w:r w:rsidRPr="000B3EC8">
        <w:rPr>
          <w:sz w:val="20"/>
          <w:szCs w:val="20"/>
        </w:rPr>
        <w:tab/>
        <w:t>____________</w:t>
      </w:r>
    </w:p>
    <w:p w14:paraId="4C9D3B5C" w14:textId="77777777" w:rsidR="00670DA5" w:rsidRPr="000B3EC8" w:rsidRDefault="00670DA5" w:rsidP="00670DA5">
      <w:pPr>
        <w:tabs>
          <w:tab w:val="left" w:pos="720"/>
          <w:tab w:val="right" w:pos="5382"/>
          <w:tab w:val="right" w:pos="6957"/>
          <w:tab w:val="right" w:pos="8460"/>
          <w:tab w:val="right" w:pos="9972"/>
        </w:tabs>
        <w:spacing w:after="140" w:line="24"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_____________</w:t>
      </w:r>
      <w:r w:rsidRPr="000B3EC8">
        <w:rPr>
          <w:sz w:val="20"/>
          <w:szCs w:val="20"/>
        </w:rPr>
        <w:tab/>
        <w:t>__</w:t>
      </w:r>
      <w:r>
        <w:rPr>
          <w:rFonts w:hint="eastAsia"/>
          <w:sz w:val="20"/>
          <w:szCs w:val="20"/>
        </w:rPr>
        <w:t>_</w:t>
      </w:r>
      <w:r w:rsidRPr="000B3EC8">
        <w:rPr>
          <w:sz w:val="20"/>
          <w:szCs w:val="20"/>
        </w:rPr>
        <w:t>__________</w:t>
      </w:r>
      <w:r w:rsidRPr="000B3EC8">
        <w:rPr>
          <w:sz w:val="20"/>
          <w:szCs w:val="20"/>
        </w:rPr>
        <w:tab/>
        <w:t>____________</w:t>
      </w:r>
    </w:p>
    <w:p w14:paraId="223282DB" w14:textId="3DB63FD2" w:rsidR="00BB4716" w:rsidRPr="000B3EC8" w:rsidRDefault="00BB4716" w:rsidP="002F519F">
      <w:pPr>
        <w:spacing w:line="235" w:lineRule="auto"/>
        <w:jc w:val="left"/>
        <w:rPr>
          <w:sz w:val="24"/>
        </w:rPr>
      </w:pPr>
    </w:p>
    <w:p w14:paraId="5E452A73" w14:textId="4C2E120C" w:rsidR="00340651" w:rsidRPr="000B3EC8" w:rsidRDefault="005F2515" w:rsidP="002F519F">
      <w:pPr>
        <w:tabs>
          <w:tab w:val="left" w:pos="720"/>
          <w:tab w:val="center" w:pos="7119"/>
          <w:tab w:val="center" w:pos="9189"/>
        </w:tabs>
        <w:spacing w:line="235" w:lineRule="auto"/>
        <w:ind w:left="1440" w:hanging="720"/>
        <w:jc w:val="left"/>
        <w:rPr>
          <w:i/>
          <w:sz w:val="24"/>
        </w:rPr>
      </w:pPr>
      <w:r w:rsidRPr="000B3EC8">
        <w:rPr>
          <w:sz w:val="24"/>
        </w:rPr>
        <w:t>注：</w:t>
      </w:r>
      <w:r w:rsidR="005B00EF" w:rsidRPr="000B3EC8">
        <w:rPr>
          <w:sz w:val="24"/>
        </w:rPr>
        <w:tab/>
      </w:r>
      <w:r w:rsidRPr="000B3EC8">
        <w:rPr>
          <w:sz w:val="24"/>
        </w:rPr>
        <w:t>财政部和税务总局根据国务院决定，联合下发了《财政部</w:t>
      </w:r>
      <w:r w:rsidRPr="000B3EC8">
        <w:rPr>
          <w:sz w:val="24"/>
        </w:rPr>
        <w:t xml:space="preserve"> </w:t>
      </w:r>
      <w:r w:rsidRPr="000B3EC8">
        <w:rPr>
          <w:sz w:val="24"/>
        </w:rPr>
        <w:t>税务总局关于设备</w:t>
      </w:r>
      <w:r w:rsidRPr="000B3EC8">
        <w:rPr>
          <w:sz w:val="24"/>
        </w:rPr>
        <w:t xml:space="preserve"> </w:t>
      </w:r>
      <w:r w:rsidRPr="000B3EC8">
        <w:rPr>
          <w:sz w:val="24"/>
        </w:rPr>
        <w:t>器具扣除有关企业所得税政策的通知》</w:t>
      </w:r>
      <w:r w:rsidR="000B3EC8">
        <w:rPr>
          <w:sz w:val="24"/>
        </w:rPr>
        <w:t>(</w:t>
      </w:r>
      <w:r w:rsidRPr="000B3EC8">
        <w:rPr>
          <w:sz w:val="24"/>
        </w:rPr>
        <w:t>财税〔</w:t>
      </w:r>
      <w:r w:rsidRPr="000B3EC8">
        <w:rPr>
          <w:sz w:val="24"/>
        </w:rPr>
        <w:t>2018</w:t>
      </w:r>
      <w:r w:rsidRPr="000B3EC8">
        <w:rPr>
          <w:sz w:val="24"/>
        </w:rPr>
        <w:t>〕</w:t>
      </w:r>
      <w:r w:rsidRPr="000B3EC8">
        <w:rPr>
          <w:sz w:val="24"/>
        </w:rPr>
        <w:t>54</w:t>
      </w:r>
      <w:r w:rsidRPr="000B3EC8">
        <w:rPr>
          <w:sz w:val="24"/>
        </w:rPr>
        <w:t>号</w:t>
      </w:r>
      <w:r w:rsidR="000B3EC8">
        <w:rPr>
          <w:sz w:val="24"/>
        </w:rPr>
        <w:t>)</w:t>
      </w:r>
      <w:r w:rsidRPr="000B3EC8">
        <w:rPr>
          <w:sz w:val="24"/>
        </w:rPr>
        <w:t>，规定企业在</w:t>
      </w:r>
      <w:r w:rsidRPr="000B3EC8">
        <w:rPr>
          <w:sz w:val="24"/>
        </w:rPr>
        <w:t>2018</w:t>
      </w:r>
      <w:r w:rsidRPr="000B3EC8">
        <w:rPr>
          <w:sz w:val="24"/>
        </w:rPr>
        <w:t>年</w:t>
      </w:r>
      <w:r w:rsidRPr="000B3EC8">
        <w:rPr>
          <w:sz w:val="24"/>
        </w:rPr>
        <w:t>1</w:t>
      </w:r>
      <w:r w:rsidRPr="000B3EC8">
        <w:rPr>
          <w:sz w:val="24"/>
        </w:rPr>
        <w:t>月</w:t>
      </w:r>
      <w:r w:rsidRPr="000B3EC8">
        <w:rPr>
          <w:sz w:val="24"/>
        </w:rPr>
        <w:t>1</w:t>
      </w:r>
      <w:r w:rsidRPr="000B3EC8">
        <w:rPr>
          <w:sz w:val="24"/>
        </w:rPr>
        <w:t>日至</w:t>
      </w:r>
      <w:r w:rsidRPr="000B3EC8">
        <w:rPr>
          <w:sz w:val="24"/>
        </w:rPr>
        <w:t>2020</w:t>
      </w:r>
      <w:r w:rsidRPr="000B3EC8">
        <w:rPr>
          <w:sz w:val="24"/>
        </w:rPr>
        <w:t>年</w:t>
      </w:r>
      <w:r w:rsidRPr="000B3EC8">
        <w:rPr>
          <w:sz w:val="24"/>
        </w:rPr>
        <w:t>12</w:t>
      </w:r>
      <w:r w:rsidRPr="000B3EC8">
        <w:rPr>
          <w:sz w:val="24"/>
        </w:rPr>
        <w:t>月</w:t>
      </w:r>
      <w:r w:rsidRPr="000B3EC8">
        <w:rPr>
          <w:sz w:val="24"/>
        </w:rPr>
        <w:t>31</w:t>
      </w:r>
      <w:r w:rsidRPr="000B3EC8">
        <w:rPr>
          <w:sz w:val="24"/>
        </w:rPr>
        <w:t>日期间新购进的设备、器具，单位价值不超过</w:t>
      </w:r>
      <w:r w:rsidR="00967220">
        <w:rPr>
          <w:rFonts w:hint="eastAsia"/>
          <w:sz w:val="24"/>
        </w:rPr>
        <w:t>人民币</w:t>
      </w:r>
      <w:r w:rsidRPr="000B3EC8">
        <w:rPr>
          <w:sz w:val="24"/>
        </w:rPr>
        <w:t>500</w:t>
      </w:r>
      <w:r w:rsidRPr="000B3EC8">
        <w:rPr>
          <w:sz w:val="24"/>
        </w:rPr>
        <w:t>万元的，允许一次性计入当期成本费用在计算应纳税所得额时扣除，不再分年度计算折旧</w:t>
      </w:r>
      <w:r w:rsidR="006A5704" w:rsidRPr="000B3EC8">
        <w:rPr>
          <w:sz w:val="24"/>
        </w:rPr>
        <w:t>。</w:t>
      </w:r>
      <w:r w:rsidR="006A3B78" w:rsidRPr="006A3B78">
        <w:rPr>
          <w:rFonts w:hint="eastAsia"/>
          <w:sz w:val="24"/>
        </w:rPr>
        <w:t>2021</w:t>
      </w:r>
      <w:r w:rsidR="006A3B78" w:rsidRPr="006A3B78">
        <w:rPr>
          <w:rFonts w:hint="eastAsia"/>
          <w:sz w:val="24"/>
        </w:rPr>
        <w:t>年</w:t>
      </w:r>
      <w:r w:rsidR="006A3B78" w:rsidRPr="006A3B78">
        <w:rPr>
          <w:rFonts w:hint="eastAsia"/>
          <w:sz w:val="24"/>
        </w:rPr>
        <w:t>3</w:t>
      </w:r>
      <w:r w:rsidR="006A3B78" w:rsidRPr="006A3B78">
        <w:rPr>
          <w:rFonts w:hint="eastAsia"/>
          <w:sz w:val="24"/>
        </w:rPr>
        <w:t>月</w:t>
      </w:r>
      <w:r w:rsidR="006A3B78" w:rsidRPr="006A3B78">
        <w:rPr>
          <w:rFonts w:hint="eastAsia"/>
          <w:sz w:val="24"/>
        </w:rPr>
        <w:t>15</w:t>
      </w:r>
      <w:r w:rsidR="006A3B78" w:rsidRPr="006A3B78">
        <w:rPr>
          <w:rFonts w:hint="eastAsia"/>
          <w:sz w:val="24"/>
        </w:rPr>
        <w:t>日，财政部和税务总局根据国务院决定，联合下发了《财政部</w:t>
      </w:r>
      <w:r w:rsidR="006A3B78" w:rsidRPr="006A3B78">
        <w:rPr>
          <w:rFonts w:hint="eastAsia"/>
          <w:sz w:val="24"/>
        </w:rPr>
        <w:t xml:space="preserve"> </w:t>
      </w:r>
      <w:r w:rsidR="006A3B78" w:rsidRPr="006A3B78">
        <w:rPr>
          <w:rFonts w:hint="eastAsia"/>
          <w:sz w:val="24"/>
        </w:rPr>
        <w:t>税务总局关于延长部分税收优惠政策执行期限的公告》</w:t>
      </w:r>
      <w:r w:rsidR="006A3B78" w:rsidRPr="006A3B78">
        <w:rPr>
          <w:rFonts w:hint="eastAsia"/>
          <w:sz w:val="24"/>
        </w:rPr>
        <w:t>(</w:t>
      </w:r>
      <w:r w:rsidR="006A3B78" w:rsidRPr="006A3B78">
        <w:rPr>
          <w:rFonts w:hint="eastAsia"/>
          <w:sz w:val="24"/>
        </w:rPr>
        <w:t>财税〔</w:t>
      </w:r>
      <w:r w:rsidR="006A3B78" w:rsidRPr="006A3B78">
        <w:rPr>
          <w:rFonts w:hint="eastAsia"/>
          <w:sz w:val="24"/>
        </w:rPr>
        <w:t>2021</w:t>
      </w:r>
      <w:r w:rsidR="006A3B78" w:rsidRPr="006A3B78">
        <w:rPr>
          <w:rFonts w:hint="eastAsia"/>
          <w:sz w:val="24"/>
        </w:rPr>
        <w:t>〕</w:t>
      </w:r>
      <w:r w:rsidR="006A3B78" w:rsidRPr="006A3B78">
        <w:rPr>
          <w:rFonts w:hint="eastAsia"/>
          <w:sz w:val="24"/>
        </w:rPr>
        <w:t>6</w:t>
      </w:r>
      <w:r w:rsidR="006A3B78" w:rsidRPr="006A3B78">
        <w:rPr>
          <w:rFonts w:hint="eastAsia"/>
          <w:sz w:val="24"/>
        </w:rPr>
        <w:t>号</w:t>
      </w:r>
      <w:r w:rsidR="006A3B78" w:rsidRPr="006A3B78">
        <w:rPr>
          <w:rFonts w:hint="eastAsia"/>
          <w:sz w:val="24"/>
        </w:rPr>
        <w:t>)</w:t>
      </w:r>
      <w:r w:rsidR="006A3B78" w:rsidRPr="006A3B78">
        <w:rPr>
          <w:rFonts w:hint="eastAsia"/>
          <w:sz w:val="24"/>
        </w:rPr>
        <w:t>，将（财税〔</w:t>
      </w:r>
      <w:r w:rsidR="006A3B78" w:rsidRPr="006A3B78">
        <w:rPr>
          <w:rFonts w:hint="eastAsia"/>
          <w:sz w:val="24"/>
        </w:rPr>
        <w:t>2018</w:t>
      </w:r>
      <w:r w:rsidR="006A3B78" w:rsidRPr="006A3B78">
        <w:rPr>
          <w:rFonts w:hint="eastAsia"/>
          <w:sz w:val="24"/>
        </w:rPr>
        <w:t>〕</w:t>
      </w:r>
      <w:r w:rsidR="006A3B78" w:rsidRPr="006A3B78">
        <w:rPr>
          <w:rFonts w:hint="eastAsia"/>
          <w:sz w:val="24"/>
        </w:rPr>
        <w:t>54</w:t>
      </w:r>
      <w:r w:rsidR="006A3B78" w:rsidRPr="006A3B78">
        <w:rPr>
          <w:rFonts w:hint="eastAsia"/>
          <w:sz w:val="24"/>
        </w:rPr>
        <w:t>号）等</w:t>
      </w:r>
      <w:r w:rsidR="006A3B78" w:rsidRPr="006A3B78">
        <w:rPr>
          <w:rFonts w:hint="eastAsia"/>
          <w:sz w:val="24"/>
        </w:rPr>
        <w:t>16</w:t>
      </w:r>
      <w:r w:rsidR="006A3B78" w:rsidRPr="006A3B78">
        <w:rPr>
          <w:rFonts w:hint="eastAsia"/>
          <w:sz w:val="24"/>
        </w:rPr>
        <w:t>个文件规定的税收优惠政策执行期限延长至</w:t>
      </w:r>
      <w:r w:rsidR="006A3B78" w:rsidRPr="006A3B78">
        <w:rPr>
          <w:rFonts w:hint="eastAsia"/>
          <w:sz w:val="24"/>
        </w:rPr>
        <w:t>2023</w:t>
      </w:r>
      <w:r w:rsidR="006A3B78" w:rsidRPr="006A3B78">
        <w:rPr>
          <w:rFonts w:hint="eastAsia"/>
          <w:sz w:val="24"/>
        </w:rPr>
        <w:t>年</w:t>
      </w:r>
      <w:r w:rsidR="006A3B78" w:rsidRPr="006A3B78">
        <w:rPr>
          <w:rFonts w:hint="eastAsia"/>
          <w:sz w:val="24"/>
        </w:rPr>
        <w:t>12</w:t>
      </w:r>
      <w:r w:rsidR="006A3B78" w:rsidRPr="006A3B78">
        <w:rPr>
          <w:rFonts w:hint="eastAsia"/>
          <w:sz w:val="24"/>
        </w:rPr>
        <w:t>月</w:t>
      </w:r>
      <w:r w:rsidR="006A3B78" w:rsidRPr="006A3B78">
        <w:rPr>
          <w:rFonts w:hint="eastAsia"/>
          <w:sz w:val="24"/>
        </w:rPr>
        <w:t>31</w:t>
      </w:r>
      <w:r w:rsidR="006A3B78" w:rsidRPr="006A3B78">
        <w:rPr>
          <w:rFonts w:hint="eastAsia"/>
          <w:sz w:val="24"/>
        </w:rPr>
        <w:t>日</w:t>
      </w:r>
      <w:r w:rsidR="006A3B78">
        <w:rPr>
          <w:rFonts w:hint="eastAsia"/>
          <w:sz w:val="24"/>
        </w:rPr>
        <w:t>。</w:t>
      </w:r>
      <w:r w:rsidR="00306DD8" w:rsidRPr="000B3EC8">
        <w:rPr>
          <w:sz w:val="24"/>
        </w:rPr>
        <w:t>2022</w:t>
      </w:r>
      <w:r w:rsidR="00C5447C" w:rsidRPr="000B3EC8">
        <w:rPr>
          <w:sz w:val="24"/>
        </w:rPr>
        <w:t>年</w:t>
      </w:r>
      <w:r w:rsidR="00C5447C" w:rsidRPr="000B3EC8">
        <w:rPr>
          <w:sz w:val="24"/>
        </w:rPr>
        <w:t>12</w:t>
      </w:r>
      <w:r w:rsidR="00C5447C" w:rsidRPr="000B3EC8">
        <w:rPr>
          <w:sz w:val="24"/>
        </w:rPr>
        <w:t>月</w:t>
      </w:r>
      <w:r w:rsidR="00C5447C" w:rsidRPr="000B3EC8">
        <w:rPr>
          <w:sz w:val="24"/>
        </w:rPr>
        <w:t>31</w:t>
      </w:r>
      <w:r w:rsidR="00C5447C" w:rsidRPr="000B3EC8">
        <w:rPr>
          <w:sz w:val="24"/>
        </w:rPr>
        <w:t>日，本公司因享受该税收优惠产生</w:t>
      </w:r>
      <w:r w:rsidR="007F4769" w:rsidRPr="000B3EC8">
        <w:rPr>
          <w:sz w:val="24"/>
        </w:rPr>
        <w:t>应纳税暂时性差异计</w:t>
      </w:r>
      <w:r w:rsidR="00340651" w:rsidRPr="000B3EC8">
        <w:rPr>
          <w:sz w:val="24"/>
        </w:rPr>
        <w:t>人民币</w:t>
      </w:r>
      <w:r w:rsidR="00DE4216" w:rsidRPr="000B3EC8">
        <w:rPr>
          <w:sz w:val="24"/>
        </w:rPr>
        <w:t>419,007,730.38</w:t>
      </w:r>
      <w:r w:rsidR="00044AE1" w:rsidRPr="000B3EC8">
        <w:rPr>
          <w:sz w:val="24"/>
        </w:rPr>
        <w:t>元</w:t>
      </w:r>
      <w:r w:rsidR="000B3EC8">
        <w:rPr>
          <w:sz w:val="24"/>
        </w:rPr>
        <w:t>(</w:t>
      </w:r>
      <w:r w:rsidR="00306DD8" w:rsidRPr="000B3EC8">
        <w:rPr>
          <w:sz w:val="24"/>
        </w:rPr>
        <w:t>2021</w:t>
      </w:r>
      <w:r w:rsidR="007F4769" w:rsidRPr="000B3EC8">
        <w:rPr>
          <w:sz w:val="24"/>
        </w:rPr>
        <w:t>年</w:t>
      </w:r>
      <w:r w:rsidR="007F4769" w:rsidRPr="000B3EC8">
        <w:rPr>
          <w:sz w:val="24"/>
        </w:rPr>
        <w:t>12</w:t>
      </w:r>
      <w:r w:rsidR="007F4769" w:rsidRPr="000B3EC8">
        <w:rPr>
          <w:sz w:val="24"/>
        </w:rPr>
        <w:t>月</w:t>
      </w:r>
      <w:r w:rsidR="007F4769" w:rsidRPr="000B3EC8">
        <w:rPr>
          <w:sz w:val="24"/>
        </w:rPr>
        <w:t>31</w:t>
      </w:r>
      <w:r w:rsidR="007F4769" w:rsidRPr="000B3EC8">
        <w:rPr>
          <w:sz w:val="24"/>
        </w:rPr>
        <w:t>日</w:t>
      </w:r>
      <w:r w:rsidR="008E7AF0" w:rsidRPr="000B3EC8">
        <w:rPr>
          <w:sz w:val="24"/>
        </w:rPr>
        <w:t>：</w:t>
      </w:r>
      <w:r w:rsidR="00340651" w:rsidRPr="000B3EC8">
        <w:rPr>
          <w:sz w:val="24"/>
        </w:rPr>
        <w:t>人民币</w:t>
      </w:r>
      <w:r w:rsidR="00306DD8" w:rsidRPr="000B3EC8">
        <w:rPr>
          <w:sz w:val="24"/>
        </w:rPr>
        <w:t>391,975,848.09</w:t>
      </w:r>
      <w:r w:rsidR="00340651" w:rsidRPr="000B3EC8">
        <w:rPr>
          <w:sz w:val="24"/>
        </w:rPr>
        <w:t>元</w:t>
      </w:r>
      <w:r w:rsidR="000B3EC8">
        <w:rPr>
          <w:sz w:val="24"/>
        </w:rPr>
        <w:t>)</w:t>
      </w:r>
      <w:r w:rsidR="00044AE1" w:rsidRPr="000B3EC8">
        <w:rPr>
          <w:sz w:val="24"/>
        </w:rPr>
        <w:t>，</w:t>
      </w:r>
      <w:r w:rsidR="007F4769" w:rsidRPr="000B3EC8">
        <w:rPr>
          <w:sz w:val="24"/>
        </w:rPr>
        <w:t>并相应</w:t>
      </w:r>
      <w:r w:rsidR="00044AE1" w:rsidRPr="000B3EC8">
        <w:rPr>
          <w:sz w:val="24"/>
        </w:rPr>
        <w:t>确认递延所得税负债</w:t>
      </w:r>
      <w:r w:rsidR="007F4769" w:rsidRPr="000B3EC8">
        <w:rPr>
          <w:sz w:val="24"/>
        </w:rPr>
        <w:t>计人民币</w:t>
      </w:r>
      <w:r w:rsidR="00DE4216" w:rsidRPr="000B3EC8">
        <w:rPr>
          <w:sz w:val="24"/>
        </w:rPr>
        <w:t>104,751,932.6</w:t>
      </w:r>
      <w:r w:rsidR="008D11E6">
        <w:rPr>
          <w:sz w:val="24"/>
        </w:rPr>
        <w:t>0</w:t>
      </w:r>
      <w:r w:rsidR="007F4769" w:rsidRPr="000B3EC8">
        <w:rPr>
          <w:sz w:val="24"/>
        </w:rPr>
        <w:t>元</w:t>
      </w:r>
      <w:r w:rsidR="000B3EC8">
        <w:rPr>
          <w:sz w:val="24"/>
        </w:rPr>
        <w:t>(</w:t>
      </w:r>
      <w:r w:rsidR="00306DD8" w:rsidRPr="000B3EC8">
        <w:rPr>
          <w:sz w:val="24"/>
        </w:rPr>
        <w:t>2021</w:t>
      </w:r>
      <w:r w:rsidR="007F4769" w:rsidRPr="000B3EC8">
        <w:rPr>
          <w:sz w:val="24"/>
        </w:rPr>
        <w:t>年</w:t>
      </w:r>
      <w:r w:rsidR="007F4769" w:rsidRPr="000B3EC8">
        <w:rPr>
          <w:sz w:val="24"/>
        </w:rPr>
        <w:t>12</w:t>
      </w:r>
      <w:r w:rsidR="007F4769" w:rsidRPr="000B3EC8">
        <w:rPr>
          <w:sz w:val="24"/>
        </w:rPr>
        <w:t>月</w:t>
      </w:r>
      <w:r w:rsidR="007F4769" w:rsidRPr="000B3EC8">
        <w:rPr>
          <w:sz w:val="24"/>
        </w:rPr>
        <w:t>31</w:t>
      </w:r>
      <w:r w:rsidR="007F4769" w:rsidRPr="000B3EC8">
        <w:rPr>
          <w:sz w:val="24"/>
        </w:rPr>
        <w:t>日：人民币</w:t>
      </w:r>
      <w:r w:rsidR="00306DD8" w:rsidRPr="000B3EC8">
        <w:rPr>
          <w:sz w:val="24"/>
        </w:rPr>
        <w:t>97,993,962.04</w:t>
      </w:r>
      <w:r w:rsidR="007F4769" w:rsidRPr="000B3EC8">
        <w:rPr>
          <w:sz w:val="24"/>
        </w:rPr>
        <w:t>元</w:t>
      </w:r>
      <w:r w:rsidR="000B3EC8">
        <w:rPr>
          <w:sz w:val="24"/>
        </w:rPr>
        <w:t>)</w:t>
      </w:r>
      <w:r w:rsidR="00044AE1" w:rsidRPr="000B3EC8">
        <w:rPr>
          <w:sz w:val="24"/>
        </w:rPr>
        <w:t>。</w:t>
      </w:r>
      <w:r w:rsidR="007F4769" w:rsidRPr="000B3EC8">
        <w:rPr>
          <w:sz w:val="24"/>
        </w:rPr>
        <w:t>上述余额中</w:t>
      </w:r>
      <w:r w:rsidR="002910F5" w:rsidRPr="000B3EC8">
        <w:rPr>
          <w:sz w:val="24"/>
        </w:rPr>
        <w:t>包含</w:t>
      </w:r>
      <w:r w:rsidR="00740986" w:rsidRPr="000B3EC8">
        <w:rPr>
          <w:sz w:val="24"/>
        </w:rPr>
        <w:t>202</w:t>
      </w:r>
      <w:r w:rsidR="00824ED6" w:rsidRPr="000B3EC8">
        <w:rPr>
          <w:sz w:val="24"/>
        </w:rPr>
        <w:t>2</w:t>
      </w:r>
      <w:r w:rsidR="002910F5" w:rsidRPr="000B3EC8">
        <w:rPr>
          <w:sz w:val="24"/>
        </w:rPr>
        <w:t>年一次性抵扣固定资产</w:t>
      </w:r>
      <w:r w:rsidR="007F4769" w:rsidRPr="000B3EC8">
        <w:rPr>
          <w:sz w:val="24"/>
        </w:rPr>
        <w:t>计</w:t>
      </w:r>
      <w:r w:rsidR="002910F5" w:rsidRPr="000B3EC8">
        <w:rPr>
          <w:sz w:val="24"/>
        </w:rPr>
        <w:t>人民币</w:t>
      </w:r>
      <w:r w:rsidR="0024763E" w:rsidRPr="000B3EC8">
        <w:rPr>
          <w:sz w:val="24"/>
        </w:rPr>
        <w:t>82,948,338.92</w:t>
      </w:r>
      <w:r w:rsidR="002910F5" w:rsidRPr="000B3EC8">
        <w:rPr>
          <w:sz w:val="24"/>
        </w:rPr>
        <w:t>元相关所计提的递延所得税负债</w:t>
      </w:r>
      <w:r w:rsidR="007F4769" w:rsidRPr="000B3EC8">
        <w:rPr>
          <w:sz w:val="24"/>
        </w:rPr>
        <w:t>计</w:t>
      </w:r>
      <w:r w:rsidR="002910F5" w:rsidRPr="000B3EC8">
        <w:rPr>
          <w:sz w:val="24"/>
        </w:rPr>
        <w:t>人民币</w:t>
      </w:r>
      <w:r w:rsidR="0024763E" w:rsidRPr="000B3EC8">
        <w:rPr>
          <w:sz w:val="24"/>
        </w:rPr>
        <w:t>20,737,084.7</w:t>
      </w:r>
      <w:r w:rsidR="00B76359">
        <w:rPr>
          <w:sz w:val="24"/>
        </w:rPr>
        <w:t>2</w:t>
      </w:r>
      <w:r w:rsidR="002910F5" w:rsidRPr="000B3EC8">
        <w:rPr>
          <w:sz w:val="24"/>
        </w:rPr>
        <w:t>元，以及</w:t>
      </w:r>
      <w:r w:rsidR="002065A9" w:rsidRPr="000B3EC8">
        <w:rPr>
          <w:sz w:val="24"/>
        </w:rPr>
        <w:t>截止到</w:t>
      </w:r>
      <w:r w:rsidR="00740986" w:rsidRPr="000B3EC8">
        <w:rPr>
          <w:sz w:val="24"/>
        </w:rPr>
        <w:t>202</w:t>
      </w:r>
      <w:r w:rsidR="00824ED6" w:rsidRPr="000B3EC8">
        <w:rPr>
          <w:sz w:val="24"/>
        </w:rPr>
        <w:t>1</w:t>
      </w:r>
      <w:r w:rsidR="00116FA9" w:rsidRPr="000B3EC8">
        <w:rPr>
          <w:sz w:val="24"/>
        </w:rPr>
        <w:t>年</w:t>
      </w:r>
      <w:r w:rsidR="002065A9" w:rsidRPr="000B3EC8">
        <w:rPr>
          <w:sz w:val="24"/>
        </w:rPr>
        <w:t>末</w:t>
      </w:r>
      <w:r w:rsidR="00116FA9" w:rsidRPr="000B3EC8">
        <w:rPr>
          <w:sz w:val="24"/>
        </w:rPr>
        <w:t>一次性抵扣固定资产计人民币</w:t>
      </w:r>
      <w:r w:rsidR="0024763E" w:rsidRPr="000B3EC8">
        <w:rPr>
          <w:sz w:val="24"/>
        </w:rPr>
        <w:t>336,059,391.46</w:t>
      </w:r>
      <w:r w:rsidR="00116FA9" w:rsidRPr="000B3EC8">
        <w:rPr>
          <w:sz w:val="24"/>
        </w:rPr>
        <w:t>元相关所计提的递延所得税负债计人民币</w:t>
      </w:r>
      <w:r w:rsidR="0024763E" w:rsidRPr="000B3EC8">
        <w:rPr>
          <w:sz w:val="24"/>
        </w:rPr>
        <w:t>84,014,847.88</w:t>
      </w:r>
      <w:r w:rsidR="00116FA9" w:rsidRPr="000B3EC8">
        <w:rPr>
          <w:sz w:val="24"/>
        </w:rPr>
        <w:t>元</w:t>
      </w:r>
      <w:r w:rsidR="002910F5" w:rsidRPr="000B3EC8">
        <w:rPr>
          <w:sz w:val="24"/>
        </w:rPr>
        <w:t>。</w:t>
      </w:r>
    </w:p>
    <w:p w14:paraId="2C601C13" w14:textId="77777777" w:rsidR="00340651" w:rsidRPr="000B3EC8" w:rsidRDefault="00340651" w:rsidP="002F519F">
      <w:pPr>
        <w:tabs>
          <w:tab w:val="left" w:pos="720"/>
          <w:tab w:val="center" w:pos="7119"/>
          <w:tab w:val="center" w:pos="9189"/>
        </w:tabs>
        <w:spacing w:line="235" w:lineRule="auto"/>
        <w:jc w:val="left"/>
        <w:rPr>
          <w:i/>
          <w:sz w:val="24"/>
        </w:rPr>
      </w:pPr>
    </w:p>
    <w:p w14:paraId="1E7A5AFE" w14:textId="64EB809C" w:rsidR="006A51AC" w:rsidRPr="000B3EC8" w:rsidRDefault="006A51AC" w:rsidP="002F519F">
      <w:pPr>
        <w:tabs>
          <w:tab w:val="left" w:pos="720"/>
          <w:tab w:val="center" w:pos="7119"/>
          <w:tab w:val="center" w:pos="9189"/>
        </w:tabs>
        <w:spacing w:line="235" w:lineRule="auto"/>
        <w:ind w:firstLine="720"/>
        <w:jc w:val="left"/>
        <w:rPr>
          <w:i/>
          <w:sz w:val="24"/>
        </w:rPr>
      </w:pPr>
      <w:r w:rsidRPr="000B3EC8">
        <w:rPr>
          <w:i/>
          <w:sz w:val="24"/>
        </w:rPr>
        <w:t>递延所得税资产和递延所得税负债互抵后金额：</w:t>
      </w:r>
    </w:p>
    <w:p w14:paraId="57017440" w14:textId="77777777" w:rsidR="006A51AC" w:rsidRPr="000B3EC8" w:rsidRDefault="006A51AC" w:rsidP="002F519F">
      <w:pPr>
        <w:tabs>
          <w:tab w:val="left" w:pos="720"/>
          <w:tab w:val="center" w:pos="7317"/>
          <w:tab w:val="center" w:pos="9297"/>
        </w:tabs>
        <w:adjustRightInd w:val="0"/>
        <w:snapToGrid w:val="0"/>
        <w:spacing w:line="235" w:lineRule="auto"/>
        <w:jc w:val="left"/>
        <w:rPr>
          <w:sz w:val="24"/>
        </w:rPr>
      </w:pPr>
      <w:r w:rsidRPr="000B3EC8">
        <w:rPr>
          <w:sz w:val="24"/>
        </w:rPr>
        <w:tab/>
      </w:r>
      <w:r w:rsidRPr="000B3EC8">
        <w:rPr>
          <w:sz w:val="24"/>
        </w:rPr>
        <w:tab/>
      </w:r>
      <w:r w:rsidRPr="000B3EC8">
        <w:rPr>
          <w:sz w:val="24"/>
          <w:u w:val="single"/>
        </w:rPr>
        <w:t>年末数</w:t>
      </w:r>
      <w:r w:rsidRPr="000B3EC8">
        <w:rPr>
          <w:sz w:val="24"/>
        </w:rPr>
        <w:tab/>
      </w:r>
      <w:r w:rsidRPr="000B3EC8">
        <w:rPr>
          <w:sz w:val="24"/>
          <w:u w:val="single"/>
        </w:rPr>
        <w:t>年初数</w:t>
      </w:r>
    </w:p>
    <w:p w14:paraId="6DD59B02" w14:textId="77777777" w:rsidR="006A51AC" w:rsidRPr="000B3EC8" w:rsidRDefault="006A51AC" w:rsidP="002F519F">
      <w:pPr>
        <w:tabs>
          <w:tab w:val="left" w:pos="720"/>
          <w:tab w:val="center" w:pos="7317"/>
          <w:tab w:val="center" w:pos="9297"/>
        </w:tabs>
        <w:adjustRightInd w:val="0"/>
        <w:snapToGrid w:val="0"/>
        <w:spacing w:line="235"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36A87AD0" w14:textId="77777777" w:rsidR="006A51AC" w:rsidRPr="000B3EC8" w:rsidRDefault="006A51AC" w:rsidP="002F519F">
      <w:pPr>
        <w:tabs>
          <w:tab w:val="center" w:pos="4617"/>
          <w:tab w:val="center" w:pos="6255"/>
          <w:tab w:val="center" w:pos="7839"/>
          <w:tab w:val="center" w:pos="9387"/>
        </w:tabs>
        <w:snapToGrid w:val="0"/>
        <w:spacing w:line="235" w:lineRule="auto"/>
        <w:jc w:val="left"/>
        <w:rPr>
          <w:sz w:val="24"/>
        </w:rPr>
      </w:pPr>
    </w:p>
    <w:p w14:paraId="787C445E" w14:textId="132228FF" w:rsidR="006A51AC" w:rsidRPr="000B3EC8" w:rsidRDefault="006A51AC" w:rsidP="002F519F">
      <w:pPr>
        <w:tabs>
          <w:tab w:val="decimal" w:pos="7740"/>
          <w:tab w:val="decimal" w:pos="9720"/>
        </w:tabs>
        <w:spacing w:line="235" w:lineRule="auto"/>
        <w:ind w:left="720"/>
        <w:jc w:val="left"/>
        <w:rPr>
          <w:sz w:val="24"/>
        </w:rPr>
      </w:pPr>
      <w:r w:rsidRPr="000B3EC8">
        <w:rPr>
          <w:sz w:val="24"/>
        </w:rPr>
        <w:t>递延所得税负债</w:t>
      </w:r>
      <w:r w:rsidRPr="000B3EC8">
        <w:rPr>
          <w:sz w:val="24"/>
        </w:rPr>
        <w:tab/>
      </w:r>
      <w:r w:rsidR="00757CE2" w:rsidRPr="000B3EC8">
        <w:rPr>
          <w:sz w:val="24"/>
        </w:rPr>
        <w:t>67,210,417.77</w:t>
      </w:r>
      <w:r w:rsidR="00306DD8" w:rsidRPr="000B3EC8">
        <w:rPr>
          <w:sz w:val="24"/>
        </w:rPr>
        <w:tab/>
      </w:r>
      <w:r w:rsidR="00A95EF3" w:rsidRPr="000B3EC8">
        <w:rPr>
          <w:sz w:val="24"/>
        </w:rPr>
        <w:t>65,893,574.</w:t>
      </w:r>
      <w:r w:rsidR="00666954" w:rsidRPr="000B3EC8">
        <w:rPr>
          <w:sz w:val="24"/>
        </w:rPr>
        <w:t>56</w:t>
      </w:r>
    </w:p>
    <w:p w14:paraId="5257BCF0" w14:textId="77777777" w:rsidR="006A51AC" w:rsidRPr="000B3EC8" w:rsidRDefault="006A51AC">
      <w:pPr>
        <w:widowControl/>
        <w:tabs>
          <w:tab w:val="decimal" w:pos="8037"/>
          <w:tab w:val="decimal" w:pos="10017"/>
        </w:tabs>
        <w:adjustRightInd w:val="0"/>
        <w:snapToGrid w:val="0"/>
        <w:spacing w:line="48" w:lineRule="auto"/>
        <w:jc w:val="left"/>
        <w:rPr>
          <w:sz w:val="24"/>
        </w:rPr>
      </w:pPr>
      <w:r w:rsidRPr="000B3EC8">
        <w:rPr>
          <w:sz w:val="24"/>
        </w:rPr>
        <w:tab/>
        <w:t>_____</w:t>
      </w:r>
      <w:r w:rsidR="00407B7D" w:rsidRPr="000B3EC8">
        <w:rPr>
          <w:sz w:val="24"/>
        </w:rPr>
        <w:t>_</w:t>
      </w:r>
      <w:r w:rsidRPr="000B3EC8">
        <w:rPr>
          <w:sz w:val="24"/>
        </w:rPr>
        <w:t>______</w:t>
      </w:r>
      <w:r w:rsidRPr="000B3EC8">
        <w:rPr>
          <w:sz w:val="24"/>
        </w:rPr>
        <w:tab/>
        <w:t>____</w:t>
      </w:r>
      <w:r w:rsidR="00407B7D" w:rsidRPr="000B3EC8">
        <w:rPr>
          <w:sz w:val="24"/>
        </w:rPr>
        <w:t>_</w:t>
      </w:r>
      <w:r w:rsidRPr="000B3EC8">
        <w:rPr>
          <w:sz w:val="24"/>
        </w:rPr>
        <w:t>_______</w:t>
      </w:r>
    </w:p>
    <w:p w14:paraId="0AF82785" w14:textId="77777777" w:rsidR="006A51AC" w:rsidRPr="000B3EC8" w:rsidRDefault="006A51AC" w:rsidP="002F519F">
      <w:pPr>
        <w:tabs>
          <w:tab w:val="decimal" w:pos="8037"/>
          <w:tab w:val="decimal" w:pos="10017"/>
        </w:tabs>
        <w:spacing w:after="140" w:line="24" w:lineRule="auto"/>
        <w:ind w:left="720"/>
        <w:jc w:val="left"/>
        <w:rPr>
          <w:sz w:val="24"/>
        </w:rPr>
      </w:pPr>
      <w:r w:rsidRPr="000B3EC8">
        <w:rPr>
          <w:sz w:val="24"/>
        </w:rPr>
        <w:tab/>
        <w:t>___</w:t>
      </w:r>
      <w:r w:rsidR="00407B7D" w:rsidRPr="000B3EC8">
        <w:rPr>
          <w:sz w:val="24"/>
        </w:rPr>
        <w:t>_</w:t>
      </w:r>
      <w:r w:rsidRPr="000B3EC8">
        <w:rPr>
          <w:sz w:val="24"/>
        </w:rPr>
        <w:t>________</w:t>
      </w:r>
      <w:r w:rsidRPr="000B3EC8">
        <w:rPr>
          <w:sz w:val="24"/>
        </w:rPr>
        <w:tab/>
        <w:t>_____</w:t>
      </w:r>
      <w:r w:rsidR="00407B7D" w:rsidRPr="000B3EC8">
        <w:rPr>
          <w:sz w:val="24"/>
        </w:rPr>
        <w:t>_</w:t>
      </w:r>
      <w:r w:rsidRPr="000B3EC8">
        <w:rPr>
          <w:sz w:val="24"/>
        </w:rPr>
        <w:t>______</w:t>
      </w:r>
    </w:p>
    <w:p w14:paraId="1761DFF9" w14:textId="69DEAEFE" w:rsidR="00561F20" w:rsidRDefault="00561F20" w:rsidP="002F519F">
      <w:pPr>
        <w:widowControl/>
        <w:spacing w:line="235" w:lineRule="auto"/>
        <w:jc w:val="left"/>
        <w:rPr>
          <w:sz w:val="24"/>
        </w:rPr>
      </w:pPr>
    </w:p>
    <w:p w14:paraId="1EEC34B8" w14:textId="66AF46A4" w:rsidR="00670DA5" w:rsidRDefault="00670DA5">
      <w:pPr>
        <w:widowControl/>
        <w:jc w:val="left"/>
        <w:rPr>
          <w:sz w:val="24"/>
        </w:rPr>
      </w:pPr>
      <w:r>
        <w:rPr>
          <w:sz w:val="24"/>
        </w:rPr>
        <w:br w:type="page"/>
      </w:r>
    </w:p>
    <w:p w14:paraId="72342132" w14:textId="77777777" w:rsidR="00964C0E" w:rsidRPr="000B3EC8" w:rsidRDefault="00CC3C88" w:rsidP="0028587D">
      <w:pPr>
        <w:pStyle w:val="1"/>
        <w:spacing w:line="228" w:lineRule="auto"/>
      </w:pPr>
      <w:r w:rsidRPr="000B3EC8">
        <w:lastRenderedPageBreak/>
        <w:t>实收资本</w:t>
      </w:r>
    </w:p>
    <w:p w14:paraId="54EA79F1" w14:textId="77777777" w:rsidR="00964C0E" w:rsidRPr="000B3EC8" w:rsidRDefault="00964C0E" w:rsidP="0028587D">
      <w:pPr>
        <w:widowControl/>
        <w:tabs>
          <w:tab w:val="left" w:pos="407"/>
        </w:tabs>
        <w:spacing w:line="228" w:lineRule="auto"/>
        <w:jc w:val="left"/>
        <w:rPr>
          <w:sz w:val="24"/>
        </w:rPr>
      </w:pPr>
    </w:p>
    <w:p w14:paraId="4254F947" w14:textId="463E2A2E" w:rsidR="00CD3D51" w:rsidRPr="000B3EC8" w:rsidRDefault="00991434" w:rsidP="0028587D">
      <w:pPr>
        <w:widowControl/>
        <w:spacing w:line="228" w:lineRule="auto"/>
        <w:ind w:left="720"/>
        <w:jc w:val="left"/>
        <w:rPr>
          <w:kern w:val="0"/>
          <w:sz w:val="24"/>
        </w:rPr>
      </w:pPr>
      <w:r w:rsidRPr="000B3EC8">
        <w:rPr>
          <w:kern w:val="0"/>
          <w:sz w:val="24"/>
        </w:rPr>
        <w:t>本</w:t>
      </w:r>
      <w:r w:rsidR="00CD3D51" w:rsidRPr="000B3EC8">
        <w:rPr>
          <w:kern w:val="0"/>
          <w:sz w:val="24"/>
        </w:rPr>
        <w:t>公司注册资本为</w:t>
      </w:r>
      <w:r w:rsidR="00EE7BED" w:rsidRPr="000B3EC8">
        <w:rPr>
          <w:kern w:val="0"/>
          <w:sz w:val="24"/>
        </w:rPr>
        <w:t>58,100,000.00</w:t>
      </w:r>
      <w:r w:rsidR="00875096" w:rsidRPr="000B3EC8">
        <w:rPr>
          <w:kern w:val="0"/>
          <w:sz w:val="24"/>
        </w:rPr>
        <w:t>美</w:t>
      </w:r>
      <w:r w:rsidR="006356C1" w:rsidRPr="000B3EC8">
        <w:rPr>
          <w:kern w:val="0"/>
          <w:sz w:val="24"/>
        </w:rPr>
        <w:t>元</w:t>
      </w:r>
      <w:r w:rsidR="00B47B21" w:rsidRPr="000B3EC8">
        <w:rPr>
          <w:kern w:val="0"/>
          <w:sz w:val="24"/>
        </w:rPr>
        <w:t>，</w:t>
      </w:r>
      <w:r w:rsidR="00CF3411" w:rsidRPr="000B3EC8">
        <w:rPr>
          <w:kern w:val="0"/>
          <w:sz w:val="24"/>
        </w:rPr>
        <w:t>截至</w:t>
      </w:r>
      <w:r w:rsidR="00CF3411" w:rsidRPr="000B3EC8">
        <w:rPr>
          <w:kern w:val="0"/>
          <w:sz w:val="24"/>
        </w:rPr>
        <w:t>20</w:t>
      </w:r>
      <w:r w:rsidR="00AB3C94" w:rsidRPr="000B3EC8">
        <w:rPr>
          <w:kern w:val="0"/>
          <w:sz w:val="24"/>
        </w:rPr>
        <w:t>2</w:t>
      </w:r>
      <w:r w:rsidR="008A710A" w:rsidRPr="000B3EC8">
        <w:rPr>
          <w:kern w:val="0"/>
          <w:sz w:val="24"/>
        </w:rPr>
        <w:t>2</w:t>
      </w:r>
      <w:r w:rsidR="00CF3411" w:rsidRPr="000B3EC8">
        <w:rPr>
          <w:kern w:val="0"/>
          <w:sz w:val="24"/>
        </w:rPr>
        <w:t>年</w:t>
      </w:r>
      <w:r w:rsidR="00CF3411" w:rsidRPr="000B3EC8">
        <w:rPr>
          <w:kern w:val="0"/>
          <w:sz w:val="24"/>
        </w:rPr>
        <w:t>12</w:t>
      </w:r>
      <w:r w:rsidR="00CF3411" w:rsidRPr="000B3EC8">
        <w:rPr>
          <w:kern w:val="0"/>
          <w:sz w:val="24"/>
        </w:rPr>
        <w:t>月</w:t>
      </w:r>
      <w:r w:rsidR="00CF3411" w:rsidRPr="000B3EC8">
        <w:rPr>
          <w:kern w:val="0"/>
          <w:sz w:val="24"/>
        </w:rPr>
        <w:t>31</w:t>
      </w:r>
      <w:r w:rsidR="00CF3411" w:rsidRPr="000B3EC8">
        <w:rPr>
          <w:kern w:val="0"/>
          <w:sz w:val="24"/>
        </w:rPr>
        <w:t>日止已全部到位。</w:t>
      </w:r>
      <w:r w:rsidR="00B47B21" w:rsidRPr="000B3EC8">
        <w:rPr>
          <w:kern w:val="0"/>
          <w:sz w:val="24"/>
        </w:rPr>
        <w:t>投资者</w:t>
      </w:r>
      <w:r w:rsidR="00CD3D51" w:rsidRPr="000B3EC8">
        <w:rPr>
          <w:kern w:val="0"/>
          <w:sz w:val="24"/>
        </w:rPr>
        <w:t>按</w:t>
      </w:r>
      <w:r w:rsidR="00F91E2C" w:rsidRPr="000B3EC8">
        <w:rPr>
          <w:kern w:val="0"/>
          <w:sz w:val="24"/>
        </w:rPr>
        <w:t>本</w:t>
      </w:r>
      <w:r w:rsidR="00CD3D51" w:rsidRPr="000B3EC8">
        <w:rPr>
          <w:kern w:val="0"/>
          <w:sz w:val="24"/>
        </w:rPr>
        <w:t>公司章程规定的资本投入情况如下：</w:t>
      </w:r>
    </w:p>
    <w:p w14:paraId="50EBF3C1" w14:textId="7E36A6FB" w:rsidR="005C70E8" w:rsidRPr="000B3EC8" w:rsidRDefault="005C70E8" w:rsidP="0028587D">
      <w:pPr>
        <w:widowControl/>
        <w:tabs>
          <w:tab w:val="center" w:pos="5580"/>
          <w:tab w:val="center" w:pos="7785"/>
          <w:tab w:val="right" w:pos="10053"/>
        </w:tabs>
        <w:spacing w:line="228" w:lineRule="auto"/>
        <w:ind w:left="720"/>
        <w:jc w:val="left"/>
        <w:rPr>
          <w:sz w:val="24"/>
        </w:rPr>
      </w:pPr>
      <w:r w:rsidRPr="000B3EC8">
        <w:rPr>
          <w:sz w:val="24"/>
        </w:rPr>
        <w:tab/>
      </w:r>
      <w:r w:rsidRPr="000B3EC8">
        <w:rPr>
          <w:sz w:val="24"/>
          <w:u w:val="single"/>
        </w:rPr>
        <w:tab/>
      </w:r>
      <w:r w:rsidRPr="000B3EC8">
        <w:rPr>
          <w:sz w:val="24"/>
          <w:u w:val="single"/>
        </w:rPr>
        <w:t>年末</w:t>
      </w:r>
      <w:r w:rsidR="007F4769" w:rsidRPr="000B3EC8">
        <w:rPr>
          <w:sz w:val="24"/>
          <w:u w:val="single"/>
        </w:rPr>
        <w:t>及年初</w:t>
      </w:r>
      <w:r w:rsidRPr="000B3EC8">
        <w:rPr>
          <w:sz w:val="24"/>
          <w:u w:val="single"/>
        </w:rPr>
        <w:t>数</w:t>
      </w:r>
      <w:r w:rsidRPr="000B3EC8">
        <w:rPr>
          <w:sz w:val="24"/>
          <w:u w:val="single"/>
        </w:rPr>
        <w:tab/>
      </w:r>
    </w:p>
    <w:p w14:paraId="06F32096" w14:textId="77777777" w:rsidR="005C70E8" w:rsidRPr="000B3EC8" w:rsidRDefault="005C70E8" w:rsidP="0028587D">
      <w:pPr>
        <w:widowControl/>
        <w:tabs>
          <w:tab w:val="center" w:pos="6327"/>
          <w:tab w:val="center" w:pos="7767"/>
          <w:tab w:val="center" w:pos="9252"/>
        </w:tabs>
        <w:spacing w:line="228" w:lineRule="auto"/>
        <w:ind w:left="426"/>
        <w:jc w:val="left"/>
        <w:rPr>
          <w:sz w:val="24"/>
        </w:rPr>
      </w:pPr>
      <w:r w:rsidRPr="000B3EC8">
        <w:rPr>
          <w:sz w:val="24"/>
        </w:rPr>
        <w:tab/>
      </w:r>
      <w:r w:rsidRPr="000B3EC8">
        <w:rPr>
          <w:sz w:val="24"/>
        </w:rPr>
        <w:tab/>
      </w:r>
      <w:r w:rsidRPr="000B3EC8">
        <w:rPr>
          <w:sz w:val="24"/>
        </w:rPr>
        <w:tab/>
      </w:r>
      <w:r w:rsidRPr="000B3EC8">
        <w:rPr>
          <w:sz w:val="24"/>
        </w:rPr>
        <w:t>折合</w:t>
      </w:r>
    </w:p>
    <w:p w14:paraId="3835DC6E" w14:textId="77777777" w:rsidR="005C70E8" w:rsidRPr="000B3EC8" w:rsidRDefault="005C70E8" w:rsidP="0028587D">
      <w:pPr>
        <w:widowControl/>
        <w:tabs>
          <w:tab w:val="center" w:pos="6327"/>
          <w:tab w:val="center" w:pos="7767"/>
          <w:tab w:val="center" w:pos="9252"/>
        </w:tabs>
        <w:spacing w:line="228" w:lineRule="auto"/>
        <w:ind w:left="426"/>
        <w:jc w:val="left"/>
        <w:rPr>
          <w:sz w:val="24"/>
          <w:u w:val="single"/>
        </w:rPr>
      </w:pPr>
      <w:r w:rsidRPr="000B3EC8">
        <w:rPr>
          <w:sz w:val="24"/>
        </w:rPr>
        <w:tab/>
      </w:r>
      <w:r w:rsidRPr="000B3EC8">
        <w:rPr>
          <w:sz w:val="24"/>
          <w:u w:val="single"/>
        </w:rPr>
        <w:t>美元</w:t>
      </w:r>
      <w:r w:rsidRPr="000B3EC8">
        <w:rPr>
          <w:sz w:val="24"/>
        </w:rPr>
        <w:tab/>
      </w:r>
      <w:r w:rsidRPr="000B3EC8">
        <w:rPr>
          <w:sz w:val="24"/>
          <w:u w:val="single"/>
        </w:rPr>
        <w:t>出资比例</w:t>
      </w:r>
      <w:r w:rsidRPr="000B3EC8">
        <w:rPr>
          <w:sz w:val="24"/>
        </w:rPr>
        <w:tab/>
      </w:r>
      <w:r w:rsidRPr="000B3EC8">
        <w:rPr>
          <w:sz w:val="24"/>
          <w:u w:val="single"/>
        </w:rPr>
        <w:t>人民币元</w:t>
      </w:r>
    </w:p>
    <w:p w14:paraId="05563BCF" w14:textId="1FCCE83E" w:rsidR="005C70E8" w:rsidRPr="000B3EC8" w:rsidRDefault="005C70E8" w:rsidP="0028587D">
      <w:pPr>
        <w:widowControl/>
        <w:tabs>
          <w:tab w:val="center" w:pos="6327"/>
          <w:tab w:val="center" w:pos="7767"/>
          <w:tab w:val="center" w:pos="9252"/>
        </w:tabs>
        <w:spacing w:line="228" w:lineRule="auto"/>
        <w:ind w:left="426"/>
        <w:jc w:val="left"/>
        <w:rPr>
          <w:sz w:val="24"/>
        </w:rPr>
      </w:pPr>
      <w:r w:rsidRPr="000B3EC8">
        <w:rPr>
          <w:sz w:val="24"/>
        </w:rPr>
        <w:tab/>
      </w:r>
      <w:r w:rsidRPr="000B3EC8">
        <w:rPr>
          <w:sz w:val="24"/>
        </w:rPr>
        <w:tab/>
        <w:t>%</w:t>
      </w:r>
    </w:p>
    <w:p w14:paraId="5841317D" w14:textId="77777777" w:rsidR="005C70E8" w:rsidRPr="000B3EC8" w:rsidRDefault="005C70E8" w:rsidP="0028587D">
      <w:pPr>
        <w:widowControl/>
        <w:tabs>
          <w:tab w:val="left" w:pos="4560"/>
          <w:tab w:val="left" w:pos="6960"/>
        </w:tabs>
        <w:spacing w:line="228" w:lineRule="auto"/>
        <w:ind w:left="720"/>
        <w:jc w:val="left"/>
        <w:rPr>
          <w:sz w:val="24"/>
        </w:rPr>
      </w:pPr>
    </w:p>
    <w:p w14:paraId="58147894" w14:textId="3B821631"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村田有限公司</w:t>
      </w:r>
      <w:r w:rsidRPr="000B3EC8">
        <w:rPr>
          <w:sz w:val="24"/>
        </w:rPr>
        <w:tab/>
      </w:r>
      <w:r w:rsidRPr="000B3EC8">
        <w:rPr>
          <w:sz w:val="24"/>
        </w:rPr>
        <w:tab/>
      </w:r>
      <w:r w:rsidR="007F4B7D" w:rsidRPr="000B3EC8">
        <w:rPr>
          <w:sz w:val="24"/>
        </w:rPr>
        <w:t>26,325,000.00</w:t>
      </w:r>
      <w:r w:rsidR="007F4B7D" w:rsidRPr="000B3EC8">
        <w:rPr>
          <w:sz w:val="24"/>
        </w:rPr>
        <w:tab/>
        <w:t>45.3</w:t>
      </w:r>
      <w:r w:rsidR="003170F2" w:rsidRPr="000B3EC8">
        <w:rPr>
          <w:sz w:val="24"/>
        </w:rPr>
        <w:t>0</w:t>
      </w:r>
      <w:r w:rsidR="007F4B7D" w:rsidRPr="000B3EC8">
        <w:rPr>
          <w:sz w:val="24"/>
        </w:rPr>
        <w:tab/>
        <w:t>174,593,691.78</w:t>
      </w:r>
    </w:p>
    <w:p w14:paraId="24629C62" w14:textId="77777777"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株式会社村田制作所</w:t>
      </w:r>
      <w:r w:rsidRPr="000B3EC8">
        <w:rPr>
          <w:sz w:val="24"/>
        </w:rPr>
        <w:tab/>
      </w:r>
      <w:r w:rsidRPr="000B3EC8">
        <w:rPr>
          <w:sz w:val="24"/>
        </w:rPr>
        <w:tab/>
      </w:r>
      <w:r w:rsidR="007F4B7D" w:rsidRPr="000B3EC8">
        <w:rPr>
          <w:sz w:val="24"/>
        </w:rPr>
        <w:t>15,975,000.00</w:t>
      </w:r>
      <w:r w:rsidR="007F4B7D" w:rsidRPr="000B3EC8">
        <w:rPr>
          <w:sz w:val="24"/>
        </w:rPr>
        <w:tab/>
        <w:t>27.</w:t>
      </w:r>
      <w:r w:rsidR="00A137B2" w:rsidRPr="000B3EC8">
        <w:rPr>
          <w:sz w:val="24"/>
        </w:rPr>
        <w:t>50</w:t>
      </w:r>
      <w:r w:rsidR="007F4B7D" w:rsidRPr="000B3EC8">
        <w:rPr>
          <w:sz w:val="24"/>
        </w:rPr>
        <w:tab/>
        <w:t>116,221,820.00</w:t>
      </w:r>
    </w:p>
    <w:p w14:paraId="7616348A" w14:textId="6DBE7D8D"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村田</w:t>
      </w:r>
      <w:r w:rsidR="000B3EC8">
        <w:rPr>
          <w:sz w:val="24"/>
        </w:rPr>
        <w:t>(</w:t>
      </w:r>
      <w:r w:rsidRPr="000B3EC8">
        <w:rPr>
          <w:sz w:val="24"/>
        </w:rPr>
        <w:t>中国</w:t>
      </w:r>
      <w:r w:rsidR="000B3EC8">
        <w:rPr>
          <w:sz w:val="24"/>
        </w:rPr>
        <w:t>)</w:t>
      </w:r>
      <w:r w:rsidRPr="000B3EC8">
        <w:rPr>
          <w:sz w:val="24"/>
        </w:rPr>
        <w:t>投资有限公司</w:t>
      </w:r>
      <w:r w:rsidRPr="000B3EC8">
        <w:rPr>
          <w:sz w:val="24"/>
        </w:rPr>
        <w:tab/>
      </w:r>
      <w:r w:rsidR="00DC1B08" w:rsidRPr="000B3EC8">
        <w:rPr>
          <w:sz w:val="24"/>
        </w:rPr>
        <w:tab/>
      </w:r>
      <w:r w:rsidR="007F4B7D" w:rsidRPr="000B3EC8">
        <w:rPr>
          <w:sz w:val="24"/>
        </w:rPr>
        <w:t>7,900,000.00</w:t>
      </w:r>
      <w:r w:rsidR="007F4B7D" w:rsidRPr="000B3EC8">
        <w:rPr>
          <w:sz w:val="24"/>
        </w:rPr>
        <w:tab/>
        <w:t>13.60</w:t>
      </w:r>
      <w:r w:rsidR="007F4B7D" w:rsidRPr="000B3EC8">
        <w:rPr>
          <w:sz w:val="24"/>
        </w:rPr>
        <w:tab/>
        <w:t>56,765,430.00</w:t>
      </w:r>
    </w:p>
    <w:p w14:paraId="4CEA8346" w14:textId="77777777"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香港村田电子有限公司</w:t>
      </w:r>
      <w:r w:rsidRPr="000B3EC8">
        <w:rPr>
          <w:sz w:val="24"/>
        </w:rPr>
        <w:tab/>
      </w:r>
      <w:r w:rsidRPr="000B3EC8">
        <w:rPr>
          <w:sz w:val="24"/>
        </w:rPr>
        <w:tab/>
      </w:r>
      <w:r w:rsidR="007F4B7D" w:rsidRPr="000B3EC8">
        <w:rPr>
          <w:sz w:val="24"/>
        </w:rPr>
        <w:t>7,900,000.00</w:t>
      </w:r>
      <w:r w:rsidR="007F4B7D" w:rsidRPr="000B3EC8">
        <w:rPr>
          <w:sz w:val="24"/>
        </w:rPr>
        <w:tab/>
        <w:t>13.60</w:t>
      </w:r>
      <w:r w:rsidR="007F4B7D" w:rsidRPr="000B3EC8">
        <w:rPr>
          <w:sz w:val="24"/>
        </w:rPr>
        <w:tab/>
        <w:t>53,914,820.00</w:t>
      </w:r>
    </w:p>
    <w:p w14:paraId="5BBAF90F" w14:textId="77777777" w:rsidR="002A4DB6" w:rsidRPr="000B3EC8" w:rsidRDefault="002A4DB6" w:rsidP="002F519F">
      <w:pPr>
        <w:tabs>
          <w:tab w:val="decimal" w:pos="5049"/>
          <w:tab w:val="decimal" w:pos="7047"/>
          <w:tab w:val="decimal" w:pos="8100"/>
          <w:tab w:val="decimal" w:pos="10017"/>
        </w:tabs>
        <w:spacing w:after="140" w:line="24" w:lineRule="auto"/>
        <w:ind w:left="720" w:right="-29"/>
        <w:jc w:val="left"/>
        <w:rPr>
          <w:sz w:val="24"/>
        </w:rPr>
      </w:pPr>
      <w:r w:rsidRPr="000B3EC8">
        <w:rPr>
          <w:sz w:val="24"/>
        </w:rPr>
        <w:tab/>
      </w:r>
      <w:r w:rsidR="00DC1B08" w:rsidRPr="000B3EC8">
        <w:rPr>
          <w:sz w:val="24"/>
        </w:rPr>
        <w:tab/>
      </w:r>
      <w:r w:rsidRPr="000B3EC8">
        <w:rPr>
          <w:sz w:val="24"/>
        </w:rPr>
        <w:t>____________</w:t>
      </w:r>
      <w:r w:rsidRPr="000B3EC8">
        <w:rPr>
          <w:sz w:val="24"/>
        </w:rPr>
        <w:tab/>
        <w:t>______</w:t>
      </w:r>
      <w:r w:rsidRPr="000B3EC8">
        <w:rPr>
          <w:sz w:val="24"/>
        </w:rPr>
        <w:tab/>
        <w:t>_____________</w:t>
      </w:r>
    </w:p>
    <w:p w14:paraId="2EF18C1E" w14:textId="53F58657" w:rsidR="005C70E8" w:rsidRPr="000B3EC8" w:rsidRDefault="00214AF7" w:rsidP="002F519F">
      <w:pPr>
        <w:widowControl/>
        <w:tabs>
          <w:tab w:val="decimal" w:pos="4770"/>
          <w:tab w:val="decimal" w:pos="6732"/>
          <w:tab w:val="decimal" w:pos="7794"/>
          <w:tab w:val="decimal" w:pos="9720"/>
        </w:tabs>
        <w:spacing w:line="235" w:lineRule="auto"/>
        <w:ind w:left="720"/>
        <w:jc w:val="left"/>
        <w:rPr>
          <w:sz w:val="24"/>
        </w:rPr>
      </w:pPr>
      <w:r w:rsidRPr="000B3EC8">
        <w:rPr>
          <w:sz w:val="24"/>
        </w:rPr>
        <w:t>合计</w:t>
      </w:r>
      <w:r w:rsidR="005C70E8" w:rsidRPr="000B3EC8">
        <w:rPr>
          <w:sz w:val="24"/>
        </w:rPr>
        <w:tab/>
      </w:r>
      <w:r w:rsidR="005C70E8" w:rsidRPr="000B3EC8">
        <w:rPr>
          <w:sz w:val="24"/>
        </w:rPr>
        <w:tab/>
      </w:r>
      <w:r w:rsidR="007F4B7D" w:rsidRPr="000B3EC8">
        <w:rPr>
          <w:sz w:val="24"/>
        </w:rPr>
        <w:t>58,100,000.00</w:t>
      </w:r>
      <w:r w:rsidR="007F4B7D" w:rsidRPr="000B3EC8">
        <w:rPr>
          <w:sz w:val="24"/>
        </w:rPr>
        <w:tab/>
        <w:t>100.00</w:t>
      </w:r>
      <w:r w:rsidR="007F4B7D" w:rsidRPr="000B3EC8">
        <w:rPr>
          <w:sz w:val="24"/>
        </w:rPr>
        <w:tab/>
        <w:t>401,495,761.78</w:t>
      </w:r>
    </w:p>
    <w:p w14:paraId="0399224F" w14:textId="77777777" w:rsidR="00D80087" w:rsidRPr="000B3EC8" w:rsidRDefault="00D80087">
      <w:pPr>
        <w:widowControl/>
        <w:tabs>
          <w:tab w:val="decimal" w:pos="5049"/>
          <w:tab w:val="decimal" w:pos="7047"/>
          <w:tab w:val="decimal" w:pos="8100"/>
          <w:tab w:val="decimal" w:pos="10017"/>
        </w:tabs>
        <w:adjustRightInd w:val="0"/>
        <w:snapToGrid w:val="0"/>
        <w:spacing w:line="48" w:lineRule="auto"/>
        <w:jc w:val="left"/>
        <w:rPr>
          <w:sz w:val="24"/>
        </w:rPr>
      </w:pPr>
      <w:r w:rsidRPr="000B3EC8">
        <w:rPr>
          <w:sz w:val="24"/>
        </w:rPr>
        <w:tab/>
      </w:r>
      <w:r w:rsidRPr="000B3EC8">
        <w:rPr>
          <w:sz w:val="24"/>
        </w:rPr>
        <w:tab/>
        <w:t>____________</w:t>
      </w:r>
      <w:r w:rsidRPr="000B3EC8">
        <w:rPr>
          <w:sz w:val="24"/>
        </w:rPr>
        <w:tab/>
        <w:t>______</w:t>
      </w:r>
      <w:r w:rsidRPr="000B3EC8">
        <w:rPr>
          <w:sz w:val="24"/>
        </w:rPr>
        <w:tab/>
        <w:t>_____________</w:t>
      </w:r>
    </w:p>
    <w:p w14:paraId="24C5E826" w14:textId="77777777" w:rsidR="00D80087" w:rsidRPr="000B3EC8" w:rsidRDefault="00D80087" w:rsidP="002F519F">
      <w:pPr>
        <w:tabs>
          <w:tab w:val="decimal" w:pos="5049"/>
          <w:tab w:val="decimal" w:pos="7047"/>
          <w:tab w:val="decimal" w:pos="8100"/>
          <w:tab w:val="decimal" w:pos="10017"/>
        </w:tabs>
        <w:spacing w:after="140" w:line="24" w:lineRule="auto"/>
        <w:ind w:left="720" w:right="-29"/>
        <w:jc w:val="left"/>
        <w:rPr>
          <w:sz w:val="24"/>
        </w:rPr>
      </w:pPr>
      <w:r w:rsidRPr="000B3EC8">
        <w:rPr>
          <w:sz w:val="24"/>
        </w:rPr>
        <w:tab/>
      </w:r>
      <w:r w:rsidRPr="000B3EC8">
        <w:rPr>
          <w:sz w:val="24"/>
        </w:rPr>
        <w:tab/>
        <w:t>____________</w:t>
      </w:r>
      <w:r w:rsidRPr="000B3EC8">
        <w:rPr>
          <w:sz w:val="24"/>
        </w:rPr>
        <w:tab/>
        <w:t>______</w:t>
      </w:r>
      <w:r w:rsidRPr="000B3EC8">
        <w:rPr>
          <w:sz w:val="24"/>
        </w:rPr>
        <w:tab/>
        <w:t>_____________</w:t>
      </w:r>
    </w:p>
    <w:p w14:paraId="5767BD2A" w14:textId="77777777" w:rsidR="005C6011" w:rsidRPr="000B3EC8" w:rsidRDefault="005C6011" w:rsidP="0028587D">
      <w:pPr>
        <w:widowControl/>
        <w:spacing w:line="228" w:lineRule="auto"/>
        <w:ind w:left="720"/>
        <w:jc w:val="left"/>
        <w:rPr>
          <w:kern w:val="0"/>
          <w:sz w:val="24"/>
        </w:rPr>
      </w:pPr>
    </w:p>
    <w:p w14:paraId="37E117E6" w14:textId="77777777" w:rsidR="00737215" w:rsidRPr="000B3EC8" w:rsidRDefault="00740AED" w:rsidP="0028587D">
      <w:pPr>
        <w:widowControl/>
        <w:spacing w:line="228" w:lineRule="auto"/>
        <w:ind w:left="720"/>
        <w:jc w:val="left"/>
        <w:rPr>
          <w:kern w:val="0"/>
          <w:sz w:val="24"/>
        </w:rPr>
      </w:pPr>
      <w:r w:rsidRPr="000B3EC8">
        <w:rPr>
          <w:kern w:val="0"/>
          <w:sz w:val="24"/>
        </w:rPr>
        <w:t>上述各方投入资本已经深圳众环会计师事务所</w:t>
      </w:r>
      <w:r w:rsidR="0051448B" w:rsidRPr="000B3EC8">
        <w:rPr>
          <w:kern w:val="0"/>
          <w:sz w:val="24"/>
        </w:rPr>
        <w:t>的</w:t>
      </w:r>
      <w:r w:rsidRPr="000B3EC8">
        <w:rPr>
          <w:kern w:val="0"/>
          <w:sz w:val="24"/>
        </w:rPr>
        <w:t>众环验字</w:t>
      </w:r>
      <w:r w:rsidRPr="000B3EC8">
        <w:rPr>
          <w:kern w:val="0"/>
          <w:sz w:val="24"/>
        </w:rPr>
        <w:t>[2005]</w:t>
      </w:r>
      <w:r w:rsidRPr="000B3EC8">
        <w:rPr>
          <w:kern w:val="0"/>
          <w:sz w:val="24"/>
        </w:rPr>
        <w:t>第</w:t>
      </w:r>
      <w:r w:rsidRPr="000B3EC8">
        <w:rPr>
          <w:kern w:val="0"/>
          <w:sz w:val="24"/>
        </w:rPr>
        <w:t>167</w:t>
      </w:r>
      <w:r w:rsidRPr="000B3EC8">
        <w:rPr>
          <w:kern w:val="0"/>
          <w:sz w:val="24"/>
        </w:rPr>
        <w:t>号、众环验字</w:t>
      </w:r>
      <w:r w:rsidRPr="000B3EC8">
        <w:rPr>
          <w:kern w:val="0"/>
          <w:sz w:val="24"/>
        </w:rPr>
        <w:t>[2006]</w:t>
      </w:r>
      <w:r w:rsidRPr="000B3EC8">
        <w:rPr>
          <w:kern w:val="0"/>
          <w:sz w:val="24"/>
        </w:rPr>
        <w:t>第</w:t>
      </w:r>
      <w:r w:rsidRPr="000B3EC8">
        <w:rPr>
          <w:kern w:val="0"/>
          <w:sz w:val="24"/>
        </w:rPr>
        <w:t>041</w:t>
      </w:r>
      <w:r w:rsidRPr="000B3EC8">
        <w:rPr>
          <w:kern w:val="0"/>
          <w:sz w:val="24"/>
        </w:rPr>
        <w:t>号、众环验字</w:t>
      </w:r>
      <w:r w:rsidRPr="000B3EC8">
        <w:rPr>
          <w:kern w:val="0"/>
          <w:sz w:val="24"/>
        </w:rPr>
        <w:t>[2006]</w:t>
      </w:r>
      <w:r w:rsidRPr="000B3EC8">
        <w:rPr>
          <w:kern w:val="0"/>
          <w:sz w:val="24"/>
        </w:rPr>
        <w:t>第</w:t>
      </w:r>
      <w:r w:rsidRPr="000B3EC8">
        <w:rPr>
          <w:kern w:val="0"/>
          <w:sz w:val="24"/>
        </w:rPr>
        <w:t>049</w:t>
      </w:r>
      <w:r w:rsidRPr="000B3EC8">
        <w:rPr>
          <w:kern w:val="0"/>
          <w:sz w:val="24"/>
        </w:rPr>
        <w:t>号、众环验字</w:t>
      </w:r>
      <w:r w:rsidRPr="000B3EC8">
        <w:rPr>
          <w:kern w:val="0"/>
          <w:sz w:val="24"/>
        </w:rPr>
        <w:t>[2007]</w:t>
      </w:r>
      <w:r w:rsidRPr="000B3EC8">
        <w:rPr>
          <w:kern w:val="0"/>
          <w:sz w:val="24"/>
        </w:rPr>
        <w:t>第</w:t>
      </w:r>
      <w:r w:rsidRPr="000B3EC8">
        <w:rPr>
          <w:kern w:val="0"/>
          <w:sz w:val="24"/>
        </w:rPr>
        <w:t>018</w:t>
      </w:r>
      <w:r w:rsidRPr="000B3EC8">
        <w:rPr>
          <w:kern w:val="0"/>
          <w:sz w:val="24"/>
        </w:rPr>
        <w:t>号</w:t>
      </w:r>
      <w:r w:rsidR="00CA7B11" w:rsidRPr="000B3EC8">
        <w:rPr>
          <w:kern w:val="0"/>
          <w:sz w:val="24"/>
        </w:rPr>
        <w:t>、</w:t>
      </w:r>
      <w:r w:rsidRPr="000B3EC8">
        <w:rPr>
          <w:kern w:val="0"/>
          <w:sz w:val="24"/>
        </w:rPr>
        <w:t>众环验字</w:t>
      </w:r>
      <w:r w:rsidRPr="000B3EC8">
        <w:rPr>
          <w:kern w:val="0"/>
          <w:sz w:val="24"/>
        </w:rPr>
        <w:t>[2010]</w:t>
      </w:r>
      <w:r w:rsidRPr="000B3EC8">
        <w:rPr>
          <w:kern w:val="0"/>
          <w:sz w:val="24"/>
        </w:rPr>
        <w:t>第</w:t>
      </w:r>
      <w:r w:rsidRPr="000B3EC8">
        <w:rPr>
          <w:kern w:val="0"/>
          <w:sz w:val="24"/>
        </w:rPr>
        <w:t>014</w:t>
      </w:r>
      <w:r w:rsidRPr="000B3EC8">
        <w:rPr>
          <w:kern w:val="0"/>
          <w:sz w:val="24"/>
        </w:rPr>
        <w:t>号</w:t>
      </w:r>
      <w:r w:rsidR="00AB392C" w:rsidRPr="000B3EC8">
        <w:rPr>
          <w:kern w:val="0"/>
          <w:sz w:val="24"/>
        </w:rPr>
        <w:t>、</w:t>
      </w:r>
      <w:r w:rsidRPr="000B3EC8">
        <w:rPr>
          <w:kern w:val="0"/>
          <w:sz w:val="24"/>
        </w:rPr>
        <w:t>众环验字</w:t>
      </w:r>
      <w:r w:rsidRPr="000B3EC8">
        <w:rPr>
          <w:kern w:val="0"/>
          <w:sz w:val="24"/>
        </w:rPr>
        <w:t>[2010]</w:t>
      </w:r>
      <w:r w:rsidRPr="000B3EC8">
        <w:rPr>
          <w:kern w:val="0"/>
          <w:sz w:val="24"/>
        </w:rPr>
        <w:t>第</w:t>
      </w:r>
      <w:r w:rsidRPr="000B3EC8">
        <w:rPr>
          <w:kern w:val="0"/>
          <w:sz w:val="24"/>
        </w:rPr>
        <w:t>018</w:t>
      </w:r>
      <w:r w:rsidRPr="000B3EC8">
        <w:rPr>
          <w:kern w:val="0"/>
          <w:sz w:val="24"/>
        </w:rPr>
        <w:t>号</w:t>
      </w:r>
      <w:r w:rsidR="0051448B" w:rsidRPr="000B3EC8">
        <w:rPr>
          <w:kern w:val="0"/>
          <w:sz w:val="24"/>
        </w:rPr>
        <w:t>，深圳德安会计师事务所的</w:t>
      </w:r>
      <w:r w:rsidR="00AB392C" w:rsidRPr="000B3EC8">
        <w:rPr>
          <w:kern w:val="0"/>
          <w:sz w:val="24"/>
        </w:rPr>
        <w:t>深德验字</w:t>
      </w:r>
      <w:r w:rsidR="00AB392C" w:rsidRPr="000B3EC8">
        <w:rPr>
          <w:kern w:val="0"/>
          <w:sz w:val="24"/>
        </w:rPr>
        <w:t>[2013]</w:t>
      </w:r>
      <w:r w:rsidR="00AB392C" w:rsidRPr="000B3EC8">
        <w:rPr>
          <w:kern w:val="0"/>
          <w:sz w:val="24"/>
        </w:rPr>
        <w:t>第</w:t>
      </w:r>
      <w:r w:rsidR="00AB392C" w:rsidRPr="000B3EC8">
        <w:rPr>
          <w:kern w:val="0"/>
          <w:sz w:val="24"/>
        </w:rPr>
        <w:t>016</w:t>
      </w:r>
      <w:r w:rsidR="00AB392C" w:rsidRPr="000B3EC8">
        <w:rPr>
          <w:kern w:val="0"/>
          <w:sz w:val="24"/>
        </w:rPr>
        <w:t>号</w:t>
      </w:r>
      <w:r w:rsidR="0051448B" w:rsidRPr="000B3EC8">
        <w:rPr>
          <w:kern w:val="0"/>
          <w:sz w:val="24"/>
        </w:rPr>
        <w:t>以及深圳广深会计师事务所的</w:t>
      </w:r>
      <w:r w:rsidR="00797FDE" w:rsidRPr="000B3EC8">
        <w:rPr>
          <w:kern w:val="0"/>
          <w:sz w:val="24"/>
        </w:rPr>
        <w:t>广深所验字</w:t>
      </w:r>
      <w:r w:rsidR="00797FDE" w:rsidRPr="000B3EC8">
        <w:rPr>
          <w:kern w:val="0"/>
          <w:sz w:val="24"/>
        </w:rPr>
        <w:t>[2015]015</w:t>
      </w:r>
      <w:r w:rsidR="00797FDE" w:rsidRPr="000B3EC8">
        <w:rPr>
          <w:kern w:val="0"/>
          <w:sz w:val="24"/>
        </w:rPr>
        <w:t>号</w:t>
      </w:r>
      <w:r w:rsidRPr="000B3EC8">
        <w:rPr>
          <w:kern w:val="0"/>
          <w:sz w:val="24"/>
        </w:rPr>
        <w:t>验资报告验证。</w:t>
      </w:r>
    </w:p>
    <w:p w14:paraId="5344A306" w14:textId="77777777" w:rsidR="00737215" w:rsidRPr="000B3EC8" w:rsidRDefault="00737215" w:rsidP="0028587D">
      <w:pPr>
        <w:widowControl/>
        <w:spacing w:line="228" w:lineRule="auto"/>
        <w:ind w:left="720"/>
        <w:jc w:val="left"/>
        <w:rPr>
          <w:kern w:val="0"/>
          <w:sz w:val="24"/>
        </w:rPr>
      </w:pPr>
    </w:p>
    <w:p w14:paraId="49C5C51C" w14:textId="7D9BB844" w:rsidR="00737215" w:rsidRPr="000B3EC8" w:rsidRDefault="00737215" w:rsidP="0028587D">
      <w:pPr>
        <w:widowControl/>
        <w:spacing w:line="228" w:lineRule="auto"/>
        <w:ind w:left="720"/>
        <w:jc w:val="left"/>
        <w:rPr>
          <w:sz w:val="24"/>
        </w:rPr>
      </w:pPr>
    </w:p>
    <w:p w14:paraId="2C3C47E4" w14:textId="3DD33EEF" w:rsidR="00232E3A" w:rsidRPr="000B3EC8" w:rsidRDefault="00232E3A" w:rsidP="0028587D">
      <w:pPr>
        <w:pStyle w:val="1"/>
        <w:spacing w:line="228" w:lineRule="auto"/>
      </w:pPr>
      <w:r w:rsidRPr="000B3EC8">
        <w:t>资本公积</w:t>
      </w:r>
    </w:p>
    <w:p w14:paraId="6F37A8E6" w14:textId="7C6D6EE7" w:rsidR="00740E1C" w:rsidRPr="000B3EC8" w:rsidRDefault="00740E1C" w:rsidP="0028587D">
      <w:pPr>
        <w:widowControl/>
        <w:tabs>
          <w:tab w:val="center" w:pos="9360"/>
        </w:tabs>
        <w:autoSpaceDE w:val="0"/>
        <w:autoSpaceDN w:val="0"/>
        <w:adjustRightInd w:val="0"/>
        <w:snapToGrid w:val="0"/>
        <w:spacing w:line="228" w:lineRule="auto"/>
        <w:ind w:left="720"/>
        <w:jc w:val="left"/>
        <w:rPr>
          <w:sz w:val="24"/>
        </w:rPr>
      </w:pPr>
      <w:r w:rsidRPr="000B3EC8">
        <w:rPr>
          <w:sz w:val="24"/>
        </w:rPr>
        <w:tab/>
      </w:r>
      <w:r w:rsidRPr="000B3EC8">
        <w:rPr>
          <w:sz w:val="24"/>
        </w:rPr>
        <w:t>年</w:t>
      </w:r>
      <w:r w:rsidR="007F4769" w:rsidRPr="000B3EC8">
        <w:rPr>
          <w:sz w:val="24"/>
        </w:rPr>
        <w:t>末</w:t>
      </w:r>
      <w:r w:rsidRPr="000B3EC8">
        <w:rPr>
          <w:sz w:val="24"/>
        </w:rPr>
        <w:t>及</w:t>
      </w:r>
    </w:p>
    <w:p w14:paraId="455774E4" w14:textId="0D4482D1" w:rsidR="00E701C0" w:rsidRPr="000B3EC8" w:rsidRDefault="00E701C0" w:rsidP="0028587D">
      <w:pPr>
        <w:widowControl/>
        <w:tabs>
          <w:tab w:val="center" w:pos="9360"/>
        </w:tabs>
        <w:autoSpaceDE w:val="0"/>
        <w:autoSpaceDN w:val="0"/>
        <w:adjustRightInd w:val="0"/>
        <w:snapToGrid w:val="0"/>
        <w:spacing w:line="228" w:lineRule="auto"/>
        <w:ind w:left="720"/>
        <w:jc w:val="left"/>
        <w:rPr>
          <w:sz w:val="24"/>
          <w:u w:val="single"/>
        </w:rPr>
      </w:pPr>
      <w:r w:rsidRPr="000B3EC8">
        <w:rPr>
          <w:sz w:val="24"/>
        </w:rPr>
        <w:tab/>
      </w:r>
      <w:r w:rsidRPr="000B3EC8">
        <w:rPr>
          <w:sz w:val="24"/>
          <w:u w:val="single"/>
        </w:rPr>
        <w:t>年</w:t>
      </w:r>
      <w:r w:rsidR="007F4769" w:rsidRPr="000B3EC8">
        <w:rPr>
          <w:sz w:val="24"/>
          <w:u w:val="single"/>
        </w:rPr>
        <w:t>初数</w:t>
      </w:r>
    </w:p>
    <w:p w14:paraId="472C3A0D" w14:textId="185B38D0" w:rsidR="00E701C0" w:rsidRPr="000B3EC8" w:rsidRDefault="00E701C0" w:rsidP="0028587D">
      <w:pPr>
        <w:widowControl/>
        <w:tabs>
          <w:tab w:val="center" w:pos="9360"/>
        </w:tabs>
        <w:autoSpaceDE w:val="0"/>
        <w:autoSpaceDN w:val="0"/>
        <w:adjustRightInd w:val="0"/>
        <w:snapToGrid w:val="0"/>
        <w:spacing w:line="228" w:lineRule="auto"/>
        <w:ind w:left="720"/>
        <w:jc w:val="left"/>
        <w:rPr>
          <w:sz w:val="24"/>
        </w:rPr>
      </w:pPr>
      <w:r w:rsidRPr="000B3EC8">
        <w:rPr>
          <w:sz w:val="24"/>
        </w:rPr>
        <w:tab/>
      </w:r>
      <w:r w:rsidRPr="000B3EC8">
        <w:rPr>
          <w:sz w:val="24"/>
        </w:rPr>
        <w:t>人民币元</w:t>
      </w:r>
    </w:p>
    <w:p w14:paraId="06BBDBCB" w14:textId="77777777" w:rsidR="00E701C0" w:rsidRPr="000B3EC8" w:rsidRDefault="00E701C0" w:rsidP="0028587D">
      <w:pPr>
        <w:widowControl/>
        <w:tabs>
          <w:tab w:val="center" w:pos="4869"/>
          <w:tab w:val="center" w:pos="6489"/>
          <w:tab w:val="center" w:pos="7929"/>
          <w:tab w:val="center" w:pos="9504"/>
        </w:tabs>
        <w:autoSpaceDE w:val="0"/>
        <w:autoSpaceDN w:val="0"/>
        <w:adjustRightInd w:val="0"/>
        <w:snapToGrid w:val="0"/>
        <w:spacing w:line="228" w:lineRule="auto"/>
        <w:ind w:left="720"/>
        <w:jc w:val="left"/>
        <w:rPr>
          <w:sz w:val="24"/>
        </w:rPr>
      </w:pPr>
    </w:p>
    <w:p w14:paraId="6FEBB0C4" w14:textId="2F9A32B9" w:rsidR="00E701C0" w:rsidRPr="000B3EC8" w:rsidRDefault="00E13A01" w:rsidP="0028587D">
      <w:pPr>
        <w:widowControl/>
        <w:tabs>
          <w:tab w:val="decimal" w:pos="9720"/>
        </w:tabs>
        <w:autoSpaceDE w:val="0"/>
        <w:autoSpaceDN w:val="0"/>
        <w:adjustRightInd w:val="0"/>
        <w:snapToGrid w:val="0"/>
        <w:spacing w:line="228" w:lineRule="auto"/>
        <w:ind w:left="720"/>
        <w:jc w:val="left"/>
        <w:rPr>
          <w:sz w:val="24"/>
        </w:rPr>
      </w:pPr>
      <w:r>
        <w:rPr>
          <w:rFonts w:hint="eastAsia"/>
          <w:sz w:val="24"/>
        </w:rPr>
        <w:t>资本</w:t>
      </w:r>
      <w:r w:rsidR="00E701C0" w:rsidRPr="000B3EC8">
        <w:rPr>
          <w:sz w:val="24"/>
        </w:rPr>
        <w:t>溢价</w:t>
      </w:r>
      <w:r>
        <w:rPr>
          <w:rFonts w:hint="eastAsia"/>
          <w:sz w:val="24"/>
        </w:rPr>
        <w:t xml:space="preserve"> </w:t>
      </w:r>
      <w:r w:rsidR="007B0979" w:rsidRPr="000B3EC8">
        <w:rPr>
          <w:sz w:val="24"/>
        </w:rPr>
        <w:t>-</w:t>
      </w:r>
      <w:r>
        <w:rPr>
          <w:sz w:val="24"/>
        </w:rPr>
        <w:t xml:space="preserve"> </w:t>
      </w:r>
      <w:r w:rsidR="007B0979" w:rsidRPr="000B3EC8">
        <w:rPr>
          <w:sz w:val="24"/>
        </w:rPr>
        <w:t>同一控制下吸收合并形成的差额</w:t>
      </w:r>
      <w:r w:rsidR="00E701C0" w:rsidRPr="000B3EC8">
        <w:rPr>
          <w:sz w:val="24"/>
        </w:rPr>
        <w:tab/>
      </w:r>
      <w:r w:rsidR="00FF57C2" w:rsidRPr="000B3EC8">
        <w:rPr>
          <w:sz w:val="24"/>
        </w:rPr>
        <w:t>9,150,174.09</w:t>
      </w:r>
    </w:p>
    <w:p w14:paraId="63D1ECD0" w14:textId="0D275ED9" w:rsidR="00F84142" w:rsidRPr="000B3EC8" w:rsidRDefault="00F84142" w:rsidP="002F519F">
      <w:pPr>
        <w:widowControl/>
        <w:tabs>
          <w:tab w:val="decimal" w:pos="10017"/>
        </w:tabs>
        <w:adjustRightInd w:val="0"/>
        <w:snapToGrid w:val="0"/>
        <w:spacing w:line="48" w:lineRule="auto"/>
        <w:jc w:val="left"/>
        <w:rPr>
          <w:sz w:val="24"/>
        </w:rPr>
      </w:pPr>
      <w:r w:rsidRPr="000B3EC8">
        <w:rPr>
          <w:sz w:val="24"/>
        </w:rPr>
        <w:tab/>
        <w:t>___________</w:t>
      </w:r>
    </w:p>
    <w:p w14:paraId="120FF371" w14:textId="77777777" w:rsidR="00232E3A" w:rsidRPr="000B3EC8" w:rsidRDefault="00232E3A">
      <w:pPr>
        <w:tabs>
          <w:tab w:val="decimal" w:pos="10017"/>
        </w:tabs>
        <w:adjustRightInd w:val="0"/>
        <w:snapToGrid w:val="0"/>
        <w:spacing w:after="140" w:line="24" w:lineRule="auto"/>
        <w:jc w:val="left"/>
        <w:rPr>
          <w:sz w:val="24"/>
        </w:rPr>
      </w:pPr>
      <w:r w:rsidRPr="000B3EC8">
        <w:rPr>
          <w:sz w:val="24"/>
        </w:rPr>
        <w:tab/>
        <w:t>___________</w:t>
      </w:r>
    </w:p>
    <w:p w14:paraId="5B01D19B" w14:textId="77777777" w:rsidR="00E701C0" w:rsidRPr="000B3EC8" w:rsidRDefault="00E701C0">
      <w:pPr>
        <w:widowControl/>
        <w:ind w:left="1197" w:hanging="477"/>
        <w:jc w:val="left"/>
        <w:rPr>
          <w:sz w:val="24"/>
          <w:szCs w:val="22"/>
        </w:rPr>
      </w:pPr>
    </w:p>
    <w:p w14:paraId="6FD314ED" w14:textId="2B8AEA51" w:rsidR="00DC1B08" w:rsidRPr="000B3EC8" w:rsidRDefault="00A373D0" w:rsidP="0028587D">
      <w:pPr>
        <w:widowControl/>
        <w:spacing w:line="228" w:lineRule="auto"/>
        <w:ind w:left="720"/>
        <w:jc w:val="left"/>
        <w:rPr>
          <w:kern w:val="0"/>
          <w:sz w:val="24"/>
        </w:rPr>
      </w:pPr>
      <w:r w:rsidRPr="000B3EC8">
        <w:rPr>
          <w:sz w:val="24"/>
        </w:rPr>
        <w:t>因同一控制下吸收合并村田电器，本公司将合并日</w:t>
      </w:r>
      <w:r w:rsidRPr="000B3EC8">
        <w:rPr>
          <w:sz w:val="24"/>
        </w:rPr>
        <w:t>2013</w:t>
      </w:r>
      <w:r w:rsidRPr="000B3EC8">
        <w:rPr>
          <w:sz w:val="24"/>
        </w:rPr>
        <w:t>年</w:t>
      </w:r>
      <w:r w:rsidRPr="000B3EC8">
        <w:rPr>
          <w:sz w:val="24"/>
        </w:rPr>
        <w:t>12</w:t>
      </w:r>
      <w:r w:rsidRPr="000B3EC8">
        <w:rPr>
          <w:sz w:val="24"/>
        </w:rPr>
        <w:t>月</w:t>
      </w:r>
      <w:r w:rsidRPr="000B3EC8">
        <w:rPr>
          <w:sz w:val="24"/>
        </w:rPr>
        <w:t>27</w:t>
      </w:r>
      <w:r w:rsidRPr="000B3EC8">
        <w:rPr>
          <w:sz w:val="24"/>
        </w:rPr>
        <w:t>日村田电器账面净资产计人民币</w:t>
      </w:r>
      <w:r w:rsidRPr="000B3EC8">
        <w:rPr>
          <w:sz w:val="24"/>
        </w:rPr>
        <w:t>21,970,674.09</w:t>
      </w:r>
      <w:r w:rsidRPr="000B3EC8">
        <w:rPr>
          <w:sz w:val="24"/>
        </w:rPr>
        <w:t>元与村田电器实收资本计人民币</w:t>
      </w:r>
      <w:r w:rsidRPr="000B3EC8">
        <w:rPr>
          <w:sz w:val="24"/>
        </w:rPr>
        <w:t>12,820,500.00</w:t>
      </w:r>
      <w:r w:rsidRPr="000B3EC8">
        <w:rPr>
          <w:sz w:val="24"/>
        </w:rPr>
        <w:t>元之间的差额记入资本公积。</w:t>
      </w:r>
    </w:p>
    <w:p w14:paraId="458FFABF" w14:textId="5F1CB595" w:rsidR="00F84142" w:rsidRPr="000B3EC8" w:rsidRDefault="00F84142" w:rsidP="0028587D">
      <w:pPr>
        <w:widowControl/>
        <w:spacing w:line="228" w:lineRule="auto"/>
        <w:ind w:left="720"/>
        <w:jc w:val="left"/>
        <w:rPr>
          <w:kern w:val="0"/>
          <w:sz w:val="24"/>
        </w:rPr>
      </w:pPr>
    </w:p>
    <w:p w14:paraId="3367DA39" w14:textId="3686B57C" w:rsidR="00B833C0" w:rsidRPr="000B3EC8" w:rsidRDefault="00B833C0" w:rsidP="0028587D">
      <w:pPr>
        <w:widowControl/>
        <w:spacing w:line="228" w:lineRule="auto"/>
        <w:ind w:left="720"/>
        <w:jc w:val="left"/>
        <w:rPr>
          <w:kern w:val="0"/>
          <w:sz w:val="24"/>
        </w:rPr>
      </w:pPr>
    </w:p>
    <w:p w14:paraId="7F3C669C" w14:textId="77777777" w:rsidR="00B47B21" w:rsidRPr="000B3EC8" w:rsidRDefault="00D130EC" w:rsidP="0028587D">
      <w:pPr>
        <w:pStyle w:val="1"/>
        <w:spacing w:line="228" w:lineRule="auto"/>
      </w:pPr>
      <w:r w:rsidRPr="000B3EC8">
        <w:t>盈余公积</w:t>
      </w:r>
    </w:p>
    <w:p w14:paraId="4B3975EB" w14:textId="77777777" w:rsidR="00F95D1E" w:rsidRPr="000B3EC8" w:rsidRDefault="00F95D1E" w:rsidP="0028587D">
      <w:pPr>
        <w:widowControl/>
        <w:spacing w:line="228" w:lineRule="auto"/>
        <w:ind w:left="720"/>
        <w:jc w:val="left"/>
        <w:rPr>
          <w:kern w:val="0"/>
          <w:sz w:val="24"/>
          <w:u w:val="single"/>
        </w:rPr>
      </w:pPr>
    </w:p>
    <w:p w14:paraId="766D8CF6" w14:textId="3F226C1D" w:rsidR="00F95D1E" w:rsidRPr="000B3EC8" w:rsidRDefault="003420C5" w:rsidP="0028587D">
      <w:pPr>
        <w:widowControl/>
        <w:tabs>
          <w:tab w:val="center" w:pos="7074"/>
          <w:tab w:val="center" w:pos="9234"/>
        </w:tabs>
        <w:adjustRightInd w:val="0"/>
        <w:snapToGrid w:val="0"/>
        <w:spacing w:line="228" w:lineRule="auto"/>
        <w:ind w:left="720"/>
        <w:jc w:val="left"/>
        <w:rPr>
          <w:sz w:val="24"/>
          <w:u w:val="single"/>
        </w:rPr>
      </w:pPr>
      <w:r w:rsidRPr="000B3EC8">
        <w:rPr>
          <w:kern w:val="0"/>
          <w:sz w:val="24"/>
          <w:u w:val="single"/>
        </w:rPr>
        <w:t>储备基金</w:t>
      </w:r>
      <w:r w:rsidR="00F95D1E" w:rsidRPr="000B3EC8">
        <w:rPr>
          <w:sz w:val="24"/>
        </w:rPr>
        <w:tab/>
      </w:r>
      <w:r w:rsidR="00F91E2C" w:rsidRPr="000B3EC8">
        <w:rPr>
          <w:sz w:val="24"/>
          <w:u w:val="single"/>
        </w:rPr>
        <w:t>年末数</w:t>
      </w:r>
      <w:r w:rsidR="00F95D1E" w:rsidRPr="000B3EC8">
        <w:rPr>
          <w:sz w:val="24"/>
        </w:rPr>
        <w:tab/>
      </w:r>
      <w:r w:rsidR="00F95D1E" w:rsidRPr="000B3EC8">
        <w:rPr>
          <w:sz w:val="24"/>
          <w:u w:val="single"/>
        </w:rPr>
        <w:t>年</w:t>
      </w:r>
      <w:r w:rsidR="00F91E2C" w:rsidRPr="000B3EC8">
        <w:rPr>
          <w:sz w:val="24"/>
          <w:u w:val="single"/>
        </w:rPr>
        <w:t>初数</w:t>
      </w:r>
    </w:p>
    <w:p w14:paraId="63C5BC57" w14:textId="77777777" w:rsidR="00F95D1E" w:rsidRPr="000B3EC8" w:rsidRDefault="00F95D1E" w:rsidP="0028587D">
      <w:pPr>
        <w:widowControl/>
        <w:tabs>
          <w:tab w:val="center" w:pos="7074"/>
          <w:tab w:val="center" w:pos="9234"/>
        </w:tabs>
        <w:adjustRightInd w:val="0"/>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33D742ED" w14:textId="77777777" w:rsidR="00F95D1E" w:rsidRPr="000B3EC8" w:rsidRDefault="00F95D1E" w:rsidP="0028587D">
      <w:pPr>
        <w:widowControl/>
        <w:tabs>
          <w:tab w:val="center" w:pos="5760"/>
          <w:tab w:val="decimal" w:pos="7740"/>
          <w:tab w:val="decimal" w:pos="9720"/>
        </w:tabs>
        <w:adjustRightInd w:val="0"/>
        <w:snapToGrid w:val="0"/>
        <w:spacing w:line="228" w:lineRule="auto"/>
        <w:ind w:left="735"/>
        <w:jc w:val="left"/>
        <w:rPr>
          <w:sz w:val="24"/>
        </w:rPr>
      </w:pPr>
    </w:p>
    <w:p w14:paraId="19B3A4B6" w14:textId="136855A2" w:rsidR="00F95D1E" w:rsidRPr="000B3EC8" w:rsidRDefault="00F95D1E" w:rsidP="0028587D">
      <w:pPr>
        <w:widowControl/>
        <w:tabs>
          <w:tab w:val="left" w:pos="720"/>
          <w:tab w:val="decimal" w:pos="7560"/>
          <w:tab w:val="decimal" w:pos="9720"/>
        </w:tabs>
        <w:spacing w:line="228" w:lineRule="auto"/>
        <w:jc w:val="left"/>
        <w:rPr>
          <w:bCs/>
          <w:sz w:val="24"/>
        </w:rPr>
      </w:pPr>
      <w:r w:rsidRPr="000B3EC8">
        <w:rPr>
          <w:bCs/>
          <w:sz w:val="24"/>
        </w:rPr>
        <w:tab/>
      </w:r>
      <w:r w:rsidR="0044486E" w:rsidRPr="000B3EC8">
        <w:rPr>
          <w:bCs/>
          <w:sz w:val="24"/>
        </w:rPr>
        <w:t>年初及</w:t>
      </w:r>
      <w:r w:rsidRPr="000B3EC8">
        <w:rPr>
          <w:bCs/>
          <w:sz w:val="24"/>
        </w:rPr>
        <w:t>年末</w:t>
      </w:r>
      <w:r w:rsidR="00DA540C" w:rsidRPr="000B3EC8">
        <w:rPr>
          <w:bCs/>
          <w:sz w:val="24"/>
        </w:rPr>
        <w:t>余额</w:t>
      </w:r>
      <w:r w:rsidR="000B3EC8">
        <w:rPr>
          <w:bCs/>
          <w:sz w:val="24"/>
        </w:rPr>
        <w:t>(</w:t>
      </w:r>
      <w:r w:rsidR="0044486E" w:rsidRPr="000B3EC8">
        <w:rPr>
          <w:bCs/>
          <w:sz w:val="24"/>
        </w:rPr>
        <w:t>注</w:t>
      </w:r>
      <w:r w:rsidR="000B3EC8">
        <w:rPr>
          <w:bCs/>
          <w:sz w:val="24"/>
        </w:rPr>
        <w:t>)</w:t>
      </w:r>
      <w:r w:rsidRPr="000B3EC8">
        <w:rPr>
          <w:bCs/>
          <w:sz w:val="24"/>
        </w:rPr>
        <w:tab/>
      </w:r>
      <w:r w:rsidR="00B60380" w:rsidRPr="000B3EC8">
        <w:rPr>
          <w:bCs/>
          <w:sz w:val="24"/>
        </w:rPr>
        <w:t>200,747,880.89</w:t>
      </w:r>
      <w:r w:rsidR="00306DD8" w:rsidRPr="000B3EC8">
        <w:rPr>
          <w:bCs/>
          <w:sz w:val="24"/>
        </w:rPr>
        <w:tab/>
      </w:r>
      <w:r w:rsidR="003034AF" w:rsidRPr="000B3EC8">
        <w:rPr>
          <w:bCs/>
          <w:sz w:val="24"/>
        </w:rPr>
        <w:t>200,747,880.89</w:t>
      </w:r>
    </w:p>
    <w:p w14:paraId="1BC28D39" w14:textId="77777777" w:rsidR="00465560" w:rsidRPr="000B3EC8" w:rsidRDefault="00465560">
      <w:pPr>
        <w:widowControl/>
        <w:tabs>
          <w:tab w:val="right" w:pos="7857"/>
          <w:tab w:val="right" w:pos="10017"/>
        </w:tabs>
        <w:adjustRightInd w:val="0"/>
        <w:snapToGrid w:val="0"/>
        <w:spacing w:line="48" w:lineRule="auto"/>
        <w:jc w:val="left"/>
        <w:rPr>
          <w:sz w:val="24"/>
        </w:rPr>
      </w:pPr>
      <w:r w:rsidRPr="000B3EC8">
        <w:rPr>
          <w:sz w:val="24"/>
        </w:rPr>
        <w:tab/>
        <w:t>_____________</w:t>
      </w:r>
      <w:r w:rsidRPr="000B3EC8">
        <w:rPr>
          <w:sz w:val="24"/>
        </w:rPr>
        <w:tab/>
        <w:t>_____________</w:t>
      </w:r>
    </w:p>
    <w:p w14:paraId="11B0728A" w14:textId="77777777" w:rsidR="00465560" w:rsidRPr="000B3EC8" w:rsidRDefault="00465560">
      <w:pPr>
        <w:widowControl/>
        <w:tabs>
          <w:tab w:val="right" w:pos="7857"/>
          <w:tab w:val="right" w:pos="10017"/>
        </w:tabs>
        <w:adjustRightInd w:val="0"/>
        <w:snapToGrid w:val="0"/>
        <w:spacing w:after="140" w:line="24" w:lineRule="auto"/>
        <w:ind w:left="734"/>
        <w:jc w:val="left"/>
        <w:rPr>
          <w:sz w:val="24"/>
        </w:rPr>
      </w:pPr>
      <w:r w:rsidRPr="000B3EC8">
        <w:rPr>
          <w:sz w:val="24"/>
        </w:rPr>
        <w:tab/>
        <w:t>_____________</w:t>
      </w:r>
      <w:r w:rsidRPr="000B3EC8">
        <w:rPr>
          <w:sz w:val="24"/>
        </w:rPr>
        <w:tab/>
        <w:t>_____________</w:t>
      </w:r>
    </w:p>
    <w:p w14:paraId="3926DFC4" w14:textId="77777777" w:rsidR="007D4708" w:rsidRPr="000B3EC8" w:rsidRDefault="007D4708">
      <w:pPr>
        <w:widowControl/>
        <w:ind w:left="1197" w:hanging="477"/>
        <w:jc w:val="left"/>
        <w:rPr>
          <w:sz w:val="24"/>
          <w:szCs w:val="22"/>
        </w:rPr>
      </w:pPr>
    </w:p>
    <w:p w14:paraId="2EFDDAF3" w14:textId="4A3B5325" w:rsidR="00737215" w:rsidRPr="000B3EC8" w:rsidRDefault="004B488E" w:rsidP="00306DD8">
      <w:pPr>
        <w:widowControl/>
        <w:spacing w:line="228" w:lineRule="auto"/>
        <w:ind w:left="1440" w:hanging="720"/>
        <w:jc w:val="left"/>
        <w:rPr>
          <w:sz w:val="24"/>
          <w:szCs w:val="22"/>
        </w:rPr>
      </w:pPr>
      <w:r w:rsidRPr="000B3EC8">
        <w:rPr>
          <w:sz w:val="24"/>
          <w:szCs w:val="22"/>
        </w:rPr>
        <w:t>注：</w:t>
      </w:r>
      <w:r w:rsidR="008E7AF0" w:rsidRPr="000B3EC8">
        <w:rPr>
          <w:sz w:val="24"/>
          <w:szCs w:val="22"/>
        </w:rPr>
        <w:tab/>
      </w:r>
      <w:r w:rsidR="002878C5" w:rsidRPr="000B3EC8">
        <w:rPr>
          <w:sz w:val="24"/>
          <w:szCs w:val="22"/>
        </w:rPr>
        <w:t>本公司按净利润的</w:t>
      </w:r>
      <w:r w:rsidR="002878C5" w:rsidRPr="000B3EC8">
        <w:rPr>
          <w:sz w:val="24"/>
          <w:szCs w:val="22"/>
        </w:rPr>
        <w:t>10%</w:t>
      </w:r>
      <w:r w:rsidR="002878C5" w:rsidRPr="000B3EC8">
        <w:rPr>
          <w:sz w:val="24"/>
          <w:szCs w:val="22"/>
        </w:rPr>
        <w:t>提取储备基金，至注册资本的</w:t>
      </w:r>
      <w:r w:rsidR="002878C5" w:rsidRPr="000B3EC8">
        <w:rPr>
          <w:sz w:val="24"/>
          <w:szCs w:val="22"/>
        </w:rPr>
        <w:t>50%</w:t>
      </w:r>
      <w:r w:rsidR="002878C5" w:rsidRPr="000B3EC8">
        <w:rPr>
          <w:sz w:val="24"/>
          <w:szCs w:val="22"/>
        </w:rPr>
        <w:t>后不再提取。截至</w:t>
      </w:r>
      <w:r w:rsidR="00B60380" w:rsidRPr="000B3EC8">
        <w:rPr>
          <w:sz w:val="24"/>
          <w:szCs w:val="22"/>
        </w:rPr>
        <w:t>2022</w:t>
      </w:r>
      <w:r w:rsidR="002878C5" w:rsidRPr="000B3EC8">
        <w:rPr>
          <w:sz w:val="24"/>
          <w:szCs w:val="22"/>
        </w:rPr>
        <w:t>年</w:t>
      </w:r>
      <w:r w:rsidR="002878C5" w:rsidRPr="000B3EC8">
        <w:rPr>
          <w:sz w:val="24"/>
          <w:szCs w:val="22"/>
        </w:rPr>
        <w:t>12</w:t>
      </w:r>
      <w:r w:rsidR="002878C5" w:rsidRPr="000B3EC8">
        <w:rPr>
          <w:sz w:val="24"/>
          <w:szCs w:val="22"/>
        </w:rPr>
        <w:t>月</w:t>
      </w:r>
      <w:r w:rsidR="002878C5" w:rsidRPr="000B3EC8">
        <w:rPr>
          <w:sz w:val="24"/>
          <w:szCs w:val="22"/>
        </w:rPr>
        <w:t>31</w:t>
      </w:r>
      <w:r w:rsidR="002878C5" w:rsidRPr="000B3EC8">
        <w:rPr>
          <w:sz w:val="24"/>
          <w:szCs w:val="22"/>
        </w:rPr>
        <w:t>日</w:t>
      </w:r>
      <w:r w:rsidR="00E13A01">
        <w:rPr>
          <w:rFonts w:hint="eastAsia"/>
          <w:sz w:val="24"/>
          <w:szCs w:val="22"/>
        </w:rPr>
        <w:t>止</w:t>
      </w:r>
      <w:r w:rsidR="002878C5" w:rsidRPr="000B3EC8">
        <w:rPr>
          <w:sz w:val="24"/>
          <w:szCs w:val="22"/>
        </w:rPr>
        <w:t>，本公司</w:t>
      </w:r>
      <w:r w:rsidR="00250C95" w:rsidRPr="000B3EC8">
        <w:rPr>
          <w:sz w:val="24"/>
          <w:szCs w:val="22"/>
        </w:rPr>
        <w:t>已</w:t>
      </w:r>
      <w:r w:rsidR="002878C5" w:rsidRPr="000B3EC8">
        <w:rPr>
          <w:sz w:val="24"/>
          <w:szCs w:val="22"/>
        </w:rPr>
        <w:t>累计提取储备基金计人民币</w:t>
      </w:r>
      <w:r w:rsidR="00250C95" w:rsidRPr="000B3EC8">
        <w:rPr>
          <w:sz w:val="24"/>
          <w:szCs w:val="22"/>
        </w:rPr>
        <w:t>200,747,880.89</w:t>
      </w:r>
      <w:r w:rsidR="002878C5" w:rsidRPr="000B3EC8">
        <w:rPr>
          <w:sz w:val="24"/>
          <w:szCs w:val="22"/>
        </w:rPr>
        <w:t>元，达到注册资本的</w:t>
      </w:r>
      <w:r w:rsidR="002878C5" w:rsidRPr="000B3EC8">
        <w:rPr>
          <w:sz w:val="24"/>
          <w:szCs w:val="22"/>
        </w:rPr>
        <w:t>50%</w:t>
      </w:r>
      <w:r w:rsidR="002878C5" w:rsidRPr="000B3EC8">
        <w:rPr>
          <w:sz w:val="24"/>
          <w:szCs w:val="22"/>
        </w:rPr>
        <w:t>，故本年未</w:t>
      </w:r>
      <w:r w:rsidR="00250C95" w:rsidRPr="000B3EC8">
        <w:rPr>
          <w:sz w:val="24"/>
          <w:szCs w:val="22"/>
        </w:rPr>
        <w:t>进一步</w:t>
      </w:r>
      <w:r w:rsidR="002878C5" w:rsidRPr="000B3EC8">
        <w:rPr>
          <w:sz w:val="24"/>
          <w:szCs w:val="22"/>
        </w:rPr>
        <w:t>提取储备基金。</w:t>
      </w:r>
      <w:r w:rsidR="00737215" w:rsidRPr="000B3EC8">
        <w:rPr>
          <w:kern w:val="0"/>
          <w:sz w:val="24"/>
        </w:rPr>
        <w:br w:type="page"/>
      </w:r>
    </w:p>
    <w:p w14:paraId="5BC55C31" w14:textId="77777777" w:rsidR="00FC7BD4" w:rsidRPr="000B3EC8" w:rsidRDefault="00CC3C88">
      <w:pPr>
        <w:pStyle w:val="1"/>
      </w:pPr>
      <w:r w:rsidRPr="000B3EC8">
        <w:lastRenderedPageBreak/>
        <w:t>未分配利润</w:t>
      </w:r>
    </w:p>
    <w:p w14:paraId="3D6E9B51" w14:textId="77777777" w:rsidR="00FC7BD4" w:rsidRPr="000B3EC8" w:rsidRDefault="00CC3C88">
      <w:pPr>
        <w:widowControl/>
        <w:tabs>
          <w:tab w:val="center" w:pos="6984"/>
          <w:tab w:val="center" w:pos="9090"/>
        </w:tabs>
        <w:adjustRightInd w:val="0"/>
        <w:snapToGrid w:val="0"/>
        <w:ind w:left="720"/>
        <w:jc w:val="left"/>
        <w:rPr>
          <w:sz w:val="24"/>
          <w:u w:val="single"/>
        </w:rPr>
      </w:pPr>
      <w:r w:rsidRPr="000B3EC8">
        <w:rPr>
          <w:sz w:val="24"/>
        </w:rPr>
        <w:tab/>
      </w:r>
      <w:r w:rsidR="00096D90" w:rsidRPr="000B3EC8">
        <w:rPr>
          <w:sz w:val="24"/>
          <w:u w:val="single"/>
        </w:rPr>
        <w:t>本</w:t>
      </w:r>
      <w:r w:rsidRPr="000B3EC8">
        <w:rPr>
          <w:sz w:val="24"/>
          <w:u w:val="single"/>
        </w:rPr>
        <w:t>年</w:t>
      </w:r>
      <w:r w:rsidRPr="000B3EC8">
        <w:rPr>
          <w:sz w:val="24"/>
        </w:rPr>
        <w:tab/>
      </w:r>
      <w:r w:rsidR="00096D90" w:rsidRPr="000B3EC8">
        <w:rPr>
          <w:sz w:val="24"/>
          <w:u w:val="single"/>
        </w:rPr>
        <w:t>上</w:t>
      </w:r>
      <w:r w:rsidRPr="000B3EC8">
        <w:rPr>
          <w:sz w:val="24"/>
          <w:u w:val="single"/>
        </w:rPr>
        <w:t>年</w:t>
      </w:r>
    </w:p>
    <w:p w14:paraId="57495242" w14:textId="77777777" w:rsidR="00FC7BD4" w:rsidRPr="000B3EC8" w:rsidRDefault="00CC3C88">
      <w:pPr>
        <w:widowControl/>
        <w:tabs>
          <w:tab w:val="center" w:pos="6984"/>
          <w:tab w:val="center" w:pos="9090"/>
        </w:tabs>
        <w:adjustRightInd w:val="0"/>
        <w:snapToGrid w:val="0"/>
        <w:ind w:left="720"/>
        <w:jc w:val="left"/>
        <w:rPr>
          <w:sz w:val="24"/>
        </w:rPr>
      </w:pPr>
      <w:r w:rsidRPr="000B3EC8">
        <w:rPr>
          <w:sz w:val="24"/>
        </w:rPr>
        <w:tab/>
      </w:r>
      <w:r w:rsidR="00096D90" w:rsidRPr="000B3EC8">
        <w:rPr>
          <w:sz w:val="24"/>
        </w:rPr>
        <w:t>人民币</w:t>
      </w:r>
      <w:r w:rsidR="00CD3D51" w:rsidRPr="000B3EC8">
        <w:rPr>
          <w:sz w:val="24"/>
        </w:rPr>
        <w:t>元</w:t>
      </w:r>
      <w:r w:rsidRPr="000B3EC8">
        <w:rPr>
          <w:sz w:val="24"/>
        </w:rPr>
        <w:tab/>
      </w:r>
      <w:r w:rsidR="00096D90" w:rsidRPr="000B3EC8">
        <w:rPr>
          <w:sz w:val="24"/>
        </w:rPr>
        <w:t>人民币</w:t>
      </w:r>
      <w:r w:rsidR="00CD3D51" w:rsidRPr="000B3EC8">
        <w:rPr>
          <w:sz w:val="24"/>
        </w:rPr>
        <w:t>元</w:t>
      </w:r>
    </w:p>
    <w:p w14:paraId="32E59408" w14:textId="77777777" w:rsidR="00FC7BD4" w:rsidRPr="000B3EC8" w:rsidRDefault="00FC7BD4">
      <w:pPr>
        <w:widowControl/>
        <w:tabs>
          <w:tab w:val="center" w:pos="5760"/>
          <w:tab w:val="decimal" w:pos="7740"/>
          <w:tab w:val="decimal" w:pos="9720"/>
        </w:tabs>
        <w:adjustRightInd w:val="0"/>
        <w:snapToGrid w:val="0"/>
        <w:ind w:left="735"/>
        <w:jc w:val="left"/>
        <w:rPr>
          <w:sz w:val="24"/>
        </w:rPr>
      </w:pPr>
      <w:bookmarkStart w:id="31" w:name="OLE_LINK8"/>
    </w:p>
    <w:p w14:paraId="2C6CB985" w14:textId="321D917F" w:rsidR="00FC7BD4" w:rsidRPr="000B3EC8" w:rsidRDefault="00CC3C88">
      <w:pPr>
        <w:widowControl/>
        <w:tabs>
          <w:tab w:val="decimal" w:pos="7542"/>
          <w:tab w:val="decimal" w:pos="9720"/>
        </w:tabs>
        <w:ind w:left="720"/>
        <w:jc w:val="left"/>
        <w:rPr>
          <w:sz w:val="24"/>
        </w:rPr>
      </w:pPr>
      <w:r w:rsidRPr="000B3EC8">
        <w:rPr>
          <w:bCs/>
          <w:sz w:val="24"/>
        </w:rPr>
        <w:t>年初未分配利润</w:t>
      </w:r>
      <w:r w:rsidRPr="000B3EC8">
        <w:rPr>
          <w:bCs/>
          <w:sz w:val="24"/>
        </w:rPr>
        <w:tab/>
      </w:r>
      <w:r w:rsidR="00306DD8" w:rsidRPr="000B3EC8">
        <w:rPr>
          <w:sz w:val="24"/>
        </w:rPr>
        <w:t>3,190,227,059.44</w:t>
      </w:r>
      <w:r w:rsidR="00306DD8" w:rsidRPr="000B3EC8">
        <w:rPr>
          <w:bCs/>
          <w:sz w:val="24"/>
        </w:rPr>
        <w:tab/>
      </w:r>
      <w:r w:rsidR="00464E5B" w:rsidRPr="000B3EC8">
        <w:rPr>
          <w:sz w:val="24"/>
        </w:rPr>
        <w:t>2,890,264,052.89</w:t>
      </w:r>
    </w:p>
    <w:p w14:paraId="6215E926" w14:textId="22EC9311" w:rsidR="00FC7BD4" w:rsidRPr="000B3EC8" w:rsidRDefault="00096D90">
      <w:pPr>
        <w:widowControl/>
        <w:tabs>
          <w:tab w:val="decimal" w:pos="7542"/>
          <w:tab w:val="decimal" w:pos="9720"/>
        </w:tabs>
        <w:ind w:left="720"/>
        <w:jc w:val="left"/>
        <w:rPr>
          <w:sz w:val="24"/>
        </w:rPr>
      </w:pPr>
      <w:r w:rsidRPr="000B3EC8">
        <w:rPr>
          <w:sz w:val="24"/>
        </w:rPr>
        <w:t>加：本年</w:t>
      </w:r>
      <w:r w:rsidR="00CC3C88" w:rsidRPr="000B3EC8">
        <w:rPr>
          <w:sz w:val="24"/>
        </w:rPr>
        <w:t>净利润</w:t>
      </w:r>
      <w:r w:rsidR="00CC3C88" w:rsidRPr="000B3EC8">
        <w:rPr>
          <w:sz w:val="24"/>
        </w:rPr>
        <w:tab/>
      </w:r>
      <w:r w:rsidR="00B60380" w:rsidRPr="000B3EC8">
        <w:rPr>
          <w:sz w:val="24"/>
        </w:rPr>
        <w:t>819,767,687.83</w:t>
      </w:r>
      <w:r w:rsidR="00306DD8" w:rsidRPr="000B3EC8">
        <w:rPr>
          <w:sz w:val="24"/>
        </w:rPr>
        <w:tab/>
      </w:r>
      <w:r w:rsidR="00D16347" w:rsidRPr="000B3EC8">
        <w:rPr>
          <w:sz w:val="24"/>
        </w:rPr>
        <w:t>299,963,006.55</w:t>
      </w:r>
    </w:p>
    <w:p w14:paraId="3A666879" w14:textId="77777777" w:rsidR="00BB34F9" w:rsidRPr="000B3EC8" w:rsidRDefault="00BB34F9">
      <w:pPr>
        <w:widowControl/>
        <w:tabs>
          <w:tab w:val="right" w:pos="7857"/>
          <w:tab w:val="right" w:pos="10017"/>
        </w:tabs>
        <w:adjustRightInd w:val="0"/>
        <w:snapToGrid w:val="0"/>
        <w:spacing w:after="140" w:line="24" w:lineRule="auto"/>
        <w:jc w:val="left"/>
        <w:rPr>
          <w:sz w:val="24"/>
        </w:rPr>
      </w:pPr>
      <w:r w:rsidRPr="000B3EC8">
        <w:rPr>
          <w:sz w:val="24"/>
        </w:rPr>
        <w:tab/>
        <w:t>_______</w:t>
      </w:r>
      <w:r w:rsidR="007D4708" w:rsidRPr="000B3EC8">
        <w:rPr>
          <w:sz w:val="24"/>
        </w:rPr>
        <w:t>_</w:t>
      </w:r>
      <w:r w:rsidRPr="000B3EC8">
        <w:rPr>
          <w:sz w:val="24"/>
        </w:rPr>
        <w:t>_______</w:t>
      </w:r>
      <w:r w:rsidRPr="000B3EC8">
        <w:rPr>
          <w:sz w:val="24"/>
        </w:rPr>
        <w:tab/>
        <w:t>__</w:t>
      </w:r>
      <w:r w:rsidR="007D4708" w:rsidRPr="000B3EC8">
        <w:rPr>
          <w:sz w:val="24"/>
        </w:rPr>
        <w:t>_</w:t>
      </w:r>
      <w:r w:rsidRPr="000B3EC8">
        <w:rPr>
          <w:sz w:val="24"/>
        </w:rPr>
        <w:t>____________</w:t>
      </w:r>
    </w:p>
    <w:p w14:paraId="05C2C766" w14:textId="2BB50263" w:rsidR="009B7DB8" w:rsidRPr="000B3EC8" w:rsidRDefault="009B7DB8">
      <w:pPr>
        <w:widowControl/>
        <w:tabs>
          <w:tab w:val="decimal" w:pos="7542"/>
          <w:tab w:val="decimal" w:pos="9720"/>
        </w:tabs>
        <w:ind w:left="720"/>
        <w:jc w:val="left"/>
        <w:rPr>
          <w:bCs/>
          <w:sz w:val="24"/>
        </w:rPr>
      </w:pPr>
      <w:r w:rsidRPr="000B3EC8">
        <w:rPr>
          <w:sz w:val="24"/>
        </w:rPr>
        <w:t>年末未分配利润</w:t>
      </w:r>
      <w:r w:rsidRPr="000B3EC8">
        <w:rPr>
          <w:sz w:val="24"/>
        </w:rPr>
        <w:tab/>
      </w:r>
      <w:r w:rsidR="00B60380" w:rsidRPr="000B3EC8">
        <w:rPr>
          <w:sz w:val="24"/>
        </w:rPr>
        <w:t>4,009,994,747.27</w:t>
      </w:r>
      <w:r w:rsidR="00306DD8" w:rsidRPr="000B3EC8">
        <w:rPr>
          <w:sz w:val="24"/>
        </w:rPr>
        <w:tab/>
      </w:r>
      <w:r w:rsidR="00D16347" w:rsidRPr="000B3EC8">
        <w:rPr>
          <w:sz w:val="24"/>
        </w:rPr>
        <w:t>3,190,227,059.44</w:t>
      </w:r>
    </w:p>
    <w:bookmarkEnd w:id="31"/>
    <w:p w14:paraId="1C683493" w14:textId="77777777" w:rsidR="007D4708" w:rsidRPr="000B3EC8" w:rsidRDefault="007D4708">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64B5BECC" w14:textId="77777777" w:rsidR="007D4708" w:rsidRPr="000B3EC8" w:rsidRDefault="007D4708">
      <w:pPr>
        <w:widowControl/>
        <w:tabs>
          <w:tab w:val="right" w:pos="7857"/>
          <w:tab w:val="right" w:pos="10017"/>
        </w:tabs>
        <w:adjustRightInd w:val="0"/>
        <w:snapToGrid w:val="0"/>
        <w:spacing w:after="140" w:line="24" w:lineRule="auto"/>
        <w:jc w:val="left"/>
        <w:rPr>
          <w:sz w:val="24"/>
        </w:rPr>
      </w:pPr>
      <w:r w:rsidRPr="000B3EC8">
        <w:rPr>
          <w:sz w:val="24"/>
        </w:rPr>
        <w:tab/>
        <w:t>_______________</w:t>
      </w:r>
      <w:r w:rsidRPr="000B3EC8">
        <w:rPr>
          <w:sz w:val="24"/>
        </w:rPr>
        <w:tab/>
        <w:t>_______________</w:t>
      </w:r>
    </w:p>
    <w:p w14:paraId="2B657852" w14:textId="296BA13F" w:rsidR="00E26FE6" w:rsidRPr="000B3EC8" w:rsidRDefault="00E26FE6">
      <w:pPr>
        <w:widowControl/>
        <w:tabs>
          <w:tab w:val="decimal" w:pos="7731"/>
          <w:tab w:val="decimal" w:pos="9720"/>
        </w:tabs>
        <w:adjustRightInd w:val="0"/>
        <w:snapToGrid w:val="0"/>
        <w:ind w:left="1395" w:hanging="675"/>
        <w:jc w:val="left"/>
        <w:rPr>
          <w:sz w:val="24"/>
        </w:rPr>
      </w:pPr>
    </w:p>
    <w:p w14:paraId="48B0D805" w14:textId="2D397D9E" w:rsidR="00737215" w:rsidRPr="000B3EC8" w:rsidRDefault="00737215">
      <w:pPr>
        <w:widowControl/>
        <w:jc w:val="left"/>
        <w:rPr>
          <w:sz w:val="24"/>
        </w:rPr>
      </w:pPr>
    </w:p>
    <w:p w14:paraId="14B73F12" w14:textId="7A89CBBB" w:rsidR="00232E3A" w:rsidRPr="0097051B" w:rsidRDefault="00232E3A">
      <w:pPr>
        <w:pStyle w:val="1"/>
      </w:pPr>
      <w:r w:rsidRPr="0097051B">
        <w:t>营业收入</w:t>
      </w:r>
    </w:p>
    <w:p w14:paraId="57CDEEBB" w14:textId="77777777" w:rsidR="00612F24" w:rsidRPr="0097051B" w:rsidRDefault="00CC3C88" w:rsidP="002F519F">
      <w:pPr>
        <w:widowControl/>
        <w:tabs>
          <w:tab w:val="center" w:pos="6957"/>
          <w:tab w:val="center" w:pos="9135"/>
        </w:tabs>
        <w:jc w:val="left"/>
        <w:rPr>
          <w:sz w:val="24"/>
        </w:rPr>
      </w:pPr>
      <w:r w:rsidRPr="0097051B">
        <w:rPr>
          <w:sz w:val="24"/>
        </w:rPr>
        <w:tab/>
      </w:r>
      <w:r w:rsidRPr="0097051B">
        <w:rPr>
          <w:sz w:val="24"/>
          <w:u w:val="single"/>
        </w:rPr>
        <w:t>本年累计数</w:t>
      </w:r>
      <w:r w:rsidRPr="0097051B">
        <w:rPr>
          <w:sz w:val="24"/>
        </w:rPr>
        <w:tab/>
      </w:r>
      <w:r w:rsidRPr="0097051B">
        <w:rPr>
          <w:sz w:val="24"/>
          <w:u w:val="single"/>
        </w:rPr>
        <w:t>上年累计数</w:t>
      </w:r>
    </w:p>
    <w:p w14:paraId="124C5D32" w14:textId="77777777" w:rsidR="00612F24" w:rsidRPr="0097051B" w:rsidRDefault="00CC3C88" w:rsidP="002F519F">
      <w:pPr>
        <w:widowControl/>
        <w:tabs>
          <w:tab w:val="center" w:pos="6957"/>
          <w:tab w:val="center" w:pos="9135"/>
        </w:tabs>
        <w:jc w:val="left"/>
        <w:rPr>
          <w:sz w:val="24"/>
        </w:rPr>
      </w:pPr>
      <w:r w:rsidRPr="0097051B">
        <w:rPr>
          <w:sz w:val="24"/>
        </w:rPr>
        <w:tab/>
      </w:r>
      <w:r w:rsidR="00D130EC" w:rsidRPr="0097051B">
        <w:rPr>
          <w:sz w:val="24"/>
        </w:rPr>
        <w:t>人民币</w:t>
      </w:r>
      <w:r w:rsidR="00CD3D51" w:rsidRPr="0097051B">
        <w:rPr>
          <w:sz w:val="24"/>
        </w:rPr>
        <w:t>元</w:t>
      </w:r>
      <w:r w:rsidRPr="0097051B">
        <w:rPr>
          <w:sz w:val="24"/>
        </w:rPr>
        <w:tab/>
      </w:r>
      <w:r w:rsidR="00D130EC" w:rsidRPr="0097051B">
        <w:rPr>
          <w:sz w:val="24"/>
        </w:rPr>
        <w:t>人民币</w:t>
      </w:r>
      <w:r w:rsidR="00CD3D51" w:rsidRPr="0097051B">
        <w:rPr>
          <w:sz w:val="24"/>
        </w:rPr>
        <w:t>元</w:t>
      </w:r>
    </w:p>
    <w:p w14:paraId="110C0683" w14:textId="77777777" w:rsidR="00E14713" w:rsidRPr="0097051B" w:rsidRDefault="00E14713">
      <w:pPr>
        <w:widowControl/>
        <w:tabs>
          <w:tab w:val="left" w:pos="720"/>
          <w:tab w:val="decimal" w:pos="7560"/>
          <w:tab w:val="decimal" w:pos="9720"/>
        </w:tabs>
        <w:ind w:firstLine="720"/>
        <w:jc w:val="left"/>
        <w:rPr>
          <w:sz w:val="24"/>
        </w:rPr>
      </w:pPr>
      <w:r w:rsidRPr="0097051B">
        <w:rPr>
          <w:sz w:val="24"/>
        </w:rPr>
        <w:t>主营业务</w:t>
      </w:r>
    </w:p>
    <w:p w14:paraId="49AFAEDC" w14:textId="6F585F38" w:rsidR="005B6590" w:rsidRPr="0097051B" w:rsidRDefault="00E14713" w:rsidP="004A33A4">
      <w:pPr>
        <w:widowControl/>
        <w:tabs>
          <w:tab w:val="left" w:pos="720"/>
          <w:tab w:val="decimal" w:pos="7560"/>
          <w:tab w:val="decimal" w:pos="9720"/>
        </w:tabs>
        <w:ind w:firstLine="720"/>
        <w:jc w:val="left"/>
        <w:rPr>
          <w:sz w:val="24"/>
        </w:rPr>
      </w:pPr>
      <w:r w:rsidRPr="0097051B">
        <w:rPr>
          <w:sz w:val="24"/>
        </w:rPr>
        <w:t>其中：</w:t>
      </w:r>
      <w:r w:rsidR="00910C83" w:rsidRPr="0097051B">
        <w:rPr>
          <w:sz w:val="24"/>
        </w:rPr>
        <w:t>销售</w:t>
      </w:r>
      <w:r w:rsidR="00B70CEB" w:rsidRPr="0097051B">
        <w:rPr>
          <w:sz w:val="24"/>
        </w:rPr>
        <w:t>混合集成电路产品</w:t>
      </w:r>
      <w:r w:rsidR="00B70CEB" w:rsidRPr="0097051B">
        <w:rPr>
          <w:sz w:val="24"/>
        </w:rPr>
        <w:tab/>
      </w:r>
      <w:r w:rsidR="004A33A4" w:rsidRPr="0097051B">
        <w:rPr>
          <w:sz w:val="24"/>
        </w:rPr>
        <w:t>7,774,306,324.61</w:t>
      </w:r>
      <w:r w:rsidR="00306DD8" w:rsidRPr="0097051B">
        <w:rPr>
          <w:sz w:val="24"/>
        </w:rPr>
        <w:tab/>
      </w:r>
      <w:r w:rsidR="004A33A4" w:rsidRPr="0097051B">
        <w:rPr>
          <w:sz w:val="24"/>
        </w:rPr>
        <w:t>9,051,698,595.04</w:t>
      </w:r>
    </w:p>
    <w:p w14:paraId="1BB45F3D" w14:textId="16070249" w:rsidR="00292F7F" w:rsidRPr="0097051B" w:rsidRDefault="00292F7F" w:rsidP="00D2130C">
      <w:pPr>
        <w:widowControl/>
        <w:tabs>
          <w:tab w:val="left" w:pos="720"/>
          <w:tab w:val="decimal" w:pos="7560"/>
          <w:tab w:val="decimal" w:pos="9720"/>
        </w:tabs>
        <w:ind w:left="720" w:firstLine="720"/>
        <w:jc w:val="left"/>
        <w:rPr>
          <w:sz w:val="24"/>
        </w:rPr>
      </w:pPr>
      <w:r w:rsidRPr="0097051B">
        <w:rPr>
          <w:sz w:val="24"/>
        </w:rPr>
        <w:t>销售高精密编带电容产品</w:t>
      </w:r>
      <w:r w:rsidRPr="0097051B">
        <w:rPr>
          <w:sz w:val="24"/>
        </w:rPr>
        <w:tab/>
      </w:r>
      <w:r w:rsidR="000A2332" w:rsidRPr="0097051B">
        <w:rPr>
          <w:sz w:val="24"/>
        </w:rPr>
        <w:t>532,562,261.01</w:t>
      </w:r>
      <w:r w:rsidR="00306DD8" w:rsidRPr="0097051B">
        <w:rPr>
          <w:sz w:val="24"/>
        </w:rPr>
        <w:tab/>
      </w:r>
      <w:r w:rsidRPr="0097051B">
        <w:rPr>
          <w:sz w:val="24"/>
        </w:rPr>
        <w:t>943,746,883.28</w:t>
      </w:r>
    </w:p>
    <w:p w14:paraId="031C48E2" w14:textId="5E425D08" w:rsidR="009B1CD3" w:rsidRPr="0097051B" w:rsidRDefault="00910C83">
      <w:pPr>
        <w:widowControl/>
        <w:tabs>
          <w:tab w:val="left" w:pos="729"/>
          <w:tab w:val="decimal" w:pos="7560"/>
          <w:tab w:val="decimal" w:pos="9720"/>
        </w:tabs>
        <w:ind w:left="720" w:firstLine="720"/>
        <w:jc w:val="left"/>
        <w:rPr>
          <w:sz w:val="24"/>
        </w:rPr>
      </w:pPr>
      <w:r w:rsidRPr="0097051B">
        <w:rPr>
          <w:sz w:val="24"/>
        </w:rPr>
        <w:t>销售</w:t>
      </w:r>
      <w:r w:rsidR="00C5119D" w:rsidRPr="0097051B">
        <w:rPr>
          <w:sz w:val="24"/>
        </w:rPr>
        <w:t>电源开关产品</w:t>
      </w:r>
      <w:r w:rsidR="009B1CD3" w:rsidRPr="0097051B">
        <w:rPr>
          <w:sz w:val="24"/>
        </w:rPr>
        <w:tab/>
      </w:r>
      <w:r w:rsidR="000A2332" w:rsidRPr="0097051B">
        <w:rPr>
          <w:sz w:val="24"/>
        </w:rPr>
        <w:t>7,955,565.61</w:t>
      </w:r>
      <w:r w:rsidR="00306DD8" w:rsidRPr="0097051B">
        <w:rPr>
          <w:sz w:val="24"/>
        </w:rPr>
        <w:tab/>
      </w:r>
      <w:r w:rsidR="003C4E68" w:rsidRPr="0097051B">
        <w:rPr>
          <w:sz w:val="24"/>
        </w:rPr>
        <w:t>151,073,445.10</w:t>
      </w:r>
    </w:p>
    <w:p w14:paraId="6F24A50B" w14:textId="77777777" w:rsidR="004F064F" w:rsidRPr="0097051B" w:rsidRDefault="004F064F">
      <w:pPr>
        <w:widowControl/>
        <w:tabs>
          <w:tab w:val="left" w:pos="720"/>
          <w:tab w:val="decimal" w:pos="7560"/>
          <w:tab w:val="decimal" w:pos="9720"/>
        </w:tabs>
        <w:ind w:firstLine="720"/>
        <w:jc w:val="left"/>
        <w:rPr>
          <w:sz w:val="24"/>
        </w:rPr>
      </w:pPr>
      <w:r w:rsidRPr="0097051B">
        <w:rPr>
          <w:sz w:val="24"/>
        </w:rPr>
        <w:t>其他业务</w:t>
      </w:r>
    </w:p>
    <w:p w14:paraId="6BDC97DF" w14:textId="3DFC30B9" w:rsidR="004F064F" w:rsidRPr="0097051B" w:rsidRDefault="004F064F">
      <w:pPr>
        <w:widowControl/>
        <w:tabs>
          <w:tab w:val="left" w:pos="720"/>
          <w:tab w:val="decimal" w:pos="7560"/>
          <w:tab w:val="decimal" w:pos="9720"/>
        </w:tabs>
        <w:ind w:firstLine="720"/>
        <w:jc w:val="left"/>
        <w:rPr>
          <w:sz w:val="24"/>
        </w:rPr>
      </w:pPr>
      <w:r w:rsidRPr="0097051B">
        <w:rPr>
          <w:sz w:val="24"/>
        </w:rPr>
        <w:t>其中：</w:t>
      </w:r>
      <w:r w:rsidR="002457FA" w:rsidRPr="0097051B">
        <w:rPr>
          <w:sz w:val="24"/>
        </w:rPr>
        <w:t>业务委托</w:t>
      </w:r>
      <w:r w:rsidRPr="0097051B">
        <w:rPr>
          <w:sz w:val="24"/>
        </w:rPr>
        <w:t>收入</w:t>
      </w:r>
      <w:r w:rsidRPr="0097051B">
        <w:rPr>
          <w:sz w:val="24"/>
        </w:rPr>
        <w:tab/>
      </w:r>
      <w:bookmarkStart w:id="32" w:name="OLE_LINK14"/>
      <w:bookmarkStart w:id="33" w:name="OLE_LINK15"/>
      <w:r w:rsidR="000A2332" w:rsidRPr="0097051B">
        <w:rPr>
          <w:sz w:val="24"/>
        </w:rPr>
        <w:t>62,609,839.76</w:t>
      </w:r>
      <w:r w:rsidR="00306DD8" w:rsidRPr="0097051B">
        <w:rPr>
          <w:sz w:val="24"/>
        </w:rPr>
        <w:tab/>
      </w:r>
      <w:r w:rsidR="003C4E68" w:rsidRPr="0097051B">
        <w:rPr>
          <w:sz w:val="24"/>
        </w:rPr>
        <w:t>28,611,461.16</w:t>
      </w:r>
      <w:bookmarkEnd w:id="32"/>
      <w:bookmarkEnd w:id="33"/>
    </w:p>
    <w:p w14:paraId="08BB471E" w14:textId="6A35D63A" w:rsidR="00C227CB" w:rsidRPr="0097051B" w:rsidRDefault="00C227CB">
      <w:pPr>
        <w:widowControl/>
        <w:tabs>
          <w:tab w:val="right" w:pos="7857"/>
          <w:tab w:val="right" w:pos="10017"/>
        </w:tabs>
        <w:adjustRightInd w:val="0"/>
        <w:snapToGrid w:val="0"/>
        <w:spacing w:after="140" w:line="24" w:lineRule="auto"/>
        <w:ind w:left="734" w:firstLine="720"/>
        <w:jc w:val="left"/>
        <w:rPr>
          <w:sz w:val="24"/>
        </w:rPr>
      </w:pPr>
      <w:r w:rsidRPr="0097051B">
        <w:rPr>
          <w:sz w:val="24"/>
        </w:rPr>
        <w:tab/>
      </w:r>
      <w:r w:rsidR="00232E3A" w:rsidRPr="0097051B">
        <w:rPr>
          <w:sz w:val="24"/>
        </w:rPr>
        <w:t>_______________</w:t>
      </w:r>
      <w:r w:rsidRPr="0097051B">
        <w:rPr>
          <w:sz w:val="24"/>
        </w:rPr>
        <w:tab/>
      </w:r>
      <w:r w:rsidR="00232E3A" w:rsidRPr="0097051B">
        <w:rPr>
          <w:sz w:val="24"/>
        </w:rPr>
        <w:t>_______________</w:t>
      </w:r>
    </w:p>
    <w:p w14:paraId="13A3FC2E" w14:textId="32F858D8" w:rsidR="00FC7BD4" w:rsidRPr="0097051B" w:rsidRDefault="004B488E">
      <w:pPr>
        <w:widowControl/>
        <w:tabs>
          <w:tab w:val="left" w:pos="720"/>
          <w:tab w:val="decimal" w:pos="7560"/>
          <w:tab w:val="decimal" w:pos="9720"/>
        </w:tabs>
        <w:ind w:firstLine="720"/>
        <w:jc w:val="left"/>
        <w:rPr>
          <w:sz w:val="24"/>
        </w:rPr>
      </w:pPr>
      <w:r w:rsidRPr="0097051B">
        <w:rPr>
          <w:sz w:val="24"/>
        </w:rPr>
        <w:t>合计</w:t>
      </w:r>
      <w:r w:rsidR="009B1CD3" w:rsidRPr="0097051B">
        <w:rPr>
          <w:sz w:val="24"/>
        </w:rPr>
        <w:tab/>
      </w:r>
      <w:r w:rsidR="00CB5FF1" w:rsidRPr="0097051B">
        <w:rPr>
          <w:sz w:val="24"/>
        </w:rPr>
        <w:t>8,377,433,990.99</w:t>
      </w:r>
      <w:r w:rsidR="00306DD8" w:rsidRPr="0097051B">
        <w:rPr>
          <w:sz w:val="24"/>
        </w:rPr>
        <w:tab/>
      </w:r>
      <w:r w:rsidR="003C4E68" w:rsidRPr="0097051B">
        <w:rPr>
          <w:sz w:val="24"/>
        </w:rPr>
        <w:t>10,175,130,384.58</w:t>
      </w:r>
    </w:p>
    <w:p w14:paraId="11CD8EA0" w14:textId="77777777" w:rsidR="00232E3A" w:rsidRPr="0097051B" w:rsidRDefault="00232E3A" w:rsidP="002F519F">
      <w:pPr>
        <w:widowControl/>
        <w:tabs>
          <w:tab w:val="right" w:pos="7857"/>
          <w:tab w:val="right" w:pos="10017"/>
        </w:tabs>
        <w:adjustRightInd w:val="0"/>
        <w:snapToGrid w:val="0"/>
        <w:spacing w:line="48" w:lineRule="auto"/>
        <w:jc w:val="left"/>
        <w:rPr>
          <w:sz w:val="24"/>
        </w:rPr>
      </w:pPr>
      <w:r w:rsidRPr="0097051B">
        <w:rPr>
          <w:sz w:val="24"/>
        </w:rPr>
        <w:tab/>
        <w:t>_______________</w:t>
      </w:r>
      <w:r w:rsidRPr="0097051B">
        <w:rPr>
          <w:sz w:val="24"/>
        </w:rPr>
        <w:tab/>
        <w:t>_______________</w:t>
      </w:r>
    </w:p>
    <w:p w14:paraId="03119F1B" w14:textId="77777777" w:rsidR="00232E3A" w:rsidRPr="0097051B" w:rsidRDefault="00232E3A">
      <w:pPr>
        <w:widowControl/>
        <w:tabs>
          <w:tab w:val="right" w:pos="7857"/>
          <w:tab w:val="right" w:pos="10017"/>
        </w:tabs>
        <w:adjustRightInd w:val="0"/>
        <w:snapToGrid w:val="0"/>
        <w:spacing w:after="140" w:line="24" w:lineRule="auto"/>
        <w:ind w:left="734" w:firstLine="720"/>
        <w:jc w:val="left"/>
        <w:rPr>
          <w:sz w:val="24"/>
        </w:rPr>
      </w:pPr>
      <w:r w:rsidRPr="0097051B">
        <w:rPr>
          <w:sz w:val="24"/>
        </w:rPr>
        <w:tab/>
        <w:t>_______________</w:t>
      </w:r>
      <w:r w:rsidRPr="0097051B">
        <w:rPr>
          <w:sz w:val="24"/>
        </w:rPr>
        <w:tab/>
        <w:t>_______________</w:t>
      </w:r>
    </w:p>
    <w:p w14:paraId="77AF2B3A" w14:textId="3292DC8E" w:rsidR="00250C95" w:rsidRPr="0097051B" w:rsidRDefault="00250C95">
      <w:pPr>
        <w:widowControl/>
        <w:jc w:val="left"/>
        <w:rPr>
          <w:sz w:val="24"/>
        </w:rPr>
      </w:pPr>
    </w:p>
    <w:p w14:paraId="1084C1EC" w14:textId="35A6222D" w:rsidR="00B833C0" w:rsidRPr="0097051B" w:rsidRDefault="00B833C0">
      <w:pPr>
        <w:widowControl/>
        <w:jc w:val="left"/>
        <w:rPr>
          <w:sz w:val="24"/>
        </w:rPr>
      </w:pPr>
    </w:p>
    <w:p w14:paraId="0B1BD874" w14:textId="77777777" w:rsidR="00FC7BD4" w:rsidRPr="0097051B" w:rsidRDefault="00CC3C88">
      <w:pPr>
        <w:pStyle w:val="1"/>
      </w:pPr>
      <w:r w:rsidRPr="0097051B">
        <w:t>营业成本</w:t>
      </w:r>
    </w:p>
    <w:p w14:paraId="464BA405" w14:textId="77777777" w:rsidR="003E1DC4" w:rsidRPr="0097051B" w:rsidRDefault="00CC3C88" w:rsidP="002F519F">
      <w:pPr>
        <w:widowControl/>
        <w:tabs>
          <w:tab w:val="center" w:pos="6975"/>
          <w:tab w:val="center" w:pos="9135"/>
        </w:tabs>
        <w:jc w:val="left"/>
        <w:rPr>
          <w:sz w:val="24"/>
        </w:rPr>
      </w:pPr>
      <w:r w:rsidRPr="0097051B">
        <w:rPr>
          <w:sz w:val="24"/>
        </w:rPr>
        <w:tab/>
      </w:r>
      <w:r w:rsidRPr="0097051B">
        <w:rPr>
          <w:sz w:val="24"/>
          <w:u w:val="single"/>
        </w:rPr>
        <w:t>本年累计数</w:t>
      </w:r>
      <w:r w:rsidRPr="0097051B">
        <w:rPr>
          <w:sz w:val="24"/>
        </w:rPr>
        <w:tab/>
      </w:r>
      <w:r w:rsidRPr="0097051B">
        <w:rPr>
          <w:sz w:val="24"/>
          <w:u w:val="single"/>
        </w:rPr>
        <w:t>上年累计数</w:t>
      </w:r>
    </w:p>
    <w:p w14:paraId="5EE03166" w14:textId="77777777" w:rsidR="003E1DC4" w:rsidRPr="0097051B" w:rsidRDefault="00CC3C88" w:rsidP="002F519F">
      <w:pPr>
        <w:widowControl/>
        <w:tabs>
          <w:tab w:val="center" w:pos="6975"/>
          <w:tab w:val="center" w:pos="9135"/>
        </w:tabs>
        <w:jc w:val="left"/>
        <w:rPr>
          <w:sz w:val="24"/>
        </w:rPr>
      </w:pPr>
      <w:r w:rsidRPr="0097051B">
        <w:rPr>
          <w:sz w:val="24"/>
        </w:rPr>
        <w:tab/>
      </w:r>
      <w:r w:rsidR="00296D76" w:rsidRPr="0097051B">
        <w:rPr>
          <w:sz w:val="24"/>
        </w:rPr>
        <w:t>人民币</w:t>
      </w:r>
      <w:r w:rsidR="00CD3D51" w:rsidRPr="0097051B">
        <w:rPr>
          <w:sz w:val="24"/>
        </w:rPr>
        <w:t>元</w:t>
      </w:r>
      <w:r w:rsidRPr="0097051B">
        <w:rPr>
          <w:sz w:val="24"/>
        </w:rPr>
        <w:tab/>
      </w:r>
      <w:r w:rsidR="00296D76" w:rsidRPr="0097051B">
        <w:rPr>
          <w:sz w:val="24"/>
        </w:rPr>
        <w:t>人民币</w:t>
      </w:r>
      <w:r w:rsidR="00CD3D51" w:rsidRPr="0097051B">
        <w:rPr>
          <w:sz w:val="24"/>
        </w:rPr>
        <w:t>元</w:t>
      </w:r>
    </w:p>
    <w:p w14:paraId="37A61C50" w14:textId="77777777" w:rsidR="00E14713" w:rsidRPr="000B3EC8" w:rsidRDefault="00E14713">
      <w:pPr>
        <w:widowControl/>
        <w:tabs>
          <w:tab w:val="decimal" w:pos="7560"/>
          <w:tab w:val="decimal" w:pos="9720"/>
        </w:tabs>
        <w:ind w:left="720"/>
        <w:jc w:val="left"/>
        <w:rPr>
          <w:sz w:val="24"/>
        </w:rPr>
      </w:pPr>
      <w:r w:rsidRPr="0097051B">
        <w:rPr>
          <w:sz w:val="24"/>
        </w:rPr>
        <w:t>主营业务</w:t>
      </w:r>
    </w:p>
    <w:p w14:paraId="1D7D4E28" w14:textId="1287E6A2" w:rsidR="000B3EC8" w:rsidRDefault="00E14713" w:rsidP="004A33A4">
      <w:pPr>
        <w:widowControl/>
        <w:tabs>
          <w:tab w:val="left" w:pos="720"/>
          <w:tab w:val="decimal" w:pos="7542"/>
          <w:tab w:val="decimal" w:pos="9720"/>
        </w:tabs>
        <w:ind w:firstLine="720"/>
        <w:jc w:val="left"/>
        <w:rPr>
          <w:sz w:val="24"/>
        </w:rPr>
      </w:pPr>
      <w:r w:rsidRPr="000B3EC8">
        <w:rPr>
          <w:sz w:val="24"/>
        </w:rPr>
        <w:t>其中：</w:t>
      </w:r>
      <w:r w:rsidR="009F10C2" w:rsidRPr="000B3EC8">
        <w:rPr>
          <w:sz w:val="24"/>
        </w:rPr>
        <w:t>销售</w:t>
      </w:r>
      <w:r w:rsidR="00B70CEB" w:rsidRPr="000B3EC8">
        <w:rPr>
          <w:sz w:val="24"/>
        </w:rPr>
        <w:t>混合集成电路产品</w:t>
      </w:r>
      <w:r w:rsidR="00B70CEB" w:rsidRPr="000B3EC8">
        <w:rPr>
          <w:sz w:val="24"/>
        </w:rPr>
        <w:tab/>
      </w:r>
      <w:r w:rsidR="0042510F" w:rsidRPr="000B3EC8">
        <w:rPr>
          <w:sz w:val="24"/>
        </w:rPr>
        <w:t>6,612,426,647.73</w:t>
      </w:r>
      <w:r w:rsidR="004A33A4" w:rsidRPr="000B3EC8">
        <w:rPr>
          <w:sz w:val="24"/>
        </w:rPr>
        <w:tab/>
        <w:t>8,198,458,109.04</w:t>
      </w:r>
    </w:p>
    <w:p w14:paraId="72B89FA1" w14:textId="3D23D72A" w:rsidR="00292F7F" w:rsidRPr="000B3EC8" w:rsidRDefault="00292F7F" w:rsidP="00D2130C">
      <w:pPr>
        <w:widowControl/>
        <w:tabs>
          <w:tab w:val="left" w:pos="720"/>
          <w:tab w:val="decimal" w:pos="7542"/>
          <w:tab w:val="decimal" w:pos="9720"/>
        </w:tabs>
        <w:ind w:firstLine="1449"/>
        <w:jc w:val="left"/>
        <w:rPr>
          <w:sz w:val="24"/>
        </w:rPr>
      </w:pPr>
      <w:r w:rsidRPr="000B3EC8">
        <w:rPr>
          <w:sz w:val="24"/>
        </w:rPr>
        <w:t>销售高精密编带电容产品</w:t>
      </w:r>
      <w:r w:rsidRPr="000B3EC8">
        <w:rPr>
          <w:sz w:val="24"/>
        </w:rPr>
        <w:tab/>
      </w:r>
      <w:r w:rsidR="00666607" w:rsidRPr="000B3EC8">
        <w:rPr>
          <w:sz w:val="24"/>
        </w:rPr>
        <w:t xml:space="preserve">536,748,037.29 </w:t>
      </w:r>
      <w:r w:rsidR="00306DD8" w:rsidRPr="000B3EC8">
        <w:rPr>
          <w:sz w:val="24"/>
        </w:rPr>
        <w:tab/>
      </w:r>
      <w:r w:rsidRPr="000B3EC8">
        <w:rPr>
          <w:sz w:val="24"/>
        </w:rPr>
        <w:t>923,083,085.85</w:t>
      </w:r>
    </w:p>
    <w:p w14:paraId="5C223D4D" w14:textId="0C29738F" w:rsidR="001E6662" w:rsidRPr="000B3EC8" w:rsidRDefault="009F10C2">
      <w:pPr>
        <w:widowControl/>
        <w:tabs>
          <w:tab w:val="left" w:pos="720"/>
          <w:tab w:val="decimal" w:pos="7542"/>
          <w:tab w:val="decimal" w:pos="9720"/>
        </w:tabs>
        <w:ind w:firstLine="1449"/>
        <w:jc w:val="left"/>
        <w:rPr>
          <w:sz w:val="24"/>
        </w:rPr>
      </w:pPr>
      <w:r w:rsidRPr="000B3EC8">
        <w:rPr>
          <w:sz w:val="24"/>
        </w:rPr>
        <w:t>销售</w:t>
      </w:r>
      <w:r w:rsidR="00C5119D" w:rsidRPr="000B3EC8">
        <w:rPr>
          <w:sz w:val="24"/>
        </w:rPr>
        <w:t>电源开关产品</w:t>
      </w:r>
      <w:r w:rsidR="001E6662" w:rsidRPr="000B3EC8">
        <w:rPr>
          <w:sz w:val="24"/>
        </w:rPr>
        <w:tab/>
      </w:r>
      <w:r w:rsidR="0042510F" w:rsidRPr="000B3EC8">
        <w:rPr>
          <w:sz w:val="24"/>
        </w:rPr>
        <w:t>10,577,888.54</w:t>
      </w:r>
      <w:r w:rsidR="00306DD8" w:rsidRPr="000B3EC8">
        <w:rPr>
          <w:sz w:val="24"/>
        </w:rPr>
        <w:tab/>
      </w:r>
      <w:r w:rsidR="00292F7F" w:rsidRPr="000B3EC8">
        <w:rPr>
          <w:sz w:val="24"/>
        </w:rPr>
        <w:t>151,745,189.53</w:t>
      </w:r>
    </w:p>
    <w:p w14:paraId="2896AAEF" w14:textId="77777777" w:rsidR="004F064F" w:rsidRPr="000B3EC8" w:rsidRDefault="004F064F">
      <w:pPr>
        <w:widowControl/>
        <w:tabs>
          <w:tab w:val="decimal" w:pos="7542"/>
          <w:tab w:val="decimal" w:pos="9720"/>
        </w:tabs>
        <w:ind w:left="720"/>
        <w:jc w:val="left"/>
        <w:rPr>
          <w:sz w:val="24"/>
        </w:rPr>
      </w:pPr>
      <w:r w:rsidRPr="000B3EC8">
        <w:rPr>
          <w:sz w:val="24"/>
        </w:rPr>
        <w:t>其他业务</w:t>
      </w:r>
    </w:p>
    <w:p w14:paraId="3728653F" w14:textId="2D42E714" w:rsidR="004F064F" w:rsidRPr="000B3EC8" w:rsidRDefault="004F064F">
      <w:pPr>
        <w:widowControl/>
        <w:tabs>
          <w:tab w:val="left" w:pos="720"/>
          <w:tab w:val="decimal" w:pos="7542"/>
          <w:tab w:val="decimal" w:pos="9720"/>
        </w:tabs>
        <w:ind w:firstLine="720"/>
        <w:jc w:val="left"/>
        <w:rPr>
          <w:sz w:val="24"/>
        </w:rPr>
      </w:pPr>
      <w:r w:rsidRPr="000B3EC8">
        <w:rPr>
          <w:sz w:val="24"/>
        </w:rPr>
        <w:t>其中：</w:t>
      </w:r>
      <w:r w:rsidR="002457FA" w:rsidRPr="000B3EC8">
        <w:rPr>
          <w:sz w:val="24"/>
        </w:rPr>
        <w:t>业务委托</w:t>
      </w:r>
      <w:r w:rsidRPr="000B3EC8">
        <w:rPr>
          <w:sz w:val="24"/>
        </w:rPr>
        <w:t>成本</w:t>
      </w:r>
      <w:r w:rsidRPr="000B3EC8">
        <w:rPr>
          <w:sz w:val="24"/>
        </w:rPr>
        <w:tab/>
      </w:r>
      <w:r w:rsidR="00024337" w:rsidRPr="000B3EC8">
        <w:rPr>
          <w:sz w:val="24"/>
        </w:rPr>
        <w:t xml:space="preserve">55,103,889.99 </w:t>
      </w:r>
      <w:r w:rsidR="00306DD8" w:rsidRPr="000B3EC8">
        <w:rPr>
          <w:sz w:val="24"/>
        </w:rPr>
        <w:tab/>
      </w:r>
      <w:r w:rsidR="00292F7F" w:rsidRPr="000B3EC8">
        <w:rPr>
          <w:sz w:val="24"/>
        </w:rPr>
        <w:t>21,497,566.34</w:t>
      </w:r>
    </w:p>
    <w:p w14:paraId="2812E52A" w14:textId="77777777" w:rsidR="00232E3A" w:rsidRPr="000B3EC8" w:rsidRDefault="00232E3A">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3C666D2D" w14:textId="66BC039F" w:rsidR="001E6662" w:rsidRPr="000B3EC8" w:rsidRDefault="004B488E">
      <w:pPr>
        <w:widowControl/>
        <w:tabs>
          <w:tab w:val="left" w:pos="720"/>
          <w:tab w:val="decimal" w:pos="7542"/>
          <w:tab w:val="decimal" w:pos="9720"/>
        </w:tabs>
        <w:ind w:firstLine="720"/>
        <w:jc w:val="left"/>
        <w:rPr>
          <w:sz w:val="24"/>
        </w:rPr>
      </w:pPr>
      <w:r w:rsidRPr="000B3EC8">
        <w:rPr>
          <w:sz w:val="24"/>
        </w:rPr>
        <w:t>合计</w:t>
      </w:r>
      <w:r w:rsidR="001E6662" w:rsidRPr="000B3EC8">
        <w:rPr>
          <w:sz w:val="24"/>
        </w:rPr>
        <w:tab/>
      </w:r>
      <w:r w:rsidR="00CB5FF1" w:rsidRPr="000B3EC8">
        <w:rPr>
          <w:sz w:val="24"/>
        </w:rPr>
        <w:t>7,214,856,463.55</w:t>
      </w:r>
      <w:r w:rsidR="00306DD8" w:rsidRPr="000B3EC8">
        <w:rPr>
          <w:sz w:val="24"/>
        </w:rPr>
        <w:tab/>
      </w:r>
      <w:r w:rsidR="00E3727E" w:rsidRPr="000B3EC8">
        <w:rPr>
          <w:sz w:val="24"/>
        </w:rPr>
        <w:t>9,294,783,950.76</w:t>
      </w:r>
    </w:p>
    <w:p w14:paraId="00CDD41B" w14:textId="77777777" w:rsidR="00232E3A" w:rsidRPr="000B3EC8" w:rsidRDefault="00232E3A" w:rsidP="002F519F">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60E688C0" w14:textId="77777777" w:rsidR="00232E3A" w:rsidRPr="000B3EC8" w:rsidRDefault="00232E3A">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3A5B758E" w14:textId="59BCABBB" w:rsidR="00843597" w:rsidRPr="000B3EC8" w:rsidRDefault="00843597">
      <w:pPr>
        <w:widowControl/>
        <w:jc w:val="left"/>
        <w:rPr>
          <w:sz w:val="24"/>
        </w:rPr>
      </w:pPr>
    </w:p>
    <w:p w14:paraId="3614FE19" w14:textId="0713DF36" w:rsidR="00737215" w:rsidRPr="000B3EC8" w:rsidRDefault="00737215">
      <w:pPr>
        <w:widowControl/>
        <w:jc w:val="left"/>
        <w:rPr>
          <w:sz w:val="24"/>
        </w:rPr>
      </w:pPr>
      <w:r w:rsidRPr="000B3EC8">
        <w:rPr>
          <w:sz w:val="24"/>
        </w:rPr>
        <w:br w:type="page"/>
      </w:r>
    </w:p>
    <w:p w14:paraId="27EBFBAE" w14:textId="77777777" w:rsidR="00737215" w:rsidRPr="000B3EC8" w:rsidRDefault="00737215" w:rsidP="0028587D">
      <w:pPr>
        <w:pStyle w:val="1"/>
        <w:rPr>
          <w:lang w:val="en-GB"/>
        </w:rPr>
      </w:pPr>
      <w:r w:rsidRPr="000B3EC8">
        <w:rPr>
          <w:lang w:val="en-GB"/>
        </w:rPr>
        <w:lastRenderedPageBreak/>
        <w:t>税金及附加</w:t>
      </w:r>
    </w:p>
    <w:p w14:paraId="2B53AD5B" w14:textId="77777777" w:rsidR="004D3363" w:rsidRPr="000B3EC8" w:rsidRDefault="004D3363" w:rsidP="0028587D">
      <w:pPr>
        <w:widowControl/>
        <w:jc w:val="left"/>
        <w:rPr>
          <w:sz w:val="24"/>
          <w:lang w:val="en-GB"/>
        </w:rPr>
      </w:pPr>
    </w:p>
    <w:p w14:paraId="442E409E" w14:textId="77777777" w:rsidR="004D3363" w:rsidRPr="000B3EC8" w:rsidRDefault="004D3363" w:rsidP="0028587D">
      <w:pPr>
        <w:widowControl/>
        <w:tabs>
          <w:tab w:val="center" w:pos="7137"/>
          <w:tab w:val="center" w:pos="9315"/>
        </w:tabs>
        <w:snapToGrid w:val="0"/>
        <w:ind w:left="720"/>
        <w:jc w:val="left"/>
        <w:rPr>
          <w:sz w:val="24"/>
        </w:rPr>
      </w:pPr>
      <w:r w:rsidRPr="000B3EC8">
        <w:rPr>
          <w:sz w:val="24"/>
          <w:u w:val="single"/>
        </w:rPr>
        <w:t>税种</w:t>
      </w:r>
      <w:r w:rsidRPr="000B3EC8">
        <w:rPr>
          <w:sz w:val="24"/>
        </w:rPr>
        <w:tab/>
      </w:r>
      <w:r w:rsidRPr="000B3EC8">
        <w:rPr>
          <w:sz w:val="24"/>
          <w:u w:val="single"/>
        </w:rPr>
        <w:t>本年累计数</w:t>
      </w:r>
      <w:r w:rsidRPr="000B3EC8">
        <w:rPr>
          <w:sz w:val="24"/>
        </w:rPr>
        <w:tab/>
      </w:r>
      <w:r w:rsidRPr="000B3EC8">
        <w:rPr>
          <w:sz w:val="24"/>
          <w:u w:val="single"/>
        </w:rPr>
        <w:t>上年累计数</w:t>
      </w:r>
    </w:p>
    <w:p w14:paraId="3D71CEF5" w14:textId="77777777" w:rsidR="004D3363" w:rsidRPr="000B3EC8" w:rsidRDefault="004D3363" w:rsidP="0028587D">
      <w:pPr>
        <w:widowControl/>
        <w:tabs>
          <w:tab w:val="center" w:pos="7137"/>
          <w:tab w:val="center" w:pos="9315"/>
        </w:tabs>
        <w:snapToGrid w:val="0"/>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521D5383" w14:textId="77777777" w:rsidR="00A101E1" w:rsidRPr="000B3EC8" w:rsidRDefault="00A101E1" w:rsidP="0028587D">
      <w:pPr>
        <w:widowControl/>
        <w:tabs>
          <w:tab w:val="decimal" w:pos="7740"/>
          <w:tab w:val="center" w:pos="9369"/>
          <w:tab w:val="decimal" w:pos="9720"/>
        </w:tabs>
        <w:adjustRightInd w:val="0"/>
        <w:snapToGrid w:val="0"/>
        <w:ind w:left="735"/>
        <w:jc w:val="left"/>
        <w:rPr>
          <w:sz w:val="24"/>
        </w:rPr>
      </w:pPr>
    </w:p>
    <w:p w14:paraId="4A199F82" w14:textId="460580C1" w:rsidR="009B4582" w:rsidRPr="000B3EC8" w:rsidRDefault="009B4582" w:rsidP="0028587D">
      <w:pPr>
        <w:widowControl/>
        <w:tabs>
          <w:tab w:val="left" w:pos="720"/>
          <w:tab w:val="decimal" w:pos="7560"/>
          <w:tab w:val="decimal" w:pos="9720"/>
        </w:tabs>
        <w:jc w:val="left"/>
        <w:rPr>
          <w:sz w:val="24"/>
        </w:rPr>
      </w:pPr>
      <w:r w:rsidRPr="000B3EC8">
        <w:rPr>
          <w:bCs/>
          <w:sz w:val="24"/>
        </w:rPr>
        <w:tab/>
      </w:r>
      <w:r w:rsidRPr="000B3EC8">
        <w:rPr>
          <w:bCs/>
          <w:sz w:val="24"/>
        </w:rPr>
        <w:t>城市维护建设税</w:t>
      </w:r>
      <w:r w:rsidRPr="000B3EC8">
        <w:rPr>
          <w:bCs/>
          <w:sz w:val="24"/>
        </w:rPr>
        <w:tab/>
      </w:r>
      <w:r w:rsidR="00AB6A3C" w:rsidRPr="000B3EC8">
        <w:rPr>
          <w:bCs/>
          <w:sz w:val="24"/>
        </w:rPr>
        <w:t>11,747,647.67</w:t>
      </w:r>
      <w:r w:rsidR="002236DF" w:rsidRPr="000B3EC8">
        <w:rPr>
          <w:bCs/>
          <w:sz w:val="24"/>
        </w:rPr>
        <w:tab/>
      </w:r>
      <w:r w:rsidR="00D33763" w:rsidRPr="000B3EC8">
        <w:rPr>
          <w:bCs/>
          <w:sz w:val="24"/>
        </w:rPr>
        <w:t>6,447,014.02</w:t>
      </w:r>
    </w:p>
    <w:p w14:paraId="24016B5E" w14:textId="47AA78AE" w:rsidR="00AF19B1" w:rsidRPr="000B3EC8" w:rsidRDefault="00AF19B1" w:rsidP="0028587D">
      <w:pPr>
        <w:widowControl/>
        <w:tabs>
          <w:tab w:val="left" w:pos="720"/>
          <w:tab w:val="decimal" w:pos="7560"/>
          <w:tab w:val="decimal" w:pos="9720"/>
        </w:tabs>
        <w:jc w:val="left"/>
        <w:rPr>
          <w:sz w:val="24"/>
        </w:rPr>
      </w:pPr>
      <w:r w:rsidRPr="000B3EC8">
        <w:rPr>
          <w:sz w:val="24"/>
        </w:rPr>
        <w:tab/>
      </w:r>
      <w:r w:rsidRPr="000B3EC8">
        <w:rPr>
          <w:sz w:val="24"/>
        </w:rPr>
        <w:t>教育费附加</w:t>
      </w:r>
      <w:r w:rsidRPr="000B3EC8">
        <w:rPr>
          <w:sz w:val="24"/>
        </w:rPr>
        <w:tab/>
      </w:r>
      <w:r w:rsidR="00AB6A3C" w:rsidRPr="000B3EC8">
        <w:rPr>
          <w:sz w:val="24"/>
        </w:rPr>
        <w:t>8,391,176.92</w:t>
      </w:r>
      <w:r w:rsidR="002236DF" w:rsidRPr="000B3EC8">
        <w:rPr>
          <w:sz w:val="24"/>
        </w:rPr>
        <w:tab/>
      </w:r>
      <w:r w:rsidR="00D33763" w:rsidRPr="000B3EC8">
        <w:rPr>
          <w:sz w:val="24"/>
        </w:rPr>
        <w:t>4,605,010.03</w:t>
      </w:r>
    </w:p>
    <w:p w14:paraId="0B54320F" w14:textId="044BA5EB" w:rsidR="00EB3BB2" w:rsidRPr="000B3EC8" w:rsidRDefault="00B65468" w:rsidP="0028587D">
      <w:pPr>
        <w:widowControl/>
        <w:tabs>
          <w:tab w:val="left" w:pos="720"/>
          <w:tab w:val="decimal" w:pos="7560"/>
          <w:tab w:val="decimal" w:pos="9720"/>
        </w:tabs>
        <w:jc w:val="left"/>
        <w:rPr>
          <w:sz w:val="24"/>
        </w:rPr>
      </w:pPr>
      <w:r w:rsidRPr="000B3EC8">
        <w:rPr>
          <w:sz w:val="24"/>
        </w:rPr>
        <w:tab/>
      </w:r>
      <w:r w:rsidR="00EB3BB2" w:rsidRPr="000B3EC8">
        <w:rPr>
          <w:sz w:val="24"/>
        </w:rPr>
        <w:t>房产税</w:t>
      </w:r>
      <w:r w:rsidR="00EB3BB2" w:rsidRPr="000B3EC8">
        <w:rPr>
          <w:sz w:val="24"/>
        </w:rPr>
        <w:tab/>
        <w:t>7,054,159.70</w:t>
      </w:r>
      <w:r w:rsidR="00EB3BB2" w:rsidRPr="000B3EC8">
        <w:rPr>
          <w:sz w:val="24"/>
        </w:rPr>
        <w:tab/>
        <w:t>6,237,462.29</w:t>
      </w:r>
    </w:p>
    <w:p w14:paraId="579D1FD7" w14:textId="7296A400" w:rsidR="009B4582" w:rsidRPr="000B3EC8" w:rsidRDefault="00EB3BB2" w:rsidP="0028587D">
      <w:pPr>
        <w:widowControl/>
        <w:tabs>
          <w:tab w:val="left" w:pos="720"/>
          <w:tab w:val="decimal" w:pos="7560"/>
          <w:tab w:val="decimal" w:pos="9720"/>
        </w:tabs>
        <w:jc w:val="left"/>
        <w:rPr>
          <w:sz w:val="24"/>
        </w:rPr>
      </w:pPr>
      <w:r w:rsidRPr="000B3EC8">
        <w:rPr>
          <w:sz w:val="24"/>
        </w:rPr>
        <w:tab/>
      </w:r>
      <w:r w:rsidR="00B65468" w:rsidRPr="000B3EC8">
        <w:rPr>
          <w:sz w:val="24"/>
        </w:rPr>
        <w:t>印花税</w:t>
      </w:r>
      <w:r w:rsidR="00B65468" w:rsidRPr="000B3EC8">
        <w:rPr>
          <w:sz w:val="24"/>
        </w:rPr>
        <w:tab/>
      </w:r>
      <w:r w:rsidR="00AB6A3C" w:rsidRPr="000B3EC8">
        <w:rPr>
          <w:sz w:val="24"/>
        </w:rPr>
        <w:t>4,282,177.05</w:t>
      </w:r>
      <w:r w:rsidR="002236DF" w:rsidRPr="000B3EC8">
        <w:rPr>
          <w:sz w:val="24"/>
        </w:rPr>
        <w:tab/>
      </w:r>
      <w:r w:rsidR="00D33763" w:rsidRPr="000B3EC8">
        <w:rPr>
          <w:sz w:val="24"/>
        </w:rPr>
        <w:t>5,862,175.20</w:t>
      </w:r>
    </w:p>
    <w:p w14:paraId="759068DA" w14:textId="2020719A" w:rsidR="005B27FD" w:rsidRDefault="009B4582" w:rsidP="007A08E4">
      <w:pPr>
        <w:widowControl/>
        <w:tabs>
          <w:tab w:val="left" w:pos="720"/>
          <w:tab w:val="decimal" w:pos="7560"/>
          <w:tab w:val="decimal" w:pos="9720"/>
        </w:tabs>
        <w:jc w:val="left"/>
        <w:rPr>
          <w:sz w:val="24"/>
        </w:rPr>
      </w:pPr>
      <w:r w:rsidRPr="000B3EC8">
        <w:rPr>
          <w:sz w:val="24"/>
        </w:rPr>
        <w:tab/>
      </w:r>
      <w:r w:rsidRPr="000B3EC8">
        <w:rPr>
          <w:sz w:val="24"/>
        </w:rPr>
        <w:t>城镇土地使用税</w:t>
      </w:r>
      <w:r w:rsidRPr="000B3EC8">
        <w:rPr>
          <w:sz w:val="24"/>
        </w:rPr>
        <w:tab/>
      </w:r>
      <w:r w:rsidR="00AB6A3C" w:rsidRPr="000B3EC8">
        <w:rPr>
          <w:sz w:val="24"/>
        </w:rPr>
        <w:t>155,648.49</w:t>
      </w:r>
      <w:r w:rsidR="002236DF" w:rsidRPr="000B3EC8">
        <w:rPr>
          <w:sz w:val="24"/>
        </w:rPr>
        <w:tab/>
      </w:r>
      <w:r w:rsidR="00D33763" w:rsidRPr="000B3EC8">
        <w:rPr>
          <w:sz w:val="24"/>
        </w:rPr>
        <w:t>156,749.88</w:t>
      </w:r>
    </w:p>
    <w:p w14:paraId="09CD93E7" w14:textId="6C3C1BE0" w:rsidR="007A08E4" w:rsidRPr="000B3EC8" w:rsidRDefault="007A08E4" w:rsidP="0028587D">
      <w:pPr>
        <w:widowControl/>
        <w:tabs>
          <w:tab w:val="left" w:pos="720"/>
          <w:tab w:val="decimal" w:pos="7560"/>
          <w:tab w:val="decimal" w:pos="9720"/>
        </w:tabs>
        <w:jc w:val="left"/>
        <w:rPr>
          <w:bCs/>
          <w:sz w:val="24"/>
        </w:rPr>
      </w:pPr>
      <w:r>
        <w:rPr>
          <w:sz w:val="24"/>
        </w:rPr>
        <w:tab/>
      </w:r>
      <w:r>
        <w:rPr>
          <w:rFonts w:hint="eastAsia"/>
          <w:sz w:val="24"/>
        </w:rPr>
        <w:t>其他</w:t>
      </w:r>
      <w:r>
        <w:rPr>
          <w:sz w:val="24"/>
        </w:rPr>
        <w:tab/>
        <w:t>19.85</w:t>
      </w:r>
      <w:r>
        <w:rPr>
          <w:sz w:val="24"/>
        </w:rPr>
        <w:tab/>
      </w:r>
      <w:r w:rsidRPr="007A08E4">
        <w:rPr>
          <w:sz w:val="24"/>
        </w:rPr>
        <w:t>32,572.42</w:t>
      </w:r>
    </w:p>
    <w:p w14:paraId="40136AA2" w14:textId="77777777" w:rsidR="004C5881" w:rsidRPr="000B3EC8" w:rsidRDefault="004C5881">
      <w:pPr>
        <w:widowControl/>
        <w:tabs>
          <w:tab w:val="right" w:pos="7875"/>
          <w:tab w:val="right" w:pos="10017"/>
        </w:tabs>
        <w:adjustRightInd w:val="0"/>
        <w:snapToGrid w:val="0"/>
        <w:spacing w:after="140" w:line="24" w:lineRule="auto"/>
        <w:ind w:left="734"/>
        <w:jc w:val="left"/>
        <w:rPr>
          <w:sz w:val="24"/>
        </w:rPr>
      </w:pPr>
      <w:r w:rsidRPr="000B3EC8">
        <w:rPr>
          <w:sz w:val="24"/>
        </w:rPr>
        <w:tab/>
        <w:t>_________</w:t>
      </w:r>
      <w:r w:rsidR="005F0269" w:rsidRPr="000B3EC8">
        <w:rPr>
          <w:sz w:val="24"/>
        </w:rPr>
        <w:t>_</w:t>
      </w:r>
      <w:r w:rsidRPr="000B3EC8">
        <w:rPr>
          <w:sz w:val="24"/>
        </w:rPr>
        <w:t>__</w:t>
      </w:r>
      <w:r w:rsidRPr="000B3EC8">
        <w:rPr>
          <w:sz w:val="24"/>
        </w:rPr>
        <w:tab/>
        <w:t>___________</w:t>
      </w:r>
      <w:r w:rsidR="00740D0B" w:rsidRPr="000B3EC8">
        <w:rPr>
          <w:sz w:val="24"/>
        </w:rPr>
        <w:t>_</w:t>
      </w:r>
    </w:p>
    <w:p w14:paraId="43EE9102" w14:textId="6122B505" w:rsidR="00C5119D" w:rsidRPr="000B3EC8" w:rsidRDefault="00C5119D" w:rsidP="0028587D">
      <w:pPr>
        <w:widowControl/>
        <w:tabs>
          <w:tab w:val="left" w:pos="720"/>
          <w:tab w:val="decimal" w:pos="7560"/>
          <w:tab w:val="decimal" w:pos="9720"/>
        </w:tabs>
        <w:jc w:val="left"/>
        <w:rPr>
          <w:bCs/>
          <w:sz w:val="24"/>
        </w:rPr>
      </w:pPr>
      <w:r w:rsidRPr="000B3EC8">
        <w:rPr>
          <w:bCs/>
          <w:sz w:val="24"/>
        </w:rPr>
        <w:tab/>
      </w:r>
      <w:r w:rsidR="004B488E" w:rsidRPr="000B3EC8">
        <w:rPr>
          <w:bCs/>
          <w:sz w:val="24"/>
        </w:rPr>
        <w:t>合计</w:t>
      </w:r>
      <w:r w:rsidRPr="000B3EC8">
        <w:rPr>
          <w:bCs/>
          <w:sz w:val="24"/>
        </w:rPr>
        <w:tab/>
      </w:r>
      <w:r w:rsidR="00AB6A3C" w:rsidRPr="000B3EC8">
        <w:rPr>
          <w:bCs/>
          <w:sz w:val="24"/>
        </w:rPr>
        <w:t>31,630,829.68</w:t>
      </w:r>
      <w:r w:rsidR="002236DF" w:rsidRPr="000B3EC8">
        <w:rPr>
          <w:bCs/>
          <w:sz w:val="24"/>
        </w:rPr>
        <w:tab/>
      </w:r>
      <w:r w:rsidR="00D33763" w:rsidRPr="000B3EC8">
        <w:rPr>
          <w:bCs/>
          <w:sz w:val="24"/>
        </w:rPr>
        <w:t>23,340,983.84</w:t>
      </w:r>
    </w:p>
    <w:p w14:paraId="323DD07F" w14:textId="77777777" w:rsidR="00740D0B" w:rsidRPr="000B3EC8" w:rsidRDefault="00740D0B">
      <w:pPr>
        <w:widowControl/>
        <w:tabs>
          <w:tab w:val="right" w:pos="7875"/>
          <w:tab w:val="right" w:pos="10017"/>
        </w:tabs>
        <w:adjustRightInd w:val="0"/>
        <w:snapToGrid w:val="0"/>
        <w:spacing w:line="48" w:lineRule="auto"/>
        <w:jc w:val="left"/>
        <w:rPr>
          <w:sz w:val="24"/>
        </w:rPr>
      </w:pPr>
      <w:r w:rsidRPr="000B3EC8">
        <w:rPr>
          <w:sz w:val="24"/>
        </w:rPr>
        <w:tab/>
        <w:t>____________</w:t>
      </w:r>
      <w:r w:rsidRPr="000B3EC8">
        <w:rPr>
          <w:sz w:val="24"/>
        </w:rPr>
        <w:tab/>
        <w:t>____________</w:t>
      </w:r>
    </w:p>
    <w:p w14:paraId="087458A7" w14:textId="77777777" w:rsidR="00740D0B" w:rsidRPr="000B3EC8" w:rsidRDefault="00740D0B">
      <w:pPr>
        <w:widowControl/>
        <w:tabs>
          <w:tab w:val="right" w:pos="7875"/>
          <w:tab w:val="right" w:pos="10017"/>
        </w:tabs>
        <w:adjustRightInd w:val="0"/>
        <w:snapToGrid w:val="0"/>
        <w:spacing w:after="140" w:line="24" w:lineRule="auto"/>
        <w:ind w:left="734"/>
        <w:jc w:val="left"/>
        <w:rPr>
          <w:sz w:val="24"/>
        </w:rPr>
      </w:pPr>
      <w:r w:rsidRPr="000B3EC8">
        <w:rPr>
          <w:sz w:val="24"/>
        </w:rPr>
        <w:tab/>
        <w:t>____________</w:t>
      </w:r>
      <w:r w:rsidRPr="000B3EC8">
        <w:rPr>
          <w:sz w:val="24"/>
        </w:rPr>
        <w:tab/>
        <w:t>____________</w:t>
      </w:r>
    </w:p>
    <w:p w14:paraId="7279C134" w14:textId="77777777" w:rsidR="00232068" w:rsidRPr="000B3EC8" w:rsidRDefault="00232068" w:rsidP="0028587D">
      <w:pPr>
        <w:widowControl/>
        <w:jc w:val="left"/>
        <w:rPr>
          <w:sz w:val="24"/>
        </w:rPr>
      </w:pPr>
    </w:p>
    <w:p w14:paraId="1B757126" w14:textId="23610BC3" w:rsidR="00737215" w:rsidRPr="000B3EC8" w:rsidRDefault="00737215" w:rsidP="0028587D">
      <w:pPr>
        <w:widowControl/>
        <w:jc w:val="left"/>
        <w:rPr>
          <w:sz w:val="24"/>
          <w:lang w:val="en-GB"/>
        </w:rPr>
      </w:pPr>
    </w:p>
    <w:p w14:paraId="59942E61" w14:textId="609C92DB" w:rsidR="00232E3A" w:rsidRPr="000B3EC8" w:rsidRDefault="00232E3A" w:rsidP="0028587D">
      <w:pPr>
        <w:pStyle w:val="1"/>
        <w:rPr>
          <w:lang w:val="en-GB"/>
        </w:rPr>
      </w:pPr>
      <w:r w:rsidRPr="000B3EC8">
        <w:rPr>
          <w:lang w:val="en-GB"/>
        </w:rPr>
        <w:t>财务费用</w:t>
      </w:r>
    </w:p>
    <w:p w14:paraId="4D2776F3" w14:textId="77777777" w:rsidR="00C23A06" w:rsidRPr="000B3EC8" w:rsidRDefault="00C23A06" w:rsidP="0028587D">
      <w:pPr>
        <w:widowControl/>
        <w:jc w:val="left"/>
        <w:rPr>
          <w:sz w:val="24"/>
          <w:lang w:val="en-GB"/>
        </w:rPr>
      </w:pPr>
    </w:p>
    <w:p w14:paraId="7E0B24F6" w14:textId="77777777" w:rsidR="0036569E" w:rsidRPr="000B3EC8" w:rsidRDefault="00CC3C88" w:rsidP="0028587D">
      <w:pPr>
        <w:widowControl/>
        <w:tabs>
          <w:tab w:val="center" w:pos="7119"/>
          <w:tab w:val="center" w:pos="9270"/>
        </w:tabs>
        <w:adjustRightInd w:val="0"/>
        <w:snapToGrid w:val="0"/>
        <w:ind w:left="720"/>
        <w:jc w:val="left"/>
        <w:rPr>
          <w:sz w:val="24"/>
          <w:u w:val="single"/>
        </w:rPr>
      </w:pPr>
      <w:r w:rsidRPr="000B3EC8">
        <w:rPr>
          <w:sz w:val="24"/>
          <w:u w:val="single"/>
        </w:rPr>
        <w:t>项目</w:t>
      </w:r>
      <w:r w:rsidRPr="000B3EC8">
        <w:rPr>
          <w:sz w:val="24"/>
        </w:rPr>
        <w:tab/>
      </w:r>
      <w:r w:rsidRPr="000B3EC8">
        <w:rPr>
          <w:sz w:val="24"/>
          <w:u w:val="single"/>
        </w:rPr>
        <w:t>本年累计数</w:t>
      </w:r>
      <w:r w:rsidRPr="000B3EC8">
        <w:rPr>
          <w:sz w:val="24"/>
        </w:rPr>
        <w:tab/>
      </w:r>
      <w:r w:rsidRPr="000B3EC8">
        <w:rPr>
          <w:sz w:val="24"/>
          <w:u w:val="single"/>
        </w:rPr>
        <w:t>上年累计数</w:t>
      </w:r>
    </w:p>
    <w:p w14:paraId="0C95E5A9" w14:textId="77777777" w:rsidR="0036569E" w:rsidRPr="000B3EC8" w:rsidRDefault="00CC3C88" w:rsidP="0028587D">
      <w:pPr>
        <w:widowControl/>
        <w:tabs>
          <w:tab w:val="center" w:pos="7119"/>
          <w:tab w:val="center" w:pos="9270"/>
        </w:tabs>
        <w:adjustRightInd w:val="0"/>
        <w:snapToGrid w:val="0"/>
        <w:ind w:left="720"/>
        <w:jc w:val="left"/>
        <w:rPr>
          <w:sz w:val="24"/>
        </w:rPr>
      </w:pPr>
      <w:r w:rsidRPr="000B3EC8">
        <w:rPr>
          <w:sz w:val="24"/>
        </w:rPr>
        <w:tab/>
      </w:r>
      <w:r w:rsidR="00F5587F" w:rsidRPr="000B3EC8">
        <w:rPr>
          <w:sz w:val="24"/>
        </w:rPr>
        <w:t>人民币</w:t>
      </w:r>
      <w:r w:rsidR="00CD3D51" w:rsidRPr="000B3EC8">
        <w:rPr>
          <w:sz w:val="24"/>
        </w:rPr>
        <w:t>元</w:t>
      </w:r>
      <w:r w:rsidRPr="000B3EC8">
        <w:rPr>
          <w:sz w:val="24"/>
        </w:rPr>
        <w:tab/>
      </w:r>
      <w:r w:rsidR="00F5587F" w:rsidRPr="000B3EC8">
        <w:rPr>
          <w:sz w:val="24"/>
        </w:rPr>
        <w:t>人民币</w:t>
      </w:r>
      <w:r w:rsidR="00CD3D51" w:rsidRPr="000B3EC8">
        <w:rPr>
          <w:sz w:val="24"/>
        </w:rPr>
        <w:t>元</w:t>
      </w:r>
    </w:p>
    <w:p w14:paraId="6D983445" w14:textId="77777777" w:rsidR="0036569E" w:rsidRPr="000B3EC8" w:rsidRDefault="0036569E" w:rsidP="0028587D">
      <w:pPr>
        <w:widowControl/>
        <w:tabs>
          <w:tab w:val="left" w:pos="720"/>
          <w:tab w:val="decimal" w:pos="7560"/>
          <w:tab w:val="decimal" w:pos="9720"/>
        </w:tabs>
        <w:adjustRightInd w:val="0"/>
        <w:snapToGrid w:val="0"/>
        <w:jc w:val="left"/>
        <w:rPr>
          <w:sz w:val="24"/>
        </w:rPr>
      </w:pPr>
    </w:p>
    <w:p w14:paraId="031A3DE5" w14:textId="5EBD8301" w:rsidR="0036569E"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CC3C88" w:rsidRPr="000B3EC8">
        <w:rPr>
          <w:sz w:val="24"/>
        </w:rPr>
        <w:t>利息收入</w:t>
      </w:r>
      <w:r w:rsidR="00CC3C88" w:rsidRPr="000B3EC8">
        <w:rPr>
          <w:sz w:val="24"/>
        </w:rPr>
        <w:tab/>
      </w:r>
      <w:r w:rsidR="000B3EC8">
        <w:rPr>
          <w:sz w:val="24"/>
        </w:rPr>
        <w:t>(</w:t>
      </w:r>
      <w:r w:rsidR="00D91A0C" w:rsidRPr="000B3EC8">
        <w:rPr>
          <w:sz w:val="24"/>
        </w:rPr>
        <w:t>30,979,477.47</w:t>
      </w:r>
      <w:r w:rsidR="000B3EC8">
        <w:rPr>
          <w:sz w:val="24"/>
        </w:rPr>
        <w:t>)</w:t>
      </w:r>
      <w:r w:rsidR="002236DF" w:rsidRPr="000B3EC8">
        <w:rPr>
          <w:sz w:val="24"/>
        </w:rPr>
        <w:tab/>
      </w:r>
      <w:r w:rsidR="000B3EC8">
        <w:rPr>
          <w:sz w:val="24"/>
        </w:rPr>
        <w:t>(</w:t>
      </w:r>
      <w:r w:rsidR="00800B87" w:rsidRPr="000B3EC8">
        <w:rPr>
          <w:sz w:val="24"/>
        </w:rPr>
        <w:t>4,881,244.99</w:t>
      </w:r>
      <w:r w:rsidR="000B3EC8">
        <w:rPr>
          <w:sz w:val="24"/>
        </w:rPr>
        <w:t>)</w:t>
      </w:r>
    </w:p>
    <w:p w14:paraId="06D6B5A6" w14:textId="5ECD4304" w:rsidR="00D91A0C"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D91A0C" w:rsidRPr="000B3EC8">
        <w:rPr>
          <w:sz w:val="24"/>
        </w:rPr>
        <w:t>利息支出</w:t>
      </w:r>
      <w:r w:rsidR="00D91A0C" w:rsidRPr="000B3EC8">
        <w:rPr>
          <w:sz w:val="24"/>
        </w:rPr>
        <w:tab/>
        <w:t>166,340.07</w:t>
      </w:r>
      <w:r w:rsidR="00D91A0C" w:rsidRPr="000B3EC8">
        <w:rPr>
          <w:sz w:val="24"/>
        </w:rPr>
        <w:tab/>
      </w:r>
      <w:r w:rsidR="00FC0FE1">
        <w:rPr>
          <w:sz w:val="24"/>
        </w:rPr>
        <w:t>21</w:t>
      </w:r>
      <w:r w:rsidR="00FC0FE1">
        <w:rPr>
          <w:rFonts w:hint="eastAsia"/>
          <w:sz w:val="24"/>
        </w:rPr>
        <w:t>,</w:t>
      </w:r>
      <w:r w:rsidR="00FC0FE1">
        <w:rPr>
          <w:sz w:val="24"/>
        </w:rPr>
        <w:t>918.10</w:t>
      </w:r>
    </w:p>
    <w:p w14:paraId="20C5335D" w14:textId="7859ACD4" w:rsidR="0036569E" w:rsidRPr="000B3EC8" w:rsidRDefault="00D91A0C" w:rsidP="0028587D">
      <w:pPr>
        <w:widowControl/>
        <w:tabs>
          <w:tab w:val="left" w:pos="720"/>
          <w:tab w:val="decimal" w:pos="7560"/>
          <w:tab w:val="decimal" w:pos="9720"/>
        </w:tabs>
        <w:adjustRightInd w:val="0"/>
        <w:snapToGrid w:val="0"/>
        <w:jc w:val="left"/>
        <w:rPr>
          <w:sz w:val="24"/>
        </w:rPr>
      </w:pPr>
      <w:r w:rsidRPr="000B3EC8">
        <w:rPr>
          <w:sz w:val="24"/>
        </w:rPr>
        <w:tab/>
      </w:r>
      <w:r w:rsidR="00296D76" w:rsidRPr="000B3EC8">
        <w:rPr>
          <w:sz w:val="24"/>
        </w:rPr>
        <w:t>汇兑</w:t>
      </w:r>
      <w:r w:rsidR="00112B4D" w:rsidRPr="000B3EC8">
        <w:rPr>
          <w:sz w:val="24"/>
        </w:rPr>
        <w:t>差额</w:t>
      </w:r>
      <w:r w:rsidR="00CC3C88" w:rsidRPr="000B3EC8">
        <w:rPr>
          <w:sz w:val="24"/>
        </w:rPr>
        <w:tab/>
      </w:r>
      <w:r w:rsidR="000B3EC8">
        <w:rPr>
          <w:sz w:val="24"/>
        </w:rPr>
        <w:t>(</w:t>
      </w:r>
      <w:r w:rsidRPr="000B3EC8">
        <w:rPr>
          <w:sz w:val="24"/>
        </w:rPr>
        <w:t>190,950,206.55</w:t>
      </w:r>
      <w:r w:rsidR="000B3EC8">
        <w:rPr>
          <w:sz w:val="24"/>
        </w:rPr>
        <w:t>)</w:t>
      </w:r>
      <w:r w:rsidR="002236DF" w:rsidRPr="000B3EC8">
        <w:rPr>
          <w:sz w:val="24"/>
        </w:rPr>
        <w:tab/>
      </w:r>
      <w:r w:rsidR="000B3EC8">
        <w:rPr>
          <w:sz w:val="24"/>
        </w:rPr>
        <w:t>(</w:t>
      </w:r>
      <w:r w:rsidR="00EB0549" w:rsidRPr="000B3EC8">
        <w:rPr>
          <w:sz w:val="24"/>
        </w:rPr>
        <w:t>22,660,619.63</w:t>
      </w:r>
      <w:r w:rsidR="000B3EC8">
        <w:rPr>
          <w:sz w:val="24"/>
        </w:rPr>
        <w:t>)</w:t>
      </w:r>
    </w:p>
    <w:p w14:paraId="485040F7" w14:textId="516BB829" w:rsidR="00737470"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202AF5" w:rsidRPr="000B3EC8">
        <w:rPr>
          <w:sz w:val="24"/>
        </w:rPr>
        <w:t>其他</w:t>
      </w:r>
      <w:r w:rsidR="00737470" w:rsidRPr="000B3EC8">
        <w:rPr>
          <w:sz w:val="24"/>
        </w:rPr>
        <w:tab/>
      </w:r>
      <w:r w:rsidR="00AD436F" w:rsidRPr="000B3EC8">
        <w:rPr>
          <w:sz w:val="24"/>
        </w:rPr>
        <w:t xml:space="preserve">66,427.00 </w:t>
      </w:r>
      <w:r w:rsidR="002236DF" w:rsidRPr="000B3EC8">
        <w:rPr>
          <w:sz w:val="24"/>
        </w:rPr>
        <w:tab/>
      </w:r>
      <w:r w:rsidR="00FC0FE1">
        <w:rPr>
          <w:sz w:val="24"/>
        </w:rPr>
        <w:t>67,401.76</w:t>
      </w:r>
    </w:p>
    <w:p w14:paraId="6530C22B" w14:textId="77777777" w:rsidR="00FA48AA" w:rsidRPr="000B3EC8" w:rsidRDefault="00FA48AA">
      <w:pPr>
        <w:widowControl/>
        <w:tabs>
          <w:tab w:val="right" w:pos="7884"/>
          <w:tab w:val="right" w:pos="10017"/>
        </w:tabs>
        <w:adjustRightInd w:val="0"/>
        <w:snapToGrid w:val="0"/>
        <w:spacing w:after="140" w:line="24" w:lineRule="auto"/>
        <w:ind w:left="734" w:firstLine="720"/>
        <w:jc w:val="left"/>
        <w:rPr>
          <w:sz w:val="24"/>
        </w:rPr>
      </w:pPr>
      <w:r w:rsidRPr="000B3EC8">
        <w:rPr>
          <w:sz w:val="24"/>
        </w:rPr>
        <w:tab/>
        <w:t>_____________</w:t>
      </w:r>
      <w:r w:rsidRPr="000B3EC8">
        <w:rPr>
          <w:sz w:val="24"/>
        </w:rPr>
        <w:tab/>
        <w:t>_____________</w:t>
      </w:r>
    </w:p>
    <w:p w14:paraId="2BBFFFA6" w14:textId="48FD164E" w:rsidR="0036569E"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CC3C88" w:rsidRPr="000B3EC8">
        <w:rPr>
          <w:sz w:val="24"/>
        </w:rPr>
        <w:t>合计</w:t>
      </w:r>
      <w:r w:rsidR="00CC3C88" w:rsidRPr="000B3EC8">
        <w:rPr>
          <w:sz w:val="24"/>
        </w:rPr>
        <w:tab/>
      </w:r>
      <w:r w:rsidR="000B3EC8">
        <w:rPr>
          <w:sz w:val="24"/>
        </w:rPr>
        <w:t>(</w:t>
      </w:r>
      <w:r w:rsidR="00AD436F" w:rsidRPr="000B3EC8">
        <w:rPr>
          <w:sz w:val="24"/>
        </w:rPr>
        <w:t>221,696,916.95</w:t>
      </w:r>
      <w:r w:rsidR="000B3EC8">
        <w:rPr>
          <w:sz w:val="24"/>
        </w:rPr>
        <w:t>)</w:t>
      </w:r>
      <w:r w:rsidR="002236DF" w:rsidRPr="000B3EC8">
        <w:rPr>
          <w:sz w:val="24"/>
        </w:rPr>
        <w:tab/>
      </w:r>
      <w:r w:rsidR="000B3EC8">
        <w:rPr>
          <w:sz w:val="24"/>
        </w:rPr>
        <w:t>(</w:t>
      </w:r>
      <w:r w:rsidR="00DF1B68" w:rsidRPr="000B3EC8">
        <w:rPr>
          <w:sz w:val="24"/>
        </w:rPr>
        <w:t>27,452,544.76</w:t>
      </w:r>
      <w:r w:rsidR="000B3EC8">
        <w:rPr>
          <w:sz w:val="24"/>
        </w:rPr>
        <w:t>)</w:t>
      </w:r>
    </w:p>
    <w:p w14:paraId="0DA67A8C" w14:textId="77777777" w:rsidR="00FA48AA" w:rsidRPr="000B3EC8" w:rsidRDefault="00FA48AA">
      <w:pPr>
        <w:widowControl/>
        <w:tabs>
          <w:tab w:val="right" w:pos="7884"/>
          <w:tab w:val="right" w:pos="10017"/>
        </w:tabs>
        <w:adjustRightInd w:val="0"/>
        <w:snapToGrid w:val="0"/>
        <w:spacing w:line="48" w:lineRule="auto"/>
        <w:jc w:val="left"/>
        <w:rPr>
          <w:sz w:val="24"/>
        </w:rPr>
      </w:pPr>
      <w:r w:rsidRPr="000B3EC8">
        <w:rPr>
          <w:sz w:val="24"/>
        </w:rPr>
        <w:tab/>
        <w:t>_____________</w:t>
      </w:r>
      <w:r w:rsidRPr="000B3EC8">
        <w:rPr>
          <w:sz w:val="24"/>
        </w:rPr>
        <w:tab/>
        <w:t>_____________</w:t>
      </w:r>
    </w:p>
    <w:p w14:paraId="66A6CC68" w14:textId="77777777" w:rsidR="00FA48AA" w:rsidRPr="000B3EC8" w:rsidRDefault="00FA48AA">
      <w:pPr>
        <w:widowControl/>
        <w:tabs>
          <w:tab w:val="right" w:pos="7884"/>
          <w:tab w:val="right" w:pos="10017"/>
        </w:tabs>
        <w:adjustRightInd w:val="0"/>
        <w:snapToGrid w:val="0"/>
        <w:spacing w:after="140" w:line="24" w:lineRule="auto"/>
        <w:ind w:left="734" w:firstLine="720"/>
        <w:jc w:val="left"/>
        <w:rPr>
          <w:sz w:val="24"/>
        </w:rPr>
      </w:pPr>
      <w:r w:rsidRPr="000B3EC8">
        <w:rPr>
          <w:sz w:val="24"/>
        </w:rPr>
        <w:tab/>
        <w:t>_____________</w:t>
      </w:r>
      <w:r w:rsidRPr="000B3EC8">
        <w:rPr>
          <w:sz w:val="24"/>
        </w:rPr>
        <w:tab/>
        <w:t>_____________</w:t>
      </w:r>
    </w:p>
    <w:p w14:paraId="7B687891" w14:textId="0739099A" w:rsidR="00561F20" w:rsidRDefault="00874316" w:rsidP="00874316">
      <w:pPr>
        <w:widowControl/>
        <w:adjustRightInd w:val="0"/>
        <w:snapToGrid w:val="0"/>
        <w:ind w:firstLineChars="300" w:firstLine="720"/>
        <w:jc w:val="left"/>
        <w:rPr>
          <w:sz w:val="24"/>
        </w:rPr>
      </w:pPr>
      <w:r w:rsidRPr="00874316">
        <w:rPr>
          <w:sz w:val="24"/>
        </w:rPr>
        <w:t>其中本年度租赁负债的利息费用为人民币</w:t>
      </w:r>
      <w:r>
        <w:rPr>
          <w:rFonts w:hint="eastAsia"/>
          <w:sz w:val="24"/>
        </w:rPr>
        <w:t>1</w:t>
      </w:r>
      <w:r>
        <w:rPr>
          <w:sz w:val="24"/>
        </w:rPr>
        <w:t>66</w:t>
      </w:r>
      <w:r>
        <w:rPr>
          <w:rFonts w:hint="eastAsia"/>
          <w:sz w:val="24"/>
        </w:rPr>
        <w:t>,</w:t>
      </w:r>
      <w:r>
        <w:rPr>
          <w:sz w:val="24"/>
        </w:rPr>
        <w:t>340.07</w:t>
      </w:r>
      <w:r w:rsidRPr="00FC0FE1">
        <w:rPr>
          <w:sz w:val="24"/>
        </w:rPr>
        <w:t>元（上年度：人民币</w:t>
      </w:r>
      <w:r w:rsidR="00FC0FE1" w:rsidRPr="00FC0FE1">
        <w:rPr>
          <w:rFonts w:hint="eastAsia"/>
          <w:sz w:val="24"/>
        </w:rPr>
        <w:t>2</w:t>
      </w:r>
      <w:r w:rsidR="00FC0FE1" w:rsidRPr="00FC0FE1">
        <w:rPr>
          <w:sz w:val="24"/>
        </w:rPr>
        <w:t>1,918.10</w:t>
      </w:r>
      <w:r w:rsidRPr="00FC0FE1">
        <w:rPr>
          <w:sz w:val="24"/>
        </w:rPr>
        <w:t>元）。</w:t>
      </w:r>
    </w:p>
    <w:p w14:paraId="7B24206E" w14:textId="77777777" w:rsidR="00670DA5" w:rsidRPr="00874316" w:rsidRDefault="00670DA5" w:rsidP="0028587D">
      <w:pPr>
        <w:widowControl/>
        <w:adjustRightInd w:val="0"/>
        <w:snapToGrid w:val="0"/>
        <w:jc w:val="left"/>
        <w:rPr>
          <w:sz w:val="24"/>
        </w:rPr>
      </w:pPr>
    </w:p>
    <w:p w14:paraId="62C400EF" w14:textId="62EBF4F2" w:rsidR="00737215" w:rsidRPr="000B3EC8" w:rsidRDefault="00845468" w:rsidP="00737215">
      <w:pPr>
        <w:pStyle w:val="1"/>
        <w:adjustRightInd w:val="0"/>
        <w:snapToGrid w:val="0"/>
        <w:rPr>
          <w:lang w:val="en-GB"/>
        </w:rPr>
      </w:pPr>
      <w:r>
        <w:rPr>
          <w:rFonts w:hint="eastAsia"/>
          <w:lang w:val="en-GB"/>
        </w:rPr>
        <w:t>其他收益</w:t>
      </w:r>
    </w:p>
    <w:p w14:paraId="6565D87A" w14:textId="77777777" w:rsidR="00D31A63" w:rsidRPr="000B3EC8" w:rsidRDefault="00D31A63" w:rsidP="0028587D">
      <w:pPr>
        <w:widowControl/>
        <w:tabs>
          <w:tab w:val="center" w:pos="4914"/>
          <w:tab w:val="center" w:pos="6264"/>
          <w:tab w:val="center" w:pos="7722"/>
          <w:tab w:val="center" w:pos="7749"/>
          <w:tab w:val="center" w:pos="9405"/>
        </w:tabs>
        <w:adjustRightInd w:val="0"/>
        <w:snapToGrid w:val="0"/>
        <w:ind w:left="720"/>
        <w:jc w:val="left"/>
        <w:rPr>
          <w:sz w:val="17"/>
          <w:szCs w:val="17"/>
        </w:rPr>
      </w:pPr>
      <w:r w:rsidRPr="000B3EC8">
        <w:rPr>
          <w:sz w:val="17"/>
          <w:szCs w:val="17"/>
        </w:rPr>
        <w:tab/>
      </w:r>
      <w:r w:rsidRPr="000B3EC8">
        <w:rPr>
          <w:sz w:val="17"/>
          <w:szCs w:val="17"/>
        </w:rPr>
        <w:t>与资产相关</w:t>
      </w:r>
      <w:r w:rsidRPr="000B3EC8">
        <w:rPr>
          <w:sz w:val="17"/>
          <w:szCs w:val="17"/>
        </w:rPr>
        <w:t>/</w:t>
      </w:r>
    </w:p>
    <w:p w14:paraId="0F2E9D29" w14:textId="77777777" w:rsidR="00D31A63" w:rsidRPr="000B3EC8" w:rsidRDefault="00D31A63" w:rsidP="0028587D">
      <w:pPr>
        <w:widowControl/>
        <w:tabs>
          <w:tab w:val="center" w:pos="4914"/>
          <w:tab w:val="center" w:pos="6264"/>
          <w:tab w:val="center" w:pos="7722"/>
          <w:tab w:val="center" w:pos="7749"/>
          <w:tab w:val="center" w:pos="9405"/>
        </w:tabs>
        <w:adjustRightInd w:val="0"/>
        <w:snapToGrid w:val="0"/>
        <w:ind w:left="720"/>
        <w:jc w:val="left"/>
        <w:rPr>
          <w:sz w:val="17"/>
          <w:szCs w:val="17"/>
        </w:rPr>
      </w:pPr>
      <w:r w:rsidRPr="000B3EC8">
        <w:rPr>
          <w:sz w:val="17"/>
          <w:szCs w:val="17"/>
          <w:u w:val="single"/>
        </w:rPr>
        <w:t>政府补助项目</w:t>
      </w:r>
      <w:r w:rsidRPr="000B3EC8">
        <w:rPr>
          <w:sz w:val="17"/>
          <w:szCs w:val="17"/>
        </w:rPr>
        <w:tab/>
      </w:r>
      <w:r w:rsidRPr="000B3EC8">
        <w:rPr>
          <w:sz w:val="17"/>
          <w:szCs w:val="17"/>
          <w:u w:val="single"/>
        </w:rPr>
        <w:t>与收益相关</w:t>
      </w:r>
      <w:r w:rsidRPr="000B3EC8">
        <w:rPr>
          <w:sz w:val="17"/>
          <w:szCs w:val="17"/>
        </w:rPr>
        <w:tab/>
      </w:r>
      <w:r w:rsidRPr="000B3EC8">
        <w:rPr>
          <w:sz w:val="17"/>
          <w:szCs w:val="17"/>
          <w:u w:val="single"/>
        </w:rPr>
        <w:t>列报项目</w:t>
      </w:r>
      <w:r w:rsidRPr="000B3EC8">
        <w:rPr>
          <w:sz w:val="17"/>
          <w:szCs w:val="17"/>
        </w:rPr>
        <w:tab/>
      </w:r>
      <w:r w:rsidRPr="000B3EC8">
        <w:rPr>
          <w:sz w:val="17"/>
          <w:szCs w:val="17"/>
          <w:u w:val="single"/>
        </w:rPr>
        <w:t>本年累计数</w:t>
      </w:r>
      <w:r w:rsidRPr="000B3EC8">
        <w:rPr>
          <w:sz w:val="17"/>
          <w:szCs w:val="17"/>
        </w:rPr>
        <w:tab/>
      </w:r>
      <w:r w:rsidRPr="000B3EC8">
        <w:rPr>
          <w:sz w:val="17"/>
          <w:szCs w:val="17"/>
          <w:u w:val="single"/>
        </w:rPr>
        <w:t>上年累计数</w:t>
      </w:r>
    </w:p>
    <w:p w14:paraId="0A4FE366" w14:textId="77777777" w:rsidR="00D31A63" w:rsidRPr="000B3EC8" w:rsidRDefault="00D31A63" w:rsidP="0028587D">
      <w:pPr>
        <w:widowControl/>
        <w:tabs>
          <w:tab w:val="center" w:pos="4914"/>
          <w:tab w:val="center" w:pos="6264"/>
          <w:tab w:val="center" w:pos="7722"/>
          <w:tab w:val="center" w:pos="7749"/>
          <w:tab w:val="center" w:pos="9405"/>
        </w:tabs>
        <w:adjustRightInd w:val="0"/>
        <w:snapToGrid w:val="0"/>
        <w:ind w:left="720"/>
        <w:jc w:val="left"/>
        <w:rPr>
          <w:sz w:val="17"/>
          <w:szCs w:val="17"/>
        </w:rPr>
      </w:pPr>
      <w:r w:rsidRPr="000B3EC8">
        <w:rPr>
          <w:sz w:val="17"/>
          <w:szCs w:val="17"/>
        </w:rPr>
        <w:tab/>
      </w:r>
      <w:r w:rsidRPr="000B3EC8">
        <w:rPr>
          <w:sz w:val="17"/>
          <w:szCs w:val="17"/>
        </w:rPr>
        <w:tab/>
      </w:r>
      <w:r w:rsidRPr="000B3EC8">
        <w:rPr>
          <w:sz w:val="17"/>
          <w:szCs w:val="17"/>
        </w:rPr>
        <w:tab/>
      </w:r>
      <w:r w:rsidRPr="000B3EC8">
        <w:rPr>
          <w:sz w:val="17"/>
          <w:szCs w:val="17"/>
        </w:rPr>
        <w:t>人民币元</w:t>
      </w:r>
      <w:r w:rsidRPr="000B3EC8">
        <w:rPr>
          <w:sz w:val="17"/>
          <w:szCs w:val="17"/>
        </w:rPr>
        <w:tab/>
      </w:r>
      <w:r w:rsidRPr="000B3EC8">
        <w:rPr>
          <w:sz w:val="17"/>
          <w:szCs w:val="17"/>
        </w:rPr>
        <w:t>人民币元</w:t>
      </w:r>
    </w:p>
    <w:p w14:paraId="35D367B1" w14:textId="77777777" w:rsidR="00D31A63" w:rsidRPr="000B3EC8" w:rsidRDefault="00D31A63" w:rsidP="0028587D">
      <w:pPr>
        <w:widowControl/>
        <w:tabs>
          <w:tab w:val="decimal" w:pos="4320"/>
          <w:tab w:val="decimal" w:pos="6120"/>
          <w:tab w:val="decimal" w:pos="7830"/>
          <w:tab w:val="decimal" w:pos="9720"/>
        </w:tabs>
        <w:adjustRightInd w:val="0"/>
        <w:snapToGrid w:val="0"/>
        <w:ind w:left="720"/>
        <w:jc w:val="left"/>
        <w:rPr>
          <w:sz w:val="17"/>
          <w:szCs w:val="17"/>
        </w:rPr>
      </w:pPr>
    </w:p>
    <w:p w14:paraId="4F689C16" w14:textId="77777777"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r w:rsidRPr="000B3EC8">
        <w:rPr>
          <w:sz w:val="17"/>
          <w:szCs w:val="17"/>
        </w:rPr>
        <w:t>坪山</w:t>
      </w:r>
      <w:r>
        <w:rPr>
          <w:rFonts w:hint="eastAsia"/>
          <w:sz w:val="17"/>
          <w:szCs w:val="17"/>
        </w:rPr>
        <w:t>区</w:t>
      </w:r>
      <w:r w:rsidRPr="000B3EC8">
        <w:rPr>
          <w:sz w:val="17"/>
          <w:szCs w:val="17"/>
        </w:rPr>
        <w:t>企业快速增长补助</w:t>
      </w:r>
      <w:r w:rsidRPr="000B3EC8">
        <w:rPr>
          <w:sz w:val="17"/>
          <w:szCs w:val="17"/>
        </w:rPr>
        <w:tab/>
      </w:r>
      <w:r w:rsidRPr="000B3EC8">
        <w:rPr>
          <w:sz w:val="17"/>
          <w:szCs w:val="17"/>
        </w:rPr>
        <w:t>与收益相关</w:t>
      </w:r>
      <w:r w:rsidRPr="000B3EC8">
        <w:rPr>
          <w:sz w:val="17"/>
          <w:szCs w:val="17"/>
        </w:rPr>
        <w:tab/>
      </w:r>
      <w:r w:rsidRPr="000B3EC8">
        <w:rPr>
          <w:sz w:val="17"/>
          <w:szCs w:val="17"/>
        </w:rPr>
        <w:t>其他收益</w:t>
      </w:r>
      <w:r w:rsidRPr="000B3EC8">
        <w:rPr>
          <w:sz w:val="17"/>
          <w:szCs w:val="17"/>
        </w:rPr>
        <w:tab/>
        <w:t>16,000,000.00</w:t>
      </w:r>
      <w:r w:rsidRPr="000B3EC8">
        <w:rPr>
          <w:sz w:val="17"/>
          <w:szCs w:val="17"/>
        </w:rPr>
        <w:tab/>
        <w:t>-</w:t>
      </w:r>
    </w:p>
    <w:p w14:paraId="6C0473EF" w14:textId="0EB09623"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r w:rsidRPr="000B3EC8">
        <w:rPr>
          <w:sz w:val="17"/>
          <w:szCs w:val="17"/>
        </w:rPr>
        <w:t>递延收益摊销</w:t>
      </w:r>
      <w:r w:rsidRPr="000B3EC8">
        <w:rPr>
          <w:sz w:val="17"/>
          <w:szCs w:val="17"/>
        </w:rPr>
        <w:tab/>
      </w:r>
      <w:r w:rsidRPr="000B3EC8">
        <w:rPr>
          <w:sz w:val="17"/>
          <w:szCs w:val="17"/>
        </w:rPr>
        <w:t>与资产相关</w:t>
      </w:r>
      <w:r w:rsidRPr="000B3EC8">
        <w:rPr>
          <w:sz w:val="17"/>
          <w:szCs w:val="17"/>
        </w:rPr>
        <w:tab/>
      </w:r>
      <w:r w:rsidR="00845468">
        <w:rPr>
          <w:rFonts w:hint="eastAsia"/>
          <w:sz w:val="17"/>
          <w:szCs w:val="17"/>
        </w:rPr>
        <w:t>其他</w:t>
      </w:r>
      <w:r w:rsidRPr="000B3EC8">
        <w:rPr>
          <w:sz w:val="17"/>
          <w:szCs w:val="17"/>
        </w:rPr>
        <w:t>收益</w:t>
      </w:r>
      <w:r w:rsidRPr="000B3EC8">
        <w:rPr>
          <w:sz w:val="17"/>
          <w:szCs w:val="17"/>
        </w:rPr>
        <w:tab/>
        <w:t>10,397,054.80</w:t>
      </w:r>
      <w:r w:rsidRPr="000B3EC8">
        <w:rPr>
          <w:sz w:val="17"/>
          <w:szCs w:val="17"/>
        </w:rPr>
        <w:tab/>
        <w:t>9,574,045.73</w:t>
      </w:r>
    </w:p>
    <w:p w14:paraId="32EDBCB5" w14:textId="77777777"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r w:rsidRPr="000B3EC8">
        <w:rPr>
          <w:sz w:val="17"/>
          <w:szCs w:val="17"/>
        </w:rPr>
        <w:t>一次性留工培训补贴</w:t>
      </w:r>
      <w:r w:rsidRPr="000B3EC8">
        <w:rPr>
          <w:sz w:val="17"/>
          <w:szCs w:val="17"/>
        </w:rPr>
        <w:tab/>
      </w:r>
      <w:r w:rsidRPr="000B3EC8">
        <w:rPr>
          <w:sz w:val="17"/>
          <w:szCs w:val="17"/>
        </w:rPr>
        <w:t>与收益相关</w:t>
      </w:r>
      <w:r w:rsidRPr="000B3EC8">
        <w:rPr>
          <w:sz w:val="17"/>
          <w:szCs w:val="17"/>
        </w:rPr>
        <w:tab/>
      </w:r>
      <w:r w:rsidRPr="000B3EC8">
        <w:rPr>
          <w:sz w:val="17"/>
          <w:szCs w:val="17"/>
        </w:rPr>
        <w:t>其他收益</w:t>
      </w:r>
      <w:r w:rsidRPr="000B3EC8">
        <w:rPr>
          <w:sz w:val="17"/>
          <w:szCs w:val="17"/>
        </w:rPr>
        <w:tab/>
        <w:t>821,000.00</w:t>
      </w:r>
      <w:r w:rsidRPr="000B3EC8">
        <w:rPr>
          <w:sz w:val="17"/>
          <w:szCs w:val="17"/>
        </w:rPr>
        <w:tab/>
        <w:t>-</w:t>
      </w:r>
    </w:p>
    <w:p w14:paraId="656D4AFC" w14:textId="77777777"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r w:rsidRPr="000B3EC8">
        <w:rPr>
          <w:sz w:val="17"/>
          <w:szCs w:val="17"/>
        </w:rPr>
        <w:t>坪山</w:t>
      </w:r>
      <w:r>
        <w:rPr>
          <w:rFonts w:hint="eastAsia"/>
          <w:sz w:val="17"/>
          <w:szCs w:val="17"/>
        </w:rPr>
        <w:t>区</w:t>
      </w:r>
      <w:r w:rsidRPr="000B3EC8">
        <w:rPr>
          <w:sz w:val="17"/>
          <w:szCs w:val="17"/>
        </w:rPr>
        <w:t>集成电路企业日常环保处理费用资助</w:t>
      </w:r>
      <w:r w:rsidRPr="000B3EC8">
        <w:rPr>
          <w:sz w:val="17"/>
          <w:szCs w:val="17"/>
        </w:rPr>
        <w:tab/>
      </w:r>
      <w:r w:rsidRPr="000B3EC8">
        <w:rPr>
          <w:sz w:val="17"/>
          <w:szCs w:val="17"/>
        </w:rPr>
        <w:t>与收益相关</w:t>
      </w:r>
      <w:r w:rsidRPr="000B3EC8">
        <w:rPr>
          <w:sz w:val="17"/>
          <w:szCs w:val="17"/>
        </w:rPr>
        <w:tab/>
      </w:r>
      <w:r w:rsidRPr="000B3EC8">
        <w:rPr>
          <w:sz w:val="17"/>
          <w:szCs w:val="17"/>
        </w:rPr>
        <w:t>其他收益</w:t>
      </w:r>
      <w:r w:rsidRPr="000B3EC8">
        <w:rPr>
          <w:sz w:val="17"/>
          <w:szCs w:val="17"/>
        </w:rPr>
        <w:tab/>
        <w:t>800,000.00</w:t>
      </w:r>
      <w:r w:rsidRPr="000B3EC8">
        <w:rPr>
          <w:sz w:val="17"/>
          <w:szCs w:val="17"/>
        </w:rPr>
        <w:tab/>
        <w:t>-</w:t>
      </w:r>
    </w:p>
    <w:p w14:paraId="2CE2A095" w14:textId="77777777" w:rsidR="00E13A01" w:rsidRPr="000B3EC8" w:rsidRDefault="00E13A01" w:rsidP="00E13A01">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外籍人员</w:t>
      </w:r>
      <w:r>
        <w:rPr>
          <w:rFonts w:hint="eastAsia"/>
          <w:color w:val="000000" w:themeColor="text1"/>
          <w:sz w:val="17"/>
          <w:szCs w:val="17"/>
        </w:rPr>
        <w:t>个人所得税</w:t>
      </w:r>
      <w:r w:rsidRPr="000B3EC8">
        <w:rPr>
          <w:color w:val="000000" w:themeColor="text1"/>
          <w:sz w:val="17"/>
          <w:szCs w:val="17"/>
        </w:rPr>
        <w:t>返还补贴</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t>682,126.41</w:t>
      </w:r>
      <w:r w:rsidRPr="000B3EC8">
        <w:rPr>
          <w:color w:val="000000" w:themeColor="text1"/>
          <w:sz w:val="17"/>
          <w:szCs w:val="17"/>
        </w:rPr>
        <w:tab/>
        <w:t>3,089,904.53</w:t>
      </w:r>
    </w:p>
    <w:p w14:paraId="0D373159" w14:textId="77777777" w:rsidR="00E13A01" w:rsidRPr="000B3EC8" w:rsidRDefault="00E13A01" w:rsidP="00E13A01">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2019</w:t>
      </w:r>
      <w:r w:rsidRPr="000B3EC8">
        <w:rPr>
          <w:color w:val="000000" w:themeColor="text1"/>
          <w:sz w:val="17"/>
          <w:szCs w:val="17"/>
        </w:rPr>
        <w:t>年和谐劳动关系企业奖励</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t>500,000.00</w:t>
      </w:r>
      <w:r w:rsidRPr="000B3EC8">
        <w:rPr>
          <w:color w:val="000000" w:themeColor="text1"/>
          <w:sz w:val="17"/>
          <w:szCs w:val="17"/>
        </w:rPr>
        <w:tab/>
        <w:t>1,000,000.00</w:t>
      </w:r>
    </w:p>
    <w:p w14:paraId="196CE62C" w14:textId="77777777" w:rsidR="00E13A01" w:rsidRPr="000B3EC8" w:rsidRDefault="00E13A01" w:rsidP="00E13A01">
      <w:pPr>
        <w:widowControl/>
        <w:tabs>
          <w:tab w:val="decimal" w:pos="5387"/>
          <w:tab w:val="decimal" w:pos="6663"/>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失业稳岗补贴</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t>202,953.52</w:t>
      </w:r>
      <w:r w:rsidRPr="000B3EC8">
        <w:rPr>
          <w:color w:val="000000" w:themeColor="text1"/>
          <w:sz w:val="17"/>
          <w:szCs w:val="17"/>
        </w:rPr>
        <w:tab/>
        <w:t>-</w:t>
      </w:r>
    </w:p>
    <w:p w14:paraId="29E7C972" w14:textId="77777777" w:rsidR="00E13A01" w:rsidRPr="000B3EC8" w:rsidRDefault="00E13A01" w:rsidP="00E13A01">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2020</w:t>
      </w:r>
      <w:r w:rsidRPr="000B3EC8">
        <w:rPr>
          <w:color w:val="000000" w:themeColor="text1"/>
          <w:sz w:val="17"/>
          <w:szCs w:val="17"/>
        </w:rPr>
        <w:t>年稳增长结构资助项目款</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t>21,000.00</w:t>
      </w:r>
      <w:r w:rsidRPr="000B3EC8">
        <w:rPr>
          <w:color w:val="000000" w:themeColor="text1"/>
          <w:sz w:val="17"/>
          <w:szCs w:val="17"/>
        </w:rPr>
        <w:tab/>
        <w:t>3,740,000.00</w:t>
      </w:r>
    </w:p>
    <w:p w14:paraId="680A9592" w14:textId="6AC2DC96" w:rsidR="00B11EBD" w:rsidRPr="000B3EC8" w:rsidRDefault="00B11EBD" w:rsidP="0028587D">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2021</w:t>
      </w:r>
      <w:r w:rsidRPr="000B3EC8">
        <w:rPr>
          <w:color w:val="000000" w:themeColor="text1"/>
          <w:sz w:val="17"/>
          <w:szCs w:val="17"/>
        </w:rPr>
        <w:t>年度工业企业扩大产能奖励项目</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6C29C6" w:rsidRPr="000B3EC8">
        <w:rPr>
          <w:color w:val="000000" w:themeColor="text1"/>
          <w:sz w:val="17"/>
          <w:szCs w:val="17"/>
        </w:rPr>
        <w:t>-</w:t>
      </w:r>
      <w:r w:rsidR="002236DF" w:rsidRPr="000B3EC8">
        <w:rPr>
          <w:color w:val="000000" w:themeColor="text1"/>
          <w:sz w:val="17"/>
          <w:szCs w:val="17"/>
        </w:rPr>
        <w:tab/>
      </w:r>
      <w:r w:rsidRPr="000B3EC8">
        <w:rPr>
          <w:color w:val="000000" w:themeColor="text1"/>
          <w:sz w:val="17"/>
          <w:szCs w:val="17"/>
        </w:rPr>
        <w:t>16,224,000.00</w:t>
      </w:r>
    </w:p>
    <w:p w14:paraId="64C3620B" w14:textId="35620089" w:rsidR="00306269" w:rsidRPr="000B3EC8" w:rsidRDefault="00306269" w:rsidP="0028587D">
      <w:pPr>
        <w:widowControl/>
        <w:tabs>
          <w:tab w:val="decimal" w:pos="5387"/>
          <w:tab w:val="decimal" w:pos="6663"/>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其他</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6C29C6" w:rsidRPr="000B3EC8">
        <w:rPr>
          <w:color w:val="000000" w:themeColor="text1"/>
          <w:sz w:val="17"/>
          <w:szCs w:val="17"/>
        </w:rPr>
        <w:t>362,499.00</w:t>
      </w:r>
      <w:r w:rsidR="002236DF" w:rsidRPr="000B3EC8">
        <w:rPr>
          <w:color w:val="000000" w:themeColor="text1"/>
          <w:sz w:val="17"/>
          <w:szCs w:val="17"/>
        </w:rPr>
        <w:tab/>
      </w:r>
      <w:r w:rsidR="00B11EBD" w:rsidRPr="000B3EC8">
        <w:rPr>
          <w:color w:val="000000" w:themeColor="text1"/>
          <w:sz w:val="17"/>
          <w:szCs w:val="17"/>
        </w:rPr>
        <w:t>-</w:t>
      </w:r>
    </w:p>
    <w:p w14:paraId="08333564" w14:textId="77777777" w:rsidR="009D591B" w:rsidRPr="000B3EC8" w:rsidRDefault="009D591B">
      <w:pPr>
        <w:widowControl/>
        <w:tabs>
          <w:tab w:val="decimal" w:pos="4635"/>
          <w:tab w:val="decimal" w:pos="6543"/>
          <w:tab w:val="decimal" w:pos="8217"/>
          <w:tab w:val="decimal" w:pos="9927"/>
        </w:tabs>
        <w:adjustRightInd w:val="0"/>
        <w:snapToGrid w:val="0"/>
        <w:spacing w:after="140" w:line="24"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3C2ED416" w14:textId="278EEC44" w:rsidR="00687603" w:rsidRPr="000B3EC8" w:rsidRDefault="00687603" w:rsidP="0028587D">
      <w:pPr>
        <w:widowControl/>
        <w:tabs>
          <w:tab w:val="left" w:pos="720"/>
          <w:tab w:val="decimal" w:pos="4320"/>
          <w:tab w:val="decimal" w:pos="6255"/>
          <w:tab w:val="decimal" w:pos="8028"/>
          <w:tab w:val="decimal" w:pos="9720"/>
        </w:tabs>
        <w:adjustRightInd w:val="0"/>
        <w:snapToGrid w:val="0"/>
        <w:jc w:val="left"/>
        <w:rPr>
          <w:sz w:val="17"/>
          <w:szCs w:val="17"/>
        </w:rPr>
      </w:pPr>
      <w:r w:rsidRPr="000B3EC8">
        <w:rPr>
          <w:sz w:val="17"/>
          <w:szCs w:val="17"/>
        </w:rPr>
        <w:tab/>
      </w:r>
      <w:r w:rsidRPr="000B3EC8">
        <w:rPr>
          <w:sz w:val="17"/>
          <w:szCs w:val="17"/>
        </w:rPr>
        <w:t>其中：与资产相关计入当期损益的政府补助</w:t>
      </w:r>
      <w:r w:rsidRPr="000B3EC8">
        <w:rPr>
          <w:sz w:val="17"/>
          <w:szCs w:val="17"/>
        </w:rPr>
        <w:tab/>
      </w:r>
      <w:r w:rsidRPr="000B3EC8">
        <w:rPr>
          <w:sz w:val="17"/>
          <w:szCs w:val="17"/>
        </w:rPr>
        <w:tab/>
      </w:r>
      <w:r w:rsidRPr="000B3EC8">
        <w:rPr>
          <w:sz w:val="17"/>
          <w:szCs w:val="17"/>
        </w:rPr>
        <w:tab/>
      </w:r>
      <w:r w:rsidR="006C29C6" w:rsidRPr="000B3EC8">
        <w:rPr>
          <w:sz w:val="17"/>
          <w:szCs w:val="17"/>
        </w:rPr>
        <w:t>10,397,054.80</w:t>
      </w:r>
      <w:r w:rsidR="002236DF" w:rsidRPr="000B3EC8">
        <w:rPr>
          <w:sz w:val="17"/>
          <w:szCs w:val="17"/>
        </w:rPr>
        <w:tab/>
      </w:r>
      <w:r w:rsidR="00B11EBD" w:rsidRPr="000B3EC8">
        <w:rPr>
          <w:sz w:val="17"/>
          <w:szCs w:val="17"/>
        </w:rPr>
        <w:t>9,574,045.73</w:t>
      </w:r>
    </w:p>
    <w:p w14:paraId="6B8B2449" w14:textId="33664432" w:rsidR="003F3648" w:rsidRPr="000B3EC8" w:rsidRDefault="003F3648" w:rsidP="0028587D">
      <w:pPr>
        <w:widowControl/>
        <w:tabs>
          <w:tab w:val="left" w:pos="1224"/>
          <w:tab w:val="decimal" w:pos="4320"/>
          <w:tab w:val="decimal" w:pos="6255"/>
          <w:tab w:val="decimal" w:pos="8028"/>
          <w:tab w:val="decimal" w:pos="9720"/>
        </w:tabs>
        <w:adjustRightInd w:val="0"/>
        <w:snapToGrid w:val="0"/>
        <w:jc w:val="left"/>
        <w:rPr>
          <w:sz w:val="17"/>
          <w:szCs w:val="17"/>
        </w:rPr>
      </w:pPr>
      <w:r w:rsidRPr="000B3EC8">
        <w:rPr>
          <w:sz w:val="17"/>
          <w:szCs w:val="17"/>
        </w:rPr>
        <w:tab/>
      </w:r>
      <w:r w:rsidRPr="000B3EC8">
        <w:rPr>
          <w:sz w:val="17"/>
          <w:szCs w:val="17"/>
        </w:rPr>
        <w:t>与收益相关计入当期损益的政府补助</w:t>
      </w:r>
      <w:r w:rsidRPr="000B3EC8">
        <w:rPr>
          <w:sz w:val="17"/>
          <w:szCs w:val="17"/>
        </w:rPr>
        <w:tab/>
      </w:r>
      <w:r w:rsidRPr="000B3EC8">
        <w:rPr>
          <w:sz w:val="17"/>
          <w:szCs w:val="17"/>
        </w:rPr>
        <w:tab/>
      </w:r>
      <w:r w:rsidRPr="000B3EC8">
        <w:rPr>
          <w:sz w:val="17"/>
          <w:szCs w:val="17"/>
        </w:rPr>
        <w:tab/>
      </w:r>
      <w:r w:rsidR="006C29C6" w:rsidRPr="000B3EC8">
        <w:rPr>
          <w:sz w:val="17"/>
          <w:szCs w:val="17"/>
        </w:rPr>
        <w:t>19,389,578.93</w:t>
      </w:r>
      <w:r w:rsidR="002236DF" w:rsidRPr="000B3EC8">
        <w:rPr>
          <w:sz w:val="17"/>
          <w:szCs w:val="17"/>
        </w:rPr>
        <w:tab/>
      </w:r>
      <w:r w:rsidR="00B11EBD" w:rsidRPr="000B3EC8">
        <w:rPr>
          <w:sz w:val="17"/>
          <w:szCs w:val="17"/>
        </w:rPr>
        <w:t>24,053,904.53</w:t>
      </w:r>
    </w:p>
    <w:p w14:paraId="00AD9569" w14:textId="77777777" w:rsidR="009D591B" w:rsidRPr="000B3EC8" w:rsidRDefault="009D591B">
      <w:pPr>
        <w:widowControl/>
        <w:tabs>
          <w:tab w:val="decimal" w:pos="4635"/>
          <w:tab w:val="decimal" w:pos="6543"/>
          <w:tab w:val="decimal" w:pos="8217"/>
          <w:tab w:val="decimal" w:pos="9927"/>
        </w:tabs>
        <w:adjustRightInd w:val="0"/>
        <w:snapToGrid w:val="0"/>
        <w:spacing w:after="140" w:line="24"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028B0A35" w14:textId="6C57390A" w:rsidR="003F3648" w:rsidRPr="000B3EC8" w:rsidRDefault="003F3648" w:rsidP="0028587D">
      <w:pPr>
        <w:widowControl/>
        <w:tabs>
          <w:tab w:val="left" w:pos="1260"/>
          <w:tab w:val="decimal" w:pos="4320"/>
          <w:tab w:val="decimal" w:pos="6255"/>
          <w:tab w:val="decimal" w:pos="8028"/>
          <w:tab w:val="decimal" w:pos="9720"/>
        </w:tabs>
        <w:adjustRightInd w:val="0"/>
        <w:snapToGrid w:val="0"/>
        <w:jc w:val="left"/>
        <w:rPr>
          <w:sz w:val="17"/>
          <w:szCs w:val="17"/>
        </w:rPr>
      </w:pPr>
      <w:r w:rsidRPr="000B3EC8">
        <w:rPr>
          <w:sz w:val="17"/>
          <w:szCs w:val="17"/>
        </w:rPr>
        <w:tab/>
      </w:r>
      <w:r w:rsidRPr="000B3EC8">
        <w:rPr>
          <w:sz w:val="17"/>
          <w:szCs w:val="17"/>
        </w:rPr>
        <w:t>合计</w:t>
      </w:r>
      <w:r w:rsidRPr="000B3EC8">
        <w:rPr>
          <w:sz w:val="17"/>
          <w:szCs w:val="17"/>
        </w:rPr>
        <w:tab/>
      </w:r>
      <w:r w:rsidRPr="000B3EC8">
        <w:rPr>
          <w:sz w:val="17"/>
          <w:szCs w:val="17"/>
        </w:rPr>
        <w:tab/>
      </w:r>
      <w:r w:rsidRPr="000B3EC8">
        <w:rPr>
          <w:sz w:val="17"/>
          <w:szCs w:val="17"/>
        </w:rPr>
        <w:tab/>
      </w:r>
      <w:r w:rsidR="00827D67" w:rsidRPr="000B3EC8">
        <w:rPr>
          <w:sz w:val="17"/>
          <w:szCs w:val="17"/>
        </w:rPr>
        <w:t xml:space="preserve">29,786,633.73 </w:t>
      </w:r>
      <w:r w:rsidR="002236DF" w:rsidRPr="000B3EC8">
        <w:rPr>
          <w:sz w:val="17"/>
          <w:szCs w:val="17"/>
        </w:rPr>
        <w:tab/>
      </w:r>
      <w:r w:rsidR="00B11EBD" w:rsidRPr="000B3EC8">
        <w:rPr>
          <w:sz w:val="17"/>
          <w:szCs w:val="17"/>
        </w:rPr>
        <w:t>33,627,950.26</w:t>
      </w:r>
    </w:p>
    <w:p w14:paraId="1163E3E1" w14:textId="77777777" w:rsidR="009D591B" w:rsidRPr="000B3EC8" w:rsidRDefault="009D591B" w:rsidP="002F519F">
      <w:pPr>
        <w:widowControl/>
        <w:tabs>
          <w:tab w:val="decimal" w:pos="4635"/>
          <w:tab w:val="decimal" w:pos="6543"/>
          <w:tab w:val="decimal" w:pos="8217"/>
          <w:tab w:val="decimal" w:pos="9927"/>
        </w:tabs>
        <w:adjustRightInd w:val="0"/>
        <w:snapToGrid w:val="0"/>
        <w:spacing w:line="48"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2E71874C" w14:textId="77777777" w:rsidR="009D591B" w:rsidRPr="000B3EC8" w:rsidRDefault="009D591B">
      <w:pPr>
        <w:widowControl/>
        <w:tabs>
          <w:tab w:val="decimal" w:pos="4635"/>
          <w:tab w:val="decimal" w:pos="6543"/>
          <w:tab w:val="decimal" w:pos="8217"/>
          <w:tab w:val="decimal" w:pos="9927"/>
        </w:tabs>
        <w:adjustRightInd w:val="0"/>
        <w:snapToGrid w:val="0"/>
        <w:spacing w:after="140" w:line="24"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4F4E5129" w14:textId="33FD247B" w:rsidR="00670DA5" w:rsidRDefault="00670DA5">
      <w:pPr>
        <w:widowControl/>
        <w:jc w:val="left"/>
        <w:rPr>
          <w:sz w:val="24"/>
          <w:lang w:val="en-GB"/>
        </w:rPr>
      </w:pPr>
      <w:r>
        <w:rPr>
          <w:sz w:val="24"/>
          <w:lang w:val="en-GB"/>
        </w:rPr>
        <w:br w:type="page"/>
      </w:r>
    </w:p>
    <w:p w14:paraId="31AC5701" w14:textId="634109AC" w:rsidR="00E81C10" w:rsidRPr="000B3EC8" w:rsidRDefault="00E01475" w:rsidP="002F519F">
      <w:pPr>
        <w:pStyle w:val="1"/>
        <w:adjustRightInd w:val="0"/>
        <w:snapToGrid w:val="0"/>
        <w:spacing w:line="228" w:lineRule="auto"/>
        <w:rPr>
          <w:lang w:val="en-GB"/>
        </w:rPr>
      </w:pPr>
      <w:r w:rsidRPr="000B3EC8">
        <w:rPr>
          <w:lang w:val="en-GB"/>
        </w:rPr>
        <w:lastRenderedPageBreak/>
        <w:t>投资</w:t>
      </w:r>
      <w:r w:rsidR="00845C69" w:rsidRPr="000B3EC8">
        <w:rPr>
          <w:lang w:val="en-GB"/>
        </w:rPr>
        <w:t>损失</w:t>
      </w:r>
    </w:p>
    <w:p w14:paraId="3B928C98" w14:textId="77777777" w:rsidR="00E81C10" w:rsidRPr="000B3EC8" w:rsidRDefault="00E81C10" w:rsidP="002F519F">
      <w:pPr>
        <w:widowControl/>
        <w:tabs>
          <w:tab w:val="left" w:pos="720"/>
          <w:tab w:val="center" w:pos="7092"/>
          <w:tab w:val="center" w:pos="9387"/>
        </w:tabs>
        <w:adjustRightInd w:val="0"/>
        <w:snapToGrid w:val="0"/>
        <w:spacing w:line="228" w:lineRule="auto"/>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002864C9" w14:textId="77777777" w:rsidR="00E81C10" w:rsidRPr="000B3EC8" w:rsidRDefault="00E81C10" w:rsidP="002F519F">
      <w:pPr>
        <w:widowControl/>
        <w:tabs>
          <w:tab w:val="left" w:pos="720"/>
          <w:tab w:val="center" w:pos="7092"/>
          <w:tab w:val="center" w:pos="9387"/>
        </w:tabs>
        <w:adjustRightInd w:val="0"/>
        <w:snapToGrid w:val="0"/>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28AF2406" w14:textId="77777777" w:rsidR="00E81C10" w:rsidRPr="000B3EC8" w:rsidRDefault="00E81C10" w:rsidP="002F519F">
      <w:pPr>
        <w:widowControl/>
        <w:tabs>
          <w:tab w:val="left" w:pos="720"/>
          <w:tab w:val="decimal" w:pos="7560"/>
          <w:tab w:val="decimal" w:pos="9720"/>
        </w:tabs>
        <w:adjustRightInd w:val="0"/>
        <w:snapToGrid w:val="0"/>
        <w:spacing w:line="228" w:lineRule="auto"/>
        <w:jc w:val="left"/>
        <w:rPr>
          <w:sz w:val="24"/>
        </w:rPr>
      </w:pPr>
    </w:p>
    <w:p w14:paraId="6205CC13" w14:textId="6B3C5FEC" w:rsidR="00E81C10" w:rsidRPr="000B3EC8" w:rsidRDefault="00E81C10" w:rsidP="002F519F">
      <w:pPr>
        <w:widowControl/>
        <w:tabs>
          <w:tab w:val="left" w:pos="720"/>
          <w:tab w:val="decimal" w:pos="7560"/>
          <w:tab w:val="decimal" w:pos="9720"/>
        </w:tabs>
        <w:adjustRightInd w:val="0"/>
        <w:snapToGrid w:val="0"/>
        <w:spacing w:line="228" w:lineRule="auto"/>
        <w:jc w:val="left"/>
        <w:rPr>
          <w:sz w:val="24"/>
        </w:rPr>
      </w:pPr>
      <w:r w:rsidRPr="000B3EC8">
        <w:rPr>
          <w:sz w:val="24"/>
        </w:rPr>
        <w:tab/>
      </w:r>
      <w:r w:rsidRPr="000B3EC8">
        <w:rPr>
          <w:sz w:val="24"/>
        </w:rPr>
        <w:t>远期外汇合同产生的投资</w:t>
      </w:r>
      <w:r w:rsidR="00130984" w:rsidRPr="000B3EC8">
        <w:rPr>
          <w:sz w:val="24"/>
        </w:rPr>
        <w:t>损失</w:t>
      </w:r>
      <w:r w:rsidR="008B37FF" w:rsidRPr="000B3EC8">
        <w:rPr>
          <w:sz w:val="24"/>
        </w:rPr>
        <w:tab/>
      </w:r>
      <w:r w:rsidR="000B3EC8">
        <w:rPr>
          <w:sz w:val="24"/>
        </w:rPr>
        <w:t>(</w:t>
      </w:r>
      <w:r w:rsidR="00FC34BC" w:rsidRPr="000B3EC8">
        <w:rPr>
          <w:sz w:val="24"/>
        </w:rPr>
        <w:t>31,399,563.68</w:t>
      </w:r>
      <w:r w:rsidR="000B3EC8">
        <w:rPr>
          <w:sz w:val="24"/>
        </w:rPr>
        <w:t>)</w:t>
      </w:r>
      <w:r w:rsidR="002236DF" w:rsidRPr="000B3EC8">
        <w:rPr>
          <w:sz w:val="24"/>
        </w:rPr>
        <w:tab/>
      </w:r>
      <w:r w:rsidR="000B3EC8">
        <w:rPr>
          <w:sz w:val="24"/>
        </w:rPr>
        <w:t>(</w:t>
      </w:r>
      <w:r w:rsidR="00D24B0D" w:rsidRPr="000B3EC8">
        <w:rPr>
          <w:sz w:val="24"/>
        </w:rPr>
        <w:t>18,499,852.76</w:t>
      </w:r>
      <w:r w:rsidR="000B3EC8">
        <w:rPr>
          <w:sz w:val="24"/>
        </w:rPr>
        <w:t>)</w:t>
      </w:r>
    </w:p>
    <w:p w14:paraId="279F98FC" w14:textId="77777777" w:rsidR="002236DF" w:rsidRPr="000B3EC8" w:rsidRDefault="002236DF" w:rsidP="002236DF">
      <w:pPr>
        <w:widowControl/>
        <w:tabs>
          <w:tab w:val="right" w:pos="7875"/>
          <w:tab w:val="right" w:pos="10017"/>
        </w:tabs>
        <w:snapToGrid w:val="0"/>
        <w:spacing w:line="48" w:lineRule="auto"/>
        <w:textAlignment w:val="bottom"/>
        <w:rPr>
          <w:sz w:val="24"/>
        </w:rPr>
      </w:pPr>
      <w:r w:rsidRPr="000B3EC8">
        <w:rPr>
          <w:sz w:val="24"/>
        </w:rPr>
        <w:tab/>
        <w:t>_____________</w:t>
      </w:r>
      <w:r w:rsidRPr="000B3EC8">
        <w:rPr>
          <w:sz w:val="24"/>
        </w:rPr>
        <w:tab/>
        <w:t>_____________</w:t>
      </w:r>
    </w:p>
    <w:p w14:paraId="08F980EA" w14:textId="65F098B4" w:rsidR="00EB3534" w:rsidRPr="000B3EC8" w:rsidRDefault="00EB3534">
      <w:pPr>
        <w:widowControl/>
        <w:tabs>
          <w:tab w:val="right" w:pos="7875"/>
          <w:tab w:val="right" w:pos="10017"/>
        </w:tabs>
        <w:adjustRightInd w:val="0"/>
        <w:snapToGrid w:val="0"/>
        <w:spacing w:after="140" w:line="24" w:lineRule="auto"/>
        <w:jc w:val="left"/>
        <w:rPr>
          <w:sz w:val="24"/>
        </w:rPr>
      </w:pPr>
      <w:r w:rsidRPr="000B3EC8">
        <w:rPr>
          <w:sz w:val="24"/>
        </w:rPr>
        <w:tab/>
        <w:t>___</w:t>
      </w:r>
      <w:r w:rsidR="00232E3A" w:rsidRPr="000B3EC8">
        <w:rPr>
          <w:sz w:val="24"/>
        </w:rPr>
        <w:t>_</w:t>
      </w:r>
      <w:r w:rsidRPr="000B3EC8">
        <w:rPr>
          <w:sz w:val="24"/>
        </w:rPr>
        <w:t>__</w:t>
      </w:r>
      <w:r w:rsidR="00232E3A" w:rsidRPr="000B3EC8">
        <w:rPr>
          <w:sz w:val="24"/>
        </w:rPr>
        <w:t>_</w:t>
      </w:r>
      <w:r w:rsidRPr="000B3EC8">
        <w:rPr>
          <w:sz w:val="24"/>
        </w:rPr>
        <w:t>______</w:t>
      </w:r>
      <w:r w:rsidRPr="000B3EC8">
        <w:rPr>
          <w:sz w:val="24"/>
        </w:rPr>
        <w:tab/>
      </w:r>
      <w:r w:rsidR="002236DF" w:rsidRPr="000B3EC8">
        <w:rPr>
          <w:sz w:val="24"/>
        </w:rPr>
        <w:t>_____________</w:t>
      </w:r>
    </w:p>
    <w:p w14:paraId="4646F2DC" w14:textId="77777777" w:rsidR="008310B7" w:rsidRPr="000B3EC8" w:rsidRDefault="008310B7" w:rsidP="002F519F">
      <w:pPr>
        <w:widowControl/>
        <w:adjustRightInd w:val="0"/>
        <w:snapToGrid w:val="0"/>
        <w:spacing w:line="228" w:lineRule="auto"/>
        <w:jc w:val="left"/>
        <w:rPr>
          <w:sz w:val="24"/>
          <w:lang w:val="en-GB"/>
        </w:rPr>
      </w:pPr>
    </w:p>
    <w:p w14:paraId="1EEFE42B" w14:textId="09DAF15A" w:rsidR="00232E3A" w:rsidRPr="000B3EC8" w:rsidRDefault="00232E3A" w:rsidP="002F519F">
      <w:pPr>
        <w:widowControl/>
        <w:spacing w:line="228" w:lineRule="auto"/>
        <w:jc w:val="left"/>
        <w:rPr>
          <w:sz w:val="24"/>
          <w:lang w:val="en-GB"/>
        </w:rPr>
      </w:pPr>
    </w:p>
    <w:p w14:paraId="4324BC66" w14:textId="4F848413" w:rsidR="00A05FF3" w:rsidRPr="000B3EC8" w:rsidRDefault="00DF3735" w:rsidP="002F519F">
      <w:pPr>
        <w:pStyle w:val="1"/>
        <w:adjustRightInd w:val="0"/>
        <w:snapToGrid w:val="0"/>
        <w:spacing w:line="228" w:lineRule="auto"/>
        <w:rPr>
          <w:lang w:val="en-GB"/>
        </w:rPr>
      </w:pPr>
      <w:r w:rsidRPr="000B3EC8">
        <w:rPr>
          <w:lang w:val="en-GB"/>
        </w:rPr>
        <w:t>公允价值变动</w:t>
      </w:r>
      <w:r w:rsidR="00A06E0E" w:rsidRPr="000B3EC8">
        <w:rPr>
          <w:lang w:val="en-GB"/>
        </w:rPr>
        <w:t>收益</w:t>
      </w:r>
      <w:r w:rsidR="000B3EC8">
        <w:rPr>
          <w:lang w:val="en-GB"/>
        </w:rPr>
        <w:t>(</w:t>
      </w:r>
      <w:r w:rsidR="00F91E2C" w:rsidRPr="000B3EC8">
        <w:rPr>
          <w:lang w:val="en-GB"/>
        </w:rPr>
        <w:t>损失</w:t>
      </w:r>
      <w:r w:rsidR="000B3EC8">
        <w:rPr>
          <w:lang w:val="en-GB"/>
        </w:rPr>
        <w:t>)</w:t>
      </w:r>
    </w:p>
    <w:p w14:paraId="735C6A65" w14:textId="77777777" w:rsidR="00A05FF3" w:rsidRPr="000B3EC8" w:rsidRDefault="00A05FF3" w:rsidP="002F519F">
      <w:pPr>
        <w:widowControl/>
        <w:tabs>
          <w:tab w:val="left" w:pos="720"/>
          <w:tab w:val="center" w:pos="7155"/>
          <w:tab w:val="center" w:pos="9387"/>
        </w:tabs>
        <w:adjustRightInd w:val="0"/>
        <w:snapToGrid w:val="0"/>
        <w:spacing w:line="228" w:lineRule="auto"/>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3B6AA0A0" w14:textId="77777777" w:rsidR="00A05FF3" w:rsidRPr="000B3EC8" w:rsidRDefault="00A05FF3" w:rsidP="002F519F">
      <w:pPr>
        <w:widowControl/>
        <w:tabs>
          <w:tab w:val="left" w:pos="720"/>
          <w:tab w:val="center" w:pos="7155"/>
          <w:tab w:val="center" w:pos="9387"/>
        </w:tabs>
        <w:adjustRightInd w:val="0"/>
        <w:snapToGrid w:val="0"/>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3CAD946D" w14:textId="77777777" w:rsidR="0096764D" w:rsidRDefault="0096764D" w:rsidP="002F519F">
      <w:pPr>
        <w:widowControl/>
        <w:tabs>
          <w:tab w:val="left" w:pos="720"/>
          <w:tab w:val="decimal" w:pos="7614"/>
          <w:tab w:val="decimal" w:pos="9684"/>
        </w:tabs>
        <w:adjustRightInd w:val="0"/>
        <w:snapToGrid w:val="0"/>
        <w:spacing w:line="228" w:lineRule="auto"/>
        <w:jc w:val="left"/>
        <w:rPr>
          <w:sz w:val="24"/>
        </w:rPr>
      </w:pPr>
    </w:p>
    <w:p w14:paraId="04A0DE63" w14:textId="38981014" w:rsidR="00A05FF3" w:rsidRPr="000B3EC8" w:rsidRDefault="00A05FF3" w:rsidP="002F519F">
      <w:pPr>
        <w:widowControl/>
        <w:tabs>
          <w:tab w:val="left" w:pos="720"/>
          <w:tab w:val="decimal" w:pos="7614"/>
          <w:tab w:val="decimal" w:pos="9684"/>
        </w:tabs>
        <w:adjustRightInd w:val="0"/>
        <w:snapToGrid w:val="0"/>
        <w:spacing w:line="228" w:lineRule="auto"/>
        <w:jc w:val="left"/>
        <w:rPr>
          <w:sz w:val="24"/>
        </w:rPr>
      </w:pPr>
      <w:r w:rsidRPr="000B3EC8">
        <w:rPr>
          <w:sz w:val="24"/>
        </w:rPr>
        <w:tab/>
      </w:r>
      <w:r w:rsidR="00DF3735" w:rsidRPr="000B3EC8">
        <w:rPr>
          <w:sz w:val="24"/>
        </w:rPr>
        <w:t>产生公允价值变动的来源：</w:t>
      </w:r>
    </w:p>
    <w:p w14:paraId="1563544D" w14:textId="04DCB7CB" w:rsidR="00A05FF3" w:rsidRPr="000B3EC8" w:rsidRDefault="00A05FF3" w:rsidP="002F519F">
      <w:pPr>
        <w:widowControl/>
        <w:tabs>
          <w:tab w:val="left" w:pos="720"/>
          <w:tab w:val="decimal" w:pos="7560"/>
          <w:tab w:val="decimal" w:pos="9720"/>
        </w:tabs>
        <w:adjustRightInd w:val="0"/>
        <w:snapToGrid w:val="0"/>
        <w:spacing w:line="228" w:lineRule="auto"/>
        <w:jc w:val="left"/>
        <w:rPr>
          <w:sz w:val="24"/>
        </w:rPr>
      </w:pPr>
      <w:r w:rsidRPr="000B3EC8">
        <w:rPr>
          <w:sz w:val="24"/>
        </w:rPr>
        <w:tab/>
      </w:r>
      <w:r w:rsidR="009D591B" w:rsidRPr="000B3EC8">
        <w:rPr>
          <w:sz w:val="24"/>
        </w:rPr>
        <w:t xml:space="preserve">    </w:t>
      </w:r>
      <w:r w:rsidR="00A0782A" w:rsidRPr="000B3EC8">
        <w:rPr>
          <w:sz w:val="24"/>
        </w:rPr>
        <w:t>远期外汇合同</w:t>
      </w:r>
      <w:r w:rsidRPr="000B3EC8">
        <w:rPr>
          <w:sz w:val="24"/>
        </w:rPr>
        <w:tab/>
      </w:r>
      <w:r w:rsidR="00457FC4" w:rsidRPr="000B3EC8">
        <w:rPr>
          <w:sz w:val="24"/>
        </w:rPr>
        <w:t>4,248,890.22</w:t>
      </w:r>
      <w:r w:rsidR="002236DF" w:rsidRPr="000B3EC8">
        <w:rPr>
          <w:sz w:val="24"/>
        </w:rPr>
        <w:tab/>
      </w:r>
      <w:r w:rsidR="000B3EC8">
        <w:rPr>
          <w:sz w:val="24"/>
        </w:rPr>
        <w:t>(</w:t>
      </w:r>
      <w:r w:rsidR="00571C3B" w:rsidRPr="000B3EC8">
        <w:rPr>
          <w:sz w:val="24"/>
        </w:rPr>
        <w:t>4,873,786.36</w:t>
      </w:r>
      <w:r w:rsidR="000B3EC8">
        <w:rPr>
          <w:sz w:val="24"/>
        </w:rPr>
        <w:t>)</w:t>
      </w:r>
    </w:p>
    <w:p w14:paraId="7009138C" w14:textId="77777777" w:rsidR="002236DF" w:rsidRPr="000B3EC8" w:rsidRDefault="002236DF" w:rsidP="002236DF">
      <w:pPr>
        <w:widowControl/>
        <w:tabs>
          <w:tab w:val="right" w:pos="7857"/>
          <w:tab w:val="right" w:pos="10017"/>
        </w:tabs>
        <w:snapToGrid w:val="0"/>
        <w:spacing w:line="48" w:lineRule="auto"/>
        <w:textAlignment w:val="bottom"/>
        <w:rPr>
          <w:sz w:val="24"/>
        </w:rPr>
      </w:pPr>
      <w:r w:rsidRPr="000B3EC8">
        <w:rPr>
          <w:sz w:val="24"/>
        </w:rPr>
        <w:tab/>
        <w:t>____________</w:t>
      </w:r>
      <w:r w:rsidRPr="000B3EC8">
        <w:rPr>
          <w:sz w:val="24"/>
        </w:rPr>
        <w:tab/>
        <w:t>____________</w:t>
      </w:r>
    </w:p>
    <w:p w14:paraId="39D3DEEF" w14:textId="015155A2" w:rsidR="007347EA" w:rsidRPr="000B3EC8" w:rsidRDefault="00993C50">
      <w:pPr>
        <w:widowControl/>
        <w:tabs>
          <w:tab w:val="right" w:pos="7857"/>
          <w:tab w:val="right" w:pos="10017"/>
        </w:tabs>
        <w:adjustRightInd w:val="0"/>
        <w:snapToGrid w:val="0"/>
        <w:spacing w:after="140" w:line="24" w:lineRule="auto"/>
        <w:jc w:val="left"/>
        <w:rPr>
          <w:sz w:val="24"/>
        </w:rPr>
      </w:pPr>
      <w:r w:rsidRPr="000B3EC8">
        <w:rPr>
          <w:sz w:val="24"/>
        </w:rPr>
        <w:tab/>
      </w:r>
      <w:r w:rsidR="006B3C26" w:rsidRPr="000B3EC8">
        <w:rPr>
          <w:sz w:val="24"/>
        </w:rPr>
        <w:t>____________</w:t>
      </w:r>
      <w:r w:rsidRPr="000B3EC8">
        <w:rPr>
          <w:sz w:val="24"/>
        </w:rPr>
        <w:tab/>
      </w:r>
      <w:r w:rsidR="002236DF" w:rsidRPr="000B3EC8">
        <w:rPr>
          <w:sz w:val="24"/>
        </w:rPr>
        <w:t>____________</w:t>
      </w:r>
    </w:p>
    <w:p w14:paraId="70EA150A" w14:textId="77777777" w:rsidR="00737215" w:rsidRPr="000B3EC8" w:rsidRDefault="00737215" w:rsidP="0028587D">
      <w:pPr>
        <w:widowControl/>
        <w:tabs>
          <w:tab w:val="left" w:pos="720"/>
          <w:tab w:val="decimal" w:pos="7605"/>
          <w:tab w:val="decimal" w:pos="9720"/>
        </w:tabs>
        <w:snapToGrid w:val="0"/>
        <w:spacing w:line="228" w:lineRule="auto"/>
        <w:jc w:val="left"/>
        <w:rPr>
          <w:sz w:val="24"/>
        </w:rPr>
      </w:pPr>
    </w:p>
    <w:p w14:paraId="3415BC30" w14:textId="62D6476C" w:rsidR="00737215" w:rsidRPr="000B3EC8" w:rsidRDefault="00737215" w:rsidP="0028587D">
      <w:pPr>
        <w:widowControl/>
        <w:tabs>
          <w:tab w:val="left" w:pos="720"/>
          <w:tab w:val="decimal" w:pos="7605"/>
          <w:tab w:val="decimal" w:pos="9720"/>
        </w:tabs>
        <w:snapToGrid w:val="0"/>
        <w:spacing w:line="228" w:lineRule="auto"/>
        <w:jc w:val="left"/>
        <w:rPr>
          <w:sz w:val="24"/>
        </w:rPr>
      </w:pPr>
    </w:p>
    <w:p w14:paraId="52C1D686" w14:textId="24C26D52" w:rsidR="0044319B" w:rsidRPr="000B3EC8" w:rsidRDefault="0044319B" w:rsidP="002F519F">
      <w:pPr>
        <w:pStyle w:val="1"/>
        <w:snapToGrid w:val="0"/>
        <w:spacing w:line="228" w:lineRule="auto"/>
        <w:rPr>
          <w:lang w:val="en-GB"/>
        </w:rPr>
      </w:pPr>
      <w:r w:rsidRPr="000B3EC8">
        <w:rPr>
          <w:lang w:val="en-GB"/>
        </w:rPr>
        <w:t>资产减值损失</w:t>
      </w:r>
    </w:p>
    <w:p w14:paraId="3A378EF1" w14:textId="77777777" w:rsidR="00017ECC" w:rsidRPr="000B3EC8" w:rsidRDefault="00017ECC" w:rsidP="002F519F">
      <w:pPr>
        <w:widowControl/>
        <w:tabs>
          <w:tab w:val="center" w:pos="7182"/>
          <w:tab w:val="center" w:pos="9243"/>
        </w:tabs>
        <w:snapToGrid w:val="0"/>
        <w:spacing w:line="228" w:lineRule="auto"/>
        <w:ind w:left="720"/>
        <w:jc w:val="left"/>
        <w:rPr>
          <w:sz w:val="24"/>
          <w:u w:val="single"/>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007393EA" w14:textId="77777777" w:rsidR="00017ECC" w:rsidRPr="000B3EC8" w:rsidRDefault="00017ECC" w:rsidP="002F519F">
      <w:pPr>
        <w:widowControl/>
        <w:tabs>
          <w:tab w:val="center" w:pos="7182"/>
          <w:tab w:val="center" w:pos="9243"/>
        </w:tabs>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6CFE1BBF" w14:textId="77777777" w:rsidR="00017ECC" w:rsidRPr="000B3EC8" w:rsidRDefault="00017ECC" w:rsidP="002F519F">
      <w:pPr>
        <w:widowControl/>
        <w:tabs>
          <w:tab w:val="left" w:pos="720"/>
          <w:tab w:val="decimal" w:pos="7605"/>
          <w:tab w:val="decimal" w:pos="9720"/>
        </w:tabs>
        <w:snapToGrid w:val="0"/>
        <w:spacing w:line="228" w:lineRule="auto"/>
        <w:jc w:val="left"/>
        <w:rPr>
          <w:sz w:val="24"/>
        </w:rPr>
      </w:pPr>
    </w:p>
    <w:p w14:paraId="6B7B60E0" w14:textId="2B48AF40" w:rsidR="00017ECC" w:rsidRPr="000B3EC8" w:rsidRDefault="00017ECC"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存货跌价损失</w:t>
      </w:r>
      <w:r w:rsidR="00993C50" w:rsidRPr="000B3EC8">
        <w:rPr>
          <w:sz w:val="24"/>
        </w:rPr>
        <w:tab/>
      </w:r>
      <w:r w:rsidR="000B3EC8">
        <w:rPr>
          <w:sz w:val="24"/>
        </w:rPr>
        <w:t>(</w:t>
      </w:r>
      <w:r w:rsidR="00595C75" w:rsidRPr="000B3EC8">
        <w:rPr>
          <w:sz w:val="24"/>
        </w:rPr>
        <w:t>14,211,843.99</w:t>
      </w:r>
      <w:r w:rsidR="000B3EC8">
        <w:rPr>
          <w:sz w:val="24"/>
        </w:rPr>
        <w:t>)</w:t>
      </w:r>
      <w:r w:rsidR="002236DF" w:rsidRPr="000B3EC8">
        <w:rPr>
          <w:sz w:val="24"/>
        </w:rPr>
        <w:tab/>
      </w:r>
      <w:r w:rsidR="000B3EC8">
        <w:rPr>
          <w:sz w:val="24"/>
        </w:rPr>
        <w:t>(</w:t>
      </w:r>
      <w:r w:rsidR="00F774C7" w:rsidRPr="000B3EC8">
        <w:rPr>
          <w:sz w:val="24"/>
        </w:rPr>
        <w:t>27,473,012.03</w:t>
      </w:r>
      <w:r w:rsidR="000B3EC8">
        <w:rPr>
          <w:sz w:val="24"/>
        </w:rPr>
        <w:t>)</w:t>
      </w:r>
    </w:p>
    <w:p w14:paraId="77406BBB" w14:textId="7A873773" w:rsidR="00017ECC" w:rsidRPr="000B3EC8" w:rsidRDefault="00017ECC"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固定资产</w:t>
      </w:r>
      <w:r w:rsidR="00130984" w:rsidRPr="000B3EC8">
        <w:rPr>
          <w:sz w:val="24"/>
        </w:rPr>
        <w:t>减值</w:t>
      </w:r>
      <w:r w:rsidRPr="000B3EC8">
        <w:rPr>
          <w:sz w:val="24"/>
        </w:rPr>
        <w:t>损失</w:t>
      </w:r>
      <w:r w:rsidRPr="000B3EC8">
        <w:rPr>
          <w:sz w:val="24"/>
        </w:rPr>
        <w:tab/>
      </w:r>
      <w:r w:rsidR="00595C75" w:rsidRPr="000B3EC8">
        <w:rPr>
          <w:sz w:val="24"/>
        </w:rPr>
        <w:t>-</w:t>
      </w:r>
      <w:r w:rsidR="002236DF" w:rsidRPr="000B3EC8">
        <w:rPr>
          <w:sz w:val="24"/>
        </w:rPr>
        <w:tab/>
      </w:r>
      <w:r w:rsidR="000B3EC8">
        <w:rPr>
          <w:sz w:val="24"/>
        </w:rPr>
        <w:t>(</w:t>
      </w:r>
      <w:r w:rsidR="00F40B93" w:rsidRPr="000B3EC8">
        <w:rPr>
          <w:sz w:val="24"/>
        </w:rPr>
        <w:t>11,826,760.11</w:t>
      </w:r>
      <w:r w:rsidR="000B3EC8">
        <w:rPr>
          <w:sz w:val="24"/>
        </w:rPr>
        <w:t>)</w:t>
      </w:r>
    </w:p>
    <w:p w14:paraId="033E4FC9" w14:textId="033C26EE" w:rsidR="00F40B93" w:rsidRPr="000B3EC8" w:rsidRDefault="00F40B93"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无形资产</w:t>
      </w:r>
      <w:r w:rsidR="00130984" w:rsidRPr="000B3EC8">
        <w:rPr>
          <w:sz w:val="24"/>
        </w:rPr>
        <w:t>减值</w:t>
      </w:r>
      <w:r w:rsidRPr="000B3EC8">
        <w:rPr>
          <w:sz w:val="24"/>
        </w:rPr>
        <w:t>损失</w:t>
      </w:r>
      <w:r w:rsidRPr="000B3EC8">
        <w:rPr>
          <w:sz w:val="24"/>
        </w:rPr>
        <w:tab/>
      </w:r>
      <w:r w:rsidR="00595C75" w:rsidRPr="000B3EC8">
        <w:rPr>
          <w:sz w:val="24"/>
        </w:rPr>
        <w:t>-</w:t>
      </w:r>
      <w:r w:rsidR="002236DF" w:rsidRPr="000B3EC8">
        <w:rPr>
          <w:sz w:val="24"/>
        </w:rPr>
        <w:tab/>
      </w:r>
      <w:r w:rsidR="000B3EC8">
        <w:rPr>
          <w:sz w:val="24"/>
        </w:rPr>
        <w:t>(</w:t>
      </w:r>
      <w:r w:rsidRPr="000B3EC8">
        <w:rPr>
          <w:sz w:val="24"/>
        </w:rPr>
        <w:t>9,837.07</w:t>
      </w:r>
      <w:r w:rsidR="000B3EC8">
        <w:rPr>
          <w:sz w:val="24"/>
        </w:rPr>
        <w:t>)</w:t>
      </w:r>
    </w:p>
    <w:p w14:paraId="0C8D3758" w14:textId="77777777" w:rsidR="004125B0" w:rsidRPr="000B3EC8" w:rsidRDefault="004125B0" w:rsidP="004125B0">
      <w:pPr>
        <w:widowControl/>
        <w:tabs>
          <w:tab w:val="right" w:pos="7884"/>
          <w:tab w:val="right" w:pos="10017"/>
        </w:tabs>
        <w:adjustRightInd w:val="0"/>
        <w:snapToGrid w:val="0"/>
        <w:spacing w:after="140" w:line="24" w:lineRule="auto"/>
        <w:jc w:val="left"/>
        <w:rPr>
          <w:sz w:val="24"/>
        </w:rPr>
      </w:pPr>
      <w:r w:rsidRPr="000B3EC8">
        <w:rPr>
          <w:sz w:val="24"/>
        </w:rPr>
        <w:tab/>
        <w:t>____________</w:t>
      </w:r>
      <w:r w:rsidRPr="000B3EC8">
        <w:rPr>
          <w:sz w:val="24"/>
        </w:rPr>
        <w:tab/>
        <w:t>_____________</w:t>
      </w:r>
    </w:p>
    <w:p w14:paraId="13429A8E" w14:textId="6E5E9F16" w:rsidR="00017ECC" w:rsidRPr="000B3EC8" w:rsidRDefault="00017ECC"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合计</w:t>
      </w:r>
      <w:r w:rsidRPr="000B3EC8">
        <w:rPr>
          <w:sz w:val="24"/>
        </w:rPr>
        <w:tab/>
      </w:r>
      <w:r w:rsidR="000B3EC8">
        <w:rPr>
          <w:sz w:val="24"/>
        </w:rPr>
        <w:t>(</w:t>
      </w:r>
      <w:r w:rsidR="00595C75" w:rsidRPr="000B3EC8">
        <w:rPr>
          <w:sz w:val="24"/>
        </w:rPr>
        <w:t>14,211,843.99</w:t>
      </w:r>
      <w:r w:rsidR="000B3EC8">
        <w:rPr>
          <w:sz w:val="24"/>
        </w:rPr>
        <w:t>)</w:t>
      </w:r>
      <w:r w:rsidR="002236DF" w:rsidRPr="000B3EC8">
        <w:rPr>
          <w:sz w:val="24"/>
        </w:rPr>
        <w:tab/>
      </w:r>
      <w:r w:rsidR="000B3EC8">
        <w:rPr>
          <w:sz w:val="24"/>
        </w:rPr>
        <w:t>(</w:t>
      </w:r>
      <w:r w:rsidR="00F774C7" w:rsidRPr="000B3EC8">
        <w:rPr>
          <w:sz w:val="24"/>
        </w:rPr>
        <w:t>39,309,609.21</w:t>
      </w:r>
      <w:r w:rsidR="000B3EC8">
        <w:rPr>
          <w:sz w:val="24"/>
        </w:rPr>
        <w:t>)</w:t>
      </w:r>
    </w:p>
    <w:p w14:paraId="488EA658" w14:textId="77777777" w:rsidR="004125B0" w:rsidRPr="000B3EC8" w:rsidRDefault="004125B0" w:rsidP="002F519F">
      <w:pPr>
        <w:widowControl/>
        <w:tabs>
          <w:tab w:val="right" w:pos="7884"/>
          <w:tab w:val="right" w:pos="10017"/>
        </w:tabs>
        <w:adjustRightInd w:val="0"/>
        <w:snapToGrid w:val="0"/>
        <w:spacing w:line="48" w:lineRule="auto"/>
        <w:jc w:val="left"/>
        <w:rPr>
          <w:sz w:val="24"/>
        </w:rPr>
      </w:pPr>
      <w:r w:rsidRPr="000B3EC8">
        <w:rPr>
          <w:sz w:val="24"/>
        </w:rPr>
        <w:tab/>
        <w:t>____________</w:t>
      </w:r>
      <w:r w:rsidRPr="000B3EC8">
        <w:rPr>
          <w:sz w:val="24"/>
        </w:rPr>
        <w:tab/>
        <w:t>_____________</w:t>
      </w:r>
    </w:p>
    <w:p w14:paraId="32B78FB6" w14:textId="745BD13E" w:rsidR="00017ECC" w:rsidRPr="000B3EC8" w:rsidRDefault="00017ECC" w:rsidP="004125B0">
      <w:pPr>
        <w:widowControl/>
        <w:tabs>
          <w:tab w:val="right" w:pos="7884"/>
          <w:tab w:val="right" w:pos="10017"/>
        </w:tabs>
        <w:adjustRightInd w:val="0"/>
        <w:snapToGrid w:val="0"/>
        <w:spacing w:after="140" w:line="24" w:lineRule="auto"/>
        <w:jc w:val="left"/>
        <w:rPr>
          <w:sz w:val="24"/>
        </w:rPr>
      </w:pPr>
      <w:r w:rsidRPr="000B3EC8">
        <w:rPr>
          <w:sz w:val="24"/>
        </w:rPr>
        <w:tab/>
        <w:t>____________</w:t>
      </w:r>
      <w:r w:rsidRPr="000B3EC8">
        <w:rPr>
          <w:sz w:val="24"/>
        </w:rPr>
        <w:tab/>
        <w:t>____________</w:t>
      </w:r>
      <w:r w:rsidR="00464E5B" w:rsidRPr="000B3EC8">
        <w:rPr>
          <w:sz w:val="24"/>
        </w:rPr>
        <w:t>_</w:t>
      </w:r>
    </w:p>
    <w:p w14:paraId="45C6596C" w14:textId="30115886" w:rsidR="00670DA5" w:rsidRDefault="00670DA5" w:rsidP="00670DA5">
      <w:pPr>
        <w:pStyle w:val="1"/>
        <w:numPr>
          <w:ilvl w:val="0"/>
          <w:numId w:val="0"/>
        </w:numPr>
        <w:snapToGrid w:val="0"/>
        <w:ind w:left="720"/>
        <w:rPr>
          <w:lang w:val="en-GB"/>
        </w:rPr>
      </w:pPr>
    </w:p>
    <w:p w14:paraId="247DCC72" w14:textId="77777777" w:rsidR="00670DA5" w:rsidRPr="00670DA5" w:rsidRDefault="00670DA5" w:rsidP="00670DA5">
      <w:pPr>
        <w:rPr>
          <w:lang w:val="en-GB"/>
        </w:rPr>
      </w:pPr>
    </w:p>
    <w:p w14:paraId="10FCFFC9" w14:textId="36FDE852" w:rsidR="00737215" w:rsidRPr="000B3EC8" w:rsidRDefault="00737215" w:rsidP="0028587D">
      <w:pPr>
        <w:pStyle w:val="1"/>
        <w:snapToGrid w:val="0"/>
        <w:rPr>
          <w:lang w:val="en-GB"/>
        </w:rPr>
      </w:pPr>
      <w:r w:rsidRPr="000B3EC8">
        <w:rPr>
          <w:lang w:val="en-GB"/>
        </w:rPr>
        <w:t>资产处置损失</w:t>
      </w:r>
    </w:p>
    <w:p w14:paraId="767BF4DC" w14:textId="77777777" w:rsidR="00DF3735" w:rsidRPr="000B3EC8" w:rsidRDefault="00DF3735" w:rsidP="0028587D">
      <w:pPr>
        <w:widowControl/>
        <w:tabs>
          <w:tab w:val="left" w:pos="720"/>
          <w:tab w:val="center" w:pos="7155"/>
          <w:tab w:val="center" w:pos="9324"/>
        </w:tabs>
        <w:adjustRightInd w:val="0"/>
        <w:snapToGrid w:val="0"/>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0C6D9456" w14:textId="77777777" w:rsidR="00DF3735" w:rsidRPr="000B3EC8" w:rsidRDefault="00DF3735" w:rsidP="0028587D">
      <w:pPr>
        <w:widowControl/>
        <w:tabs>
          <w:tab w:val="left" w:pos="720"/>
          <w:tab w:val="center" w:pos="7155"/>
          <w:tab w:val="center" w:pos="9324"/>
        </w:tabs>
        <w:adjustRightInd w:val="0"/>
        <w:snapToGrid w:val="0"/>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62E056D2" w14:textId="77777777" w:rsidR="00DF3735" w:rsidRPr="000B3EC8" w:rsidRDefault="00DF3735" w:rsidP="0028587D">
      <w:pPr>
        <w:widowControl/>
        <w:tabs>
          <w:tab w:val="left" w:pos="720"/>
          <w:tab w:val="decimal" w:pos="7614"/>
          <w:tab w:val="decimal" w:pos="9684"/>
        </w:tabs>
        <w:adjustRightInd w:val="0"/>
        <w:snapToGrid w:val="0"/>
        <w:jc w:val="left"/>
        <w:rPr>
          <w:sz w:val="24"/>
        </w:rPr>
      </w:pPr>
      <w:r w:rsidRPr="000B3EC8">
        <w:rPr>
          <w:sz w:val="24"/>
        </w:rPr>
        <w:tab/>
      </w:r>
    </w:p>
    <w:p w14:paraId="536F9D3D" w14:textId="09CFA70F" w:rsidR="00DF3735" w:rsidRPr="000B3EC8" w:rsidRDefault="00DF3735" w:rsidP="0028587D">
      <w:pPr>
        <w:widowControl/>
        <w:tabs>
          <w:tab w:val="left" w:pos="720"/>
          <w:tab w:val="decimal" w:pos="7560"/>
          <w:tab w:val="decimal" w:pos="9720"/>
        </w:tabs>
        <w:snapToGrid w:val="0"/>
        <w:jc w:val="left"/>
        <w:rPr>
          <w:sz w:val="24"/>
        </w:rPr>
      </w:pPr>
      <w:r w:rsidRPr="000B3EC8">
        <w:rPr>
          <w:sz w:val="24"/>
        </w:rPr>
        <w:tab/>
      </w:r>
      <w:r w:rsidRPr="000B3EC8">
        <w:rPr>
          <w:sz w:val="24"/>
        </w:rPr>
        <w:t>处置</w:t>
      </w:r>
      <w:r w:rsidR="007527CA">
        <w:rPr>
          <w:rFonts w:hint="eastAsia"/>
          <w:sz w:val="24"/>
        </w:rPr>
        <w:t>长期</w:t>
      </w:r>
      <w:r w:rsidRPr="000B3EC8">
        <w:rPr>
          <w:sz w:val="24"/>
        </w:rPr>
        <w:t>资产利得</w:t>
      </w:r>
      <w:r w:rsidR="008B37FF" w:rsidRPr="000B3EC8">
        <w:rPr>
          <w:sz w:val="24"/>
        </w:rPr>
        <w:tab/>
      </w:r>
      <w:r w:rsidR="0060668C" w:rsidRPr="000B3EC8">
        <w:rPr>
          <w:sz w:val="24"/>
        </w:rPr>
        <w:t>3,205,362.40</w:t>
      </w:r>
      <w:r w:rsidR="002236DF" w:rsidRPr="000B3EC8">
        <w:rPr>
          <w:sz w:val="24"/>
        </w:rPr>
        <w:tab/>
      </w:r>
      <w:r w:rsidR="00D16347" w:rsidRPr="000B3EC8">
        <w:rPr>
          <w:sz w:val="24"/>
        </w:rPr>
        <w:t>1,202,759.57</w:t>
      </w:r>
    </w:p>
    <w:p w14:paraId="7BF01D06" w14:textId="0C538B00" w:rsidR="00DF3735" w:rsidRPr="000B3EC8" w:rsidRDefault="00DF3735" w:rsidP="0028587D">
      <w:pPr>
        <w:widowControl/>
        <w:tabs>
          <w:tab w:val="left" w:pos="720"/>
          <w:tab w:val="decimal" w:pos="7560"/>
          <w:tab w:val="decimal" w:pos="9720"/>
        </w:tabs>
        <w:snapToGrid w:val="0"/>
        <w:jc w:val="left"/>
        <w:rPr>
          <w:sz w:val="24"/>
        </w:rPr>
      </w:pPr>
      <w:r w:rsidRPr="000B3EC8">
        <w:rPr>
          <w:sz w:val="24"/>
        </w:rPr>
        <w:tab/>
      </w:r>
      <w:r w:rsidRPr="000B3EC8">
        <w:rPr>
          <w:sz w:val="24"/>
        </w:rPr>
        <w:t>处置</w:t>
      </w:r>
      <w:r w:rsidR="007527CA">
        <w:rPr>
          <w:rFonts w:hint="eastAsia"/>
          <w:sz w:val="24"/>
        </w:rPr>
        <w:t>长期</w:t>
      </w:r>
      <w:r w:rsidRPr="000B3EC8">
        <w:rPr>
          <w:sz w:val="24"/>
        </w:rPr>
        <w:t>资产损失</w:t>
      </w:r>
      <w:r w:rsidRPr="000B3EC8">
        <w:rPr>
          <w:sz w:val="24"/>
        </w:rPr>
        <w:tab/>
      </w:r>
      <w:r w:rsidR="000B3EC8">
        <w:rPr>
          <w:sz w:val="24"/>
        </w:rPr>
        <w:t>(</w:t>
      </w:r>
      <w:r w:rsidR="0060668C" w:rsidRPr="000B3EC8">
        <w:rPr>
          <w:sz w:val="24"/>
        </w:rPr>
        <w:t>5,153,108.08</w:t>
      </w:r>
      <w:r w:rsidR="000B3EC8">
        <w:rPr>
          <w:sz w:val="24"/>
        </w:rPr>
        <w:t>)</w:t>
      </w:r>
      <w:r w:rsidR="002236DF" w:rsidRPr="000B3EC8">
        <w:rPr>
          <w:sz w:val="24"/>
        </w:rPr>
        <w:tab/>
      </w:r>
      <w:r w:rsidR="000B3EC8">
        <w:rPr>
          <w:sz w:val="24"/>
        </w:rPr>
        <w:t>(</w:t>
      </w:r>
      <w:r w:rsidR="00D16347" w:rsidRPr="000B3EC8">
        <w:rPr>
          <w:sz w:val="24"/>
        </w:rPr>
        <w:t>1,382,511.22</w:t>
      </w:r>
      <w:r w:rsidR="000B3EC8">
        <w:rPr>
          <w:sz w:val="24"/>
        </w:rPr>
        <w:t>)</w:t>
      </w:r>
    </w:p>
    <w:p w14:paraId="459676A6" w14:textId="77777777" w:rsidR="00DF3735" w:rsidRPr="000B3EC8" w:rsidRDefault="00DF3735">
      <w:pPr>
        <w:widowControl/>
        <w:tabs>
          <w:tab w:val="right" w:pos="7857"/>
          <w:tab w:val="right" w:pos="10017"/>
        </w:tabs>
        <w:adjustRightInd w:val="0"/>
        <w:snapToGrid w:val="0"/>
        <w:spacing w:after="140" w:line="24" w:lineRule="auto"/>
        <w:jc w:val="left"/>
        <w:rPr>
          <w:sz w:val="24"/>
        </w:rPr>
      </w:pPr>
      <w:r w:rsidRPr="000B3EC8">
        <w:rPr>
          <w:sz w:val="24"/>
        </w:rPr>
        <w:tab/>
        <w:t>____________</w:t>
      </w:r>
      <w:r w:rsidRPr="000B3EC8">
        <w:rPr>
          <w:sz w:val="24"/>
        </w:rPr>
        <w:tab/>
        <w:t>____________</w:t>
      </w:r>
    </w:p>
    <w:p w14:paraId="3852A7BB" w14:textId="52DC9436" w:rsidR="00DF3735" w:rsidRPr="000B3EC8" w:rsidRDefault="00DF3735" w:rsidP="0028587D">
      <w:pPr>
        <w:widowControl/>
        <w:tabs>
          <w:tab w:val="left" w:pos="720"/>
          <w:tab w:val="decimal" w:pos="7560"/>
          <w:tab w:val="decimal" w:pos="9720"/>
        </w:tabs>
        <w:snapToGrid w:val="0"/>
        <w:jc w:val="left"/>
        <w:rPr>
          <w:sz w:val="24"/>
        </w:rPr>
      </w:pPr>
      <w:r w:rsidRPr="000B3EC8">
        <w:rPr>
          <w:sz w:val="24"/>
        </w:rPr>
        <w:tab/>
      </w:r>
      <w:r w:rsidRPr="000B3EC8">
        <w:rPr>
          <w:sz w:val="24"/>
        </w:rPr>
        <w:t>合计</w:t>
      </w:r>
      <w:r w:rsidR="008B37FF" w:rsidRPr="000B3EC8">
        <w:rPr>
          <w:sz w:val="24"/>
        </w:rPr>
        <w:tab/>
      </w:r>
      <w:r w:rsidR="000B3EC8">
        <w:rPr>
          <w:sz w:val="24"/>
        </w:rPr>
        <w:t>(</w:t>
      </w:r>
      <w:r w:rsidR="0060668C" w:rsidRPr="000B3EC8">
        <w:rPr>
          <w:sz w:val="24"/>
        </w:rPr>
        <w:t>1,947,745.68</w:t>
      </w:r>
      <w:r w:rsidR="000B3EC8">
        <w:rPr>
          <w:sz w:val="24"/>
        </w:rPr>
        <w:t>)</w:t>
      </w:r>
      <w:r w:rsidR="002236DF" w:rsidRPr="000B3EC8">
        <w:rPr>
          <w:sz w:val="24"/>
        </w:rPr>
        <w:tab/>
      </w:r>
      <w:r w:rsidR="000B3EC8">
        <w:rPr>
          <w:sz w:val="24"/>
        </w:rPr>
        <w:t>(</w:t>
      </w:r>
      <w:r w:rsidR="009A28DE" w:rsidRPr="000B3EC8">
        <w:rPr>
          <w:sz w:val="24"/>
        </w:rPr>
        <w:t>179,751.65</w:t>
      </w:r>
      <w:r w:rsidR="000B3EC8">
        <w:rPr>
          <w:sz w:val="24"/>
        </w:rPr>
        <w:t>)</w:t>
      </w:r>
    </w:p>
    <w:p w14:paraId="55F97A36" w14:textId="77777777" w:rsidR="00DF3735" w:rsidRPr="000B3EC8" w:rsidRDefault="00DF3735">
      <w:pPr>
        <w:widowControl/>
        <w:tabs>
          <w:tab w:val="right" w:pos="7857"/>
          <w:tab w:val="right" w:pos="10017"/>
        </w:tabs>
        <w:adjustRightInd w:val="0"/>
        <w:snapToGrid w:val="0"/>
        <w:spacing w:line="48" w:lineRule="auto"/>
        <w:jc w:val="left"/>
        <w:rPr>
          <w:sz w:val="24"/>
        </w:rPr>
      </w:pPr>
      <w:r w:rsidRPr="000B3EC8">
        <w:rPr>
          <w:sz w:val="24"/>
        </w:rPr>
        <w:tab/>
        <w:t>____________</w:t>
      </w:r>
      <w:r w:rsidRPr="000B3EC8">
        <w:rPr>
          <w:sz w:val="24"/>
        </w:rPr>
        <w:tab/>
        <w:t>____________</w:t>
      </w:r>
    </w:p>
    <w:p w14:paraId="5ED25C2E" w14:textId="77777777" w:rsidR="00DF3735" w:rsidRPr="000B3EC8" w:rsidRDefault="00DF3735">
      <w:pPr>
        <w:widowControl/>
        <w:tabs>
          <w:tab w:val="right" w:pos="7857"/>
          <w:tab w:val="right" w:pos="10017"/>
        </w:tabs>
        <w:adjustRightInd w:val="0"/>
        <w:snapToGrid w:val="0"/>
        <w:spacing w:after="140" w:line="24" w:lineRule="auto"/>
        <w:jc w:val="left"/>
        <w:rPr>
          <w:sz w:val="24"/>
        </w:rPr>
      </w:pPr>
      <w:r w:rsidRPr="000B3EC8">
        <w:rPr>
          <w:sz w:val="24"/>
        </w:rPr>
        <w:tab/>
        <w:t>____________</w:t>
      </w:r>
      <w:r w:rsidRPr="000B3EC8">
        <w:rPr>
          <w:sz w:val="24"/>
        </w:rPr>
        <w:tab/>
        <w:t>____________</w:t>
      </w:r>
    </w:p>
    <w:p w14:paraId="47274680" w14:textId="1D75B261" w:rsidR="00B80F31" w:rsidRPr="000B3EC8" w:rsidRDefault="00B80F31" w:rsidP="0028587D">
      <w:pPr>
        <w:widowControl/>
        <w:snapToGrid w:val="0"/>
        <w:jc w:val="left"/>
        <w:rPr>
          <w:sz w:val="24"/>
          <w:lang w:val="en-GB"/>
        </w:rPr>
      </w:pPr>
    </w:p>
    <w:p w14:paraId="4748EF41" w14:textId="6A23E62C" w:rsidR="0096764D" w:rsidRDefault="0096764D">
      <w:pPr>
        <w:widowControl/>
        <w:jc w:val="left"/>
        <w:rPr>
          <w:sz w:val="24"/>
          <w:lang w:val="en-GB"/>
        </w:rPr>
      </w:pPr>
      <w:r>
        <w:rPr>
          <w:sz w:val="24"/>
          <w:lang w:val="en-GB"/>
        </w:rPr>
        <w:br w:type="page"/>
      </w:r>
    </w:p>
    <w:p w14:paraId="0C4D5A77" w14:textId="77777777" w:rsidR="00A5523B" w:rsidRPr="000B3EC8" w:rsidRDefault="00A5523B" w:rsidP="0028587D">
      <w:pPr>
        <w:pStyle w:val="1"/>
        <w:snapToGrid w:val="0"/>
        <w:rPr>
          <w:lang w:val="en-GB"/>
        </w:rPr>
      </w:pPr>
      <w:r w:rsidRPr="000B3EC8">
        <w:rPr>
          <w:lang w:val="en-GB"/>
        </w:rPr>
        <w:lastRenderedPageBreak/>
        <w:t>营业外收入</w:t>
      </w:r>
    </w:p>
    <w:p w14:paraId="4F9713FC" w14:textId="77777777" w:rsidR="001A7BA9" w:rsidRPr="000B3EC8" w:rsidRDefault="001A7BA9" w:rsidP="0096764D">
      <w:pPr>
        <w:widowControl/>
        <w:tabs>
          <w:tab w:val="center" w:pos="7254"/>
          <w:tab w:val="center" w:pos="9387"/>
        </w:tabs>
        <w:snapToGrid w:val="0"/>
        <w:jc w:val="left"/>
        <w:rPr>
          <w:sz w:val="24"/>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71E69372" w14:textId="77777777" w:rsidR="001A7BA9" w:rsidRPr="000B3EC8" w:rsidRDefault="001A7BA9" w:rsidP="0096764D">
      <w:pPr>
        <w:widowControl/>
        <w:tabs>
          <w:tab w:val="center" w:pos="7254"/>
          <w:tab w:val="center" w:pos="9387"/>
        </w:tabs>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35B361A5" w14:textId="77777777" w:rsidR="00DC1B08" w:rsidRPr="000B3EC8" w:rsidRDefault="00DC1B08" w:rsidP="0028587D">
      <w:pPr>
        <w:widowControl/>
        <w:tabs>
          <w:tab w:val="left" w:pos="720"/>
          <w:tab w:val="decimal" w:pos="7776"/>
          <w:tab w:val="decimal" w:pos="9720"/>
        </w:tabs>
        <w:snapToGrid w:val="0"/>
        <w:jc w:val="left"/>
        <w:rPr>
          <w:sz w:val="24"/>
        </w:rPr>
      </w:pPr>
    </w:p>
    <w:p w14:paraId="3C9C1A5F" w14:textId="0467C90B" w:rsidR="00817476" w:rsidRPr="00B43FDE" w:rsidRDefault="00817476" w:rsidP="0028587D">
      <w:pPr>
        <w:widowControl/>
        <w:tabs>
          <w:tab w:val="left" w:pos="720"/>
          <w:tab w:val="decimal" w:pos="7560"/>
          <w:tab w:val="decimal" w:pos="9720"/>
        </w:tabs>
        <w:snapToGrid w:val="0"/>
        <w:jc w:val="left"/>
        <w:rPr>
          <w:sz w:val="24"/>
        </w:rPr>
      </w:pPr>
      <w:r w:rsidRPr="000B3EC8">
        <w:rPr>
          <w:sz w:val="24"/>
        </w:rPr>
        <w:tab/>
      </w:r>
      <w:r w:rsidR="00B133FB" w:rsidRPr="000B3EC8">
        <w:rPr>
          <w:sz w:val="24"/>
        </w:rPr>
        <w:t>赔偿款</w:t>
      </w:r>
      <w:r w:rsidRPr="000B3EC8">
        <w:rPr>
          <w:sz w:val="24"/>
        </w:rPr>
        <w:tab/>
      </w:r>
      <w:r w:rsidR="0060668C" w:rsidRPr="00B43FDE">
        <w:rPr>
          <w:sz w:val="24"/>
        </w:rPr>
        <w:t>6</w:t>
      </w:r>
      <w:r w:rsidR="008A6D3A" w:rsidRPr="00B43FDE">
        <w:rPr>
          <w:sz w:val="24"/>
        </w:rPr>
        <w:t>55</w:t>
      </w:r>
      <w:r w:rsidR="0037156F" w:rsidRPr="00B43FDE">
        <w:rPr>
          <w:sz w:val="24"/>
        </w:rPr>
        <w:t>,</w:t>
      </w:r>
      <w:r w:rsidR="008A6D3A" w:rsidRPr="00B43FDE">
        <w:rPr>
          <w:sz w:val="24"/>
        </w:rPr>
        <w:t>517.33</w:t>
      </w:r>
      <w:r w:rsidR="002236DF" w:rsidRPr="00B43FDE">
        <w:rPr>
          <w:sz w:val="24"/>
        </w:rPr>
        <w:tab/>
      </w:r>
      <w:r w:rsidR="00464B58" w:rsidRPr="00B43FDE">
        <w:rPr>
          <w:sz w:val="24"/>
        </w:rPr>
        <w:t>1,999,490.38</w:t>
      </w:r>
    </w:p>
    <w:p w14:paraId="7A9DE956" w14:textId="5A081F9C" w:rsidR="0027680A" w:rsidRPr="00B43FDE" w:rsidRDefault="00845C69" w:rsidP="0028587D">
      <w:pPr>
        <w:widowControl/>
        <w:tabs>
          <w:tab w:val="left" w:pos="720"/>
          <w:tab w:val="decimal" w:pos="7560"/>
          <w:tab w:val="decimal" w:pos="9720"/>
        </w:tabs>
        <w:snapToGrid w:val="0"/>
        <w:jc w:val="left"/>
        <w:rPr>
          <w:sz w:val="24"/>
        </w:rPr>
      </w:pPr>
      <w:r w:rsidRPr="00B43FDE">
        <w:rPr>
          <w:sz w:val="24"/>
        </w:rPr>
        <w:tab/>
      </w:r>
      <w:r w:rsidRPr="00B43FDE">
        <w:rPr>
          <w:sz w:val="24"/>
        </w:rPr>
        <w:t>代扣代缴</w:t>
      </w:r>
      <w:r w:rsidR="007527CA">
        <w:rPr>
          <w:rFonts w:hint="eastAsia"/>
          <w:sz w:val="24"/>
        </w:rPr>
        <w:t>个人所得税</w:t>
      </w:r>
      <w:r w:rsidRPr="00B43FDE">
        <w:rPr>
          <w:sz w:val="24"/>
        </w:rPr>
        <w:t>手续费</w:t>
      </w:r>
      <w:r w:rsidR="007527CA" w:rsidRPr="00B43FDE">
        <w:rPr>
          <w:sz w:val="24"/>
        </w:rPr>
        <w:t>返还</w:t>
      </w:r>
      <w:r w:rsidRPr="00B43FDE">
        <w:rPr>
          <w:sz w:val="24"/>
        </w:rPr>
        <w:tab/>
      </w:r>
      <w:r w:rsidR="008A6D3A" w:rsidRPr="00B43FDE">
        <w:rPr>
          <w:sz w:val="24"/>
        </w:rPr>
        <w:t>151</w:t>
      </w:r>
      <w:r w:rsidR="0037156F" w:rsidRPr="00B43FDE">
        <w:rPr>
          <w:sz w:val="24"/>
        </w:rPr>
        <w:t>,</w:t>
      </w:r>
      <w:r w:rsidR="008A6D3A" w:rsidRPr="00B43FDE">
        <w:rPr>
          <w:sz w:val="24"/>
        </w:rPr>
        <w:t>130.13</w:t>
      </w:r>
      <w:r w:rsidR="002236DF" w:rsidRPr="00B43FDE">
        <w:rPr>
          <w:sz w:val="24"/>
        </w:rPr>
        <w:tab/>
      </w:r>
      <w:r w:rsidRPr="00B43FDE">
        <w:rPr>
          <w:sz w:val="24"/>
        </w:rPr>
        <w:t>528,969.83</w:t>
      </w:r>
    </w:p>
    <w:p w14:paraId="0539BB96" w14:textId="452288D4" w:rsidR="00516379" w:rsidRPr="00B43FDE" w:rsidRDefault="00516379">
      <w:pPr>
        <w:widowControl/>
        <w:tabs>
          <w:tab w:val="left" w:pos="720"/>
          <w:tab w:val="decimal" w:pos="7560"/>
          <w:tab w:val="decimal" w:pos="9720"/>
        </w:tabs>
        <w:snapToGrid w:val="0"/>
        <w:jc w:val="left"/>
        <w:rPr>
          <w:sz w:val="24"/>
        </w:rPr>
      </w:pPr>
      <w:r w:rsidRPr="00B43FDE">
        <w:rPr>
          <w:sz w:val="24"/>
        </w:rPr>
        <w:tab/>
      </w:r>
      <w:r w:rsidRPr="00B43FDE">
        <w:rPr>
          <w:sz w:val="24"/>
        </w:rPr>
        <w:t>其他</w:t>
      </w:r>
      <w:r w:rsidRPr="00B43FDE">
        <w:rPr>
          <w:sz w:val="24"/>
        </w:rPr>
        <w:tab/>
      </w:r>
      <w:r w:rsidR="008A6D3A" w:rsidRPr="00B43FDE">
        <w:rPr>
          <w:sz w:val="24"/>
        </w:rPr>
        <w:t>9</w:t>
      </w:r>
      <w:r w:rsidR="0037156F" w:rsidRPr="00B43FDE">
        <w:rPr>
          <w:sz w:val="24"/>
        </w:rPr>
        <w:t>,</w:t>
      </w:r>
      <w:r w:rsidR="008A6D3A" w:rsidRPr="00B43FDE">
        <w:rPr>
          <w:sz w:val="24"/>
        </w:rPr>
        <w:t>596.2</w:t>
      </w:r>
      <w:r w:rsidR="00EB3BB2" w:rsidRPr="00B43FDE">
        <w:rPr>
          <w:sz w:val="24"/>
        </w:rPr>
        <w:t>0</w:t>
      </w:r>
      <w:r w:rsidR="002236DF" w:rsidRPr="00B43FDE">
        <w:rPr>
          <w:sz w:val="24"/>
        </w:rPr>
        <w:tab/>
      </w:r>
      <w:r w:rsidR="00885A97" w:rsidRPr="00B43FDE">
        <w:rPr>
          <w:sz w:val="24"/>
        </w:rPr>
        <w:t>16,352.21</w:t>
      </w:r>
    </w:p>
    <w:p w14:paraId="558AAA85" w14:textId="4F6B34D3" w:rsidR="0002123E" w:rsidRPr="000B3EC8" w:rsidRDefault="0002123E">
      <w:pPr>
        <w:widowControl/>
        <w:tabs>
          <w:tab w:val="right" w:pos="7857"/>
          <w:tab w:val="right" w:pos="10017"/>
        </w:tabs>
        <w:adjustRightInd w:val="0"/>
        <w:snapToGrid w:val="0"/>
        <w:spacing w:after="140" w:line="24" w:lineRule="auto"/>
        <w:ind w:left="734" w:firstLine="720"/>
        <w:jc w:val="left"/>
        <w:rPr>
          <w:sz w:val="24"/>
        </w:rPr>
      </w:pPr>
      <w:r w:rsidRPr="00B43FDE">
        <w:rPr>
          <w:sz w:val="24"/>
        </w:rPr>
        <w:tab/>
        <w:t>_____</w:t>
      </w:r>
      <w:r w:rsidR="00253147" w:rsidRPr="00B43FDE">
        <w:rPr>
          <w:sz w:val="24"/>
        </w:rPr>
        <w:t>_</w:t>
      </w:r>
      <w:r w:rsidRPr="00B43FDE">
        <w:rPr>
          <w:sz w:val="24"/>
        </w:rPr>
        <w:t>____</w:t>
      </w:r>
      <w:r w:rsidRPr="000B3EC8">
        <w:rPr>
          <w:sz w:val="24"/>
        </w:rPr>
        <w:tab/>
      </w:r>
      <w:r w:rsidR="008947EC" w:rsidRPr="000B3EC8">
        <w:rPr>
          <w:sz w:val="24"/>
        </w:rPr>
        <w:t>___________</w:t>
      </w:r>
    </w:p>
    <w:p w14:paraId="6C43FC32" w14:textId="65AE98E6" w:rsidR="001A7BA9" w:rsidRPr="000B3EC8" w:rsidRDefault="007B5513" w:rsidP="0028587D">
      <w:pPr>
        <w:widowControl/>
        <w:tabs>
          <w:tab w:val="left" w:pos="720"/>
          <w:tab w:val="decimal" w:pos="7560"/>
          <w:tab w:val="decimal" w:pos="9720"/>
        </w:tabs>
        <w:snapToGrid w:val="0"/>
        <w:jc w:val="left"/>
        <w:rPr>
          <w:sz w:val="24"/>
        </w:rPr>
      </w:pPr>
      <w:r w:rsidRPr="000B3EC8">
        <w:rPr>
          <w:kern w:val="0"/>
          <w:sz w:val="24"/>
          <w:lang w:val="en-GB"/>
        </w:rPr>
        <w:tab/>
      </w:r>
      <w:r w:rsidR="001A7BA9" w:rsidRPr="000B3EC8">
        <w:rPr>
          <w:kern w:val="0"/>
          <w:sz w:val="24"/>
          <w:lang w:val="en-GB"/>
        </w:rPr>
        <w:t>合计</w:t>
      </w:r>
      <w:r w:rsidR="001A7BA9" w:rsidRPr="000B3EC8">
        <w:rPr>
          <w:sz w:val="24"/>
        </w:rPr>
        <w:tab/>
      </w:r>
      <w:r w:rsidR="0060668C" w:rsidRPr="000B3EC8">
        <w:rPr>
          <w:sz w:val="24"/>
        </w:rPr>
        <w:t>816,243.66</w:t>
      </w:r>
      <w:r w:rsidR="002236DF" w:rsidRPr="000B3EC8">
        <w:rPr>
          <w:sz w:val="24"/>
        </w:rPr>
        <w:tab/>
      </w:r>
      <w:r w:rsidR="00885A97" w:rsidRPr="000B3EC8">
        <w:rPr>
          <w:sz w:val="24"/>
        </w:rPr>
        <w:t>2,544,812.42</w:t>
      </w:r>
    </w:p>
    <w:p w14:paraId="2BD5C7A2" w14:textId="77777777" w:rsidR="0096764D" w:rsidRPr="000B3EC8" w:rsidRDefault="0096764D" w:rsidP="0096764D">
      <w:pPr>
        <w:widowControl/>
        <w:tabs>
          <w:tab w:val="right" w:pos="7857"/>
          <w:tab w:val="right" w:pos="10017"/>
        </w:tabs>
        <w:adjustRightInd w:val="0"/>
        <w:snapToGrid w:val="0"/>
        <w:spacing w:line="48" w:lineRule="auto"/>
        <w:jc w:val="left"/>
        <w:rPr>
          <w:sz w:val="24"/>
        </w:rPr>
      </w:pPr>
      <w:r w:rsidRPr="00B43FDE">
        <w:rPr>
          <w:sz w:val="24"/>
        </w:rPr>
        <w:tab/>
        <w:t>__________</w:t>
      </w:r>
      <w:r w:rsidRPr="000B3EC8">
        <w:rPr>
          <w:sz w:val="24"/>
        </w:rPr>
        <w:tab/>
        <w:t>___________</w:t>
      </w:r>
    </w:p>
    <w:p w14:paraId="43585B05" w14:textId="77777777" w:rsidR="0096764D" w:rsidRPr="000B3EC8" w:rsidRDefault="0096764D" w:rsidP="0096764D">
      <w:pPr>
        <w:widowControl/>
        <w:tabs>
          <w:tab w:val="right" w:pos="7857"/>
          <w:tab w:val="right" w:pos="10017"/>
        </w:tabs>
        <w:adjustRightInd w:val="0"/>
        <w:snapToGrid w:val="0"/>
        <w:spacing w:after="140" w:line="24" w:lineRule="auto"/>
        <w:ind w:left="734" w:firstLine="720"/>
        <w:jc w:val="left"/>
        <w:rPr>
          <w:sz w:val="24"/>
        </w:rPr>
      </w:pPr>
      <w:r w:rsidRPr="00B43FDE">
        <w:rPr>
          <w:sz w:val="24"/>
        </w:rPr>
        <w:tab/>
        <w:t>__________</w:t>
      </w:r>
      <w:r w:rsidRPr="000B3EC8">
        <w:rPr>
          <w:sz w:val="24"/>
        </w:rPr>
        <w:tab/>
        <w:t>___________</w:t>
      </w:r>
    </w:p>
    <w:p w14:paraId="06F43A6A" w14:textId="77777777" w:rsidR="008310B7" w:rsidRPr="000B3EC8" w:rsidRDefault="008310B7" w:rsidP="0028587D">
      <w:pPr>
        <w:widowControl/>
        <w:snapToGrid w:val="0"/>
        <w:jc w:val="left"/>
        <w:rPr>
          <w:sz w:val="24"/>
        </w:rPr>
      </w:pPr>
    </w:p>
    <w:p w14:paraId="290FB0BD" w14:textId="3A1869BC" w:rsidR="00A543C7" w:rsidRPr="000B3EC8" w:rsidRDefault="00A543C7" w:rsidP="0028587D">
      <w:pPr>
        <w:widowControl/>
        <w:snapToGrid w:val="0"/>
        <w:jc w:val="left"/>
        <w:rPr>
          <w:sz w:val="24"/>
          <w:lang w:val="en-GB"/>
        </w:rPr>
      </w:pPr>
    </w:p>
    <w:p w14:paraId="34631444" w14:textId="77777777" w:rsidR="00CC5B3A" w:rsidRPr="000B3EC8" w:rsidRDefault="00CC5B3A" w:rsidP="0028587D">
      <w:pPr>
        <w:pStyle w:val="1"/>
        <w:adjustRightInd w:val="0"/>
        <w:snapToGrid w:val="0"/>
        <w:rPr>
          <w:lang w:val="en-GB"/>
        </w:rPr>
      </w:pPr>
      <w:r w:rsidRPr="000B3EC8">
        <w:rPr>
          <w:lang w:val="en-GB"/>
        </w:rPr>
        <w:t>营业外支出</w:t>
      </w:r>
    </w:p>
    <w:p w14:paraId="580D3344" w14:textId="77777777" w:rsidR="00CC5B3A" w:rsidRPr="000B3EC8" w:rsidRDefault="00CC5B3A" w:rsidP="0096764D">
      <w:pPr>
        <w:widowControl/>
        <w:tabs>
          <w:tab w:val="center" w:pos="7128"/>
          <w:tab w:val="center" w:pos="9324"/>
        </w:tabs>
        <w:adjustRightInd w:val="0"/>
        <w:snapToGrid w:val="0"/>
        <w:jc w:val="left"/>
        <w:rPr>
          <w:sz w:val="24"/>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0D74AB3F" w14:textId="77777777" w:rsidR="00CC5B3A" w:rsidRPr="000B3EC8" w:rsidRDefault="00CC5B3A" w:rsidP="0096764D">
      <w:pPr>
        <w:widowControl/>
        <w:tabs>
          <w:tab w:val="center" w:pos="7128"/>
          <w:tab w:val="center" w:pos="9324"/>
        </w:tabs>
        <w:adjustRightInd w:val="0"/>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4FDA46CF" w14:textId="77777777" w:rsidR="00CC5B3A" w:rsidRPr="000B3EC8" w:rsidRDefault="00CC5B3A" w:rsidP="0028587D">
      <w:pPr>
        <w:pStyle w:val="af"/>
        <w:widowControl/>
        <w:snapToGrid w:val="0"/>
        <w:spacing w:line="240" w:lineRule="auto"/>
        <w:textAlignment w:val="auto"/>
        <w:rPr>
          <w:szCs w:val="24"/>
        </w:rPr>
      </w:pPr>
    </w:p>
    <w:p w14:paraId="59DDE4D8" w14:textId="49BC89FE" w:rsidR="00D16347" w:rsidRPr="000B3EC8" w:rsidRDefault="00D16347" w:rsidP="0028587D">
      <w:pPr>
        <w:widowControl/>
        <w:tabs>
          <w:tab w:val="left" w:pos="720"/>
          <w:tab w:val="decimal" w:pos="7560"/>
          <w:tab w:val="decimal" w:pos="9720"/>
        </w:tabs>
        <w:adjustRightInd w:val="0"/>
        <w:snapToGrid w:val="0"/>
        <w:jc w:val="left"/>
        <w:rPr>
          <w:sz w:val="24"/>
        </w:rPr>
      </w:pPr>
      <w:r w:rsidRPr="000B3EC8">
        <w:rPr>
          <w:sz w:val="24"/>
        </w:rPr>
        <w:tab/>
      </w:r>
    </w:p>
    <w:p w14:paraId="03DB5283" w14:textId="121B349F" w:rsidR="00CC5B3A" w:rsidRPr="000B3EC8" w:rsidRDefault="007B5513" w:rsidP="0028587D">
      <w:pPr>
        <w:widowControl/>
        <w:tabs>
          <w:tab w:val="left" w:pos="720"/>
          <w:tab w:val="decimal" w:pos="7560"/>
          <w:tab w:val="decimal" w:pos="9720"/>
        </w:tabs>
        <w:adjustRightInd w:val="0"/>
        <w:snapToGrid w:val="0"/>
        <w:jc w:val="left"/>
        <w:rPr>
          <w:sz w:val="24"/>
        </w:rPr>
      </w:pPr>
      <w:r w:rsidRPr="000B3EC8">
        <w:rPr>
          <w:sz w:val="24"/>
        </w:rPr>
        <w:tab/>
      </w:r>
      <w:r w:rsidR="00912DC5" w:rsidRPr="000B3EC8">
        <w:rPr>
          <w:sz w:val="24"/>
        </w:rPr>
        <w:t>报废</w:t>
      </w:r>
      <w:r w:rsidR="00CF3411" w:rsidRPr="000B3EC8">
        <w:rPr>
          <w:sz w:val="24"/>
        </w:rPr>
        <w:t>固定资产</w:t>
      </w:r>
      <w:r w:rsidR="00E82ECF" w:rsidRPr="000B3EC8">
        <w:rPr>
          <w:sz w:val="24"/>
        </w:rPr>
        <w:t>损失</w:t>
      </w:r>
      <w:r w:rsidR="00CC5B3A" w:rsidRPr="000B3EC8">
        <w:rPr>
          <w:sz w:val="24"/>
        </w:rPr>
        <w:tab/>
      </w:r>
      <w:r w:rsidR="00071C89" w:rsidRPr="000B3EC8">
        <w:rPr>
          <w:sz w:val="24"/>
        </w:rPr>
        <w:t>24,108,864.17</w:t>
      </w:r>
      <w:r w:rsidR="002236DF" w:rsidRPr="000B3EC8">
        <w:rPr>
          <w:sz w:val="24"/>
        </w:rPr>
        <w:tab/>
      </w:r>
      <w:r w:rsidR="00AF1C29" w:rsidRPr="000B3EC8">
        <w:rPr>
          <w:sz w:val="24"/>
        </w:rPr>
        <w:t>11,347,677.48</w:t>
      </w:r>
    </w:p>
    <w:p w14:paraId="58580C47" w14:textId="3E016B9A" w:rsidR="00AF1C29" w:rsidRDefault="00AF1C29" w:rsidP="0028587D">
      <w:pPr>
        <w:widowControl/>
        <w:tabs>
          <w:tab w:val="left" w:pos="720"/>
          <w:tab w:val="decimal" w:pos="7560"/>
          <w:tab w:val="decimal" w:pos="9720"/>
        </w:tabs>
        <w:adjustRightInd w:val="0"/>
        <w:snapToGrid w:val="0"/>
        <w:jc w:val="left"/>
        <w:rPr>
          <w:sz w:val="24"/>
        </w:rPr>
      </w:pPr>
      <w:r w:rsidRPr="000B3EC8">
        <w:rPr>
          <w:sz w:val="24"/>
        </w:rPr>
        <w:tab/>
      </w:r>
      <w:r w:rsidRPr="000B3EC8">
        <w:rPr>
          <w:sz w:val="24"/>
        </w:rPr>
        <w:t>报废存货损失</w:t>
      </w:r>
      <w:r w:rsidRPr="000B3EC8">
        <w:rPr>
          <w:sz w:val="24"/>
        </w:rPr>
        <w:tab/>
      </w:r>
      <w:r w:rsidR="00071C89" w:rsidRPr="000B3EC8">
        <w:rPr>
          <w:sz w:val="24"/>
        </w:rPr>
        <w:t>1,945,575.41</w:t>
      </w:r>
      <w:r w:rsidR="002236DF" w:rsidRPr="000B3EC8">
        <w:rPr>
          <w:sz w:val="24"/>
        </w:rPr>
        <w:tab/>
      </w:r>
      <w:r w:rsidRPr="000B3EC8">
        <w:rPr>
          <w:sz w:val="24"/>
        </w:rPr>
        <w:t>3,529,406.88</w:t>
      </w:r>
    </w:p>
    <w:p w14:paraId="5789CFEE" w14:textId="4604F62C" w:rsidR="00BE67EE" w:rsidRPr="000B3EC8" w:rsidRDefault="00BE67EE" w:rsidP="0028587D">
      <w:pPr>
        <w:widowControl/>
        <w:tabs>
          <w:tab w:val="left" w:pos="720"/>
          <w:tab w:val="decimal" w:pos="7560"/>
          <w:tab w:val="decimal" w:pos="9720"/>
        </w:tabs>
        <w:adjustRightInd w:val="0"/>
        <w:snapToGrid w:val="0"/>
        <w:jc w:val="left"/>
        <w:rPr>
          <w:sz w:val="24"/>
        </w:rPr>
      </w:pPr>
      <w:r w:rsidRPr="000B3EC8">
        <w:rPr>
          <w:sz w:val="24"/>
        </w:rPr>
        <w:tab/>
      </w:r>
      <w:r w:rsidRPr="000B3EC8">
        <w:rPr>
          <w:sz w:val="24"/>
        </w:rPr>
        <w:t>捐赠支出</w:t>
      </w:r>
      <w:r w:rsidRPr="000B3EC8">
        <w:rPr>
          <w:sz w:val="24"/>
        </w:rPr>
        <w:tab/>
        <w:t>200,692.00</w:t>
      </w:r>
      <w:r w:rsidRPr="000B3EC8">
        <w:rPr>
          <w:sz w:val="24"/>
        </w:rPr>
        <w:tab/>
        <w:t>-</w:t>
      </w:r>
    </w:p>
    <w:p w14:paraId="5D21E90D" w14:textId="29AFD007" w:rsidR="00D16347" w:rsidRPr="000B3EC8" w:rsidRDefault="00D16347" w:rsidP="0028587D">
      <w:pPr>
        <w:widowControl/>
        <w:tabs>
          <w:tab w:val="left" w:pos="720"/>
          <w:tab w:val="decimal" w:pos="7560"/>
          <w:tab w:val="decimal" w:pos="9720"/>
        </w:tabs>
        <w:adjustRightInd w:val="0"/>
        <w:snapToGrid w:val="0"/>
        <w:jc w:val="left"/>
        <w:rPr>
          <w:sz w:val="24"/>
        </w:rPr>
      </w:pPr>
      <w:r w:rsidRPr="000B3EC8">
        <w:rPr>
          <w:sz w:val="24"/>
        </w:rPr>
        <w:tab/>
      </w:r>
      <w:r w:rsidRPr="000B3EC8">
        <w:rPr>
          <w:sz w:val="24"/>
        </w:rPr>
        <w:t>报废无形资产损失</w:t>
      </w:r>
      <w:r w:rsidRPr="000B3EC8">
        <w:rPr>
          <w:sz w:val="24"/>
        </w:rPr>
        <w:tab/>
      </w:r>
      <w:r w:rsidR="00071C89" w:rsidRPr="000B3EC8">
        <w:rPr>
          <w:sz w:val="24"/>
        </w:rPr>
        <w:t>7,165.11</w:t>
      </w:r>
      <w:r w:rsidR="002236DF" w:rsidRPr="000B3EC8">
        <w:rPr>
          <w:sz w:val="24"/>
        </w:rPr>
        <w:tab/>
      </w:r>
      <w:r w:rsidRPr="000B3EC8">
        <w:rPr>
          <w:sz w:val="24"/>
        </w:rPr>
        <w:t>407,084.12</w:t>
      </w:r>
    </w:p>
    <w:p w14:paraId="65C6B15F" w14:textId="77777777" w:rsidR="007527CA" w:rsidRDefault="00071C89" w:rsidP="0028587D">
      <w:pPr>
        <w:widowControl/>
        <w:tabs>
          <w:tab w:val="left" w:pos="720"/>
          <w:tab w:val="decimal" w:pos="7560"/>
          <w:tab w:val="decimal" w:pos="9720"/>
        </w:tabs>
        <w:adjustRightInd w:val="0"/>
        <w:snapToGrid w:val="0"/>
        <w:jc w:val="left"/>
        <w:rPr>
          <w:sz w:val="24"/>
        </w:rPr>
      </w:pPr>
      <w:r w:rsidRPr="000B3EC8">
        <w:rPr>
          <w:sz w:val="24"/>
        </w:rPr>
        <w:tab/>
      </w:r>
      <w:r w:rsidR="00D927D2" w:rsidRPr="000B3EC8">
        <w:rPr>
          <w:sz w:val="24"/>
        </w:rPr>
        <w:t>补缴以前年度关联交易税金滞纳金</w:t>
      </w:r>
      <w:r w:rsidR="00D927D2" w:rsidRPr="000B3EC8">
        <w:rPr>
          <w:sz w:val="24"/>
        </w:rPr>
        <w:tab/>
        <w:t>-</w:t>
      </w:r>
      <w:r w:rsidR="00D927D2" w:rsidRPr="000B3EC8">
        <w:rPr>
          <w:sz w:val="24"/>
        </w:rPr>
        <w:tab/>
        <w:t>62,203,157.42</w:t>
      </w:r>
    </w:p>
    <w:p w14:paraId="7C7AA3CC" w14:textId="6B4233B6" w:rsidR="00CC5B3A" w:rsidRPr="000B3EC8" w:rsidRDefault="00D927D2" w:rsidP="0028587D">
      <w:pPr>
        <w:widowControl/>
        <w:tabs>
          <w:tab w:val="left" w:pos="720"/>
          <w:tab w:val="decimal" w:pos="7560"/>
          <w:tab w:val="decimal" w:pos="9720"/>
        </w:tabs>
        <w:adjustRightInd w:val="0"/>
        <w:snapToGrid w:val="0"/>
        <w:jc w:val="left"/>
        <w:rPr>
          <w:sz w:val="24"/>
        </w:rPr>
      </w:pPr>
      <w:r w:rsidRPr="000B3EC8">
        <w:rPr>
          <w:sz w:val="24"/>
        </w:rPr>
        <w:tab/>
      </w:r>
      <w:r w:rsidR="00CC5B3A" w:rsidRPr="000B3EC8">
        <w:rPr>
          <w:sz w:val="24"/>
        </w:rPr>
        <w:t>其他</w:t>
      </w:r>
      <w:r w:rsidR="00CC5B3A" w:rsidRPr="000B3EC8">
        <w:rPr>
          <w:sz w:val="24"/>
        </w:rPr>
        <w:tab/>
      </w:r>
      <w:r w:rsidRPr="000B3EC8">
        <w:rPr>
          <w:sz w:val="24"/>
        </w:rPr>
        <w:t xml:space="preserve">1,882,776.72 </w:t>
      </w:r>
      <w:r w:rsidR="002236DF" w:rsidRPr="000B3EC8">
        <w:rPr>
          <w:sz w:val="24"/>
        </w:rPr>
        <w:tab/>
      </w:r>
      <w:r w:rsidR="00AF1C29" w:rsidRPr="000B3EC8">
        <w:rPr>
          <w:sz w:val="24"/>
        </w:rPr>
        <w:t>1,238,027.06</w:t>
      </w:r>
    </w:p>
    <w:p w14:paraId="07EAB370" w14:textId="07575860" w:rsidR="00E04AF9" w:rsidRPr="000B3EC8" w:rsidRDefault="00E04AF9">
      <w:pPr>
        <w:widowControl/>
        <w:tabs>
          <w:tab w:val="right" w:pos="7857"/>
          <w:tab w:val="right" w:pos="10017"/>
        </w:tabs>
        <w:adjustRightInd w:val="0"/>
        <w:snapToGrid w:val="0"/>
        <w:spacing w:after="140" w:line="24" w:lineRule="auto"/>
        <w:ind w:left="720"/>
        <w:jc w:val="left"/>
        <w:rPr>
          <w:sz w:val="24"/>
        </w:rPr>
      </w:pPr>
      <w:r w:rsidRPr="000B3EC8">
        <w:rPr>
          <w:sz w:val="24"/>
        </w:rPr>
        <w:tab/>
        <w:t>___</w:t>
      </w:r>
      <w:r w:rsidR="001A344D" w:rsidRPr="000B3EC8">
        <w:rPr>
          <w:sz w:val="24"/>
        </w:rPr>
        <w:t>_</w:t>
      </w:r>
      <w:r w:rsidRPr="000B3EC8">
        <w:rPr>
          <w:sz w:val="24"/>
        </w:rPr>
        <w:t>___</w:t>
      </w:r>
      <w:r w:rsidR="006B3C26" w:rsidRPr="000B3EC8">
        <w:rPr>
          <w:sz w:val="24"/>
        </w:rPr>
        <w:t>_</w:t>
      </w:r>
      <w:r w:rsidRPr="000B3EC8">
        <w:rPr>
          <w:sz w:val="24"/>
        </w:rPr>
        <w:t>____</w:t>
      </w:r>
      <w:r w:rsidRPr="000B3EC8">
        <w:rPr>
          <w:sz w:val="24"/>
        </w:rPr>
        <w:tab/>
        <w:t>_</w:t>
      </w:r>
      <w:r w:rsidR="001C2AD6" w:rsidRPr="000B3EC8">
        <w:rPr>
          <w:sz w:val="24"/>
        </w:rPr>
        <w:t>_</w:t>
      </w:r>
      <w:r w:rsidRPr="000B3EC8">
        <w:rPr>
          <w:sz w:val="24"/>
        </w:rPr>
        <w:t>__________</w:t>
      </w:r>
    </w:p>
    <w:p w14:paraId="51F27992" w14:textId="436D604E" w:rsidR="00917663" w:rsidRPr="000B3EC8" w:rsidRDefault="00917663" w:rsidP="0028587D">
      <w:pPr>
        <w:widowControl/>
        <w:tabs>
          <w:tab w:val="left" w:pos="720"/>
          <w:tab w:val="decimal" w:pos="7560"/>
          <w:tab w:val="decimal" w:pos="9720"/>
        </w:tabs>
        <w:adjustRightInd w:val="0"/>
        <w:snapToGrid w:val="0"/>
        <w:jc w:val="left"/>
        <w:rPr>
          <w:sz w:val="24"/>
        </w:rPr>
      </w:pPr>
      <w:r w:rsidRPr="000B3EC8">
        <w:rPr>
          <w:kern w:val="0"/>
          <w:sz w:val="24"/>
          <w:lang w:val="en-GB"/>
        </w:rPr>
        <w:tab/>
      </w:r>
      <w:r w:rsidRPr="000B3EC8">
        <w:rPr>
          <w:kern w:val="0"/>
          <w:sz w:val="24"/>
          <w:lang w:val="en-GB"/>
        </w:rPr>
        <w:t>合计</w:t>
      </w:r>
      <w:r w:rsidRPr="000B3EC8">
        <w:rPr>
          <w:sz w:val="24"/>
        </w:rPr>
        <w:tab/>
      </w:r>
      <w:r w:rsidR="00071C89" w:rsidRPr="000B3EC8">
        <w:rPr>
          <w:sz w:val="24"/>
        </w:rPr>
        <w:t>28,145,073.41</w:t>
      </w:r>
      <w:r w:rsidR="002236DF" w:rsidRPr="000B3EC8">
        <w:rPr>
          <w:sz w:val="24"/>
        </w:rPr>
        <w:tab/>
      </w:r>
      <w:r w:rsidR="00C25415" w:rsidRPr="000B3EC8">
        <w:rPr>
          <w:sz w:val="24"/>
        </w:rPr>
        <w:t>78,725,352.96</w:t>
      </w:r>
    </w:p>
    <w:p w14:paraId="13B7B6A6" w14:textId="77777777" w:rsidR="0096764D" w:rsidRPr="000B3EC8" w:rsidRDefault="0096764D" w:rsidP="0096764D">
      <w:pPr>
        <w:widowControl/>
        <w:tabs>
          <w:tab w:val="right" w:pos="7857"/>
          <w:tab w:val="right" w:pos="10017"/>
        </w:tabs>
        <w:adjustRightInd w:val="0"/>
        <w:snapToGrid w:val="0"/>
        <w:spacing w:line="48" w:lineRule="auto"/>
        <w:jc w:val="left"/>
        <w:rPr>
          <w:sz w:val="24"/>
        </w:rPr>
      </w:pPr>
      <w:r w:rsidRPr="000B3EC8">
        <w:rPr>
          <w:sz w:val="24"/>
        </w:rPr>
        <w:tab/>
        <w:t>____________</w:t>
      </w:r>
      <w:r w:rsidRPr="000B3EC8">
        <w:rPr>
          <w:sz w:val="24"/>
        </w:rPr>
        <w:tab/>
        <w:t>____________</w:t>
      </w:r>
    </w:p>
    <w:p w14:paraId="09E6BC59" w14:textId="77777777" w:rsidR="0096764D" w:rsidRPr="000B3EC8" w:rsidRDefault="0096764D" w:rsidP="0096764D">
      <w:pPr>
        <w:widowControl/>
        <w:tabs>
          <w:tab w:val="right" w:pos="7857"/>
          <w:tab w:val="right" w:pos="10017"/>
        </w:tabs>
        <w:adjustRightInd w:val="0"/>
        <w:snapToGrid w:val="0"/>
        <w:spacing w:after="140" w:line="24" w:lineRule="auto"/>
        <w:ind w:left="720"/>
        <w:jc w:val="left"/>
        <w:rPr>
          <w:sz w:val="24"/>
        </w:rPr>
      </w:pPr>
      <w:r w:rsidRPr="000B3EC8">
        <w:rPr>
          <w:sz w:val="24"/>
        </w:rPr>
        <w:tab/>
        <w:t>____________</w:t>
      </w:r>
      <w:r w:rsidRPr="000B3EC8">
        <w:rPr>
          <w:sz w:val="24"/>
        </w:rPr>
        <w:tab/>
        <w:t>____________</w:t>
      </w:r>
    </w:p>
    <w:p w14:paraId="3ED19561" w14:textId="3C8166CA" w:rsidR="00737215" w:rsidRDefault="00737215" w:rsidP="0028587D">
      <w:pPr>
        <w:pStyle w:val="af"/>
        <w:widowControl/>
        <w:snapToGrid w:val="0"/>
        <w:spacing w:line="240" w:lineRule="auto"/>
        <w:textAlignment w:val="auto"/>
      </w:pPr>
    </w:p>
    <w:p w14:paraId="4B5126ED" w14:textId="77777777" w:rsidR="0096764D" w:rsidRPr="0096764D" w:rsidRDefault="0096764D" w:rsidP="0096764D">
      <w:pPr>
        <w:pStyle w:val="11"/>
      </w:pPr>
    </w:p>
    <w:p w14:paraId="131EA3BE" w14:textId="77777777" w:rsidR="00737215" w:rsidRPr="000B3EC8" w:rsidRDefault="00737215" w:rsidP="00737215">
      <w:pPr>
        <w:pStyle w:val="1"/>
        <w:adjustRightInd w:val="0"/>
        <w:snapToGrid w:val="0"/>
        <w:rPr>
          <w:lang w:val="en-GB"/>
        </w:rPr>
      </w:pPr>
      <w:r w:rsidRPr="000B3EC8">
        <w:t>所得税费用</w:t>
      </w:r>
    </w:p>
    <w:p w14:paraId="4985E394" w14:textId="77777777" w:rsidR="00BB350F" w:rsidRPr="000B3EC8" w:rsidRDefault="00BB350F" w:rsidP="002F519F">
      <w:pPr>
        <w:widowControl/>
        <w:tabs>
          <w:tab w:val="center" w:pos="7119"/>
          <w:tab w:val="center" w:pos="9270"/>
        </w:tabs>
        <w:adjustRightInd w:val="0"/>
        <w:snapToGrid w:val="0"/>
        <w:ind w:left="720"/>
        <w:jc w:val="left"/>
        <w:rPr>
          <w:sz w:val="24"/>
          <w:u w:val="single"/>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30786FC5" w14:textId="77777777" w:rsidR="00BB350F" w:rsidRPr="000B3EC8" w:rsidRDefault="00BB350F" w:rsidP="002F519F">
      <w:pPr>
        <w:widowControl/>
        <w:tabs>
          <w:tab w:val="center" w:pos="7119"/>
          <w:tab w:val="center" w:pos="9270"/>
        </w:tabs>
        <w:adjustRightInd w:val="0"/>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1764AB97" w14:textId="77777777" w:rsidR="00BB350F" w:rsidRPr="000B3EC8" w:rsidRDefault="00BB350F">
      <w:pPr>
        <w:pStyle w:val="af"/>
        <w:widowControl/>
        <w:snapToGrid w:val="0"/>
        <w:spacing w:line="240" w:lineRule="auto"/>
        <w:textAlignment w:val="auto"/>
      </w:pPr>
    </w:p>
    <w:p w14:paraId="0C177D3A" w14:textId="4F538D0B" w:rsidR="00BB350F" w:rsidRPr="000B3EC8" w:rsidRDefault="004D6E2E">
      <w:pPr>
        <w:widowControl/>
        <w:tabs>
          <w:tab w:val="left" w:pos="720"/>
          <w:tab w:val="decimal" w:pos="7560"/>
          <w:tab w:val="decimal" w:pos="9720"/>
        </w:tabs>
        <w:adjustRightInd w:val="0"/>
        <w:snapToGrid w:val="0"/>
        <w:jc w:val="left"/>
        <w:rPr>
          <w:sz w:val="24"/>
        </w:rPr>
      </w:pPr>
      <w:r w:rsidRPr="000B3EC8">
        <w:rPr>
          <w:sz w:val="24"/>
        </w:rPr>
        <w:tab/>
      </w:r>
      <w:r w:rsidR="00BB350F" w:rsidRPr="000B3EC8">
        <w:rPr>
          <w:sz w:val="24"/>
        </w:rPr>
        <w:t>当期所得税费用</w:t>
      </w:r>
      <w:r w:rsidR="00BB350F" w:rsidRPr="000B3EC8">
        <w:rPr>
          <w:sz w:val="24"/>
        </w:rPr>
        <w:tab/>
      </w:r>
      <w:r w:rsidR="00364749" w:rsidRPr="000B3EC8">
        <w:rPr>
          <w:sz w:val="24"/>
        </w:rPr>
        <w:t>272,516,286.68</w:t>
      </w:r>
      <w:r w:rsidR="002236DF" w:rsidRPr="000B3EC8">
        <w:rPr>
          <w:sz w:val="24"/>
        </w:rPr>
        <w:tab/>
      </w:r>
      <w:r w:rsidR="00666954" w:rsidRPr="000B3EC8">
        <w:rPr>
          <w:sz w:val="24"/>
        </w:rPr>
        <w:t>160,339,069.26</w:t>
      </w:r>
    </w:p>
    <w:p w14:paraId="7C2BC47A" w14:textId="2454A0FE" w:rsidR="008B74D7" w:rsidRPr="000B3EC8" w:rsidRDefault="008B74D7">
      <w:pPr>
        <w:widowControl/>
        <w:tabs>
          <w:tab w:val="left" w:pos="720"/>
          <w:tab w:val="decimal" w:pos="7560"/>
          <w:tab w:val="decimal" w:pos="9720"/>
        </w:tabs>
        <w:adjustRightInd w:val="0"/>
        <w:snapToGrid w:val="0"/>
        <w:jc w:val="left"/>
        <w:rPr>
          <w:sz w:val="24"/>
        </w:rPr>
      </w:pPr>
      <w:r w:rsidRPr="000B3EC8">
        <w:rPr>
          <w:sz w:val="24"/>
        </w:rPr>
        <w:tab/>
      </w:r>
      <w:r w:rsidRPr="000B3EC8">
        <w:rPr>
          <w:sz w:val="24"/>
        </w:rPr>
        <w:t>递延所得税费用</w:t>
      </w:r>
      <w:r w:rsidRPr="000B3EC8">
        <w:rPr>
          <w:sz w:val="24"/>
        </w:rPr>
        <w:tab/>
      </w:r>
      <w:r w:rsidR="00364749" w:rsidRPr="000B3EC8">
        <w:rPr>
          <w:sz w:val="24"/>
        </w:rPr>
        <w:t>1,316,843.2</w:t>
      </w:r>
      <w:r w:rsidR="00AC51CA">
        <w:rPr>
          <w:sz w:val="24"/>
        </w:rPr>
        <w:t>1</w:t>
      </w:r>
      <w:r w:rsidR="002236DF" w:rsidRPr="000B3EC8">
        <w:rPr>
          <w:sz w:val="24"/>
        </w:rPr>
        <w:tab/>
      </w:r>
      <w:r w:rsidR="00666954" w:rsidRPr="000B3EC8">
        <w:rPr>
          <w:sz w:val="24"/>
        </w:rPr>
        <w:t>3,567,453.83</w:t>
      </w:r>
    </w:p>
    <w:p w14:paraId="361D752E" w14:textId="672F2222" w:rsidR="008B74D7" w:rsidRPr="000B3EC8" w:rsidRDefault="008B74D7">
      <w:pPr>
        <w:widowControl/>
        <w:tabs>
          <w:tab w:val="left" w:pos="720"/>
          <w:tab w:val="decimal" w:pos="7560"/>
          <w:tab w:val="decimal" w:pos="9720"/>
        </w:tabs>
        <w:adjustRightInd w:val="0"/>
        <w:snapToGrid w:val="0"/>
        <w:jc w:val="left"/>
        <w:rPr>
          <w:sz w:val="24"/>
        </w:rPr>
      </w:pPr>
      <w:r w:rsidRPr="000B3EC8">
        <w:rPr>
          <w:sz w:val="24"/>
        </w:rPr>
        <w:tab/>
      </w:r>
      <w:r w:rsidRPr="000B3EC8">
        <w:rPr>
          <w:sz w:val="24"/>
        </w:rPr>
        <w:t>以前年度汇算清缴差额</w:t>
      </w:r>
      <w:r w:rsidRPr="000B3EC8">
        <w:rPr>
          <w:sz w:val="24"/>
        </w:rPr>
        <w:tab/>
      </w:r>
      <w:r w:rsidR="00364749" w:rsidRPr="000B3EC8">
        <w:rPr>
          <w:sz w:val="24"/>
        </w:rPr>
        <w:t>646,198.9</w:t>
      </w:r>
      <w:r w:rsidR="00AC51CA">
        <w:rPr>
          <w:sz w:val="24"/>
        </w:rPr>
        <w:t>8</w:t>
      </w:r>
      <w:r w:rsidR="002236DF" w:rsidRPr="000B3EC8">
        <w:rPr>
          <w:sz w:val="24"/>
        </w:rPr>
        <w:tab/>
      </w:r>
      <w:r w:rsidR="00666954" w:rsidRPr="000B3EC8">
        <w:rPr>
          <w:sz w:val="24"/>
        </w:rPr>
        <w:t>9,789,046.80</w:t>
      </w:r>
    </w:p>
    <w:p w14:paraId="69FC2A20" w14:textId="14E0A4FD" w:rsidR="004A0B00" w:rsidRPr="000B3EC8" w:rsidRDefault="004A0B00" w:rsidP="004A0B00">
      <w:pPr>
        <w:widowControl/>
        <w:tabs>
          <w:tab w:val="left" w:pos="720"/>
          <w:tab w:val="decimal" w:pos="7560"/>
          <w:tab w:val="decimal" w:pos="9720"/>
        </w:tabs>
        <w:adjustRightInd w:val="0"/>
        <w:snapToGrid w:val="0"/>
        <w:jc w:val="left"/>
        <w:rPr>
          <w:sz w:val="24"/>
        </w:rPr>
      </w:pPr>
      <w:r w:rsidRPr="000B3EC8">
        <w:rPr>
          <w:sz w:val="24"/>
        </w:rPr>
        <w:tab/>
      </w:r>
      <w:r w:rsidRPr="000B3EC8">
        <w:rPr>
          <w:sz w:val="24"/>
        </w:rPr>
        <w:t>补缴以前年度所得税</w:t>
      </w:r>
      <w:r w:rsidRPr="000B3EC8">
        <w:rPr>
          <w:sz w:val="24"/>
        </w:rPr>
        <w:tab/>
      </w:r>
      <w:r w:rsidR="00364749" w:rsidRPr="000B3EC8">
        <w:rPr>
          <w:sz w:val="24"/>
        </w:rPr>
        <w:t>-</w:t>
      </w:r>
      <w:r w:rsidR="002236DF" w:rsidRPr="000B3EC8">
        <w:rPr>
          <w:sz w:val="24"/>
        </w:rPr>
        <w:tab/>
      </w:r>
      <w:r w:rsidR="001164BB">
        <w:rPr>
          <w:sz w:val="24"/>
        </w:rPr>
        <w:t>118,315,989.74</w:t>
      </w:r>
    </w:p>
    <w:p w14:paraId="23253F1A" w14:textId="77777777" w:rsidR="00E04AF9" w:rsidRPr="000B3EC8" w:rsidRDefault="00E04AF9">
      <w:pPr>
        <w:widowControl/>
        <w:tabs>
          <w:tab w:val="right" w:pos="7857"/>
          <w:tab w:val="right" w:pos="10017"/>
        </w:tabs>
        <w:adjustRightInd w:val="0"/>
        <w:snapToGrid w:val="0"/>
        <w:spacing w:after="140" w:line="24" w:lineRule="auto"/>
        <w:ind w:left="720"/>
        <w:jc w:val="left"/>
        <w:rPr>
          <w:sz w:val="24"/>
        </w:rPr>
      </w:pPr>
      <w:r w:rsidRPr="000B3EC8">
        <w:rPr>
          <w:sz w:val="24"/>
        </w:rPr>
        <w:tab/>
        <w:t>_____________</w:t>
      </w:r>
      <w:r w:rsidRPr="000B3EC8">
        <w:rPr>
          <w:sz w:val="24"/>
        </w:rPr>
        <w:tab/>
        <w:t>_____________</w:t>
      </w:r>
    </w:p>
    <w:p w14:paraId="66F296AB" w14:textId="3F10BA01" w:rsidR="0087071E" w:rsidRPr="000B3EC8" w:rsidRDefault="0087071E">
      <w:pPr>
        <w:widowControl/>
        <w:tabs>
          <w:tab w:val="left" w:pos="720"/>
          <w:tab w:val="decimal" w:pos="7560"/>
          <w:tab w:val="decimal" w:pos="9720"/>
        </w:tabs>
        <w:adjustRightInd w:val="0"/>
        <w:snapToGrid w:val="0"/>
        <w:jc w:val="left"/>
        <w:rPr>
          <w:sz w:val="24"/>
        </w:rPr>
      </w:pPr>
      <w:r w:rsidRPr="000B3EC8">
        <w:rPr>
          <w:sz w:val="24"/>
        </w:rPr>
        <w:tab/>
      </w:r>
      <w:r w:rsidR="00214AF7" w:rsidRPr="000B3EC8">
        <w:rPr>
          <w:sz w:val="24"/>
        </w:rPr>
        <w:t>合计</w:t>
      </w:r>
      <w:r w:rsidRPr="000B3EC8">
        <w:rPr>
          <w:sz w:val="24"/>
        </w:rPr>
        <w:tab/>
      </w:r>
      <w:r w:rsidR="00364749" w:rsidRPr="000B3EC8">
        <w:rPr>
          <w:sz w:val="24"/>
        </w:rPr>
        <w:t>274,479,328.87</w:t>
      </w:r>
      <w:r w:rsidR="002236DF" w:rsidRPr="000B3EC8">
        <w:rPr>
          <w:sz w:val="24"/>
        </w:rPr>
        <w:tab/>
      </w:r>
      <w:r w:rsidR="00D16347" w:rsidRPr="000B3EC8">
        <w:rPr>
          <w:sz w:val="24"/>
        </w:rPr>
        <w:t>292,011,559.63</w:t>
      </w:r>
    </w:p>
    <w:p w14:paraId="30DD6423" w14:textId="77777777" w:rsidR="006B3C26" w:rsidRPr="000B3EC8" w:rsidRDefault="006B3C26" w:rsidP="002F519F">
      <w:pPr>
        <w:widowControl/>
        <w:tabs>
          <w:tab w:val="right" w:pos="7857"/>
          <w:tab w:val="right" w:pos="10017"/>
        </w:tabs>
        <w:adjustRightInd w:val="0"/>
        <w:snapToGrid w:val="0"/>
        <w:spacing w:line="48" w:lineRule="auto"/>
        <w:jc w:val="left"/>
        <w:rPr>
          <w:sz w:val="24"/>
        </w:rPr>
      </w:pPr>
      <w:r w:rsidRPr="000B3EC8">
        <w:rPr>
          <w:sz w:val="24"/>
        </w:rPr>
        <w:tab/>
        <w:t>_____________</w:t>
      </w:r>
      <w:r w:rsidRPr="000B3EC8">
        <w:rPr>
          <w:sz w:val="24"/>
        </w:rPr>
        <w:tab/>
        <w:t>_____________</w:t>
      </w:r>
    </w:p>
    <w:p w14:paraId="6C2813F9" w14:textId="77777777" w:rsidR="006B3C26" w:rsidRPr="000B3EC8" w:rsidRDefault="006B3C26">
      <w:pPr>
        <w:widowControl/>
        <w:tabs>
          <w:tab w:val="right" w:pos="7857"/>
          <w:tab w:val="right" w:pos="10017"/>
        </w:tabs>
        <w:adjustRightInd w:val="0"/>
        <w:snapToGrid w:val="0"/>
        <w:spacing w:after="140" w:line="24" w:lineRule="auto"/>
        <w:ind w:left="720"/>
        <w:jc w:val="left"/>
        <w:rPr>
          <w:sz w:val="24"/>
        </w:rPr>
      </w:pPr>
      <w:r w:rsidRPr="000B3EC8">
        <w:rPr>
          <w:sz w:val="24"/>
        </w:rPr>
        <w:tab/>
        <w:t>_____________</w:t>
      </w:r>
      <w:r w:rsidRPr="000B3EC8">
        <w:rPr>
          <w:sz w:val="24"/>
        </w:rPr>
        <w:tab/>
        <w:t>_____________</w:t>
      </w:r>
    </w:p>
    <w:p w14:paraId="7CCD4832" w14:textId="034F403F" w:rsidR="0096764D" w:rsidRDefault="0096764D">
      <w:pPr>
        <w:widowControl/>
        <w:jc w:val="left"/>
        <w:rPr>
          <w:kern w:val="0"/>
          <w:sz w:val="24"/>
          <w:szCs w:val="20"/>
        </w:rPr>
      </w:pPr>
      <w:r>
        <w:br w:type="page"/>
      </w:r>
    </w:p>
    <w:p w14:paraId="41BDB245" w14:textId="1886224E" w:rsidR="0096764D" w:rsidRPr="000B3EC8" w:rsidRDefault="0096764D" w:rsidP="0096764D">
      <w:pPr>
        <w:pStyle w:val="1"/>
        <w:numPr>
          <w:ilvl w:val="0"/>
          <w:numId w:val="0"/>
        </w:numPr>
        <w:adjustRightInd w:val="0"/>
        <w:snapToGrid w:val="0"/>
        <w:ind w:left="720" w:hanging="720"/>
        <w:rPr>
          <w:lang w:val="en-GB"/>
        </w:rPr>
      </w:pPr>
      <w:r>
        <w:rPr>
          <w:rFonts w:hint="eastAsia"/>
        </w:rPr>
        <w:lastRenderedPageBreak/>
        <w:t>4</w:t>
      </w:r>
      <w:r>
        <w:t>2.</w:t>
      </w:r>
      <w:r>
        <w:tab/>
      </w:r>
      <w:r w:rsidRPr="000B3EC8">
        <w:t>所得税费用</w:t>
      </w:r>
      <w:r>
        <w:rPr>
          <w:rFonts w:hint="eastAsia"/>
        </w:rPr>
        <w:t xml:space="preserve"> </w:t>
      </w:r>
      <w:r>
        <w:t xml:space="preserve">- </w:t>
      </w:r>
      <w:r>
        <w:rPr>
          <w:rFonts w:hint="eastAsia"/>
        </w:rPr>
        <w:t>续</w:t>
      </w:r>
    </w:p>
    <w:p w14:paraId="126064D1" w14:textId="170854B0" w:rsidR="00250C95" w:rsidRDefault="00250C95">
      <w:pPr>
        <w:pStyle w:val="af"/>
        <w:widowControl/>
        <w:snapToGrid w:val="0"/>
        <w:spacing w:line="240" w:lineRule="auto"/>
        <w:textAlignment w:val="auto"/>
      </w:pPr>
    </w:p>
    <w:p w14:paraId="0DF3C51B" w14:textId="77777777" w:rsidR="004D3363" w:rsidRPr="000B3EC8" w:rsidRDefault="004D3363">
      <w:pPr>
        <w:widowControl/>
        <w:adjustRightInd w:val="0"/>
        <w:snapToGrid w:val="0"/>
        <w:ind w:left="720"/>
        <w:jc w:val="left"/>
        <w:rPr>
          <w:sz w:val="24"/>
        </w:rPr>
      </w:pPr>
      <w:r w:rsidRPr="000B3EC8">
        <w:rPr>
          <w:sz w:val="24"/>
        </w:rPr>
        <w:t>所得税费用与会计利润的调节表如下：</w:t>
      </w:r>
    </w:p>
    <w:p w14:paraId="5BDD4C16" w14:textId="77777777" w:rsidR="004D3363" w:rsidRPr="000B3EC8" w:rsidRDefault="004D3363" w:rsidP="0096764D">
      <w:pPr>
        <w:widowControl/>
        <w:tabs>
          <w:tab w:val="left" w:pos="720"/>
          <w:tab w:val="center" w:pos="7065"/>
          <w:tab w:val="center" w:pos="9270"/>
        </w:tabs>
        <w:adjustRightInd w:val="0"/>
        <w:snapToGrid w:val="0"/>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53BCD96F" w14:textId="77777777" w:rsidR="004D3363" w:rsidRPr="000B3EC8" w:rsidRDefault="004D3363" w:rsidP="0096764D">
      <w:pPr>
        <w:widowControl/>
        <w:tabs>
          <w:tab w:val="left" w:pos="720"/>
          <w:tab w:val="center" w:pos="7065"/>
          <w:tab w:val="center" w:pos="9270"/>
        </w:tabs>
        <w:adjustRightInd w:val="0"/>
        <w:snapToGrid w:val="0"/>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0EEE5151" w14:textId="77777777" w:rsidR="004D3363" w:rsidRPr="000B3EC8" w:rsidRDefault="004D3363">
      <w:pPr>
        <w:pStyle w:val="af"/>
        <w:widowControl/>
        <w:snapToGrid w:val="0"/>
        <w:spacing w:line="240" w:lineRule="auto"/>
        <w:textAlignment w:val="auto"/>
      </w:pPr>
    </w:p>
    <w:p w14:paraId="67B249AB" w14:textId="48A0B742" w:rsidR="004D3363" w:rsidRPr="000B3EC8" w:rsidRDefault="004D3363">
      <w:pPr>
        <w:widowControl/>
        <w:tabs>
          <w:tab w:val="left" w:pos="720"/>
          <w:tab w:val="decimal" w:pos="7560"/>
          <w:tab w:val="decimal" w:pos="9720"/>
        </w:tabs>
        <w:adjustRightInd w:val="0"/>
        <w:snapToGrid w:val="0"/>
        <w:jc w:val="left"/>
        <w:rPr>
          <w:sz w:val="24"/>
        </w:rPr>
      </w:pPr>
      <w:r w:rsidRPr="000B3EC8">
        <w:rPr>
          <w:sz w:val="24"/>
        </w:rPr>
        <w:tab/>
      </w:r>
      <w:r w:rsidRPr="000B3EC8">
        <w:rPr>
          <w:sz w:val="24"/>
        </w:rPr>
        <w:t>会计利润</w:t>
      </w:r>
      <w:r w:rsidRPr="000B3EC8">
        <w:rPr>
          <w:sz w:val="24"/>
        </w:rPr>
        <w:tab/>
      </w:r>
      <w:r w:rsidR="00364749" w:rsidRPr="000B3EC8">
        <w:rPr>
          <w:sz w:val="24"/>
        </w:rPr>
        <w:t>1,094,247,016.70</w:t>
      </w:r>
      <w:r w:rsidR="002236DF" w:rsidRPr="000B3EC8">
        <w:rPr>
          <w:sz w:val="24"/>
        </w:rPr>
        <w:tab/>
      </w:r>
      <w:r w:rsidR="00666954" w:rsidRPr="000B3EC8">
        <w:rPr>
          <w:sz w:val="24"/>
        </w:rPr>
        <w:t>591,974,566.18</w:t>
      </w:r>
    </w:p>
    <w:p w14:paraId="3DC11CA2" w14:textId="3ECEDCB9" w:rsidR="00AB47E6" w:rsidRPr="000B3EC8" w:rsidRDefault="00AB47E6">
      <w:pPr>
        <w:widowControl/>
        <w:tabs>
          <w:tab w:val="left" w:pos="720"/>
          <w:tab w:val="decimal" w:pos="7560"/>
          <w:tab w:val="decimal" w:pos="9720"/>
        </w:tabs>
        <w:adjustRightInd w:val="0"/>
        <w:snapToGrid w:val="0"/>
        <w:jc w:val="left"/>
        <w:rPr>
          <w:sz w:val="24"/>
        </w:rPr>
      </w:pPr>
      <w:r w:rsidRPr="000B3EC8">
        <w:rPr>
          <w:sz w:val="24"/>
        </w:rPr>
        <w:tab/>
      </w:r>
      <w:r w:rsidRPr="000B3EC8">
        <w:rPr>
          <w:sz w:val="24"/>
        </w:rPr>
        <w:t>按</w:t>
      </w:r>
      <w:r w:rsidRPr="000B3EC8">
        <w:rPr>
          <w:sz w:val="24"/>
        </w:rPr>
        <w:t>25%</w:t>
      </w:r>
      <w:r w:rsidRPr="000B3EC8">
        <w:rPr>
          <w:sz w:val="24"/>
        </w:rPr>
        <w:t>的税率计算的所得税费用</w:t>
      </w:r>
      <w:r w:rsidRPr="000B3EC8">
        <w:rPr>
          <w:sz w:val="24"/>
        </w:rPr>
        <w:tab/>
      </w:r>
      <w:r w:rsidR="00364749" w:rsidRPr="000B3EC8">
        <w:rPr>
          <w:sz w:val="24"/>
        </w:rPr>
        <w:t>273,561,754.18</w:t>
      </w:r>
      <w:r w:rsidR="002236DF" w:rsidRPr="000B3EC8">
        <w:rPr>
          <w:sz w:val="24"/>
        </w:rPr>
        <w:tab/>
      </w:r>
      <w:r w:rsidR="00666954" w:rsidRPr="000B3EC8">
        <w:rPr>
          <w:sz w:val="24"/>
        </w:rPr>
        <w:t>147,993,641.55</w:t>
      </w:r>
    </w:p>
    <w:p w14:paraId="6B0E26B9" w14:textId="0E530C17" w:rsidR="00B6369B" w:rsidRPr="000B3EC8" w:rsidRDefault="00B6369B">
      <w:pPr>
        <w:widowControl/>
        <w:tabs>
          <w:tab w:val="left" w:pos="720"/>
          <w:tab w:val="decimal" w:pos="7560"/>
          <w:tab w:val="decimal" w:pos="9720"/>
        </w:tabs>
        <w:adjustRightInd w:val="0"/>
        <w:snapToGrid w:val="0"/>
        <w:jc w:val="left"/>
        <w:rPr>
          <w:sz w:val="24"/>
        </w:rPr>
      </w:pPr>
      <w:r w:rsidRPr="000B3EC8">
        <w:rPr>
          <w:sz w:val="24"/>
        </w:rPr>
        <w:tab/>
      </w:r>
      <w:r w:rsidRPr="000B3EC8">
        <w:rPr>
          <w:sz w:val="24"/>
        </w:rPr>
        <w:t>不可抵扣费用的纳税影响</w:t>
      </w:r>
      <w:r w:rsidRPr="000B3EC8">
        <w:rPr>
          <w:sz w:val="24"/>
        </w:rPr>
        <w:tab/>
      </w:r>
      <w:r w:rsidR="001164BB" w:rsidRPr="00364749">
        <w:rPr>
          <w:sz w:val="24"/>
        </w:rPr>
        <w:t>271,375.73</w:t>
      </w:r>
      <w:r w:rsidR="001164BB">
        <w:rPr>
          <w:sz w:val="24"/>
        </w:rPr>
        <w:tab/>
        <w:t>15,912,881.54</w:t>
      </w:r>
      <w:r w:rsidRPr="000B3EC8">
        <w:rPr>
          <w:sz w:val="24"/>
        </w:rPr>
        <w:tab/>
      </w:r>
      <w:r w:rsidR="00817476" w:rsidRPr="000B3EC8">
        <w:rPr>
          <w:sz w:val="24"/>
        </w:rPr>
        <w:t>调整以前年度所得税</w:t>
      </w:r>
      <w:r w:rsidRPr="000B3EC8">
        <w:rPr>
          <w:sz w:val="24"/>
        </w:rPr>
        <w:tab/>
      </w:r>
      <w:r w:rsidR="00364749" w:rsidRPr="000B3EC8">
        <w:rPr>
          <w:sz w:val="24"/>
        </w:rPr>
        <w:t>646,198.96</w:t>
      </w:r>
      <w:r w:rsidR="002236DF" w:rsidRPr="000B3EC8">
        <w:rPr>
          <w:sz w:val="24"/>
        </w:rPr>
        <w:tab/>
      </w:r>
      <w:r w:rsidR="00D16347" w:rsidRPr="000B3EC8">
        <w:rPr>
          <w:sz w:val="24"/>
        </w:rPr>
        <w:t>128,105,036.54</w:t>
      </w:r>
    </w:p>
    <w:p w14:paraId="5C0695A8" w14:textId="48470A10" w:rsidR="00E04AF9" w:rsidRPr="000B3EC8" w:rsidRDefault="00E04AF9">
      <w:pPr>
        <w:widowControl/>
        <w:tabs>
          <w:tab w:val="right" w:pos="7857"/>
          <w:tab w:val="right" w:pos="10017"/>
        </w:tabs>
        <w:adjustRightInd w:val="0"/>
        <w:snapToGrid w:val="0"/>
        <w:spacing w:after="140" w:line="24" w:lineRule="auto"/>
        <w:ind w:left="720"/>
        <w:jc w:val="left"/>
        <w:rPr>
          <w:sz w:val="24"/>
        </w:rPr>
      </w:pPr>
      <w:r w:rsidRPr="000B3EC8">
        <w:rPr>
          <w:sz w:val="24"/>
        </w:rPr>
        <w:tab/>
        <w:t>_____</w:t>
      </w:r>
      <w:r w:rsidR="0096764D">
        <w:rPr>
          <w:rFonts w:hint="eastAsia"/>
          <w:sz w:val="24"/>
        </w:rPr>
        <w:t>_</w:t>
      </w:r>
      <w:r w:rsidRPr="000B3EC8">
        <w:rPr>
          <w:sz w:val="24"/>
        </w:rPr>
        <w:t>________</w:t>
      </w:r>
      <w:r w:rsidRPr="000B3EC8">
        <w:rPr>
          <w:sz w:val="24"/>
        </w:rPr>
        <w:tab/>
        <w:t>_____________</w:t>
      </w:r>
    </w:p>
    <w:p w14:paraId="03A825B4" w14:textId="39FFB1BB" w:rsidR="004D3363" w:rsidRPr="000B3EC8" w:rsidRDefault="004D3363">
      <w:pPr>
        <w:widowControl/>
        <w:tabs>
          <w:tab w:val="left" w:pos="720"/>
          <w:tab w:val="decimal" w:pos="7560"/>
          <w:tab w:val="decimal" w:pos="9720"/>
        </w:tabs>
        <w:adjustRightInd w:val="0"/>
        <w:snapToGrid w:val="0"/>
        <w:jc w:val="left"/>
        <w:rPr>
          <w:sz w:val="24"/>
        </w:rPr>
      </w:pPr>
      <w:r w:rsidRPr="000B3EC8">
        <w:rPr>
          <w:sz w:val="24"/>
        </w:rPr>
        <w:tab/>
      </w:r>
      <w:r w:rsidRPr="000B3EC8">
        <w:rPr>
          <w:sz w:val="24"/>
        </w:rPr>
        <w:t>所得税费用</w:t>
      </w:r>
      <w:r w:rsidRPr="000B3EC8">
        <w:rPr>
          <w:sz w:val="24"/>
        </w:rPr>
        <w:tab/>
      </w:r>
      <w:r w:rsidR="00364749" w:rsidRPr="000B3EC8">
        <w:rPr>
          <w:sz w:val="24"/>
        </w:rPr>
        <w:t>274,479,328.87</w:t>
      </w:r>
      <w:r w:rsidR="002236DF" w:rsidRPr="000B3EC8">
        <w:rPr>
          <w:sz w:val="24"/>
        </w:rPr>
        <w:tab/>
      </w:r>
      <w:r w:rsidR="00D16347" w:rsidRPr="000B3EC8">
        <w:rPr>
          <w:sz w:val="24"/>
        </w:rPr>
        <w:t>292,011,559.63</w:t>
      </w:r>
    </w:p>
    <w:p w14:paraId="4BEEBA81" w14:textId="77777777" w:rsidR="0096764D" w:rsidRPr="000B3EC8" w:rsidRDefault="0096764D" w:rsidP="0096764D">
      <w:pPr>
        <w:widowControl/>
        <w:tabs>
          <w:tab w:val="right" w:pos="7857"/>
          <w:tab w:val="right" w:pos="10017"/>
        </w:tabs>
        <w:adjustRightInd w:val="0"/>
        <w:snapToGrid w:val="0"/>
        <w:spacing w:line="48" w:lineRule="auto"/>
        <w:jc w:val="left"/>
        <w:rPr>
          <w:sz w:val="24"/>
        </w:rPr>
      </w:pPr>
      <w:r w:rsidRPr="000B3EC8">
        <w:rPr>
          <w:sz w:val="24"/>
        </w:rPr>
        <w:tab/>
        <w:t>_____</w:t>
      </w:r>
      <w:r>
        <w:rPr>
          <w:rFonts w:hint="eastAsia"/>
          <w:sz w:val="24"/>
        </w:rPr>
        <w:t>_</w:t>
      </w:r>
      <w:r w:rsidRPr="000B3EC8">
        <w:rPr>
          <w:sz w:val="24"/>
        </w:rPr>
        <w:t>________</w:t>
      </w:r>
      <w:r w:rsidRPr="000B3EC8">
        <w:rPr>
          <w:sz w:val="24"/>
        </w:rPr>
        <w:tab/>
        <w:t>_____________</w:t>
      </w:r>
    </w:p>
    <w:p w14:paraId="2075D263" w14:textId="77777777" w:rsidR="0096764D" w:rsidRPr="000B3EC8" w:rsidRDefault="0096764D" w:rsidP="0096764D">
      <w:pPr>
        <w:widowControl/>
        <w:tabs>
          <w:tab w:val="right" w:pos="7857"/>
          <w:tab w:val="right" w:pos="10017"/>
        </w:tabs>
        <w:adjustRightInd w:val="0"/>
        <w:snapToGrid w:val="0"/>
        <w:spacing w:after="140" w:line="24" w:lineRule="auto"/>
        <w:ind w:left="720"/>
        <w:jc w:val="left"/>
        <w:rPr>
          <w:sz w:val="24"/>
        </w:rPr>
      </w:pPr>
      <w:r w:rsidRPr="000B3EC8">
        <w:rPr>
          <w:sz w:val="24"/>
        </w:rPr>
        <w:tab/>
        <w:t>_____</w:t>
      </w:r>
      <w:r>
        <w:rPr>
          <w:rFonts w:hint="eastAsia"/>
          <w:sz w:val="24"/>
        </w:rPr>
        <w:t>_</w:t>
      </w:r>
      <w:r w:rsidRPr="000B3EC8">
        <w:rPr>
          <w:sz w:val="24"/>
        </w:rPr>
        <w:t>________</w:t>
      </w:r>
      <w:r w:rsidRPr="000B3EC8">
        <w:rPr>
          <w:sz w:val="24"/>
        </w:rPr>
        <w:tab/>
        <w:t>_____________</w:t>
      </w:r>
    </w:p>
    <w:p w14:paraId="3176F88F" w14:textId="7A46CDC3" w:rsidR="00A543C7" w:rsidRPr="000B3EC8" w:rsidRDefault="00A543C7">
      <w:pPr>
        <w:widowControl/>
        <w:jc w:val="left"/>
        <w:rPr>
          <w:kern w:val="0"/>
          <w:sz w:val="24"/>
          <w:szCs w:val="20"/>
        </w:rPr>
      </w:pPr>
    </w:p>
    <w:p w14:paraId="38DE9D66" w14:textId="749938FA" w:rsidR="006B3C26" w:rsidRPr="000B3EC8" w:rsidRDefault="006B3C26">
      <w:pPr>
        <w:widowControl/>
        <w:jc w:val="left"/>
        <w:rPr>
          <w:kern w:val="0"/>
          <w:sz w:val="24"/>
          <w:szCs w:val="20"/>
        </w:rPr>
      </w:pPr>
    </w:p>
    <w:p w14:paraId="57CF2F21" w14:textId="1F7335EB" w:rsidR="00C22D7B" w:rsidRPr="00BF2075" w:rsidRDefault="00C22D7B">
      <w:pPr>
        <w:pStyle w:val="1"/>
        <w:adjustRightInd w:val="0"/>
        <w:snapToGrid w:val="0"/>
        <w:rPr>
          <w:lang w:val="en-GB"/>
        </w:rPr>
      </w:pPr>
      <w:r w:rsidRPr="00BF2075">
        <w:rPr>
          <w:lang w:val="en-GB"/>
        </w:rPr>
        <w:t>利润表补充资料</w:t>
      </w:r>
    </w:p>
    <w:p w14:paraId="424FEE0A" w14:textId="77777777" w:rsidR="00C22D7B" w:rsidRPr="000B3EC8" w:rsidRDefault="00C22D7B">
      <w:pPr>
        <w:widowControl/>
        <w:tabs>
          <w:tab w:val="left" w:pos="720"/>
          <w:tab w:val="center" w:pos="6975"/>
          <w:tab w:val="center" w:pos="9135"/>
        </w:tabs>
        <w:adjustRightInd w:val="0"/>
        <w:snapToGrid w:val="0"/>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0F6BC270" w14:textId="77777777" w:rsidR="00C22D7B" w:rsidRPr="000B3EC8" w:rsidRDefault="00C22D7B">
      <w:pPr>
        <w:widowControl/>
        <w:tabs>
          <w:tab w:val="left" w:pos="720"/>
          <w:tab w:val="center" w:pos="6975"/>
          <w:tab w:val="center" w:pos="9135"/>
        </w:tabs>
        <w:adjustRightInd w:val="0"/>
        <w:snapToGrid w:val="0"/>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340EFD22" w14:textId="77777777" w:rsidR="00C22D7B" w:rsidRPr="000B3EC8" w:rsidRDefault="00153E39">
      <w:pPr>
        <w:pStyle w:val="af"/>
        <w:widowControl/>
        <w:snapToGrid w:val="0"/>
        <w:spacing w:line="240" w:lineRule="auto"/>
        <w:textAlignment w:val="auto"/>
      </w:pPr>
      <w:r w:rsidRPr="000B3EC8">
        <w:rPr>
          <w:szCs w:val="24"/>
        </w:rPr>
        <w:tab/>
      </w:r>
    </w:p>
    <w:p w14:paraId="3E11CEE7" w14:textId="6B968D2D" w:rsidR="00C22D7B" w:rsidRPr="005D79E1" w:rsidRDefault="00C22D7B">
      <w:pPr>
        <w:widowControl/>
        <w:tabs>
          <w:tab w:val="left" w:pos="720"/>
          <w:tab w:val="decimal" w:pos="7560"/>
          <w:tab w:val="decimal" w:pos="9720"/>
        </w:tabs>
        <w:adjustRightInd w:val="0"/>
        <w:snapToGrid w:val="0"/>
        <w:jc w:val="left"/>
        <w:rPr>
          <w:sz w:val="24"/>
        </w:rPr>
      </w:pPr>
      <w:r w:rsidRPr="000B3EC8">
        <w:rPr>
          <w:sz w:val="24"/>
        </w:rPr>
        <w:tab/>
      </w:r>
      <w:r w:rsidRPr="000B3EC8">
        <w:rPr>
          <w:sz w:val="24"/>
        </w:rPr>
        <w:t>耗用的原材料</w:t>
      </w:r>
      <w:r w:rsidRPr="000B3EC8">
        <w:rPr>
          <w:sz w:val="24"/>
        </w:rPr>
        <w:tab/>
      </w:r>
      <w:r w:rsidR="00C470BA" w:rsidRPr="005D79E1">
        <w:rPr>
          <w:sz w:val="24"/>
        </w:rPr>
        <w:t>6,719,467,231.33</w:t>
      </w:r>
      <w:r w:rsidR="002236DF" w:rsidRPr="005D79E1">
        <w:rPr>
          <w:sz w:val="24"/>
        </w:rPr>
        <w:tab/>
      </w:r>
      <w:r w:rsidR="00363986" w:rsidRPr="005D79E1">
        <w:rPr>
          <w:sz w:val="24"/>
        </w:rPr>
        <w:t>8,469,061,129.38</w:t>
      </w:r>
    </w:p>
    <w:p w14:paraId="4C3B4DAF" w14:textId="65697357" w:rsidR="00C22D7B" w:rsidRPr="005D79E1" w:rsidRDefault="00C22D7B">
      <w:pPr>
        <w:widowControl/>
        <w:tabs>
          <w:tab w:val="left" w:pos="720"/>
          <w:tab w:val="decimal" w:pos="7560"/>
          <w:tab w:val="decimal" w:pos="9720"/>
        </w:tabs>
        <w:adjustRightInd w:val="0"/>
        <w:snapToGrid w:val="0"/>
        <w:jc w:val="left"/>
        <w:rPr>
          <w:sz w:val="24"/>
        </w:rPr>
      </w:pPr>
      <w:r w:rsidRPr="005D79E1">
        <w:rPr>
          <w:sz w:val="24"/>
        </w:rPr>
        <w:tab/>
      </w:r>
      <w:r w:rsidR="00761045" w:rsidRPr="005D79E1">
        <w:rPr>
          <w:sz w:val="24"/>
        </w:rPr>
        <w:t>库存商</w:t>
      </w:r>
      <w:r w:rsidRPr="005D79E1">
        <w:rPr>
          <w:sz w:val="24"/>
        </w:rPr>
        <w:t>品及在产品存货变动</w:t>
      </w:r>
      <w:r w:rsidRPr="005D79E1">
        <w:rPr>
          <w:sz w:val="24"/>
        </w:rPr>
        <w:tab/>
      </w:r>
      <w:r w:rsidR="000B3EC8" w:rsidRPr="005D79E1">
        <w:rPr>
          <w:sz w:val="24"/>
        </w:rPr>
        <w:t>(</w:t>
      </w:r>
      <w:r w:rsidR="00C470BA" w:rsidRPr="005D79E1">
        <w:rPr>
          <w:sz w:val="24"/>
        </w:rPr>
        <w:t>27,029,678.10</w:t>
      </w:r>
      <w:r w:rsidR="000B3EC8" w:rsidRPr="005D79E1">
        <w:rPr>
          <w:sz w:val="24"/>
        </w:rPr>
        <w:t>)</w:t>
      </w:r>
      <w:r w:rsidR="002236DF" w:rsidRPr="005D79E1">
        <w:rPr>
          <w:sz w:val="24"/>
        </w:rPr>
        <w:tab/>
      </w:r>
      <w:r w:rsidR="00363986" w:rsidRPr="005D79E1">
        <w:rPr>
          <w:sz w:val="24"/>
        </w:rPr>
        <w:t>312,694,840.08</w:t>
      </w:r>
    </w:p>
    <w:p w14:paraId="1A1FFD48" w14:textId="08D3707E" w:rsidR="00C22D7B" w:rsidRPr="005D79E1" w:rsidRDefault="00C22D7B">
      <w:pPr>
        <w:widowControl/>
        <w:tabs>
          <w:tab w:val="left" w:pos="720"/>
          <w:tab w:val="decimal" w:pos="7560"/>
          <w:tab w:val="decimal" w:pos="9720"/>
        </w:tabs>
        <w:adjustRightInd w:val="0"/>
        <w:snapToGrid w:val="0"/>
        <w:jc w:val="left"/>
        <w:rPr>
          <w:sz w:val="24"/>
        </w:rPr>
      </w:pPr>
      <w:r w:rsidRPr="005D79E1">
        <w:rPr>
          <w:sz w:val="24"/>
        </w:rPr>
        <w:tab/>
      </w:r>
      <w:r w:rsidRPr="005D79E1">
        <w:rPr>
          <w:sz w:val="24"/>
        </w:rPr>
        <w:t>职工薪酬费用</w:t>
      </w:r>
      <w:r w:rsidRPr="005D79E1">
        <w:rPr>
          <w:sz w:val="24"/>
        </w:rPr>
        <w:tab/>
      </w:r>
      <w:r w:rsidR="00C470BA" w:rsidRPr="005D79E1">
        <w:rPr>
          <w:sz w:val="24"/>
        </w:rPr>
        <w:t>275,955,006.83</w:t>
      </w:r>
      <w:r w:rsidR="002236DF" w:rsidRPr="005D79E1">
        <w:rPr>
          <w:sz w:val="24"/>
        </w:rPr>
        <w:tab/>
      </w:r>
      <w:r w:rsidR="00D16347" w:rsidRPr="005D79E1">
        <w:rPr>
          <w:sz w:val="24"/>
        </w:rPr>
        <w:t>294,856,139.11</w:t>
      </w:r>
    </w:p>
    <w:p w14:paraId="58446A4D" w14:textId="46CAE1C4" w:rsidR="00C22D7B" w:rsidRPr="005D79E1" w:rsidRDefault="00C22D7B">
      <w:pPr>
        <w:widowControl/>
        <w:tabs>
          <w:tab w:val="left" w:pos="720"/>
          <w:tab w:val="decimal" w:pos="7560"/>
          <w:tab w:val="decimal" w:pos="9720"/>
        </w:tabs>
        <w:adjustRightInd w:val="0"/>
        <w:snapToGrid w:val="0"/>
        <w:jc w:val="left"/>
        <w:rPr>
          <w:sz w:val="24"/>
        </w:rPr>
      </w:pPr>
      <w:r w:rsidRPr="005D79E1">
        <w:rPr>
          <w:sz w:val="24"/>
        </w:rPr>
        <w:tab/>
      </w:r>
      <w:r w:rsidRPr="005D79E1">
        <w:rPr>
          <w:sz w:val="24"/>
        </w:rPr>
        <w:t>折旧费用和摊销费用</w:t>
      </w:r>
      <w:r w:rsidRPr="005D79E1">
        <w:rPr>
          <w:sz w:val="24"/>
        </w:rPr>
        <w:tab/>
      </w:r>
      <w:r w:rsidR="00C470BA" w:rsidRPr="005D79E1">
        <w:rPr>
          <w:sz w:val="24"/>
        </w:rPr>
        <w:t>203,934,9</w:t>
      </w:r>
      <w:r w:rsidR="00B51A76" w:rsidRPr="005D79E1">
        <w:rPr>
          <w:sz w:val="24"/>
        </w:rPr>
        <w:t>10</w:t>
      </w:r>
      <w:r w:rsidR="00C470BA" w:rsidRPr="005D79E1">
        <w:rPr>
          <w:sz w:val="24"/>
        </w:rPr>
        <w:t>.</w:t>
      </w:r>
      <w:r w:rsidR="00B51A76" w:rsidRPr="005D79E1">
        <w:rPr>
          <w:sz w:val="24"/>
        </w:rPr>
        <w:t>04</w:t>
      </w:r>
      <w:r w:rsidR="002236DF" w:rsidRPr="005D79E1">
        <w:rPr>
          <w:sz w:val="24"/>
        </w:rPr>
        <w:tab/>
      </w:r>
      <w:r w:rsidR="004303E0" w:rsidRPr="005D79E1">
        <w:rPr>
          <w:sz w:val="24"/>
        </w:rPr>
        <w:t>207,470,656.77</w:t>
      </w:r>
    </w:p>
    <w:p w14:paraId="53AF0030" w14:textId="352D2006" w:rsidR="00C22D7B" w:rsidRPr="00EF71E2" w:rsidRDefault="00C22D7B">
      <w:pPr>
        <w:widowControl/>
        <w:tabs>
          <w:tab w:val="left" w:pos="720"/>
          <w:tab w:val="decimal" w:pos="7560"/>
          <w:tab w:val="decimal" w:pos="9720"/>
        </w:tabs>
        <w:adjustRightInd w:val="0"/>
        <w:snapToGrid w:val="0"/>
        <w:jc w:val="left"/>
        <w:rPr>
          <w:sz w:val="24"/>
        </w:rPr>
      </w:pPr>
      <w:r w:rsidRPr="005D79E1">
        <w:rPr>
          <w:sz w:val="24"/>
        </w:rPr>
        <w:tab/>
      </w:r>
      <w:r w:rsidRPr="005D79E1">
        <w:rPr>
          <w:sz w:val="24"/>
        </w:rPr>
        <w:t>财务</w:t>
      </w:r>
      <w:r w:rsidRPr="00EF71E2">
        <w:rPr>
          <w:sz w:val="24"/>
        </w:rPr>
        <w:t>费用</w:t>
      </w:r>
      <w:r w:rsidRPr="00EF71E2">
        <w:rPr>
          <w:sz w:val="24"/>
        </w:rPr>
        <w:tab/>
      </w:r>
      <w:r w:rsidR="000B3EC8" w:rsidRPr="00EF71E2">
        <w:rPr>
          <w:sz w:val="24"/>
        </w:rPr>
        <w:t>(</w:t>
      </w:r>
      <w:r w:rsidR="00323760" w:rsidRPr="00EF71E2">
        <w:rPr>
          <w:sz w:val="24"/>
        </w:rPr>
        <w:t>221,69</w:t>
      </w:r>
      <w:r w:rsidR="005D79E1" w:rsidRPr="00EF71E2">
        <w:rPr>
          <w:sz w:val="24"/>
        </w:rPr>
        <w:t>7,092.79</w:t>
      </w:r>
      <w:r w:rsidR="000B3EC8" w:rsidRPr="00EF71E2">
        <w:rPr>
          <w:sz w:val="24"/>
        </w:rPr>
        <w:t>)</w:t>
      </w:r>
      <w:r w:rsidR="002236DF" w:rsidRPr="00EF71E2">
        <w:rPr>
          <w:sz w:val="24"/>
        </w:rPr>
        <w:tab/>
      </w:r>
      <w:r w:rsidR="000B3EC8" w:rsidRPr="00EF71E2">
        <w:rPr>
          <w:sz w:val="24"/>
        </w:rPr>
        <w:t>(</w:t>
      </w:r>
      <w:r w:rsidR="00666954" w:rsidRPr="00EF71E2">
        <w:rPr>
          <w:sz w:val="24"/>
        </w:rPr>
        <w:t>27,452,544.76</w:t>
      </w:r>
      <w:r w:rsidR="000B3EC8" w:rsidRPr="00EF71E2">
        <w:rPr>
          <w:sz w:val="24"/>
        </w:rPr>
        <w:t>)</w:t>
      </w:r>
    </w:p>
    <w:p w14:paraId="7BA700B5" w14:textId="7311DBC1" w:rsidR="00C22D7B" w:rsidRPr="00EF71E2" w:rsidRDefault="00C22D7B">
      <w:pPr>
        <w:widowControl/>
        <w:tabs>
          <w:tab w:val="left" w:pos="720"/>
          <w:tab w:val="decimal" w:pos="7560"/>
          <w:tab w:val="decimal" w:pos="9720"/>
        </w:tabs>
        <w:adjustRightInd w:val="0"/>
        <w:snapToGrid w:val="0"/>
        <w:jc w:val="left"/>
        <w:rPr>
          <w:sz w:val="24"/>
        </w:rPr>
      </w:pPr>
      <w:r w:rsidRPr="00EF71E2">
        <w:rPr>
          <w:sz w:val="24"/>
        </w:rPr>
        <w:tab/>
      </w:r>
      <w:r w:rsidRPr="00EF71E2">
        <w:rPr>
          <w:sz w:val="24"/>
        </w:rPr>
        <w:t>其他</w:t>
      </w:r>
      <w:r w:rsidRPr="00EF71E2">
        <w:rPr>
          <w:sz w:val="24"/>
        </w:rPr>
        <w:tab/>
      </w:r>
      <w:r w:rsidR="007C1FA7" w:rsidRPr="00EF71E2">
        <w:rPr>
          <w:sz w:val="24"/>
        </w:rPr>
        <w:t xml:space="preserve">291,704,137.83 </w:t>
      </w:r>
      <w:r w:rsidR="002236DF" w:rsidRPr="00EF71E2">
        <w:rPr>
          <w:sz w:val="24"/>
        </w:rPr>
        <w:tab/>
      </w:r>
      <w:r w:rsidR="004303E0" w:rsidRPr="00EF71E2">
        <w:rPr>
          <w:sz w:val="24"/>
        </w:rPr>
        <w:t>221,110,007.56</w:t>
      </w:r>
    </w:p>
    <w:p w14:paraId="50D326B3" w14:textId="77777777" w:rsidR="00E04AF9" w:rsidRPr="00EF71E2" w:rsidRDefault="00E04AF9">
      <w:pPr>
        <w:widowControl/>
        <w:tabs>
          <w:tab w:val="right" w:pos="7857"/>
          <w:tab w:val="right" w:pos="10017"/>
        </w:tabs>
        <w:adjustRightInd w:val="0"/>
        <w:snapToGrid w:val="0"/>
        <w:spacing w:after="140" w:line="24" w:lineRule="auto"/>
        <w:ind w:left="734" w:firstLine="720"/>
        <w:jc w:val="left"/>
        <w:rPr>
          <w:sz w:val="24"/>
        </w:rPr>
      </w:pPr>
      <w:r w:rsidRPr="00EF71E2">
        <w:rPr>
          <w:sz w:val="24"/>
        </w:rPr>
        <w:tab/>
        <w:t>_______________</w:t>
      </w:r>
      <w:r w:rsidRPr="00EF71E2">
        <w:rPr>
          <w:sz w:val="24"/>
        </w:rPr>
        <w:tab/>
        <w:t>_______________</w:t>
      </w:r>
    </w:p>
    <w:p w14:paraId="4F80801C" w14:textId="690C1EF9" w:rsidR="00C22D7B" w:rsidRPr="00EF71E2" w:rsidRDefault="00C22D7B">
      <w:pPr>
        <w:widowControl/>
        <w:tabs>
          <w:tab w:val="left" w:pos="720"/>
          <w:tab w:val="decimal" w:pos="7560"/>
          <w:tab w:val="decimal" w:pos="9720"/>
        </w:tabs>
        <w:adjustRightInd w:val="0"/>
        <w:snapToGrid w:val="0"/>
        <w:jc w:val="left"/>
        <w:rPr>
          <w:sz w:val="24"/>
        </w:rPr>
      </w:pPr>
      <w:r w:rsidRPr="00EF71E2">
        <w:rPr>
          <w:sz w:val="24"/>
        </w:rPr>
        <w:tab/>
      </w:r>
      <w:r w:rsidRPr="00EF71E2">
        <w:rPr>
          <w:sz w:val="24"/>
        </w:rPr>
        <w:t>合计</w:t>
      </w:r>
      <w:r w:rsidRPr="00EF71E2">
        <w:rPr>
          <w:sz w:val="24"/>
        </w:rPr>
        <w:tab/>
      </w:r>
      <w:r w:rsidR="00323760" w:rsidRPr="00EF71E2">
        <w:rPr>
          <w:sz w:val="24"/>
        </w:rPr>
        <w:t>7,242,334,</w:t>
      </w:r>
      <w:r w:rsidR="005D79E1" w:rsidRPr="00EF71E2">
        <w:rPr>
          <w:sz w:val="24"/>
        </w:rPr>
        <w:t>515.14</w:t>
      </w:r>
      <w:r w:rsidR="002236DF" w:rsidRPr="00EF71E2">
        <w:rPr>
          <w:sz w:val="24"/>
        </w:rPr>
        <w:tab/>
      </w:r>
      <w:r w:rsidR="00666954" w:rsidRPr="00EF71E2">
        <w:rPr>
          <w:sz w:val="24"/>
        </w:rPr>
        <w:t>9,477,740,228.14</w:t>
      </w:r>
    </w:p>
    <w:p w14:paraId="0FBF9F45" w14:textId="77777777" w:rsidR="00E04AF9" w:rsidRPr="00EF71E2" w:rsidRDefault="00E04AF9">
      <w:pPr>
        <w:widowControl/>
        <w:tabs>
          <w:tab w:val="right" w:pos="7857"/>
          <w:tab w:val="right" w:pos="10017"/>
        </w:tabs>
        <w:adjustRightInd w:val="0"/>
        <w:snapToGrid w:val="0"/>
        <w:spacing w:line="48" w:lineRule="auto"/>
        <w:jc w:val="left"/>
        <w:rPr>
          <w:sz w:val="24"/>
        </w:rPr>
      </w:pPr>
      <w:r w:rsidRPr="00EF71E2">
        <w:rPr>
          <w:sz w:val="24"/>
        </w:rPr>
        <w:tab/>
        <w:t>_______________</w:t>
      </w:r>
      <w:r w:rsidRPr="00EF71E2">
        <w:rPr>
          <w:sz w:val="24"/>
        </w:rPr>
        <w:tab/>
        <w:t>_______________</w:t>
      </w:r>
    </w:p>
    <w:p w14:paraId="454DDF86" w14:textId="77777777" w:rsidR="00E04AF9" w:rsidRPr="00EF71E2" w:rsidRDefault="00E04AF9">
      <w:pPr>
        <w:widowControl/>
        <w:tabs>
          <w:tab w:val="right" w:pos="7857"/>
          <w:tab w:val="right" w:pos="10017"/>
        </w:tabs>
        <w:adjustRightInd w:val="0"/>
        <w:snapToGrid w:val="0"/>
        <w:spacing w:after="140" w:line="24" w:lineRule="auto"/>
        <w:ind w:left="734" w:firstLine="720"/>
        <w:jc w:val="left"/>
        <w:rPr>
          <w:sz w:val="24"/>
        </w:rPr>
      </w:pPr>
      <w:r w:rsidRPr="00EF71E2">
        <w:rPr>
          <w:sz w:val="24"/>
        </w:rPr>
        <w:tab/>
        <w:t>_______________</w:t>
      </w:r>
      <w:r w:rsidRPr="00EF71E2">
        <w:rPr>
          <w:sz w:val="24"/>
        </w:rPr>
        <w:tab/>
        <w:t>_______________</w:t>
      </w:r>
    </w:p>
    <w:p w14:paraId="58F0CAEF" w14:textId="4955970D" w:rsidR="008310B7" w:rsidRPr="00EF71E2" w:rsidRDefault="008310B7">
      <w:pPr>
        <w:widowControl/>
        <w:jc w:val="left"/>
        <w:rPr>
          <w:sz w:val="24"/>
          <w:lang w:val="en-GB"/>
        </w:rPr>
      </w:pPr>
    </w:p>
    <w:p w14:paraId="73909846" w14:textId="77777777" w:rsidR="0096764D" w:rsidRPr="00EF71E2" w:rsidRDefault="0096764D">
      <w:pPr>
        <w:widowControl/>
        <w:jc w:val="left"/>
        <w:rPr>
          <w:sz w:val="24"/>
          <w:lang w:val="en-GB"/>
        </w:rPr>
      </w:pPr>
    </w:p>
    <w:p w14:paraId="1DAD1356" w14:textId="77777777" w:rsidR="0044319B" w:rsidRPr="00EF71E2" w:rsidRDefault="0044319B" w:rsidP="002F519F">
      <w:pPr>
        <w:pStyle w:val="1"/>
        <w:snapToGrid w:val="0"/>
        <w:rPr>
          <w:lang w:val="en-GB"/>
        </w:rPr>
      </w:pPr>
      <w:r w:rsidRPr="00EF71E2">
        <w:rPr>
          <w:lang w:val="en-GB"/>
        </w:rPr>
        <w:t>现金及现金等价物</w:t>
      </w:r>
    </w:p>
    <w:p w14:paraId="3835F2BD" w14:textId="77777777" w:rsidR="009879D1" w:rsidRPr="000B3EC8" w:rsidRDefault="00CC3C88">
      <w:pPr>
        <w:widowControl/>
        <w:tabs>
          <w:tab w:val="center" w:pos="6975"/>
          <w:tab w:val="center" w:pos="9144"/>
        </w:tabs>
        <w:adjustRightInd w:val="0"/>
        <w:snapToGrid w:val="0"/>
        <w:ind w:left="720"/>
        <w:jc w:val="left"/>
        <w:rPr>
          <w:sz w:val="24"/>
          <w:u w:val="single"/>
        </w:rPr>
      </w:pPr>
      <w:r w:rsidRPr="000B3EC8">
        <w:rPr>
          <w:sz w:val="24"/>
        </w:rPr>
        <w:tab/>
      </w:r>
      <w:r w:rsidR="00112B4D" w:rsidRPr="000B3EC8">
        <w:rPr>
          <w:sz w:val="24"/>
          <w:u w:val="single"/>
        </w:rPr>
        <w:t>年末</w:t>
      </w:r>
      <w:r w:rsidRPr="000B3EC8">
        <w:rPr>
          <w:sz w:val="24"/>
          <w:u w:val="single"/>
        </w:rPr>
        <w:t>数</w:t>
      </w:r>
      <w:r w:rsidRPr="000B3EC8">
        <w:rPr>
          <w:sz w:val="24"/>
        </w:rPr>
        <w:tab/>
      </w:r>
      <w:r w:rsidR="00112B4D" w:rsidRPr="000B3EC8">
        <w:rPr>
          <w:sz w:val="24"/>
          <w:u w:val="single"/>
        </w:rPr>
        <w:t>年初</w:t>
      </w:r>
      <w:r w:rsidRPr="000B3EC8">
        <w:rPr>
          <w:sz w:val="24"/>
          <w:u w:val="single"/>
        </w:rPr>
        <w:t>数</w:t>
      </w:r>
    </w:p>
    <w:p w14:paraId="08AE0C50" w14:textId="77777777" w:rsidR="009879D1" w:rsidRPr="000B3EC8" w:rsidRDefault="00CC3C88">
      <w:pPr>
        <w:widowControl/>
        <w:tabs>
          <w:tab w:val="center" w:pos="6975"/>
          <w:tab w:val="center" w:pos="9144"/>
        </w:tabs>
        <w:adjustRightInd w:val="0"/>
        <w:snapToGrid w:val="0"/>
        <w:ind w:left="720"/>
        <w:jc w:val="left"/>
        <w:rPr>
          <w:sz w:val="24"/>
        </w:rPr>
      </w:pPr>
      <w:r w:rsidRPr="000B3EC8">
        <w:rPr>
          <w:sz w:val="24"/>
        </w:rPr>
        <w:tab/>
      </w:r>
      <w:r w:rsidR="003B4661" w:rsidRPr="000B3EC8">
        <w:rPr>
          <w:sz w:val="24"/>
        </w:rPr>
        <w:t>人民币</w:t>
      </w:r>
      <w:r w:rsidR="00CD3D51" w:rsidRPr="000B3EC8">
        <w:rPr>
          <w:sz w:val="24"/>
        </w:rPr>
        <w:t>元</w:t>
      </w:r>
      <w:r w:rsidRPr="000B3EC8">
        <w:rPr>
          <w:sz w:val="24"/>
        </w:rPr>
        <w:tab/>
      </w:r>
      <w:r w:rsidR="003B4661" w:rsidRPr="000B3EC8">
        <w:rPr>
          <w:sz w:val="24"/>
        </w:rPr>
        <w:t>人民币</w:t>
      </w:r>
      <w:r w:rsidR="00CD3D51" w:rsidRPr="000B3EC8">
        <w:rPr>
          <w:sz w:val="24"/>
        </w:rPr>
        <w:t>元</w:t>
      </w:r>
    </w:p>
    <w:p w14:paraId="181B0FC3" w14:textId="77777777" w:rsidR="009879D1" w:rsidRPr="000B3EC8" w:rsidRDefault="009879D1">
      <w:pPr>
        <w:widowControl/>
        <w:tabs>
          <w:tab w:val="decimal" w:pos="7515"/>
          <w:tab w:val="decimal" w:pos="9720"/>
        </w:tabs>
        <w:adjustRightInd w:val="0"/>
        <w:snapToGrid w:val="0"/>
        <w:ind w:left="720"/>
        <w:jc w:val="left"/>
        <w:rPr>
          <w:kern w:val="0"/>
          <w:sz w:val="24"/>
        </w:rPr>
      </w:pPr>
    </w:p>
    <w:p w14:paraId="6138763E" w14:textId="18DCDA2A" w:rsidR="009879D1" w:rsidRPr="000B3EC8" w:rsidRDefault="00764926">
      <w:pPr>
        <w:widowControl/>
        <w:tabs>
          <w:tab w:val="left" w:pos="720"/>
          <w:tab w:val="decimal" w:pos="7560"/>
          <w:tab w:val="decimal" w:pos="9720"/>
        </w:tabs>
        <w:adjustRightInd w:val="0"/>
        <w:snapToGrid w:val="0"/>
        <w:jc w:val="left"/>
        <w:rPr>
          <w:sz w:val="24"/>
        </w:rPr>
      </w:pPr>
      <w:r w:rsidRPr="000B3EC8">
        <w:rPr>
          <w:sz w:val="24"/>
        </w:rPr>
        <w:tab/>
      </w:r>
      <w:r w:rsidR="00CC3C88" w:rsidRPr="000B3EC8">
        <w:rPr>
          <w:sz w:val="24"/>
        </w:rPr>
        <w:t>现金</w:t>
      </w:r>
      <w:r w:rsidRPr="000B3EC8">
        <w:rPr>
          <w:sz w:val="24"/>
        </w:rPr>
        <w:tab/>
      </w:r>
      <w:r w:rsidR="007A1822" w:rsidRPr="000B3EC8">
        <w:rPr>
          <w:sz w:val="24"/>
        </w:rPr>
        <w:t>2,380,461,473.91</w:t>
      </w:r>
      <w:r w:rsidR="002236DF" w:rsidRPr="000B3EC8">
        <w:rPr>
          <w:sz w:val="24"/>
        </w:rPr>
        <w:tab/>
      </w:r>
      <w:r w:rsidR="007D7347" w:rsidRPr="000B3EC8">
        <w:rPr>
          <w:sz w:val="24"/>
        </w:rPr>
        <w:t>1,507,859,488.50</w:t>
      </w:r>
    </w:p>
    <w:p w14:paraId="4E1D1086" w14:textId="6D9C32F3" w:rsidR="009879D1" w:rsidRPr="000B3EC8" w:rsidRDefault="00764926">
      <w:pPr>
        <w:widowControl/>
        <w:tabs>
          <w:tab w:val="left" w:pos="720"/>
          <w:tab w:val="decimal" w:pos="7560"/>
          <w:tab w:val="decimal" w:pos="9720"/>
        </w:tabs>
        <w:adjustRightInd w:val="0"/>
        <w:snapToGrid w:val="0"/>
        <w:jc w:val="left"/>
        <w:rPr>
          <w:bCs/>
          <w:sz w:val="24"/>
        </w:rPr>
      </w:pPr>
      <w:r w:rsidRPr="000B3EC8">
        <w:rPr>
          <w:bCs/>
          <w:sz w:val="24"/>
        </w:rPr>
        <w:tab/>
      </w:r>
      <w:r w:rsidR="00CC3C88" w:rsidRPr="000B3EC8">
        <w:rPr>
          <w:bCs/>
          <w:sz w:val="24"/>
        </w:rPr>
        <w:t>其中：库存现金</w:t>
      </w:r>
      <w:r w:rsidR="00CC3C88" w:rsidRPr="000B3EC8">
        <w:rPr>
          <w:bCs/>
          <w:sz w:val="24"/>
        </w:rPr>
        <w:tab/>
      </w:r>
      <w:r w:rsidR="007A1822" w:rsidRPr="000B3EC8">
        <w:rPr>
          <w:bCs/>
          <w:sz w:val="24"/>
        </w:rPr>
        <w:t>2,336.20</w:t>
      </w:r>
      <w:r w:rsidR="002236DF" w:rsidRPr="000B3EC8">
        <w:rPr>
          <w:bCs/>
          <w:sz w:val="24"/>
        </w:rPr>
        <w:tab/>
      </w:r>
      <w:r w:rsidR="007D7347" w:rsidRPr="000B3EC8">
        <w:rPr>
          <w:bCs/>
          <w:sz w:val="24"/>
        </w:rPr>
        <w:t>2,336.20</w:t>
      </w:r>
    </w:p>
    <w:p w14:paraId="4C0FC304" w14:textId="1CBF7ED1" w:rsidR="009B6897" w:rsidRPr="000B3EC8" w:rsidRDefault="009B6897">
      <w:pPr>
        <w:widowControl/>
        <w:tabs>
          <w:tab w:val="left" w:pos="720"/>
          <w:tab w:val="decimal" w:pos="7560"/>
          <w:tab w:val="decimal" w:pos="9720"/>
        </w:tabs>
        <w:adjustRightInd w:val="0"/>
        <w:snapToGrid w:val="0"/>
        <w:ind w:firstLine="1440"/>
        <w:jc w:val="left"/>
        <w:rPr>
          <w:kern w:val="0"/>
          <w:sz w:val="24"/>
        </w:rPr>
      </w:pPr>
      <w:r w:rsidRPr="000B3EC8">
        <w:rPr>
          <w:bCs/>
          <w:sz w:val="24"/>
        </w:rPr>
        <w:t>可随时用于支付的银行存款</w:t>
      </w:r>
      <w:r w:rsidRPr="000B3EC8">
        <w:rPr>
          <w:bCs/>
          <w:sz w:val="24"/>
        </w:rPr>
        <w:tab/>
      </w:r>
      <w:r w:rsidR="007A1822" w:rsidRPr="000B3EC8">
        <w:rPr>
          <w:bCs/>
          <w:sz w:val="24"/>
        </w:rPr>
        <w:t>2,380,459,137.7</w:t>
      </w:r>
      <w:r w:rsidR="00B20676" w:rsidRPr="000B3EC8">
        <w:rPr>
          <w:bCs/>
          <w:sz w:val="24"/>
        </w:rPr>
        <w:t>1</w:t>
      </w:r>
      <w:r w:rsidR="002236DF" w:rsidRPr="000B3EC8">
        <w:rPr>
          <w:bCs/>
          <w:sz w:val="24"/>
        </w:rPr>
        <w:tab/>
      </w:r>
      <w:r w:rsidR="007D7347" w:rsidRPr="000B3EC8">
        <w:rPr>
          <w:bCs/>
          <w:sz w:val="24"/>
        </w:rPr>
        <w:t>1,507,857,152.30</w:t>
      </w:r>
    </w:p>
    <w:p w14:paraId="5EBE2E21" w14:textId="436E0043" w:rsidR="00EB3534" w:rsidRPr="000B3EC8" w:rsidRDefault="00EB3534">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w:t>
      </w:r>
      <w:r w:rsidR="00993C50" w:rsidRPr="000B3EC8">
        <w:rPr>
          <w:sz w:val="24"/>
        </w:rPr>
        <w:t>__</w:t>
      </w:r>
      <w:r w:rsidRPr="000B3EC8">
        <w:rPr>
          <w:sz w:val="24"/>
        </w:rPr>
        <w:t>___________</w:t>
      </w:r>
    </w:p>
    <w:p w14:paraId="449525BD" w14:textId="05958928" w:rsidR="009879D1" w:rsidRPr="000B3EC8" w:rsidRDefault="00764926">
      <w:pPr>
        <w:widowControl/>
        <w:tabs>
          <w:tab w:val="left" w:pos="720"/>
          <w:tab w:val="decimal" w:pos="7560"/>
          <w:tab w:val="decimal" w:pos="9720"/>
        </w:tabs>
        <w:adjustRightInd w:val="0"/>
        <w:snapToGrid w:val="0"/>
        <w:jc w:val="left"/>
        <w:rPr>
          <w:kern w:val="0"/>
          <w:sz w:val="24"/>
        </w:rPr>
      </w:pPr>
      <w:r w:rsidRPr="000B3EC8">
        <w:rPr>
          <w:sz w:val="24"/>
        </w:rPr>
        <w:tab/>
      </w:r>
      <w:r w:rsidR="00CC3C88" w:rsidRPr="000B3EC8">
        <w:rPr>
          <w:kern w:val="0"/>
          <w:sz w:val="24"/>
        </w:rPr>
        <w:t>现金及现金等价物余额</w:t>
      </w:r>
      <w:r w:rsidR="00CC3C88" w:rsidRPr="000B3EC8">
        <w:rPr>
          <w:kern w:val="0"/>
          <w:sz w:val="24"/>
        </w:rPr>
        <w:tab/>
      </w:r>
      <w:r w:rsidR="007A1822" w:rsidRPr="000B3EC8">
        <w:rPr>
          <w:kern w:val="0"/>
          <w:sz w:val="24"/>
        </w:rPr>
        <w:t>2,380,461,473.91</w:t>
      </w:r>
      <w:r w:rsidR="002236DF" w:rsidRPr="000B3EC8">
        <w:rPr>
          <w:kern w:val="0"/>
          <w:sz w:val="24"/>
        </w:rPr>
        <w:tab/>
      </w:r>
      <w:r w:rsidR="007D7347" w:rsidRPr="000B3EC8">
        <w:rPr>
          <w:kern w:val="0"/>
          <w:sz w:val="24"/>
        </w:rPr>
        <w:t>1,507,859,488.50</w:t>
      </w:r>
    </w:p>
    <w:p w14:paraId="510DE025" w14:textId="77777777" w:rsidR="00993C50" w:rsidRPr="000B3EC8" w:rsidRDefault="00993C50">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69D2A02E" w14:textId="77777777" w:rsidR="00993C50" w:rsidRPr="000B3EC8" w:rsidRDefault="00993C50">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6D2320EB" w14:textId="6A12F38D" w:rsidR="009432BA" w:rsidRPr="000B3EC8" w:rsidRDefault="009432BA">
      <w:pPr>
        <w:widowControl/>
        <w:adjustRightInd w:val="0"/>
        <w:snapToGrid w:val="0"/>
        <w:jc w:val="left"/>
        <w:rPr>
          <w:sz w:val="24"/>
        </w:rPr>
      </w:pPr>
    </w:p>
    <w:p w14:paraId="74166008" w14:textId="0D2EAB5F" w:rsidR="0096764D" w:rsidRDefault="0096764D">
      <w:pPr>
        <w:widowControl/>
        <w:jc w:val="left"/>
        <w:rPr>
          <w:sz w:val="24"/>
        </w:rPr>
      </w:pPr>
      <w:r>
        <w:rPr>
          <w:sz w:val="24"/>
        </w:rPr>
        <w:br w:type="page"/>
      </w:r>
    </w:p>
    <w:p w14:paraId="0B057F9C" w14:textId="77777777" w:rsidR="005253E0" w:rsidRPr="00EF71E2" w:rsidRDefault="005253E0">
      <w:pPr>
        <w:pStyle w:val="1"/>
        <w:adjustRightInd w:val="0"/>
        <w:snapToGrid w:val="0"/>
        <w:rPr>
          <w:lang w:val="en-GB"/>
        </w:rPr>
      </w:pPr>
      <w:r w:rsidRPr="00EF71E2">
        <w:rPr>
          <w:lang w:val="en-GB"/>
        </w:rPr>
        <w:lastRenderedPageBreak/>
        <w:t>现金流量表补充资料</w:t>
      </w:r>
    </w:p>
    <w:p w14:paraId="19B4A9F1" w14:textId="77777777" w:rsidR="00904092" w:rsidRPr="00EF71E2" w:rsidRDefault="00904092" w:rsidP="002F519F">
      <w:pPr>
        <w:widowControl/>
        <w:tabs>
          <w:tab w:val="center" w:pos="6975"/>
          <w:tab w:val="center" w:pos="9180"/>
        </w:tabs>
        <w:adjustRightInd w:val="0"/>
        <w:snapToGrid w:val="0"/>
        <w:ind w:left="72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42E84024" w14:textId="0F00B9C3" w:rsidR="00904092" w:rsidRPr="00EF71E2" w:rsidRDefault="00904092" w:rsidP="002F519F">
      <w:pPr>
        <w:widowControl/>
        <w:tabs>
          <w:tab w:val="center" w:pos="6975"/>
          <w:tab w:val="center" w:pos="9180"/>
        </w:tabs>
        <w:adjustRightInd w:val="0"/>
        <w:snapToGrid w:val="0"/>
        <w:ind w:left="720"/>
        <w:jc w:val="left"/>
        <w:rPr>
          <w:sz w:val="24"/>
        </w:rPr>
      </w:pPr>
      <w:r w:rsidRPr="00EF71E2">
        <w:rPr>
          <w:sz w:val="24"/>
        </w:rPr>
        <w:tab/>
      </w:r>
      <w:r w:rsidR="003B4661" w:rsidRPr="00EF71E2">
        <w:rPr>
          <w:sz w:val="24"/>
        </w:rPr>
        <w:t>人民币</w:t>
      </w:r>
      <w:r w:rsidRPr="00EF71E2">
        <w:rPr>
          <w:sz w:val="24"/>
        </w:rPr>
        <w:t>元</w:t>
      </w:r>
      <w:r w:rsidRPr="00EF71E2">
        <w:rPr>
          <w:sz w:val="24"/>
        </w:rPr>
        <w:tab/>
      </w:r>
      <w:r w:rsidR="003B4661" w:rsidRPr="00EF71E2">
        <w:rPr>
          <w:sz w:val="24"/>
        </w:rPr>
        <w:t>人民币</w:t>
      </w:r>
      <w:r w:rsidRPr="00EF71E2">
        <w:rPr>
          <w:sz w:val="24"/>
        </w:rPr>
        <w:t>元</w:t>
      </w:r>
    </w:p>
    <w:p w14:paraId="62F18AC1" w14:textId="0DECBD36" w:rsidR="00904092" w:rsidRPr="00EF71E2" w:rsidRDefault="000B3EC8">
      <w:pPr>
        <w:widowControl/>
        <w:tabs>
          <w:tab w:val="left" w:pos="1170"/>
          <w:tab w:val="center" w:pos="5760"/>
          <w:tab w:val="decimal" w:pos="7560"/>
          <w:tab w:val="decimal" w:pos="7920"/>
          <w:tab w:val="decimal" w:pos="9720"/>
        </w:tabs>
        <w:adjustRightInd w:val="0"/>
        <w:snapToGrid w:val="0"/>
        <w:ind w:left="720"/>
        <w:jc w:val="left"/>
        <w:rPr>
          <w:sz w:val="24"/>
        </w:rPr>
      </w:pPr>
      <w:r w:rsidRPr="00EF71E2">
        <w:rPr>
          <w:sz w:val="24"/>
        </w:rPr>
        <w:t>(</w:t>
      </w:r>
      <w:r w:rsidR="00904092" w:rsidRPr="00EF71E2">
        <w:rPr>
          <w:sz w:val="24"/>
        </w:rPr>
        <w:t>1</w:t>
      </w:r>
      <w:r w:rsidRPr="00EF71E2">
        <w:rPr>
          <w:sz w:val="24"/>
        </w:rPr>
        <w:t>)</w:t>
      </w:r>
      <w:r w:rsidR="00904092" w:rsidRPr="00EF71E2">
        <w:rPr>
          <w:sz w:val="24"/>
        </w:rPr>
        <w:tab/>
      </w:r>
      <w:r w:rsidR="00904092" w:rsidRPr="00EF71E2">
        <w:rPr>
          <w:sz w:val="24"/>
        </w:rPr>
        <w:t>将净利润调节为经营活动的现金流量：</w:t>
      </w:r>
    </w:p>
    <w:p w14:paraId="6764FA9B" w14:textId="644A6BD7" w:rsidR="008F0EE4" w:rsidRPr="00EF71E2" w:rsidRDefault="00904092">
      <w:pPr>
        <w:widowControl/>
        <w:tabs>
          <w:tab w:val="left" w:pos="1170"/>
          <w:tab w:val="center" w:pos="5760"/>
          <w:tab w:val="decimal" w:pos="7560"/>
          <w:tab w:val="decimal" w:pos="9720"/>
        </w:tabs>
        <w:adjustRightInd w:val="0"/>
        <w:snapToGrid w:val="0"/>
        <w:ind w:left="720"/>
        <w:jc w:val="left"/>
        <w:rPr>
          <w:sz w:val="24"/>
        </w:rPr>
      </w:pPr>
      <w:r w:rsidRPr="00EF71E2">
        <w:rPr>
          <w:sz w:val="24"/>
        </w:rPr>
        <w:tab/>
      </w:r>
      <w:r w:rsidRPr="00EF71E2">
        <w:rPr>
          <w:sz w:val="24"/>
        </w:rPr>
        <w:t>净利润</w:t>
      </w:r>
      <w:r w:rsidR="003B4661" w:rsidRPr="00EF71E2">
        <w:rPr>
          <w:sz w:val="24"/>
        </w:rPr>
        <w:tab/>
      </w:r>
      <w:r w:rsidR="008B37FF" w:rsidRPr="00EF71E2">
        <w:rPr>
          <w:sz w:val="24"/>
        </w:rPr>
        <w:tab/>
      </w:r>
      <w:r w:rsidR="000B32D2" w:rsidRPr="00EF71E2">
        <w:rPr>
          <w:sz w:val="24"/>
        </w:rPr>
        <w:t>819,767,687.83</w:t>
      </w:r>
      <w:r w:rsidR="002236DF" w:rsidRPr="00EF71E2">
        <w:rPr>
          <w:sz w:val="24"/>
        </w:rPr>
        <w:tab/>
      </w:r>
      <w:r w:rsidR="00D2130C" w:rsidRPr="00EF71E2">
        <w:rPr>
          <w:sz w:val="24"/>
        </w:rPr>
        <w:t>299,963,006.55</w:t>
      </w:r>
    </w:p>
    <w:p w14:paraId="27EF0D1D" w14:textId="584F5DE5" w:rsidR="008F0EE4" w:rsidRPr="00EF71E2" w:rsidRDefault="008F0EE4">
      <w:pPr>
        <w:widowControl/>
        <w:tabs>
          <w:tab w:val="left" w:pos="1170"/>
          <w:tab w:val="center" w:pos="5760"/>
          <w:tab w:val="decimal" w:pos="7560"/>
          <w:tab w:val="decimal" w:pos="9720"/>
        </w:tabs>
        <w:adjustRightInd w:val="0"/>
        <w:snapToGrid w:val="0"/>
        <w:ind w:left="720"/>
        <w:jc w:val="left"/>
        <w:rPr>
          <w:sz w:val="24"/>
        </w:rPr>
      </w:pPr>
      <w:r w:rsidRPr="00EF71E2">
        <w:rPr>
          <w:sz w:val="24"/>
        </w:rPr>
        <w:tab/>
      </w:r>
      <w:r w:rsidR="00991DFC" w:rsidRPr="00EF71E2">
        <w:rPr>
          <w:sz w:val="24"/>
        </w:rPr>
        <w:t>加：</w:t>
      </w:r>
      <w:r w:rsidRPr="00EF71E2">
        <w:rPr>
          <w:sz w:val="24"/>
        </w:rPr>
        <w:t>资产减值准备</w:t>
      </w:r>
      <w:r w:rsidRPr="00EF71E2">
        <w:rPr>
          <w:sz w:val="24"/>
        </w:rPr>
        <w:tab/>
      </w:r>
      <w:r w:rsidR="008B37FF" w:rsidRPr="00EF71E2">
        <w:rPr>
          <w:sz w:val="24"/>
        </w:rPr>
        <w:tab/>
      </w:r>
      <w:r w:rsidR="000B32D2" w:rsidRPr="00EF71E2">
        <w:rPr>
          <w:sz w:val="24"/>
        </w:rPr>
        <w:t>14,211,843.99</w:t>
      </w:r>
      <w:r w:rsidR="002236DF" w:rsidRPr="00EF71E2">
        <w:rPr>
          <w:sz w:val="24"/>
        </w:rPr>
        <w:tab/>
      </w:r>
      <w:r w:rsidR="007773A5" w:rsidRPr="00EF71E2">
        <w:rPr>
          <w:sz w:val="24"/>
        </w:rPr>
        <w:t>39,309,609.21</w:t>
      </w:r>
    </w:p>
    <w:p w14:paraId="18D6CE3B" w14:textId="1407243B"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固定资产折旧</w:t>
      </w:r>
      <w:r w:rsidRPr="00EF71E2">
        <w:rPr>
          <w:sz w:val="24"/>
        </w:rPr>
        <w:tab/>
      </w:r>
      <w:r w:rsidR="008B37FF" w:rsidRPr="00EF71E2">
        <w:rPr>
          <w:sz w:val="24"/>
        </w:rPr>
        <w:tab/>
      </w:r>
      <w:r w:rsidR="000B32D2" w:rsidRPr="00EF71E2">
        <w:rPr>
          <w:sz w:val="24"/>
        </w:rPr>
        <w:t>199,916,774.18</w:t>
      </w:r>
      <w:r w:rsidR="002236DF" w:rsidRPr="00EF71E2">
        <w:rPr>
          <w:sz w:val="24"/>
        </w:rPr>
        <w:tab/>
      </w:r>
      <w:r w:rsidR="00B63AB1" w:rsidRPr="00EF71E2">
        <w:rPr>
          <w:sz w:val="24"/>
        </w:rPr>
        <w:t>204,677,471.41</w:t>
      </w:r>
    </w:p>
    <w:p w14:paraId="1327E5D4" w14:textId="7970D6DD" w:rsidR="00856C5A" w:rsidRPr="00EF71E2" w:rsidRDefault="00856C5A">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使用权资产折旧</w:t>
      </w:r>
      <w:r w:rsidRPr="00EF71E2">
        <w:rPr>
          <w:sz w:val="24"/>
        </w:rPr>
        <w:tab/>
      </w:r>
      <w:r w:rsidRPr="00EF71E2">
        <w:rPr>
          <w:sz w:val="24"/>
        </w:rPr>
        <w:tab/>
      </w:r>
      <w:r w:rsidR="00761B20" w:rsidRPr="00EF71E2">
        <w:rPr>
          <w:sz w:val="24"/>
        </w:rPr>
        <w:t>1,845,650.64</w:t>
      </w:r>
      <w:r w:rsidR="002236DF" w:rsidRPr="00EF71E2">
        <w:rPr>
          <w:sz w:val="24"/>
        </w:rPr>
        <w:tab/>
      </w:r>
      <w:r w:rsidR="004303E0" w:rsidRPr="00EF71E2">
        <w:rPr>
          <w:sz w:val="24"/>
        </w:rPr>
        <w:t>613,681.95</w:t>
      </w:r>
    </w:p>
    <w:p w14:paraId="03B265DC" w14:textId="7E2FFC44"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无形资产摊销</w:t>
      </w:r>
      <w:r w:rsidR="003B4661" w:rsidRPr="00EF71E2">
        <w:rPr>
          <w:sz w:val="24"/>
        </w:rPr>
        <w:tab/>
      </w:r>
      <w:r w:rsidR="008B37FF" w:rsidRPr="00EF71E2">
        <w:rPr>
          <w:sz w:val="24"/>
        </w:rPr>
        <w:tab/>
      </w:r>
      <w:r w:rsidR="000B32D2" w:rsidRPr="00EF71E2">
        <w:rPr>
          <w:sz w:val="24"/>
        </w:rPr>
        <w:t>2,172,485.22</w:t>
      </w:r>
      <w:r w:rsidR="002236DF" w:rsidRPr="00EF71E2">
        <w:rPr>
          <w:sz w:val="24"/>
        </w:rPr>
        <w:tab/>
      </w:r>
      <w:r w:rsidR="00856C5A" w:rsidRPr="00EF71E2">
        <w:rPr>
          <w:sz w:val="24"/>
        </w:rPr>
        <w:t>2,179,503.41</w:t>
      </w:r>
    </w:p>
    <w:p w14:paraId="6DFA53C7" w14:textId="7BE43E2E" w:rsidR="00F45D7F" w:rsidRPr="00EF71E2" w:rsidRDefault="00F45D7F">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A60CDC" w:rsidRPr="00EF71E2">
        <w:rPr>
          <w:sz w:val="24"/>
        </w:rPr>
        <w:t>递延所得税</w:t>
      </w:r>
      <w:r w:rsidR="00D21A02" w:rsidRPr="00EF71E2">
        <w:rPr>
          <w:sz w:val="24"/>
        </w:rPr>
        <w:t>资产</w:t>
      </w:r>
      <w:r w:rsidR="00A60CDC" w:rsidRPr="00EF71E2">
        <w:rPr>
          <w:sz w:val="24"/>
        </w:rPr>
        <w:t>的</w:t>
      </w:r>
      <w:r w:rsidR="009931C4" w:rsidRPr="00EF71E2">
        <w:rPr>
          <w:sz w:val="24"/>
        </w:rPr>
        <w:t>增加</w:t>
      </w:r>
      <w:r w:rsidRPr="00EF71E2">
        <w:rPr>
          <w:sz w:val="24"/>
        </w:rPr>
        <w:tab/>
      </w:r>
      <w:r w:rsidR="008B37FF" w:rsidRPr="00EF71E2">
        <w:rPr>
          <w:sz w:val="24"/>
        </w:rPr>
        <w:tab/>
      </w:r>
      <w:r w:rsidR="00D46D4C" w:rsidRPr="00EF71E2">
        <w:rPr>
          <w:sz w:val="24"/>
        </w:rPr>
        <w:t>(5,896,833.70)</w:t>
      </w:r>
      <w:r w:rsidR="002236DF" w:rsidRPr="00EF71E2">
        <w:rPr>
          <w:sz w:val="24"/>
        </w:rPr>
        <w:tab/>
      </w:r>
      <w:r w:rsidR="000B3EC8" w:rsidRPr="00EF71E2">
        <w:rPr>
          <w:sz w:val="24"/>
        </w:rPr>
        <w:t>(</w:t>
      </w:r>
      <w:r w:rsidR="00687326" w:rsidRPr="00EF71E2">
        <w:rPr>
          <w:sz w:val="24"/>
        </w:rPr>
        <w:t>8,107,443.</w:t>
      </w:r>
      <w:r w:rsidR="00B63AB1" w:rsidRPr="00EF71E2">
        <w:rPr>
          <w:sz w:val="24"/>
        </w:rPr>
        <w:t>73</w:t>
      </w:r>
      <w:r w:rsidR="000B3EC8" w:rsidRPr="00EF71E2">
        <w:rPr>
          <w:sz w:val="24"/>
        </w:rPr>
        <w:t>)</w:t>
      </w:r>
    </w:p>
    <w:p w14:paraId="376CF59A" w14:textId="1C886A98" w:rsidR="00D21A02" w:rsidRPr="00EF71E2" w:rsidRDefault="00D21A0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递延所得税负债的增加</w:t>
      </w:r>
      <w:r w:rsidRPr="00EF71E2">
        <w:rPr>
          <w:sz w:val="24"/>
        </w:rPr>
        <w:tab/>
      </w:r>
      <w:r w:rsidR="008B37FF" w:rsidRPr="00EF71E2">
        <w:rPr>
          <w:sz w:val="24"/>
        </w:rPr>
        <w:tab/>
      </w:r>
      <w:r w:rsidR="000B32D2" w:rsidRPr="00EF71E2">
        <w:rPr>
          <w:sz w:val="24"/>
        </w:rPr>
        <w:t>7,213,676.9</w:t>
      </w:r>
      <w:r w:rsidR="00AC51CA" w:rsidRPr="00EF71E2">
        <w:rPr>
          <w:sz w:val="24"/>
        </w:rPr>
        <w:t>1</w:t>
      </w:r>
      <w:r w:rsidR="002236DF" w:rsidRPr="00EF71E2">
        <w:rPr>
          <w:sz w:val="24"/>
        </w:rPr>
        <w:tab/>
      </w:r>
      <w:r w:rsidR="007D0801" w:rsidRPr="00EF71E2">
        <w:rPr>
          <w:sz w:val="24"/>
        </w:rPr>
        <w:t>11,674,897.</w:t>
      </w:r>
      <w:r w:rsidR="00B63AB1" w:rsidRPr="00EF71E2">
        <w:rPr>
          <w:sz w:val="24"/>
        </w:rPr>
        <w:t>5</w:t>
      </w:r>
      <w:r w:rsidR="00646A89" w:rsidRPr="00EF71E2">
        <w:rPr>
          <w:sz w:val="24"/>
        </w:rPr>
        <w:t>6</w:t>
      </w:r>
    </w:p>
    <w:p w14:paraId="4D1B1464" w14:textId="77777777" w:rsidR="00061479" w:rsidRPr="00EF71E2" w:rsidRDefault="00C30881">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DD1720" w:rsidRPr="00EF71E2">
        <w:rPr>
          <w:sz w:val="24"/>
        </w:rPr>
        <w:t>处置固定资产</w:t>
      </w:r>
      <w:r w:rsidR="00991DFC" w:rsidRPr="00EF71E2">
        <w:rPr>
          <w:sz w:val="24"/>
        </w:rPr>
        <w:t>、</w:t>
      </w:r>
      <w:r w:rsidR="00DD1720" w:rsidRPr="00EF71E2">
        <w:rPr>
          <w:sz w:val="24"/>
        </w:rPr>
        <w:t>无形资产</w:t>
      </w:r>
      <w:r w:rsidR="00061479" w:rsidRPr="00EF71E2">
        <w:rPr>
          <w:rFonts w:hint="eastAsia"/>
          <w:sz w:val="24"/>
        </w:rPr>
        <w:t>和其他</w:t>
      </w:r>
    </w:p>
    <w:p w14:paraId="6A16D59B" w14:textId="713037CA" w:rsidR="00882EF1" w:rsidRPr="00EF71E2" w:rsidRDefault="00061479" w:rsidP="00061479">
      <w:pPr>
        <w:widowControl/>
        <w:tabs>
          <w:tab w:val="left" w:pos="1896"/>
          <w:tab w:val="center" w:pos="5760"/>
          <w:tab w:val="decimal" w:pos="7560"/>
          <w:tab w:val="decimal" w:pos="9720"/>
        </w:tabs>
        <w:adjustRightInd w:val="0"/>
        <w:snapToGrid w:val="0"/>
        <w:ind w:left="720"/>
        <w:jc w:val="left"/>
        <w:rPr>
          <w:sz w:val="24"/>
        </w:rPr>
      </w:pPr>
      <w:r w:rsidRPr="00EF71E2">
        <w:rPr>
          <w:sz w:val="24"/>
        </w:rPr>
        <w:tab/>
      </w:r>
      <w:r w:rsidRPr="00EF71E2">
        <w:rPr>
          <w:rFonts w:hint="eastAsia"/>
          <w:sz w:val="24"/>
        </w:rPr>
        <w:t>长期资产</w:t>
      </w:r>
      <w:r w:rsidR="00DD1720" w:rsidRPr="00EF71E2">
        <w:rPr>
          <w:sz w:val="24"/>
        </w:rPr>
        <w:t>的损失</w:t>
      </w:r>
      <w:r w:rsidR="00DD1720" w:rsidRPr="00EF71E2">
        <w:rPr>
          <w:sz w:val="24"/>
        </w:rPr>
        <w:tab/>
      </w:r>
      <w:r w:rsidR="008B37FF" w:rsidRPr="00EF71E2">
        <w:rPr>
          <w:sz w:val="24"/>
        </w:rPr>
        <w:tab/>
      </w:r>
      <w:r w:rsidR="000B32D2" w:rsidRPr="00EF71E2">
        <w:rPr>
          <w:sz w:val="24"/>
        </w:rPr>
        <w:t>1,947,745.68</w:t>
      </w:r>
      <w:r w:rsidR="002236DF" w:rsidRPr="00EF71E2">
        <w:rPr>
          <w:sz w:val="24"/>
        </w:rPr>
        <w:tab/>
      </w:r>
      <w:r w:rsidR="00856C5A" w:rsidRPr="00EF71E2">
        <w:rPr>
          <w:sz w:val="24"/>
        </w:rPr>
        <w:t>179,751.65</w:t>
      </w:r>
    </w:p>
    <w:p w14:paraId="090D9226" w14:textId="4725BB70" w:rsidR="00C30881" w:rsidRPr="00EF71E2" w:rsidRDefault="00C30881">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资产报废损失</w:t>
      </w:r>
      <w:r w:rsidRPr="00EF71E2">
        <w:rPr>
          <w:sz w:val="24"/>
        </w:rPr>
        <w:tab/>
      </w:r>
      <w:r w:rsidR="00993C50" w:rsidRPr="00EF71E2">
        <w:rPr>
          <w:sz w:val="24"/>
        </w:rPr>
        <w:tab/>
      </w:r>
      <w:r w:rsidR="000B32D2" w:rsidRPr="00EF71E2">
        <w:rPr>
          <w:sz w:val="24"/>
        </w:rPr>
        <w:t>26,061,604.69</w:t>
      </w:r>
      <w:r w:rsidR="002236DF" w:rsidRPr="00EF71E2">
        <w:rPr>
          <w:sz w:val="24"/>
        </w:rPr>
        <w:tab/>
      </w:r>
      <w:r w:rsidR="00856C5A" w:rsidRPr="00EF71E2">
        <w:rPr>
          <w:sz w:val="24"/>
        </w:rPr>
        <w:t>15,284,168.48</w:t>
      </w:r>
    </w:p>
    <w:p w14:paraId="505DD618" w14:textId="210735C6" w:rsidR="000708E7" w:rsidRPr="00EF71E2" w:rsidRDefault="000708E7">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在建工程费用化支出</w:t>
      </w:r>
      <w:r w:rsidRPr="00EF71E2">
        <w:rPr>
          <w:sz w:val="24"/>
        </w:rPr>
        <w:tab/>
      </w:r>
      <w:r w:rsidRPr="00EF71E2">
        <w:rPr>
          <w:sz w:val="24"/>
        </w:rPr>
        <w:tab/>
      </w:r>
      <w:r w:rsidR="000B32D2" w:rsidRPr="00EF71E2">
        <w:rPr>
          <w:sz w:val="24"/>
        </w:rPr>
        <w:t>8,137,943.76</w:t>
      </w:r>
      <w:r w:rsidR="002236DF" w:rsidRPr="00EF71E2">
        <w:rPr>
          <w:sz w:val="24"/>
        </w:rPr>
        <w:tab/>
      </w:r>
      <w:r w:rsidR="00856C5A" w:rsidRPr="00EF71E2">
        <w:rPr>
          <w:sz w:val="24"/>
        </w:rPr>
        <w:t>8,865,670.20</w:t>
      </w:r>
    </w:p>
    <w:p w14:paraId="68AC726D" w14:textId="6B3AF8F2" w:rsidR="008B64E3" w:rsidRPr="00EF71E2" w:rsidRDefault="008B64E3">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公允价值变动</w:t>
      </w:r>
      <w:r w:rsidR="000B3EC8" w:rsidRPr="00EF71E2">
        <w:rPr>
          <w:sz w:val="24"/>
        </w:rPr>
        <w:t>(</w:t>
      </w:r>
      <w:r w:rsidR="00F91E2C" w:rsidRPr="00EF71E2">
        <w:rPr>
          <w:sz w:val="24"/>
        </w:rPr>
        <w:t>收益</w:t>
      </w:r>
      <w:r w:rsidR="000B3EC8" w:rsidRPr="00EF71E2">
        <w:rPr>
          <w:sz w:val="24"/>
        </w:rPr>
        <w:t>)</w:t>
      </w:r>
      <w:r w:rsidR="009F392D" w:rsidRPr="00EF71E2">
        <w:rPr>
          <w:sz w:val="24"/>
        </w:rPr>
        <w:t>损失</w:t>
      </w:r>
      <w:r w:rsidRPr="00EF71E2">
        <w:rPr>
          <w:sz w:val="24"/>
        </w:rPr>
        <w:tab/>
      </w:r>
      <w:r w:rsidR="00993C50" w:rsidRPr="00EF71E2">
        <w:rPr>
          <w:sz w:val="24"/>
        </w:rPr>
        <w:tab/>
      </w:r>
      <w:r w:rsidR="000B3EC8" w:rsidRPr="00EF71E2">
        <w:rPr>
          <w:sz w:val="24"/>
        </w:rPr>
        <w:t>(</w:t>
      </w:r>
      <w:r w:rsidR="000B32D2" w:rsidRPr="00EF71E2">
        <w:rPr>
          <w:sz w:val="24"/>
        </w:rPr>
        <w:t>4,248,890.22</w:t>
      </w:r>
      <w:r w:rsidR="000B3EC8" w:rsidRPr="00EF71E2">
        <w:rPr>
          <w:sz w:val="24"/>
        </w:rPr>
        <w:t>)</w:t>
      </w:r>
      <w:r w:rsidR="002236DF" w:rsidRPr="00EF71E2">
        <w:rPr>
          <w:sz w:val="24"/>
        </w:rPr>
        <w:tab/>
      </w:r>
      <w:r w:rsidR="00687326" w:rsidRPr="00EF71E2">
        <w:rPr>
          <w:sz w:val="24"/>
        </w:rPr>
        <w:t>4,873,786.36</w:t>
      </w:r>
    </w:p>
    <w:p w14:paraId="3AAEA966" w14:textId="06F19483" w:rsidR="00A35482" w:rsidRPr="00EF71E2" w:rsidRDefault="00A3548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投资损失</w:t>
      </w:r>
      <w:r w:rsidRPr="00EF71E2">
        <w:rPr>
          <w:sz w:val="24"/>
        </w:rPr>
        <w:tab/>
      </w:r>
      <w:r w:rsidR="00993C50" w:rsidRPr="00EF71E2">
        <w:rPr>
          <w:sz w:val="24"/>
        </w:rPr>
        <w:tab/>
      </w:r>
      <w:r w:rsidR="000B32D2" w:rsidRPr="00EF71E2">
        <w:rPr>
          <w:sz w:val="24"/>
        </w:rPr>
        <w:t>31,399,563.68</w:t>
      </w:r>
      <w:r w:rsidR="002236DF" w:rsidRPr="00EF71E2">
        <w:rPr>
          <w:sz w:val="24"/>
        </w:rPr>
        <w:tab/>
      </w:r>
      <w:r w:rsidR="00856C5A" w:rsidRPr="00EF71E2">
        <w:rPr>
          <w:sz w:val="24"/>
        </w:rPr>
        <w:t>18,499,852.76</w:t>
      </w:r>
    </w:p>
    <w:p w14:paraId="59A573D0" w14:textId="0620F990" w:rsidR="00DD1720" w:rsidRPr="00EF71E2" w:rsidRDefault="00882EF1">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991DFC" w:rsidRPr="00EF71E2">
        <w:rPr>
          <w:sz w:val="24"/>
        </w:rPr>
        <w:t>财务</w:t>
      </w:r>
      <w:r w:rsidRPr="00EF71E2">
        <w:rPr>
          <w:sz w:val="24"/>
        </w:rPr>
        <w:t>费用</w:t>
      </w:r>
      <w:r w:rsidRPr="00EF71E2">
        <w:rPr>
          <w:sz w:val="24"/>
        </w:rPr>
        <w:tab/>
      </w:r>
      <w:r w:rsidR="008947EC" w:rsidRPr="00EF71E2">
        <w:rPr>
          <w:sz w:val="24"/>
        </w:rPr>
        <w:tab/>
      </w:r>
      <w:r w:rsidR="000614A1" w:rsidRPr="00EF71E2">
        <w:rPr>
          <w:sz w:val="24"/>
        </w:rPr>
        <w:t>(26,497,724.59)</w:t>
      </w:r>
      <w:r w:rsidR="002236DF" w:rsidRPr="00EF71E2">
        <w:rPr>
          <w:sz w:val="24"/>
        </w:rPr>
        <w:tab/>
      </w:r>
      <w:r w:rsidR="000B3EC8" w:rsidRPr="00EF71E2">
        <w:rPr>
          <w:sz w:val="24"/>
        </w:rPr>
        <w:t>(</w:t>
      </w:r>
      <w:r w:rsidR="00687326" w:rsidRPr="00EF71E2">
        <w:rPr>
          <w:sz w:val="24"/>
        </w:rPr>
        <w:t>743,252.30</w:t>
      </w:r>
      <w:r w:rsidR="000B3EC8" w:rsidRPr="00EF71E2">
        <w:rPr>
          <w:sz w:val="24"/>
        </w:rPr>
        <w:t>)</w:t>
      </w:r>
    </w:p>
    <w:p w14:paraId="3B58D086" w14:textId="0B7461CD" w:rsidR="00904092" w:rsidRPr="00EF71E2" w:rsidRDefault="00DE5688">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904092" w:rsidRPr="00EF71E2">
        <w:rPr>
          <w:sz w:val="24"/>
        </w:rPr>
        <w:t>存货的</w:t>
      </w:r>
      <w:r w:rsidR="000B3EC8" w:rsidRPr="00EF71E2">
        <w:rPr>
          <w:sz w:val="24"/>
        </w:rPr>
        <w:t>(</w:t>
      </w:r>
      <w:r w:rsidR="00F91E2C" w:rsidRPr="00EF71E2">
        <w:rPr>
          <w:sz w:val="24"/>
        </w:rPr>
        <w:t>增加</w:t>
      </w:r>
      <w:r w:rsidR="000B3EC8" w:rsidRPr="00EF71E2">
        <w:rPr>
          <w:sz w:val="24"/>
        </w:rPr>
        <w:t>)</w:t>
      </w:r>
      <w:r w:rsidR="00985737" w:rsidRPr="00EF71E2">
        <w:rPr>
          <w:sz w:val="24"/>
        </w:rPr>
        <w:t>减少</w:t>
      </w:r>
      <w:r w:rsidR="003B4661" w:rsidRPr="00EF71E2">
        <w:rPr>
          <w:sz w:val="24"/>
        </w:rPr>
        <w:tab/>
      </w:r>
      <w:r w:rsidR="008947EC" w:rsidRPr="00EF71E2">
        <w:rPr>
          <w:sz w:val="24"/>
        </w:rPr>
        <w:tab/>
      </w:r>
      <w:r w:rsidR="000B3EC8" w:rsidRPr="00EF71E2">
        <w:rPr>
          <w:sz w:val="24"/>
        </w:rPr>
        <w:t>(</w:t>
      </w:r>
      <w:r w:rsidR="009D427F" w:rsidRPr="00EF71E2">
        <w:rPr>
          <w:sz w:val="24"/>
        </w:rPr>
        <w:t>183,879,858.96</w:t>
      </w:r>
      <w:r w:rsidR="000B3EC8" w:rsidRPr="00EF71E2">
        <w:rPr>
          <w:sz w:val="24"/>
        </w:rPr>
        <w:t>)</w:t>
      </w:r>
      <w:r w:rsidR="002236DF" w:rsidRPr="00EF71E2">
        <w:rPr>
          <w:sz w:val="24"/>
        </w:rPr>
        <w:tab/>
      </w:r>
      <w:r w:rsidR="00856C5A" w:rsidRPr="00EF71E2">
        <w:rPr>
          <w:sz w:val="24"/>
        </w:rPr>
        <w:t>460,972,590.83</w:t>
      </w:r>
    </w:p>
    <w:p w14:paraId="594475FA" w14:textId="18DE2C1D"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经营性应收项目的</w:t>
      </w:r>
      <w:r w:rsidR="00856C5A" w:rsidRPr="00EF71E2">
        <w:rPr>
          <w:sz w:val="24"/>
        </w:rPr>
        <w:t>减少</w:t>
      </w:r>
      <w:r w:rsidRPr="00EF71E2">
        <w:rPr>
          <w:sz w:val="24"/>
        </w:rPr>
        <w:tab/>
      </w:r>
      <w:r w:rsidR="008B37FF" w:rsidRPr="00EF71E2">
        <w:rPr>
          <w:sz w:val="24"/>
        </w:rPr>
        <w:tab/>
      </w:r>
      <w:r w:rsidR="00851F81" w:rsidRPr="00EF71E2">
        <w:rPr>
          <w:sz w:val="24"/>
        </w:rPr>
        <w:t>588,236,391.8</w:t>
      </w:r>
      <w:r w:rsidR="005E1094" w:rsidRPr="00EF71E2">
        <w:rPr>
          <w:sz w:val="24"/>
        </w:rPr>
        <w:t>6</w:t>
      </w:r>
      <w:r w:rsidR="00851F81" w:rsidRPr="00EF71E2">
        <w:rPr>
          <w:sz w:val="24"/>
        </w:rPr>
        <w:t xml:space="preserve"> </w:t>
      </w:r>
      <w:r w:rsidR="002236DF" w:rsidRPr="00EF71E2">
        <w:rPr>
          <w:sz w:val="24"/>
        </w:rPr>
        <w:tab/>
      </w:r>
      <w:r w:rsidR="00856C5A" w:rsidRPr="00EF71E2">
        <w:rPr>
          <w:sz w:val="24"/>
        </w:rPr>
        <w:t>223,912,769.10</w:t>
      </w:r>
    </w:p>
    <w:p w14:paraId="326ED4BC" w14:textId="26F5A1D5"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经营性应付项目的</w:t>
      </w:r>
      <w:r w:rsidR="00182C7C" w:rsidRPr="00EF71E2">
        <w:rPr>
          <w:sz w:val="24"/>
        </w:rPr>
        <w:t>减少</w:t>
      </w:r>
      <w:r w:rsidRPr="00EF71E2">
        <w:rPr>
          <w:sz w:val="24"/>
        </w:rPr>
        <w:tab/>
      </w:r>
      <w:r w:rsidR="00993C50" w:rsidRPr="00EF71E2">
        <w:rPr>
          <w:sz w:val="24"/>
        </w:rPr>
        <w:tab/>
      </w:r>
      <w:r w:rsidR="000B3EC8" w:rsidRPr="00EF71E2">
        <w:rPr>
          <w:sz w:val="24"/>
        </w:rPr>
        <w:t>(</w:t>
      </w:r>
      <w:r w:rsidR="007039DA" w:rsidRPr="007039DA">
        <w:rPr>
          <w:sz w:val="24"/>
        </w:rPr>
        <w:t>409</w:t>
      </w:r>
      <w:r w:rsidR="007039DA">
        <w:rPr>
          <w:sz w:val="24"/>
        </w:rPr>
        <w:t>,</w:t>
      </w:r>
      <w:r w:rsidR="007039DA" w:rsidRPr="007039DA">
        <w:rPr>
          <w:sz w:val="24"/>
        </w:rPr>
        <w:t>940</w:t>
      </w:r>
      <w:r w:rsidR="007039DA">
        <w:rPr>
          <w:sz w:val="24"/>
        </w:rPr>
        <w:t>,</w:t>
      </w:r>
      <w:r w:rsidR="007039DA" w:rsidRPr="007039DA">
        <w:rPr>
          <w:sz w:val="24"/>
        </w:rPr>
        <w:t>965.</w:t>
      </w:r>
      <w:r w:rsidR="00FC57FD">
        <w:rPr>
          <w:sz w:val="24"/>
        </w:rPr>
        <w:t>26</w:t>
      </w:r>
      <w:r w:rsidR="000B3EC8" w:rsidRPr="00EF71E2">
        <w:rPr>
          <w:sz w:val="24"/>
        </w:rPr>
        <w:t>)</w:t>
      </w:r>
      <w:r w:rsidR="002236DF" w:rsidRPr="00EF71E2">
        <w:rPr>
          <w:sz w:val="24"/>
        </w:rPr>
        <w:tab/>
      </w:r>
      <w:r w:rsidR="000B3EC8" w:rsidRPr="00EF71E2">
        <w:rPr>
          <w:sz w:val="24"/>
        </w:rPr>
        <w:t>(</w:t>
      </w:r>
      <w:r w:rsidR="00D2130C" w:rsidRPr="00EF71E2">
        <w:rPr>
          <w:sz w:val="24"/>
        </w:rPr>
        <w:t>619,996,232.78</w:t>
      </w:r>
      <w:r w:rsidR="000B3EC8" w:rsidRPr="00EF71E2">
        <w:rPr>
          <w:sz w:val="24"/>
        </w:rPr>
        <w:t>)</w:t>
      </w:r>
    </w:p>
    <w:p w14:paraId="5EEDE4E8" w14:textId="3A43922C" w:rsidR="00F070B5" w:rsidRPr="000B3EC8" w:rsidRDefault="00F070B5">
      <w:pPr>
        <w:widowControl/>
        <w:tabs>
          <w:tab w:val="right" w:pos="7857"/>
          <w:tab w:val="right" w:pos="10017"/>
        </w:tabs>
        <w:adjustRightInd w:val="0"/>
        <w:snapToGrid w:val="0"/>
        <w:spacing w:after="140" w:line="24" w:lineRule="auto"/>
        <w:ind w:left="734" w:firstLine="720"/>
        <w:jc w:val="left"/>
        <w:rPr>
          <w:sz w:val="24"/>
        </w:rPr>
      </w:pPr>
      <w:r w:rsidRPr="00EF71E2">
        <w:rPr>
          <w:sz w:val="24"/>
        </w:rPr>
        <w:tab/>
        <w:t>_______________</w:t>
      </w:r>
      <w:r w:rsidRPr="00EF71E2">
        <w:rPr>
          <w:sz w:val="24"/>
        </w:rPr>
        <w:tab/>
      </w:r>
      <w:r w:rsidR="009D591B" w:rsidRPr="00EF71E2">
        <w:rPr>
          <w:sz w:val="24"/>
        </w:rPr>
        <w:t>___</w:t>
      </w:r>
      <w:r w:rsidR="009D591B" w:rsidRPr="000B3EC8">
        <w:rPr>
          <w:sz w:val="24"/>
        </w:rPr>
        <w:t>____________</w:t>
      </w:r>
    </w:p>
    <w:p w14:paraId="22FEE516" w14:textId="384E2F7D" w:rsidR="00904092" w:rsidRPr="000B3EC8" w:rsidRDefault="00904092">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经营活动产生的现金流量净额</w:t>
      </w:r>
      <w:r w:rsidR="003B4661" w:rsidRPr="000B3EC8">
        <w:rPr>
          <w:sz w:val="24"/>
        </w:rPr>
        <w:tab/>
      </w:r>
      <w:r w:rsidR="00993C50" w:rsidRPr="000B3EC8">
        <w:rPr>
          <w:sz w:val="24"/>
        </w:rPr>
        <w:tab/>
      </w:r>
      <w:r w:rsidR="00AF5246" w:rsidRPr="00AF5246">
        <w:rPr>
          <w:sz w:val="24"/>
        </w:rPr>
        <w:t>1</w:t>
      </w:r>
      <w:r w:rsidR="00AF5246">
        <w:rPr>
          <w:sz w:val="24"/>
        </w:rPr>
        <w:t>,</w:t>
      </w:r>
      <w:r w:rsidR="00AF5246" w:rsidRPr="00AF5246">
        <w:rPr>
          <w:sz w:val="24"/>
        </w:rPr>
        <w:t>070</w:t>
      </w:r>
      <w:r w:rsidR="00AF5246">
        <w:rPr>
          <w:sz w:val="24"/>
        </w:rPr>
        <w:t>,</w:t>
      </w:r>
      <w:r w:rsidR="00AF5246" w:rsidRPr="00AF5246">
        <w:rPr>
          <w:sz w:val="24"/>
        </w:rPr>
        <w:t>447</w:t>
      </w:r>
      <w:r w:rsidR="00AF5246">
        <w:rPr>
          <w:sz w:val="24"/>
        </w:rPr>
        <w:t>,</w:t>
      </w:r>
      <w:r w:rsidR="00AF5246" w:rsidRPr="00AF5246">
        <w:rPr>
          <w:sz w:val="24"/>
        </w:rPr>
        <w:t>095.71</w:t>
      </w:r>
      <w:r w:rsidR="00851F81" w:rsidRPr="000B3EC8">
        <w:rPr>
          <w:sz w:val="24"/>
        </w:rPr>
        <w:t xml:space="preserve"> </w:t>
      </w:r>
      <w:r w:rsidR="002236DF" w:rsidRPr="000B3EC8">
        <w:rPr>
          <w:sz w:val="24"/>
        </w:rPr>
        <w:tab/>
      </w:r>
      <w:r w:rsidR="004303E0" w:rsidRPr="000B3EC8">
        <w:rPr>
          <w:sz w:val="24"/>
        </w:rPr>
        <w:t>662,159,830.66</w:t>
      </w:r>
    </w:p>
    <w:p w14:paraId="6C2971CF" w14:textId="77777777" w:rsidR="009D591B" w:rsidRPr="000B3EC8" w:rsidRDefault="009D591B">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448AFFB3" w14:textId="076CC695" w:rsidR="009879D1" w:rsidRPr="000B3EC8" w:rsidRDefault="000B3EC8">
      <w:pPr>
        <w:widowControl/>
        <w:tabs>
          <w:tab w:val="left" w:pos="1170"/>
          <w:tab w:val="center" w:pos="5760"/>
          <w:tab w:val="decimal" w:pos="7560"/>
          <w:tab w:val="decimal" w:pos="7920"/>
          <w:tab w:val="decimal" w:pos="9720"/>
        </w:tabs>
        <w:adjustRightInd w:val="0"/>
        <w:snapToGrid w:val="0"/>
        <w:ind w:left="720"/>
        <w:jc w:val="left"/>
        <w:rPr>
          <w:sz w:val="24"/>
        </w:rPr>
      </w:pPr>
      <w:r>
        <w:rPr>
          <w:sz w:val="24"/>
        </w:rPr>
        <w:t>(</w:t>
      </w:r>
      <w:r w:rsidR="003D4C58" w:rsidRPr="000B3EC8">
        <w:rPr>
          <w:sz w:val="24"/>
        </w:rPr>
        <w:t>2</w:t>
      </w:r>
      <w:r>
        <w:rPr>
          <w:sz w:val="24"/>
        </w:rPr>
        <w:t>)</w:t>
      </w:r>
      <w:r w:rsidR="00CC3C88" w:rsidRPr="000B3EC8">
        <w:rPr>
          <w:sz w:val="24"/>
        </w:rPr>
        <w:tab/>
      </w:r>
      <w:r w:rsidR="00CC3C88" w:rsidRPr="000B3EC8">
        <w:rPr>
          <w:sz w:val="24"/>
        </w:rPr>
        <w:t>现金及现金等价物净变动情况：</w:t>
      </w:r>
    </w:p>
    <w:p w14:paraId="238060BA" w14:textId="2103E8FC" w:rsidR="008C1553" w:rsidRPr="000B3EC8" w:rsidRDefault="00CC3C88">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现金</w:t>
      </w:r>
      <w:r w:rsidR="001F6FF4">
        <w:rPr>
          <w:rFonts w:hint="eastAsia"/>
          <w:sz w:val="24"/>
        </w:rPr>
        <w:t>及现金等价物</w:t>
      </w:r>
      <w:r w:rsidRPr="000B3EC8">
        <w:rPr>
          <w:sz w:val="24"/>
        </w:rPr>
        <w:t>的年末余额</w:t>
      </w:r>
      <w:r w:rsidRPr="000B3EC8">
        <w:rPr>
          <w:sz w:val="24"/>
        </w:rPr>
        <w:tab/>
      </w:r>
      <w:r w:rsidR="00993C50" w:rsidRPr="000B3EC8">
        <w:rPr>
          <w:sz w:val="24"/>
        </w:rPr>
        <w:tab/>
      </w:r>
      <w:r w:rsidR="009D427F" w:rsidRPr="000B3EC8">
        <w:rPr>
          <w:sz w:val="24"/>
        </w:rPr>
        <w:t>2,380,461,473.91</w:t>
      </w:r>
      <w:r w:rsidR="002236DF" w:rsidRPr="000B3EC8">
        <w:rPr>
          <w:sz w:val="24"/>
        </w:rPr>
        <w:tab/>
      </w:r>
      <w:r w:rsidR="00182C7C" w:rsidRPr="000B3EC8">
        <w:rPr>
          <w:sz w:val="24"/>
        </w:rPr>
        <w:t>1,507,859,488.50</w:t>
      </w:r>
    </w:p>
    <w:p w14:paraId="0F0B8C3A" w14:textId="090DC8EF" w:rsidR="008C1553" w:rsidRPr="000B3EC8" w:rsidRDefault="00CC3C88">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减：现金</w:t>
      </w:r>
      <w:r w:rsidR="001F6FF4">
        <w:rPr>
          <w:rFonts w:hint="eastAsia"/>
          <w:sz w:val="24"/>
        </w:rPr>
        <w:t>及现金等价物</w:t>
      </w:r>
      <w:r w:rsidRPr="000B3EC8">
        <w:rPr>
          <w:sz w:val="24"/>
        </w:rPr>
        <w:t>的年初余额</w:t>
      </w:r>
      <w:r w:rsidRPr="000B3EC8">
        <w:rPr>
          <w:sz w:val="24"/>
        </w:rPr>
        <w:tab/>
      </w:r>
      <w:r w:rsidR="00993C50" w:rsidRPr="000B3EC8">
        <w:rPr>
          <w:sz w:val="24"/>
        </w:rPr>
        <w:tab/>
      </w:r>
      <w:r w:rsidR="002236DF" w:rsidRPr="000B3EC8">
        <w:rPr>
          <w:sz w:val="24"/>
        </w:rPr>
        <w:t>1,507,859,488.50</w:t>
      </w:r>
      <w:r w:rsidR="002236DF" w:rsidRPr="000B3EC8">
        <w:rPr>
          <w:sz w:val="24"/>
        </w:rPr>
        <w:tab/>
      </w:r>
      <w:r w:rsidR="00464E5B" w:rsidRPr="000B3EC8">
        <w:rPr>
          <w:sz w:val="24"/>
        </w:rPr>
        <w:t>1,138,374,964.02</w:t>
      </w:r>
    </w:p>
    <w:p w14:paraId="01410662" w14:textId="77777777" w:rsidR="009D591B" w:rsidRPr="000B3EC8" w:rsidRDefault="009D591B">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6820B88E" w14:textId="68BAFE79" w:rsidR="009879D1" w:rsidRPr="000B3EC8" w:rsidRDefault="00CC3C88">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现金及现金等价物净增加额</w:t>
      </w:r>
      <w:r w:rsidRPr="000B3EC8">
        <w:rPr>
          <w:sz w:val="24"/>
        </w:rPr>
        <w:tab/>
      </w:r>
      <w:r w:rsidR="008947EC" w:rsidRPr="000B3EC8">
        <w:rPr>
          <w:sz w:val="24"/>
        </w:rPr>
        <w:tab/>
      </w:r>
      <w:r w:rsidR="009D427F" w:rsidRPr="000B3EC8">
        <w:rPr>
          <w:sz w:val="24"/>
        </w:rPr>
        <w:t>872,601,985.41</w:t>
      </w:r>
      <w:r w:rsidR="002236DF" w:rsidRPr="000B3EC8">
        <w:rPr>
          <w:sz w:val="24"/>
        </w:rPr>
        <w:tab/>
      </w:r>
      <w:r w:rsidR="00182C7C" w:rsidRPr="000B3EC8">
        <w:rPr>
          <w:sz w:val="24"/>
        </w:rPr>
        <w:t>369,484,524.48</w:t>
      </w:r>
    </w:p>
    <w:p w14:paraId="795A92A5" w14:textId="77777777" w:rsidR="009D591B" w:rsidRPr="000B3EC8" w:rsidRDefault="009D591B" w:rsidP="002F519F">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1B383A87" w14:textId="77777777" w:rsidR="009D591B" w:rsidRPr="000B3EC8" w:rsidRDefault="009D591B">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77B4224D" w14:textId="10D215B9" w:rsidR="009D591B" w:rsidRDefault="009D591B" w:rsidP="002F519F">
      <w:pPr>
        <w:widowControl/>
        <w:snapToGrid w:val="0"/>
        <w:jc w:val="left"/>
        <w:rPr>
          <w:sz w:val="24"/>
        </w:rPr>
      </w:pPr>
    </w:p>
    <w:p w14:paraId="66980789" w14:textId="77777777" w:rsidR="0096764D" w:rsidRPr="000B3EC8" w:rsidRDefault="0096764D" w:rsidP="002F519F">
      <w:pPr>
        <w:widowControl/>
        <w:snapToGrid w:val="0"/>
        <w:jc w:val="left"/>
        <w:rPr>
          <w:sz w:val="24"/>
        </w:rPr>
      </w:pPr>
    </w:p>
    <w:p w14:paraId="14F447A1" w14:textId="77777777" w:rsidR="00BB3B82" w:rsidRPr="000B3EC8" w:rsidRDefault="00BB3B82">
      <w:pPr>
        <w:pStyle w:val="1"/>
        <w:adjustRightInd w:val="0"/>
        <w:snapToGrid w:val="0"/>
        <w:rPr>
          <w:lang w:val="en-GB"/>
        </w:rPr>
      </w:pPr>
      <w:r w:rsidRPr="000B3EC8">
        <w:rPr>
          <w:lang w:val="en-GB"/>
        </w:rPr>
        <w:t>关联方关系及其交易</w:t>
      </w:r>
    </w:p>
    <w:p w14:paraId="7A6CBAE9" w14:textId="77777777" w:rsidR="00BB3B82" w:rsidRPr="000B3EC8" w:rsidRDefault="00BB3B82">
      <w:pPr>
        <w:widowControl/>
        <w:adjustRightInd w:val="0"/>
        <w:snapToGrid w:val="0"/>
        <w:jc w:val="left"/>
        <w:rPr>
          <w:sz w:val="24"/>
          <w:lang w:val="en-GB"/>
        </w:rPr>
      </w:pPr>
    </w:p>
    <w:p w14:paraId="384B6B2A" w14:textId="04B6E16B" w:rsidR="00BB3B82" w:rsidRPr="000B3EC8" w:rsidRDefault="000B3EC8">
      <w:pPr>
        <w:widowControl/>
        <w:adjustRightInd w:val="0"/>
        <w:snapToGrid w:val="0"/>
        <w:ind w:left="1440" w:hanging="720"/>
        <w:jc w:val="left"/>
        <w:rPr>
          <w:sz w:val="24"/>
        </w:rPr>
      </w:pPr>
      <w:r>
        <w:rPr>
          <w:sz w:val="24"/>
        </w:rPr>
        <w:t>(</w:t>
      </w:r>
      <w:r w:rsidR="00BB3B82" w:rsidRPr="000B3EC8">
        <w:rPr>
          <w:sz w:val="24"/>
        </w:rPr>
        <w:t>1</w:t>
      </w:r>
      <w:r>
        <w:rPr>
          <w:sz w:val="24"/>
        </w:rPr>
        <w:t>)</w:t>
      </w:r>
      <w:r w:rsidR="00BB3B82" w:rsidRPr="000B3EC8">
        <w:rPr>
          <w:sz w:val="24"/>
        </w:rPr>
        <w:tab/>
      </w:r>
      <w:r w:rsidR="00BB3B82" w:rsidRPr="000B3EC8">
        <w:rPr>
          <w:sz w:val="24"/>
        </w:rPr>
        <w:t>存在控制关系的关联方</w:t>
      </w:r>
    </w:p>
    <w:p w14:paraId="405B011A" w14:textId="77777777" w:rsidR="00BB3B82" w:rsidRPr="000B3EC8" w:rsidRDefault="00BB3B82">
      <w:pPr>
        <w:widowControl/>
        <w:adjustRightInd w:val="0"/>
        <w:snapToGrid w:val="0"/>
        <w:ind w:left="1440"/>
        <w:jc w:val="left"/>
        <w:rPr>
          <w:sz w:val="24"/>
        </w:rPr>
      </w:pPr>
    </w:p>
    <w:p w14:paraId="7E4609EC" w14:textId="77777777" w:rsidR="00BB3B82" w:rsidRPr="000B3EC8" w:rsidRDefault="00BB3B82">
      <w:pPr>
        <w:widowControl/>
        <w:tabs>
          <w:tab w:val="center" w:pos="3366"/>
          <w:tab w:val="center" w:pos="4869"/>
          <w:tab w:val="center" w:pos="6795"/>
          <w:tab w:val="center" w:pos="8325"/>
          <w:tab w:val="center" w:pos="9729"/>
        </w:tabs>
        <w:adjustRightInd w:val="0"/>
        <w:snapToGrid w:val="0"/>
        <w:ind w:left="1440"/>
        <w:jc w:val="left"/>
        <w:rPr>
          <w:sz w:val="22"/>
          <w:szCs w:val="22"/>
        </w:rPr>
      </w:pPr>
      <w:r w:rsidRPr="000B3EC8">
        <w:rPr>
          <w:sz w:val="22"/>
          <w:szCs w:val="22"/>
          <w:u w:val="single"/>
        </w:rPr>
        <w:t>公司名称</w:t>
      </w:r>
      <w:r w:rsidRPr="000B3EC8">
        <w:rPr>
          <w:sz w:val="22"/>
          <w:szCs w:val="22"/>
        </w:rPr>
        <w:tab/>
      </w:r>
      <w:r w:rsidRPr="000B3EC8">
        <w:rPr>
          <w:sz w:val="22"/>
          <w:szCs w:val="22"/>
          <w:u w:val="single"/>
        </w:rPr>
        <w:t>注册地点</w:t>
      </w:r>
      <w:r w:rsidRPr="000B3EC8">
        <w:rPr>
          <w:sz w:val="22"/>
          <w:szCs w:val="22"/>
        </w:rPr>
        <w:tab/>
      </w:r>
      <w:r w:rsidRPr="000B3EC8">
        <w:rPr>
          <w:sz w:val="22"/>
          <w:szCs w:val="22"/>
          <w:u w:val="single"/>
        </w:rPr>
        <w:t>业务性质</w:t>
      </w:r>
      <w:r w:rsidRPr="000B3EC8">
        <w:rPr>
          <w:sz w:val="22"/>
          <w:szCs w:val="22"/>
        </w:rPr>
        <w:tab/>
      </w:r>
      <w:r w:rsidRPr="000B3EC8">
        <w:rPr>
          <w:sz w:val="22"/>
          <w:szCs w:val="22"/>
          <w:u w:val="single"/>
        </w:rPr>
        <w:t>注册资本</w:t>
      </w:r>
      <w:r w:rsidRPr="000B3EC8">
        <w:rPr>
          <w:sz w:val="22"/>
          <w:szCs w:val="22"/>
        </w:rPr>
        <w:tab/>
      </w:r>
      <w:r w:rsidRPr="000B3EC8">
        <w:rPr>
          <w:sz w:val="22"/>
          <w:szCs w:val="22"/>
          <w:u w:val="single"/>
        </w:rPr>
        <w:t>表决权比例</w:t>
      </w:r>
      <w:r w:rsidRPr="000B3EC8">
        <w:rPr>
          <w:sz w:val="22"/>
          <w:szCs w:val="22"/>
        </w:rPr>
        <w:tab/>
      </w:r>
      <w:r w:rsidRPr="000B3EC8">
        <w:rPr>
          <w:sz w:val="22"/>
          <w:szCs w:val="22"/>
          <w:u w:val="single"/>
        </w:rPr>
        <w:t>持股比例</w:t>
      </w:r>
    </w:p>
    <w:p w14:paraId="5FF7ADE0" w14:textId="77777777" w:rsidR="00BB3B82" w:rsidRPr="000B3EC8" w:rsidRDefault="00BB3B82">
      <w:pPr>
        <w:widowControl/>
        <w:tabs>
          <w:tab w:val="center" w:pos="3555"/>
          <w:tab w:val="center" w:pos="5310"/>
          <w:tab w:val="center" w:pos="6795"/>
          <w:tab w:val="center" w:pos="8325"/>
          <w:tab w:val="center" w:pos="9729"/>
        </w:tabs>
        <w:adjustRightInd w:val="0"/>
        <w:snapToGrid w:val="0"/>
        <w:ind w:left="1440"/>
        <w:jc w:val="left"/>
        <w:rPr>
          <w:sz w:val="22"/>
          <w:szCs w:val="22"/>
        </w:rPr>
      </w:pPr>
      <w:r w:rsidRPr="000B3EC8">
        <w:rPr>
          <w:sz w:val="22"/>
          <w:szCs w:val="22"/>
        </w:rPr>
        <w:tab/>
      </w:r>
      <w:r w:rsidRPr="000B3EC8">
        <w:rPr>
          <w:sz w:val="22"/>
          <w:szCs w:val="22"/>
        </w:rPr>
        <w:tab/>
      </w:r>
      <w:r w:rsidRPr="000B3EC8">
        <w:rPr>
          <w:sz w:val="22"/>
          <w:szCs w:val="22"/>
        </w:rPr>
        <w:tab/>
      </w:r>
      <w:r w:rsidRPr="000B3EC8">
        <w:rPr>
          <w:sz w:val="22"/>
          <w:szCs w:val="22"/>
        </w:rPr>
        <w:t>港币</w:t>
      </w:r>
      <w:r w:rsidRPr="000B3EC8">
        <w:rPr>
          <w:sz w:val="22"/>
          <w:szCs w:val="22"/>
        </w:rPr>
        <w:tab/>
        <w:t>%</w:t>
      </w:r>
      <w:r w:rsidRPr="000B3EC8">
        <w:rPr>
          <w:sz w:val="22"/>
          <w:szCs w:val="22"/>
        </w:rPr>
        <w:tab/>
        <w:t>%</w:t>
      </w:r>
    </w:p>
    <w:p w14:paraId="3BD6500E" w14:textId="77777777" w:rsidR="00BB3B82" w:rsidRPr="000B3EC8" w:rsidRDefault="00BB3B82">
      <w:pPr>
        <w:widowControl/>
        <w:tabs>
          <w:tab w:val="left" w:pos="3069"/>
          <w:tab w:val="center" w:pos="3519"/>
          <w:tab w:val="center" w:pos="4725"/>
          <w:tab w:val="center" w:pos="5076"/>
          <w:tab w:val="left" w:pos="5382"/>
          <w:tab w:val="center" w:pos="6633"/>
          <w:tab w:val="decimal" w:pos="7947"/>
          <w:tab w:val="center" w:pos="8181"/>
          <w:tab w:val="center" w:pos="8649"/>
          <w:tab w:val="center" w:pos="9513"/>
          <w:tab w:val="decimal" w:pos="9774"/>
        </w:tabs>
        <w:adjustRightInd w:val="0"/>
        <w:snapToGrid w:val="0"/>
        <w:jc w:val="left"/>
        <w:rPr>
          <w:sz w:val="22"/>
          <w:szCs w:val="22"/>
        </w:rPr>
      </w:pPr>
    </w:p>
    <w:p w14:paraId="27C9EF38" w14:textId="29BD48D6" w:rsidR="00BB3B82" w:rsidRPr="000B3EC8" w:rsidRDefault="00BB3B82">
      <w:pPr>
        <w:widowControl/>
        <w:tabs>
          <w:tab w:val="center" w:pos="3339"/>
          <w:tab w:val="decimal" w:pos="5616"/>
          <w:tab w:val="decimal" w:pos="7173"/>
          <w:tab w:val="decimal" w:pos="8325"/>
          <w:tab w:val="decimal" w:pos="9720"/>
        </w:tabs>
        <w:adjustRightInd w:val="0"/>
        <w:snapToGrid w:val="0"/>
        <w:ind w:left="1440"/>
        <w:jc w:val="left"/>
        <w:rPr>
          <w:sz w:val="22"/>
          <w:szCs w:val="22"/>
        </w:rPr>
      </w:pPr>
      <w:r w:rsidRPr="000B3EC8">
        <w:rPr>
          <w:sz w:val="22"/>
          <w:szCs w:val="22"/>
        </w:rPr>
        <w:t>村田有限公司</w:t>
      </w:r>
      <w:r w:rsidRPr="000B3EC8">
        <w:rPr>
          <w:sz w:val="22"/>
          <w:szCs w:val="22"/>
        </w:rPr>
        <w:tab/>
      </w:r>
      <w:r w:rsidRPr="000B3EC8">
        <w:rPr>
          <w:sz w:val="22"/>
          <w:szCs w:val="22"/>
        </w:rPr>
        <w:t>香港</w:t>
      </w:r>
      <w:r w:rsidRPr="000B3EC8">
        <w:rPr>
          <w:sz w:val="22"/>
          <w:szCs w:val="22"/>
        </w:rPr>
        <w:tab/>
      </w:r>
      <w:r w:rsidRPr="000B3EC8">
        <w:rPr>
          <w:sz w:val="22"/>
          <w:szCs w:val="22"/>
        </w:rPr>
        <w:t>电子元器件销售</w:t>
      </w:r>
      <w:r w:rsidRPr="000B3EC8">
        <w:rPr>
          <w:sz w:val="22"/>
          <w:szCs w:val="22"/>
        </w:rPr>
        <w:tab/>
        <w:t>850,000,000.00</w:t>
      </w:r>
      <w:r w:rsidRPr="000B3EC8">
        <w:rPr>
          <w:sz w:val="22"/>
          <w:szCs w:val="22"/>
        </w:rPr>
        <w:tab/>
        <w:t>45.3</w:t>
      </w:r>
      <w:r w:rsidR="00412F2C" w:rsidRPr="000B3EC8">
        <w:rPr>
          <w:sz w:val="22"/>
          <w:szCs w:val="22"/>
        </w:rPr>
        <w:t>0</w:t>
      </w:r>
      <w:r w:rsidRPr="000B3EC8">
        <w:rPr>
          <w:sz w:val="22"/>
          <w:szCs w:val="22"/>
        </w:rPr>
        <w:tab/>
        <w:t>45.3</w:t>
      </w:r>
      <w:r w:rsidR="00412F2C" w:rsidRPr="000B3EC8">
        <w:rPr>
          <w:sz w:val="22"/>
          <w:szCs w:val="22"/>
        </w:rPr>
        <w:t>0</w:t>
      </w:r>
    </w:p>
    <w:p w14:paraId="08EB11C9" w14:textId="77777777" w:rsidR="00BB3B82" w:rsidRPr="000B3EC8" w:rsidRDefault="00BB3B82">
      <w:pPr>
        <w:widowControl/>
        <w:tabs>
          <w:tab w:val="left" w:pos="3069"/>
          <w:tab w:val="center" w:pos="4725"/>
          <w:tab w:val="left" w:pos="5382"/>
          <w:tab w:val="decimal" w:pos="7947"/>
          <w:tab w:val="center" w:pos="8649"/>
          <w:tab w:val="decimal" w:pos="9657"/>
        </w:tabs>
        <w:adjustRightInd w:val="0"/>
        <w:snapToGrid w:val="0"/>
        <w:jc w:val="left"/>
        <w:rPr>
          <w:sz w:val="24"/>
        </w:rPr>
      </w:pPr>
    </w:p>
    <w:p w14:paraId="3D1608B6" w14:textId="77777777" w:rsidR="00BB3B82" w:rsidRPr="000B3EC8" w:rsidRDefault="00BB3B82">
      <w:pPr>
        <w:widowControl/>
        <w:tabs>
          <w:tab w:val="left" w:pos="3069"/>
          <w:tab w:val="left" w:pos="4212"/>
          <w:tab w:val="left" w:pos="5544"/>
        </w:tabs>
        <w:adjustRightInd w:val="0"/>
        <w:snapToGrid w:val="0"/>
        <w:ind w:left="1440"/>
        <w:jc w:val="left"/>
        <w:rPr>
          <w:sz w:val="24"/>
        </w:rPr>
      </w:pPr>
      <w:r w:rsidRPr="000B3EC8">
        <w:rPr>
          <w:sz w:val="24"/>
        </w:rPr>
        <w:t>本公司的最终控制方是株式会社村田制作所。</w:t>
      </w:r>
    </w:p>
    <w:p w14:paraId="3F257D65" w14:textId="71660ED9" w:rsidR="0096764D" w:rsidRDefault="0096764D">
      <w:pPr>
        <w:widowControl/>
        <w:jc w:val="left"/>
        <w:rPr>
          <w:sz w:val="24"/>
        </w:rPr>
      </w:pPr>
      <w:r>
        <w:rPr>
          <w:sz w:val="24"/>
        </w:rPr>
        <w:br w:type="page"/>
      </w:r>
    </w:p>
    <w:p w14:paraId="50A2BBC3" w14:textId="77777777" w:rsidR="0096764D" w:rsidRPr="000B3EC8" w:rsidRDefault="0096764D" w:rsidP="0096764D">
      <w:pPr>
        <w:widowControl/>
        <w:adjustRightInd w:val="0"/>
        <w:snapToGrid w:val="0"/>
        <w:ind w:left="720" w:hanging="72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65D6C741" w14:textId="77777777" w:rsidR="0096764D" w:rsidRPr="000B3EC8" w:rsidRDefault="0096764D">
      <w:pPr>
        <w:widowControl/>
        <w:tabs>
          <w:tab w:val="left" w:pos="1485"/>
          <w:tab w:val="center" w:pos="5880"/>
          <w:tab w:val="left" w:pos="7800"/>
        </w:tabs>
        <w:adjustRightInd w:val="0"/>
        <w:snapToGrid w:val="0"/>
        <w:jc w:val="left"/>
        <w:rPr>
          <w:sz w:val="24"/>
        </w:rPr>
      </w:pPr>
    </w:p>
    <w:p w14:paraId="2050CB24" w14:textId="4EEC9F97" w:rsidR="00BB3B82" w:rsidRPr="000B3EC8" w:rsidRDefault="000B3EC8">
      <w:pPr>
        <w:widowControl/>
        <w:adjustRightInd w:val="0"/>
        <w:snapToGrid w:val="0"/>
        <w:ind w:left="1440" w:hanging="720"/>
        <w:jc w:val="left"/>
        <w:rPr>
          <w:sz w:val="24"/>
        </w:rPr>
      </w:pPr>
      <w:r>
        <w:rPr>
          <w:sz w:val="24"/>
        </w:rPr>
        <w:t>(</w:t>
      </w:r>
      <w:r w:rsidR="00BB3B82" w:rsidRPr="000B3EC8">
        <w:rPr>
          <w:sz w:val="24"/>
        </w:rPr>
        <w:t>2</w:t>
      </w:r>
      <w:r>
        <w:rPr>
          <w:sz w:val="24"/>
        </w:rPr>
        <w:t>)</w:t>
      </w:r>
      <w:r w:rsidR="00BB3B82" w:rsidRPr="000B3EC8">
        <w:rPr>
          <w:sz w:val="24"/>
        </w:rPr>
        <w:tab/>
      </w:r>
      <w:r w:rsidR="00BB3B82" w:rsidRPr="000B3EC8">
        <w:rPr>
          <w:sz w:val="24"/>
        </w:rPr>
        <w:t>与本公司发生交易但不存在控制关系的其他关联方如下：</w:t>
      </w:r>
    </w:p>
    <w:p w14:paraId="568DFA05" w14:textId="77777777" w:rsidR="00BB3B82" w:rsidRPr="000B3EC8" w:rsidRDefault="00BB3B82">
      <w:pPr>
        <w:widowControl/>
        <w:adjustRightInd w:val="0"/>
        <w:snapToGrid w:val="0"/>
        <w:jc w:val="left"/>
        <w:rPr>
          <w:sz w:val="24"/>
        </w:rPr>
      </w:pPr>
    </w:p>
    <w:p w14:paraId="1FBD78C5" w14:textId="0F9222EF" w:rsidR="00BB3B82" w:rsidRPr="000B3EC8" w:rsidRDefault="00152960" w:rsidP="002F519F">
      <w:pPr>
        <w:widowControl/>
        <w:tabs>
          <w:tab w:val="center" w:pos="8640"/>
        </w:tabs>
        <w:adjustRightInd w:val="0"/>
        <w:snapToGrid w:val="0"/>
        <w:ind w:left="1440"/>
        <w:jc w:val="left"/>
        <w:rPr>
          <w:sz w:val="24"/>
        </w:rPr>
      </w:pPr>
      <w:r w:rsidRPr="00023530">
        <w:rPr>
          <w:rFonts w:hint="eastAsia"/>
          <w:sz w:val="24"/>
          <w:u w:val="single"/>
        </w:rPr>
        <w:t>关联方名称</w:t>
      </w:r>
      <w:r w:rsidR="00BB3B82" w:rsidRPr="000B3EC8">
        <w:rPr>
          <w:sz w:val="24"/>
        </w:rPr>
        <w:tab/>
      </w:r>
      <w:r w:rsidR="00BB3B82" w:rsidRPr="000B3EC8">
        <w:rPr>
          <w:sz w:val="24"/>
          <w:u w:val="single"/>
        </w:rPr>
        <w:t>与本公司的关系</w:t>
      </w:r>
    </w:p>
    <w:p w14:paraId="42CEE712" w14:textId="77777777" w:rsidR="00BB3B82" w:rsidRPr="000B3EC8" w:rsidRDefault="00BB3B82" w:rsidP="002F519F">
      <w:pPr>
        <w:widowControl/>
        <w:tabs>
          <w:tab w:val="left" w:pos="1440"/>
          <w:tab w:val="left" w:pos="7290"/>
          <w:tab w:val="right" w:pos="9900"/>
        </w:tabs>
        <w:adjustRightInd w:val="0"/>
        <w:snapToGrid w:val="0"/>
        <w:jc w:val="left"/>
        <w:rPr>
          <w:sz w:val="24"/>
        </w:rPr>
      </w:pPr>
    </w:p>
    <w:p w14:paraId="3286BD75" w14:textId="77777777" w:rsidR="00C07ADB" w:rsidRPr="000B3EC8" w:rsidRDefault="00CE613E">
      <w:pPr>
        <w:widowControl/>
        <w:tabs>
          <w:tab w:val="left" w:pos="1440"/>
          <w:tab w:val="left" w:pos="7290"/>
          <w:tab w:val="right" w:pos="9900"/>
        </w:tabs>
        <w:adjustRightInd w:val="0"/>
        <w:snapToGrid w:val="0"/>
        <w:jc w:val="left"/>
        <w:rPr>
          <w:sz w:val="24"/>
        </w:rPr>
      </w:pPr>
      <w:r w:rsidRPr="000B3EC8">
        <w:rPr>
          <w:sz w:val="24"/>
        </w:rPr>
        <w:tab/>
      </w:r>
      <w:r w:rsidR="00C07ADB" w:rsidRPr="000B3EC8">
        <w:rPr>
          <w:sz w:val="24"/>
        </w:rPr>
        <w:t>香港村田电子有限公司</w:t>
      </w:r>
      <w:r w:rsidR="00C07ADB" w:rsidRPr="000B3EC8">
        <w:rPr>
          <w:sz w:val="24"/>
        </w:rPr>
        <w:tab/>
      </w:r>
      <w:r w:rsidR="00C07ADB" w:rsidRPr="000B3EC8">
        <w:rPr>
          <w:sz w:val="24"/>
        </w:rPr>
        <w:t>本公司的投资方</w:t>
      </w:r>
    </w:p>
    <w:p w14:paraId="67EC2F16" w14:textId="77777777" w:rsidR="00061479" w:rsidRPr="000B3EC8" w:rsidRDefault="00061479" w:rsidP="00061479">
      <w:pPr>
        <w:widowControl/>
        <w:tabs>
          <w:tab w:val="left" w:pos="1440"/>
          <w:tab w:val="left" w:pos="7290"/>
          <w:tab w:val="right" w:pos="9900"/>
        </w:tabs>
        <w:adjustRightInd w:val="0"/>
        <w:snapToGrid w:val="0"/>
        <w:jc w:val="left"/>
        <w:rPr>
          <w:sz w:val="24"/>
        </w:rPr>
      </w:pPr>
      <w:r w:rsidRPr="000B3EC8">
        <w:rPr>
          <w:sz w:val="24"/>
        </w:rPr>
        <w:tab/>
        <w:t xml:space="preserve">Murata </w:t>
      </w:r>
      <w:r>
        <w:rPr>
          <w:sz w:val="24"/>
        </w:rPr>
        <w:t>(</w:t>
      </w:r>
      <w:r w:rsidRPr="000B3EC8">
        <w:rPr>
          <w:sz w:val="24"/>
        </w:rPr>
        <w:t>China</w:t>
      </w:r>
      <w:r>
        <w:rPr>
          <w:sz w:val="24"/>
        </w:rPr>
        <w:t>)</w:t>
      </w:r>
      <w:r w:rsidRPr="000B3EC8">
        <w:rPr>
          <w:sz w:val="24"/>
        </w:rPr>
        <w:t xml:space="preserve"> Investment Co., Ltd.</w:t>
      </w:r>
      <w:r w:rsidRPr="000B3EC8">
        <w:rPr>
          <w:sz w:val="24"/>
        </w:rPr>
        <w:tab/>
      </w:r>
      <w:r w:rsidRPr="000B3EC8">
        <w:rPr>
          <w:sz w:val="24"/>
        </w:rPr>
        <w:t>受同一最终控股公司控制</w:t>
      </w:r>
    </w:p>
    <w:p w14:paraId="1F5FB9DB" w14:textId="77777777" w:rsidR="00061479" w:rsidRPr="000B3EC8" w:rsidRDefault="00061479" w:rsidP="00061479">
      <w:pPr>
        <w:widowControl/>
        <w:tabs>
          <w:tab w:val="left" w:pos="1440"/>
          <w:tab w:val="left" w:pos="7290"/>
          <w:tab w:val="right" w:pos="9900"/>
        </w:tabs>
        <w:adjustRightInd w:val="0"/>
        <w:snapToGrid w:val="0"/>
        <w:jc w:val="left"/>
        <w:rPr>
          <w:sz w:val="24"/>
        </w:rPr>
      </w:pPr>
      <w:r w:rsidRPr="000B3EC8">
        <w:rPr>
          <w:sz w:val="24"/>
        </w:rPr>
        <w:tab/>
        <w:t xml:space="preserve">Murata Electronics </w:t>
      </w:r>
      <w:r>
        <w:rPr>
          <w:sz w:val="24"/>
        </w:rPr>
        <w:t>(</w:t>
      </w:r>
      <w:r w:rsidRPr="000B3EC8">
        <w:rPr>
          <w:sz w:val="24"/>
        </w:rPr>
        <w:t>Malaysia</w:t>
      </w:r>
      <w:r>
        <w:rPr>
          <w:sz w:val="24"/>
        </w:rPr>
        <w:t>)</w:t>
      </w:r>
      <w:r w:rsidRPr="000B3EC8">
        <w:rPr>
          <w:sz w:val="24"/>
        </w:rPr>
        <w:t xml:space="preserve"> </w:t>
      </w:r>
      <w:proofErr w:type="spellStart"/>
      <w:r w:rsidRPr="000B3EC8">
        <w:rPr>
          <w:sz w:val="24"/>
        </w:rPr>
        <w:t>Sdn</w:t>
      </w:r>
      <w:proofErr w:type="spellEnd"/>
      <w:r w:rsidRPr="000B3EC8">
        <w:rPr>
          <w:sz w:val="24"/>
        </w:rPr>
        <w:t xml:space="preserve"> </w:t>
      </w:r>
      <w:proofErr w:type="spellStart"/>
      <w:r w:rsidRPr="000B3EC8">
        <w:rPr>
          <w:sz w:val="24"/>
        </w:rPr>
        <w:t>Bhd</w:t>
      </w:r>
      <w:proofErr w:type="spellEnd"/>
      <w:r w:rsidRPr="000B3EC8">
        <w:rPr>
          <w:sz w:val="24"/>
        </w:rPr>
        <w:tab/>
      </w:r>
      <w:r w:rsidRPr="000B3EC8">
        <w:rPr>
          <w:sz w:val="24"/>
        </w:rPr>
        <w:t>受同一最终控股公司控制</w:t>
      </w:r>
    </w:p>
    <w:p w14:paraId="3669D90E" w14:textId="669EDD96" w:rsidR="00061479" w:rsidRPr="000B3EC8" w:rsidRDefault="00061479" w:rsidP="00061479">
      <w:pPr>
        <w:widowControl/>
        <w:tabs>
          <w:tab w:val="left" w:pos="1440"/>
          <w:tab w:val="left" w:pos="7290"/>
          <w:tab w:val="right" w:pos="9900"/>
        </w:tabs>
        <w:adjustRightInd w:val="0"/>
        <w:snapToGrid w:val="0"/>
        <w:jc w:val="left"/>
        <w:rPr>
          <w:sz w:val="24"/>
        </w:rPr>
      </w:pPr>
      <w:r w:rsidRPr="000B3EC8">
        <w:rPr>
          <w:sz w:val="24"/>
        </w:rPr>
        <w:tab/>
        <w:t>Mu</w:t>
      </w:r>
      <w:r w:rsidR="00310389">
        <w:rPr>
          <w:sz w:val="24"/>
        </w:rPr>
        <w:t>ra</w:t>
      </w:r>
      <w:r w:rsidRPr="000B3EC8">
        <w:rPr>
          <w:sz w:val="24"/>
        </w:rPr>
        <w:t>ta Electronics North America</w:t>
      </w:r>
      <w:r w:rsidRPr="000B3EC8">
        <w:rPr>
          <w:sz w:val="24"/>
        </w:rPr>
        <w:tab/>
      </w:r>
      <w:r w:rsidRPr="000B3EC8">
        <w:rPr>
          <w:sz w:val="24"/>
        </w:rPr>
        <w:t>受同一最终控股公司控制</w:t>
      </w:r>
    </w:p>
    <w:p w14:paraId="2CDFBC2A" w14:textId="06219E07" w:rsidR="00BB3B82" w:rsidRPr="000B3EC8" w:rsidRDefault="00BB3B82">
      <w:pPr>
        <w:widowControl/>
        <w:tabs>
          <w:tab w:val="left" w:pos="1440"/>
          <w:tab w:val="left" w:pos="7290"/>
          <w:tab w:val="right" w:pos="9900"/>
        </w:tabs>
        <w:adjustRightInd w:val="0"/>
        <w:snapToGrid w:val="0"/>
        <w:jc w:val="left"/>
        <w:rPr>
          <w:sz w:val="24"/>
        </w:rPr>
      </w:pPr>
      <w:r w:rsidRPr="000B3EC8">
        <w:rPr>
          <w:sz w:val="24"/>
        </w:rPr>
        <w:tab/>
        <w:t xml:space="preserve">Murata Electronics Singapore </w:t>
      </w:r>
      <w:r w:rsidR="000B3EC8">
        <w:rPr>
          <w:sz w:val="24"/>
        </w:rPr>
        <w:t>(</w:t>
      </w:r>
      <w:r w:rsidRPr="000B3EC8">
        <w:rPr>
          <w:sz w:val="24"/>
        </w:rPr>
        <w:t>Pte.</w:t>
      </w:r>
      <w:r w:rsidR="000B3EC8">
        <w:rPr>
          <w:sz w:val="24"/>
        </w:rPr>
        <w:t>)</w:t>
      </w:r>
      <w:r w:rsidRPr="000B3EC8">
        <w:rPr>
          <w:sz w:val="24"/>
        </w:rPr>
        <w:t xml:space="preserve"> Ltd.</w:t>
      </w:r>
      <w:r w:rsidRPr="000B3EC8">
        <w:rPr>
          <w:sz w:val="24"/>
        </w:rPr>
        <w:tab/>
      </w:r>
      <w:r w:rsidRPr="000B3EC8">
        <w:rPr>
          <w:sz w:val="24"/>
        </w:rPr>
        <w:t>受同一最终控股公司控制</w:t>
      </w:r>
    </w:p>
    <w:p w14:paraId="746A0FBA" w14:textId="7F0D0EAC" w:rsidR="00BB3B82" w:rsidRPr="000B3EC8" w:rsidRDefault="00BB3B82">
      <w:pPr>
        <w:widowControl/>
        <w:tabs>
          <w:tab w:val="left" w:pos="1440"/>
          <w:tab w:val="left" w:pos="7290"/>
          <w:tab w:val="right" w:pos="9900"/>
        </w:tabs>
        <w:adjustRightInd w:val="0"/>
        <w:snapToGrid w:val="0"/>
        <w:jc w:val="left"/>
        <w:rPr>
          <w:sz w:val="24"/>
        </w:rPr>
      </w:pPr>
      <w:r w:rsidRPr="000B3EC8">
        <w:rPr>
          <w:sz w:val="24"/>
        </w:rPr>
        <w:tab/>
        <w:t xml:space="preserve">Murata Electronics </w:t>
      </w:r>
      <w:r w:rsidR="000B3EC8">
        <w:rPr>
          <w:sz w:val="24"/>
        </w:rPr>
        <w:t>(</w:t>
      </w:r>
      <w:r w:rsidRPr="000B3EC8">
        <w:rPr>
          <w:sz w:val="24"/>
        </w:rPr>
        <w:t>Thailand</w:t>
      </w:r>
      <w:r w:rsidR="000B3EC8">
        <w:rPr>
          <w:sz w:val="24"/>
        </w:rPr>
        <w:t>)</w:t>
      </w:r>
      <w:r w:rsidRPr="000B3EC8">
        <w:rPr>
          <w:sz w:val="24"/>
        </w:rPr>
        <w:t xml:space="preserve"> Ltd.</w:t>
      </w:r>
      <w:r w:rsidRPr="000B3EC8">
        <w:rPr>
          <w:sz w:val="24"/>
        </w:rPr>
        <w:tab/>
      </w:r>
      <w:r w:rsidRPr="000B3EC8">
        <w:rPr>
          <w:sz w:val="24"/>
        </w:rPr>
        <w:t>受同一最终控股公司控制</w:t>
      </w:r>
    </w:p>
    <w:p w14:paraId="23EA4FB4" w14:textId="77777777" w:rsidR="00BB3B82" w:rsidRPr="000B3EC8" w:rsidRDefault="00BB3B82">
      <w:pPr>
        <w:widowControl/>
        <w:tabs>
          <w:tab w:val="left" w:pos="1440"/>
          <w:tab w:val="left" w:pos="7290"/>
          <w:tab w:val="right" w:pos="9900"/>
        </w:tabs>
        <w:adjustRightInd w:val="0"/>
        <w:snapToGrid w:val="0"/>
        <w:jc w:val="left"/>
        <w:rPr>
          <w:sz w:val="24"/>
        </w:rPr>
      </w:pPr>
      <w:r w:rsidRPr="000B3EC8">
        <w:rPr>
          <w:sz w:val="24"/>
        </w:rPr>
        <w:tab/>
        <w:t>Murata Power Solutions, Inc.</w:t>
      </w:r>
      <w:r w:rsidRPr="000B3EC8">
        <w:rPr>
          <w:sz w:val="24"/>
        </w:rPr>
        <w:tab/>
      </w:r>
      <w:r w:rsidRPr="000B3EC8">
        <w:rPr>
          <w:sz w:val="24"/>
        </w:rPr>
        <w:t>受同一最终控股公司控制</w:t>
      </w:r>
    </w:p>
    <w:p w14:paraId="2BEFBA1B" w14:textId="4941A5CD" w:rsidR="00ED6ED7" w:rsidRDefault="00ED6ED7">
      <w:pPr>
        <w:widowControl/>
        <w:tabs>
          <w:tab w:val="left" w:pos="1440"/>
          <w:tab w:val="left" w:pos="7290"/>
          <w:tab w:val="right" w:pos="9900"/>
        </w:tabs>
        <w:adjustRightInd w:val="0"/>
        <w:snapToGrid w:val="0"/>
        <w:jc w:val="left"/>
        <w:rPr>
          <w:sz w:val="24"/>
        </w:rPr>
      </w:pPr>
      <w:r w:rsidRPr="000B3EC8">
        <w:rPr>
          <w:sz w:val="24"/>
        </w:rPr>
        <w:tab/>
        <w:t xml:space="preserve">Murata Power Solutions </w:t>
      </w:r>
      <w:r w:rsidR="000B3EC8">
        <w:rPr>
          <w:sz w:val="24"/>
        </w:rPr>
        <w:t>(</w:t>
      </w:r>
      <w:r w:rsidRPr="000B3EC8">
        <w:rPr>
          <w:sz w:val="24"/>
        </w:rPr>
        <w:t>Hong Kong</w:t>
      </w:r>
      <w:r w:rsidR="000B3EC8">
        <w:rPr>
          <w:sz w:val="24"/>
        </w:rPr>
        <w:t>)</w:t>
      </w:r>
      <w:r w:rsidRPr="000B3EC8">
        <w:rPr>
          <w:sz w:val="24"/>
        </w:rPr>
        <w:t xml:space="preserve"> Limited</w:t>
      </w:r>
      <w:r w:rsidRPr="000B3EC8">
        <w:rPr>
          <w:sz w:val="24"/>
        </w:rPr>
        <w:tab/>
      </w:r>
      <w:r w:rsidRPr="000B3EC8">
        <w:rPr>
          <w:sz w:val="24"/>
        </w:rPr>
        <w:t>受同一最终控股公司控制</w:t>
      </w:r>
    </w:p>
    <w:p w14:paraId="2114DFF5" w14:textId="77777777" w:rsidR="00FB1912" w:rsidRPr="004A3646" w:rsidRDefault="00FB1912" w:rsidP="00FB1912">
      <w:pPr>
        <w:widowControl/>
        <w:tabs>
          <w:tab w:val="decimal" w:pos="7560"/>
          <w:tab w:val="decimal" w:pos="9720"/>
        </w:tabs>
        <w:adjustRightInd w:val="0"/>
        <w:snapToGrid w:val="0"/>
        <w:ind w:firstLineChars="600" w:firstLine="1440"/>
        <w:jc w:val="left"/>
        <w:rPr>
          <w:kern w:val="0"/>
          <w:sz w:val="24"/>
        </w:rPr>
      </w:pPr>
      <w:r>
        <w:rPr>
          <w:rFonts w:hint="eastAsia"/>
          <w:kern w:val="0"/>
          <w:sz w:val="24"/>
        </w:rPr>
        <w:t>M</w:t>
      </w:r>
      <w:r w:rsidRPr="004A3646">
        <w:rPr>
          <w:rFonts w:hint="eastAsia"/>
          <w:kern w:val="0"/>
          <w:sz w:val="24"/>
        </w:rPr>
        <w:t>u</w:t>
      </w:r>
      <w:r w:rsidRPr="004A3646">
        <w:rPr>
          <w:kern w:val="0"/>
          <w:sz w:val="24"/>
        </w:rPr>
        <w:t>rata Electronics Europe B</w:t>
      </w:r>
      <w:r w:rsidRPr="004A3646">
        <w:rPr>
          <w:rFonts w:hint="eastAsia"/>
          <w:kern w:val="0"/>
          <w:sz w:val="24"/>
        </w:rPr>
        <w:t>.</w:t>
      </w:r>
      <w:r w:rsidRPr="004A3646">
        <w:rPr>
          <w:kern w:val="0"/>
          <w:sz w:val="24"/>
        </w:rPr>
        <w:t>V.</w:t>
      </w:r>
    </w:p>
    <w:p w14:paraId="76828A6D" w14:textId="38E07546" w:rsidR="00FB1912" w:rsidRPr="004A3646" w:rsidRDefault="00FB1912" w:rsidP="00FB1912">
      <w:pPr>
        <w:widowControl/>
        <w:tabs>
          <w:tab w:val="left" w:pos="1440"/>
          <w:tab w:val="left" w:pos="7290"/>
          <w:tab w:val="right" w:pos="9900"/>
        </w:tabs>
        <w:adjustRightInd w:val="0"/>
        <w:snapToGrid w:val="0"/>
        <w:ind w:firstLineChars="600" w:firstLine="1440"/>
        <w:jc w:val="left"/>
        <w:rPr>
          <w:sz w:val="24"/>
        </w:rPr>
      </w:pPr>
      <w:r w:rsidRPr="004A3646">
        <w:rPr>
          <w:rFonts w:hint="eastAsia"/>
          <w:kern w:val="0"/>
          <w:sz w:val="24"/>
        </w:rPr>
        <w:t>G</w:t>
      </w:r>
      <w:r w:rsidRPr="004A3646">
        <w:rPr>
          <w:kern w:val="0"/>
          <w:sz w:val="24"/>
        </w:rPr>
        <w:t>ermany Branch (Nuremberg)</w:t>
      </w:r>
      <w:r w:rsidRPr="004A3646">
        <w:rPr>
          <w:sz w:val="24"/>
        </w:rPr>
        <w:tab/>
      </w:r>
      <w:r w:rsidRPr="004A3646">
        <w:rPr>
          <w:sz w:val="24"/>
        </w:rPr>
        <w:t>受同一最终控股公司控制</w:t>
      </w:r>
    </w:p>
    <w:p w14:paraId="4CC7313D" w14:textId="77777777" w:rsidR="007414DD" w:rsidRPr="004A3646" w:rsidRDefault="00BB3B82" w:rsidP="007414DD">
      <w:pPr>
        <w:widowControl/>
        <w:tabs>
          <w:tab w:val="left" w:pos="1440"/>
          <w:tab w:val="left" w:pos="7290"/>
          <w:tab w:val="right" w:pos="9900"/>
        </w:tabs>
        <w:adjustRightInd w:val="0"/>
        <w:snapToGrid w:val="0"/>
        <w:jc w:val="left"/>
        <w:rPr>
          <w:sz w:val="24"/>
        </w:rPr>
      </w:pPr>
      <w:r w:rsidRPr="004A3646">
        <w:rPr>
          <w:sz w:val="24"/>
        </w:rPr>
        <w:tab/>
      </w:r>
      <w:r w:rsidR="007414DD" w:rsidRPr="004A3646">
        <w:rPr>
          <w:sz w:val="24"/>
        </w:rPr>
        <w:t>Murata Manufacturing Vietnam Co., Ltd.</w:t>
      </w:r>
      <w:r w:rsidR="007414DD" w:rsidRPr="004A3646">
        <w:rPr>
          <w:sz w:val="24"/>
        </w:rPr>
        <w:tab/>
      </w:r>
      <w:r w:rsidR="007414DD" w:rsidRPr="004A3646">
        <w:rPr>
          <w:sz w:val="24"/>
        </w:rPr>
        <w:t>受同一最终控股公司控制</w:t>
      </w:r>
    </w:p>
    <w:p w14:paraId="6F006D0D" w14:textId="2E516E88" w:rsidR="00BB3B82" w:rsidRPr="00EF71E2" w:rsidRDefault="007414DD">
      <w:pPr>
        <w:widowControl/>
        <w:tabs>
          <w:tab w:val="left" w:pos="1440"/>
          <w:tab w:val="left" w:pos="7290"/>
          <w:tab w:val="right" w:pos="9900"/>
        </w:tabs>
        <w:adjustRightInd w:val="0"/>
        <w:snapToGrid w:val="0"/>
        <w:jc w:val="left"/>
        <w:rPr>
          <w:sz w:val="24"/>
        </w:rPr>
      </w:pPr>
      <w:r w:rsidRPr="004A3646">
        <w:rPr>
          <w:sz w:val="24"/>
        </w:rPr>
        <w:tab/>
      </w:r>
      <w:r w:rsidR="00BB3B82" w:rsidRPr="004A3646">
        <w:rPr>
          <w:sz w:val="24"/>
        </w:rPr>
        <w:t>Taiwan Murata Electronics Co., Ltd.</w:t>
      </w:r>
      <w:r w:rsidR="00BB3B82" w:rsidRPr="004A3646">
        <w:rPr>
          <w:sz w:val="24"/>
        </w:rPr>
        <w:tab/>
      </w:r>
      <w:r w:rsidR="00BB3B82" w:rsidRPr="004A3646">
        <w:rPr>
          <w:sz w:val="24"/>
        </w:rPr>
        <w:t>受同一最终控股公司控制</w:t>
      </w:r>
    </w:p>
    <w:p w14:paraId="616BDA0A" w14:textId="67543DCB" w:rsidR="00ED6ED7" w:rsidRPr="00EF71E2" w:rsidRDefault="00BB3B82" w:rsidP="00AB1D6D">
      <w:pPr>
        <w:widowControl/>
        <w:tabs>
          <w:tab w:val="left" w:pos="1440"/>
          <w:tab w:val="left" w:pos="7290"/>
          <w:tab w:val="right" w:pos="9900"/>
        </w:tabs>
        <w:adjustRightInd w:val="0"/>
        <w:snapToGrid w:val="0"/>
        <w:jc w:val="left"/>
        <w:rPr>
          <w:sz w:val="24"/>
        </w:rPr>
      </w:pPr>
      <w:r w:rsidRPr="00EF71E2">
        <w:rPr>
          <w:sz w:val="24"/>
        </w:rPr>
        <w:tab/>
      </w:r>
      <w:proofErr w:type="spellStart"/>
      <w:r w:rsidRPr="00EF71E2">
        <w:rPr>
          <w:sz w:val="24"/>
        </w:rPr>
        <w:t>Toko</w:t>
      </w:r>
      <w:proofErr w:type="spellEnd"/>
      <w:r w:rsidRPr="00EF71E2">
        <w:rPr>
          <w:sz w:val="24"/>
        </w:rPr>
        <w:t xml:space="preserve"> Electronic Mfg. Co., Ltd.</w:t>
      </w:r>
      <w:r w:rsidRPr="00EF71E2">
        <w:rPr>
          <w:sz w:val="24"/>
        </w:rPr>
        <w:tab/>
      </w:r>
      <w:r w:rsidRPr="00EF71E2">
        <w:rPr>
          <w:sz w:val="24"/>
        </w:rPr>
        <w:t>受同一最终控股公司控制</w:t>
      </w:r>
    </w:p>
    <w:p w14:paraId="6A4C80E8" w14:textId="69438035" w:rsidR="00715C6A" w:rsidRPr="000B3EC8" w:rsidRDefault="00715C6A" w:rsidP="00715C6A">
      <w:pPr>
        <w:widowControl/>
        <w:tabs>
          <w:tab w:val="left" w:pos="1440"/>
          <w:tab w:val="left" w:pos="7290"/>
          <w:tab w:val="right" w:pos="9900"/>
        </w:tabs>
        <w:adjustRightInd w:val="0"/>
        <w:snapToGrid w:val="0"/>
        <w:jc w:val="left"/>
        <w:rPr>
          <w:sz w:val="24"/>
        </w:rPr>
      </w:pPr>
      <w:r w:rsidRPr="00EF71E2">
        <w:rPr>
          <w:sz w:val="24"/>
        </w:rPr>
        <w:tab/>
      </w:r>
      <w:r w:rsidR="007414DD" w:rsidRPr="00EF71E2">
        <w:rPr>
          <w:sz w:val="24"/>
        </w:rPr>
        <w:t>村田</w:t>
      </w:r>
      <w:r w:rsidR="000B3EC8" w:rsidRPr="00EF71E2">
        <w:rPr>
          <w:sz w:val="24"/>
        </w:rPr>
        <w:t>(</w:t>
      </w:r>
      <w:r w:rsidR="007414DD" w:rsidRPr="00EF71E2">
        <w:rPr>
          <w:sz w:val="24"/>
        </w:rPr>
        <w:t>中国</w:t>
      </w:r>
      <w:r w:rsidR="000B3EC8" w:rsidRPr="00EF71E2">
        <w:rPr>
          <w:sz w:val="24"/>
        </w:rPr>
        <w:t>)</w:t>
      </w:r>
      <w:r w:rsidR="007414DD" w:rsidRPr="00EF71E2">
        <w:rPr>
          <w:sz w:val="24"/>
        </w:rPr>
        <w:t>投资有限公司</w:t>
      </w:r>
      <w:r w:rsidR="007414DD" w:rsidRPr="000B3EC8">
        <w:rPr>
          <w:sz w:val="24"/>
        </w:rPr>
        <w:tab/>
      </w:r>
      <w:r w:rsidR="007414DD" w:rsidRPr="000B3EC8">
        <w:rPr>
          <w:sz w:val="24"/>
        </w:rPr>
        <w:t>受同一最终控股公司控制</w:t>
      </w:r>
      <w:r w:rsidR="007414DD" w:rsidRPr="000B3EC8">
        <w:rPr>
          <w:sz w:val="24"/>
        </w:rPr>
        <w:tab/>
      </w:r>
      <w:r w:rsidRPr="000B3EC8">
        <w:rPr>
          <w:sz w:val="24"/>
        </w:rPr>
        <w:t>村田电子贸易</w:t>
      </w:r>
      <w:r w:rsidR="000B3EC8">
        <w:rPr>
          <w:sz w:val="24"/>
        </w:rPr>
        <w:t>(</w:t>
      </w:r>
      <w:r w:rsidRPr="000B3EC8">
        <w:rPr>
          <w:sz w:val="24"/>
        </w:rPr>
        <w:t>上海</w:t>
      </w:r>
      <w:r w:rsidR="000B3EC8">
        <w:rPr>
          <w:sz w:val="24"/>
        </w:rPr>
        <w:t>)</w:t>
      </w:r>
      <w:r w:rsidRPr="000B3EC8">
        <w:rPr>
          <w:sz w:val="24"/>
        </w:rPr>
        <w:t>有限公司</w:t>
      </w:r>
      <w:r w:rsidRPr="000B3EC8">
        <w:rPr>
          <w:sz w:val="24"/>
        </w:rPr>
        <w:tab/>
      </w:r>
      <w:r w:rsidRPr="000B3EC8">
        <w:rPr>
          <w:sz w:val="24"/>
        </w:rPr>
        <w:t>受同一最终控股公司控制</w:t>
      </w:r>
    </w:p>
    <w:p w14:paraId="13C6DE73" w14:textId="07EB7398" w:rsidR="00ED6ED7" w:rsidRPr="000B3EC8" w:rsidRDefault="009078F3">
      <w:pPr>
        <w:widowControl/>
        <w:tabs>
          <w:tab w:val="left" w:pos="1440"/>
          <w:tab w:val="left" w:pos="7290"/>
          <w:tab w:val="right" w:pos="9900"/>
        </w:tabs>
        <w:adjustRightInd w:val="0"/>
        <w:snapToGrid w:val="0"/>
        <w:jc w:val="left"/>
        <w:rPr>
          <w:sz w:val="24"/>
        </w:rPr>
      </w:pPr>
      <w:r w:rsidRPr="000B3EC8">
        <w:rPr>
          <w:sz w:val="24"/>
        </w:rPr>
        <w:tab/>
      </w:r>
      <w:r w:rsidR="00ED6ED7" w:rsidRPr="000B3EC8">
        <w:rPr>
          <w:sz w:val="24"/>
        </w:rPr>
        <w:t>村田电子贸易</w:t>
      </w:r>
      <w:r w:rsidR="000B3EC8">
        <w:rPr>
          <w:sz w:val="24"/>
        </w:rPr>
        <w:t>(</w:t>
      </w:r>
      <w:r w:rsidR="00ED6ED7" w:rsidRPr="000B3EC8">
        <w:rPr>
          <w:sz w:val="24"/>
        </w:rPr>
        <w:t>深圳</w:t>
      </w:r>
      <w:r w:rsidR="000B3EC8">
        <w:rPr>
          <w:sz w:val="24"/>
        </w:rPr>
        <w:t>)</w:t>
      </w:r>
      <w:r w:rsidR="00ED6ED7" w:rsidRPr="000B3EC8">
        <w:rPr>
          <w:sz w:val="24"/>
        </w:rPr>
        <w:t>有限公司</w:t>
      </w:r>
      <w:r w:rsidR="00ED6ED7" w:rsidRPr="000B3EC8">
        <w:rPr>
          <w:sz w:val="24"/>
        </w:rPr>
        <w:tab/>
      </w:r>
      <w:r w:rsidR="00ED6ED7" w:rsidRPr="000B3EC8">
        <w:rPr>
          <w:sz w:val="24"/>
        </w:rPr>
        <w:t>受同一最终控股公司控制</w:t>
      </w:r>
    </w:p>
    <w:p w14:paraId="40023925" w14:textId="15A5C76C" w:rsidR="007414DD" w:rsidRPr="000B3EC8" w:rsidRDefault="00ED6ED7" w:rsidP="007414DD">
      <w:pPr>
        <w:widowControl/>
        <w:tabs>
          <w:tab w:val="left" w:pos="1440"/>
          <w:tab w:val="left" w:pos="7290"/>
          <w:tab w:val="right" w:pos="9900"/>
        </w:tabs>
        <w:adjustRightInd w:val="0"/>
        <w:snapToGrid w:val="0"/>
        <w:jc w:val="left"/>
        <w:rPr>
          <w:sz w:val="24"/>
        </w:rPr>
      </w:pPr>
      <w:r w:rsidRPr="000B3EC8">
        <w:rPr>
          <w:sz w:val="24"/>
        </w:rPr>
        <w:tab/>
      </w:r>
      <w:r w:rsidR="007414DD" w:rsidRPr="000B3EC8">
        <w:rPr>
          <w:sz w:val="24"/>
        </w:rPr>
        <w:t>村田新能源</w:t>
      </w:r>
      <w:r w:rsidR="000B3EC8">
        <w:rPr>
          <w:sz w:val="24"/>
        </w:rPr>
        <w:t>(</w:t>
      </w:r>
      <w:r w:rsidR="007414DD" w:rsidRPr="000B3EC8">
        <w:rPr>
          <w:sz w:val="24"/>
        </w:rPr>
        <w:t>无锡</w:t>
      </w:r>
      <w:r w:rsidR="000B3EC8">
        <w:rPr>
          <w:sz w:val="24"/>
        </w:rPr>
        <w:t>)</w:t>
      </w:r>
      <w:r w:rsidR="007414DD" w:rsidRPr="000B3EC8">
        <w:rPr>
          <w:sz w:val="24"/>
        </w:rPr>
        <w:t>有限公司</w:t>
      </w:r>
      <w:r w:rsidR="007414DD" w:rsidRPr="000B3EC8">
        <w:rPr>
          <w:sz w:val="24"/>
        </w:rPr>
        <w:tab/>
      </w:r>
      <w:r w:rsidR="007414DD" w:rsidRPr="000B3EC8">
        <w:rPr>
          <w:sz w:val="24"/>
        </w:rPr>
        <w:t>受同一最终控股公司控制</w:t>
      </w:r>
    </w:p>
    <w:p w14:paraId="6BDDD1AE" w14:textId="7B52B7F8" w:rsidR="007414DD" w:rsidRPr="000B3EC8" w:rsidRDefault="007414DD" w:rsidP="007414DD">
      <w:pPr>
        <w:widowControl/>
        <w:tabs>
          <w:tab w:val="left" w:pos="1440"/>
          <w:tab w:val="left" w:pos="7290"/>
          <w:tab w:val="right" w:pos="9900"/>
        </w:tabs>
        <w:adjustRightInd w:val="0"/>
        <w:snapToGrid w:val="0"/>
        <w:jc w:val="left"/>
        <w:rPr>
          <w:sz w:val="24"/>
        </w:rPr>
      </w:pPr>
      <w:r w:rsidRPr="000B3EC8">
        <w:rPr>
          <w:sz w:val="24"/>
        </w:rPr>
        <w:tab/>
      </w:r>
      <w:r w:rsidRPr="000B3EC8">
        <w:rPr>
          <w:sz w:val="24"/>
        </w:rPr>
        <w:t>东莞村田电子有限公司</w:t>
      </w:r>
      <w:r w:rsidRPr="000B3EC8">
        <w:rPr>
          <w:sz w:val="24"/>
        </w:rPr>
        <w:tab/>
      </w:r>
      <w:r w:rsidRPr="000B3EC8">
        <w:rPr>
          <w:sz w:val="24"/>
        </w:rPr>
        <w:t>受同一最终控股公司控制</w:t>
      </w:r>
    </w:p>
    <w:p w14:paraId="70F18515" w14:textId="136643E0" w:rsidR="00BB3B82" w:rsidRPr="000B3EC8" w:rsidRDefault="007414DD">
      <w:pPr>
        <w:widowControl/>
        <w:tabs>
          <w:tab w:val="left" w:pos="1440"/>
          <w:tab w:val="left" w:pos="7290"/>
          <w:tab w:val="right" w:pos="9900"/>
        </w:tabs>
        <w:adjustRightInd w:val="0"/>
        <w:snapToGrid w:val="0"/>
        <w:jc w:val="left"/>
        <w:rPr>
          <w:sz w:val="24"/>
        </w:rPr>
      </w:pPr>
      <w:r w:rsidRPr="000B3EC8">
        <w:rPr>
          <w:sz w:val="24"/>
        </w:rPr>
        <w:tab/>
      </w:r>
      <w:r w:rsidR="00BB3B82" w:rsidRPr="000B3EC8">
        <w:rPr>
          <w:sz w:val="24"/>
        </w:rPr>
        <w:t>佛山村田五矿精密材料有限公司</w:t>
      </w:r>
      <w:r w:rsidR="00BB3B82" w:rsidRPr="000B3EC8">
        <w:rPr>
          <w:sz w:val="24"/>
        </w:rPr>
        <w:tab/>
      </w:r>
      <w:r w:rsidR="00BB3B82" w:rsidRPr="000B3EC8">
        <w:rPr>
          <w:sz w:val="24"/>
        </w:rPr>
        <w:tab/>
      </w:r>
      <w:r w:rsidR="00BB3B82" w:rsidRPr="000B3EC8">
        <w:rPr>
          <w:sz w:val="24"/>
        </w:rPr>
        <w:t>受同一最终控股公司控制</w:t>
      </w:r>
    </w:p>
    <w:p w14:paraId="43FA1032" w14:textId="77777777" w:rsidR="00061479" w:rsidRPr="000B3EC8" w:rsidRDefault="00ED6ED7" w:rsidP="00061479">
      <w:pPr>
        <w:widowControl/>
        <w:tabs>
          <w:tab w:val="left" w:pos="1440"/>
          <w:tab w:val="left" w:pos="7290"/>
          <w:tab w:val="right" w:pos="9900"/>
        </w:tabs>
        <w:adjustRightInd w:val="0"/>
        <w:snapToGrid w:val="0"/>
        <w:jc w:val="left"/>
        <w:rPr>
          <w:sz w:val="24"/>
        </w:rPr>
      </w:pPr>
      <w:r w:rsidRPr="000B3EC8">
        <w:rPr>
          <w:sz w:val="24"/>
        </w:rPr>
        <w:tab/>
      </w:r>
      <w:r w:rsidR="007414DD" w:rsidRPr="000B3EC8">
        <w:rPr>
          <w:sz w:val="24"/>
        </w:rPr>
        <w:t>赛芯电子技术</w:t>
      </w:r>
      <w:r w:rsidR="000B3EC8">
        <w:rPr>
          <w:sz w:val="24"/>
        </w:rPr>
        <w:t>(</w:t>
      </w:r>
      <w:r w:rsidR="007414DD" w:rsidRPr="000B3EC8">
        <w:rPr>
          <w:sz w:val="24"/>
        </w:rPr>
        <w:t>上海</w:t>
      </w:r>
      <w:r w:rsidR="000B3EC8">
        <w:rPr>
          <w:sz w:val="24"/>
        </w:rPr>
        <w:t>)</w:t>
      </w:r>
      <w:r w:rsidR="007414DD" w:rsidRPr="000B3EC8">
        <w:rPr>
          <w:sz w:val="24"/>
        </w:rPr>
        <w:t>有限公司</w:t>
      </w:r>
      <w:r w:rsidR="007414DD" w:rsidRPr="000B3EC8">
        <w:rPr>
          <w:sz w:val="24"/>
        </w:rPr>
        <w:tab/>
      </w:r>
      <w:r w:rsidR="007414DD" w:rsidRPr="000B3EC8">
        <w:rPr>
          <w:sz w:val="24"/>
        </w:rPr>
        <w:t>受同一最终控股公司控制</w:t>
      </w:r>
      <w:r w:rsidR="007414DD" w:rsidRPr="000B3EC8">
        <w:rPr>
          <w:sz w:val="24"/>
        </w:rPr>
        <w:tab/>
      </w:r>
      <w:r w:rsidR="007414DD" w:rsidRPr="000B3EC8">
        <w:rPr>
          <w:sz w:val="24"/>
        </w:rPr>
        <w:t>深圳市村田电源技术有限公司武汉分公司</w:t>
      </w:r>
      <w:r w:rsidR="007414DD" w:rsidRPr="000B3EC8">
        <w:rPr>
          <w:sz w:val="24"/>
        </w:rPr>
        <w:tab/>
      </w:r>
      <w:r w:rsidR="007414DD" w:rsidRPr="000B3EC8">
        <w:rPr>
          <w:sz w:val="24"/>
        </w:rPr>
        <w:t>受同一最终控股公司控制</w:t>
      </w:r>
      <w:r w:rsidR="00061479" w:rsidRPr="000B3EC8">
        <w:rPr>
          <w:sz w:val="24"/>
        </w:rPr>
        <w:tab/>
      </w:r>
      <w:r w:rsidR="00061479" w:rsidRPr="000B3EC8">
        <w:rPr>
          <w:sz w:val="24"/>
        </w:rPr>
        <w:t>无锡村田电子有限公司</w:t>
      </w:r>
      <w:r w:rsidR="00061479" w:rsidRPr="000B3EC8">
        <w:rPr>
          <w:sz w:val="24"/>
        </w:rPr>
        <w:tab/>
      </w:r>
      <w:r w:rsidR="00061479" w:rsidRPr="000B3EC8">
        <w:rPr>
          <w:sz w:val="24"/>
        </w:rPr>
        <w:t>受同一最终控股公司控制</w:t>
      </w:r>
    </w:p>
    <w:p w14:paraId="243228D0" w14:textId="6B4C24EE" w:rsidR="00B113E6" w:rsidRPr="000B3EC8" w:rsidRDefault="007414DD">
      <w:pPr>
        <w:widowControl/>
        <w:tabs>
          <w:tab w:val="left" w:pos="1440"/>
          <w:tab w:val="left" w:pos="7290"/>
          <w:tab w:val="right" w:pos="9900"/>
        </w:tabs>
        <w:adjustRightInd w:val="0"/>
        <w:snapToGrid w:val="0"/>
        <w:jc w:val="left"/>
        <w:rPr>
          <w:sz w:val="24"/>
        </w:rPr>
      </w:pPr>
      <w:r w:rsidRPr="000B3EC8">
        <w:rPr>
          <w:sz w:val="24"/>
        </w:rPr>
        <w:tab/>
      </w:r>
      <w:r w:rsidR="00ED6ED7" w:rsidRPr="000B3EC8">
        <w:rPr>
          <w:sz w:val="24"/>
        </w:rPr>
        <w:t>珠海市东光电子有限公司</w:t>
      </w:r>
      <w:r w:rsidR="00ED6ED7" w:rsidRPr="000B3EC8">
        <w:rPr>
          <w:sz w:val="24"/>
        </w:rPr>
        <w:tab/>
      </w:r>
      <w:r w:rsidR="00ED6ED7" w:rsidRPr="000B3EC8">
        <w:rPr>
          <w:sz w:val="24"/>
        </w:rPr>
        <w:t>受同一最终控股公司控制</w:t>
      </w:r>
    </w:p>
    <w:p w14:paraId="51549EFF" w14:textId="211B7830" w:rsidR="00CE0763" w:rsidRPr="000B3EC8" w:rsidRDefault="00CE0763">
      <w:pPr>
        <w:widowControl/>
        <w:tabs>
          <w:tab w:val="left" w:pos="1440"/>
          <w:tab w:val="left" w:pos="7290"/>
          <w:tab w:val="right" w:pos="9900"/>
        </w:tabs>
        <w:adjustRightInd w:val="0"/>
        <w:snapToGrid w:val="0"/>
        <w:jc w:val="left"/>
        <w:rPr>
          <w:sz w:val="24"/>
        </w:rPr>
      </w:pPr>
      <w:r w:rsidRPr="000B3EC8">
        <w:rPr>
          <w:sz w:val="24"/>
        </w:rPr>
        <w:tab/>
      </w:r>
    </w:p>
    <w:p w14:paraId="64A73C76" w14:textId="77777777" w:rsidR="0044319B" w:rsidRPr="000B3EC8" w:rsidRDefault="0044319B">
      <w:pPr>
        <w:widowControl/>
        <w:jc w:val="left"/>
        <w:rPr>
          <w:sz w:val="24"/>
        </w:rPr>
      </w:pPr>
      <w:r w:rsidRPr="000B3EC8">
        <w:rPr>
          <w:sz w:val="24"/>
        </w:rPr>
        <w:br w:type="page"/>
      </w:r>
    </w:p>
    <w:p w14:paraId="29E1346C" w14:textId="11631CC6" w:rsidR="0044319B" w:rsidRPr="000B3EC8" w:rsidRDefault="00E53169">
      <w:pPr>
        <w:widowControl/>
        <w:adjustRightInd w:val="0"/>
        <w:snapToGrid w:val="0"/>
        <w:ind w:left="720" w:hanging="720"/>
        <w:jc w:val="left"/>
        <w:rPr>
          <w:sz w:val="24"/>
        </w:rPr>
      </w:pPr>
      <w:r w:rsidRPr="000B3EC8">
        <w:rPr>
          <w:sz w:val="24"/>
        </w:rPr>
        <w:lastRenderedPageBreak/>
        <w:t>46</w:t>
      </w:r>
      <w:r w:rsidR="0044319B" w:rsidRPr="000B3EC8">
        <w:rPr>
          <w:sz w:val="24"/>
        </w:rPr>
        <w:t>.</w:t>
      </w:r>
      <w:r w:rsidR="0044319B" w:rsidRPr="000B3EC8">
        <w:rPr>
          <w:sz w:val="24"/>
        </w:rPr>
        <w:tab/>
      </w:r>
      <w:r w:rsidR="0044319B" w:rsidRPr="000B3EC8">
        <w:rPr>
          <w:sz w:val="24"/>
        </w:rPr>
        <w:t>关联方关系及其交易</w:t>
      </w:r>
      <w:r w:rsidR="0044319B" w:rsidRPr="000B3EC8">
        <w:rPr>
          <w:sz w:val="24"/>
        </w:rPr>
        <w:t xml:space="preserve"> - </w:t>
      </w:r>
      <w:r w:rsidR="0044319B" w:rsidRPr="000B3EC8">
        <w:rPr>
          <w:sz w:val="24"/>
        </w:rPr>
        <w:t>续</w:t>
      </w:r>
    </w:p>
    <w:p w14:paraId="7D9FC991" w14:textId="77777777" w:rsidR="00CE0763" w:rsidRPr="000B3EC8" w:rsidRDefault="00CE0763">
      <w:pPr>
        <w:widowControl/>
        <w:tabs>
          <w:tab w:val="left" w:pos="1440"/>
          <w:tab w:val="left" w:pos="7740"/>
        </w:tabs>
        <w:adjustRightInd w:val="0"/>
        <w:snapToGrid w:val="0"/>
        <w:ind w:left="1440" w:hanging="720"/>
        <w:jc w:val="left"/>
        <w:rPr>
          <w:sz w:val="24"/>
        </w:rPr>
      </w:pPr>
    </w:p>
    <w:p w14:paraId="3354865C" w14:textId="023DBE64" w:rsidR="00BB3B82" w:rsidRPr="00EF71E2" w:rsidRDefault="000B3EC8">
      <w:pPr>
        <w:widowControl/>
        <w:tabs>
          <w:tab w:val="left" w:pos="1440"/>
          <w:tab w:val="left" w:pos="7740"/>
        </w:tabs>
        <w:adjustRightInd w:val="0"/>
        <w:snapToGrid w:val="0"/>
        <w:ind w:left="1440" w:hanging="720"/>
        <w:jc w:val="left"/>
        <w:rPr>
          <w:sz w:val="24"/>
          <w:lang w:val="en-GB"/>
        </w:rPr>
      </w:pPr>
      <w:r>
        <w:rPr>
          <w:sz w:val="24"/>
          <w:lang w:val="en-GB"/>
        </w:rPr>
        <w:t>(</w:t>
      </w:r>
      <w:r w:rsidR="00BB3B82" w:rsidRPr="000B3EC8">
        <w:rPr>
          <w:sz w:val="24"/>
          <w:lang w:val="en-GB"/>
        </w:rPr>
        <w:t>3</w:t>
      </w:r>
      <w:r>
        <w:rPr>
          <w:sz w:val="24"/>
          <w:lang w:val="en-GB"/>
        </w:rPr>
        <w:t>)</w:t>
      </w:r>
      <w:r w:rsidR="00BB3B82" w:rsidRPr="000B3EC8">
        <w:rPr>
          <w:sz w:val="24"/>
          <w:lang w:val="en-GB"/>
        </w:rPr>
        <w:tab/>
      </w:r>
      <w:r w:rsidR="00BB3B82" w:rsidRPr="000B3EC8">
        <w:rPr>
          <w:sz w:val="24"/>
          <w:lang w:val="en-GB"/>
        </w:rPr>
        <w:t>本公司</w:t>
      </w:r>
      <w:r w:rsidR="00BB3B82" w:rsidRPr="00EF71E2">
        <w:rPr>
          <w:sz w:val="24"/>
          <w:lang w:val="en-GB"/>
        </w:rPr>
        <w:t>与关联方在本年度发生了如下重大关联交易</w:t>
      </w:r>
    </w:p>
    <w:p w14:paraId="4CB3463F" w14:textId="77777777" w:rsidR="00BB3B82" w:rsidRPr="00EF71E2" w:rsidRDefault="00BB3B82">
      <w:pPr>
        <w:widowControl/>
        <w:tabs>
          <w:tab w:val="left" w:pos="7740"/>
        </w:tabs>
        <w:adjustRightInd w:val="0"/>
        <w:snapToGrid w:val="0"/>
        <w:ind w:left="1980" w:hanging="540"/>
        <w:jc w:val="left"/>
        <w:rPr>
          <w:sz w:val="24"/>
          <w:lang w:val="en-GB"/>
        </w:rPr>
      </w:pPr>
    </w:p>
    <w:p w14:paraId="149ABC07" w14:textId="283F852B" w:rsidR="00BB3B82" w:rsidRPr="00EF71E2" w:rsidRDefault="000B3EC8">
      <w:pPr>
        <w:widowControl/>
        <w:tabs>
          <w:tab w:val="left" w:pos="7740"/>
        </w:tabs>
        <w:adjustRightInd w:val="0"/>
        <w:snapToGrid w:val="0"/>
        <w:ind w:left="2160" w:hanging="720"/>
        <w:jc w:val="left"/>
        <w:rPr>
          <w:sz w:val="24"/>
          <w:lang w:val="en-GB"/>
        </w:rPr>
      </w:pPr>
      <w:r w:rsidRPr="00EF71E2">
        <w:rPr>
          <w:sz w:val="24"/>
          <w:lang w:val="en-GB"/>
        </w:rPr>
        <w:t>(</w:t>
      </w:r>
      <w:r w:rsidR="00BB3B82" w:rsidRPr="00EF71E2">
        <w:rPr>
          <w:sz w:val="24"/>
          <w:lang w:val="en-GB"/>
        </w:rPr>
        <w:t>a</w:t>
      </w:r>
      <w:r w:rsidRPr="00EF71E2">
        <w:rPr>
          <w:sz w:val="24"/>
          <w:lang w:val="en-GB"/>
        </w:rPr>
        <w:t>)</w:t>
      </w:r>
      <w:r w:rsidR="00BB3B82" w:rsidRPr="00EF71E2">
        <w:rPr>
          <w:sz w:val="24"/>
          <w:lang w:val="en-GB"/>
        </w:rPr>
        <w:tab/>
      </w:r>
      <w:r w:rsidR="00BB3B82" w:rsidRPr="00EF71E2">
        <w:rPr>
          <w:sz w:val="24"/>
          <w:lang w:val="en-GB"/>
        </w:rPr>
        <w:t>销售及采购</w:t>
      </w:r>
    </w:p>
    <w:p w14:paraId="0F2C038E" w14:textId="77777777" w:rsidR="00BB3B82" w:rsidRPr="00EF71E2" w:rsidRDefault="00BB3B82">
      <w:pPr>
        <w:widowControl/>
        <w:tabs>
          <w:tab w:val="left" w:pos="7740"/>
        </w:tabs>
        <w:adjustRightInd w:val="0"/>
        <w:snapToGrid w:val="0"/>
        <w:ind w:left="2160"/>
        <w:jc w:val="left"/>
        <w:rPr>
          <w:sz w:val="24"/>
          <w:lang w:val="en-GB"/>
        </w:rPr>
      </w:pPr>
    </w:p>
    <w:p w14:paraId="26911C1B" w14:textId="77777777" w:rsidR="00BB3B82" w:rsidRPr="00EF71E2" w:rsidRDefault="00BB3B82">
      <w:pPr>
        <w:widowControl/>
        <w:tabs>
          <w:tab w:val="left" w:pos="7740"/>
        </w:tabs>
        <w:adjustRightInd w:val="0"/>
        <w:snapToGrid w:val="0"/>
        <w:ind w:left="2160"/>
        <w:jc w:val="left"/>
        <w:rPr>
          <w:sz w:val="24"/>
          <w:lang w:val="en-GB"/>
        </w:rPr>
      </w:pPr>
      <w:r w:rsidRPr="00EF71E2">
        <w:rPr>
          <w:sz w:val="24"/>
          <w:lang w:val="en-GB"/>
        </w:rPr>
        <w:t>本公司向关联方销售及采购货物有关明细资料如下：</w:t>
      </w:r>
    </w:p>
    <w:p w14:paraId="27EFF028" w14:textId="77777777" w:rsidR="00BB3B82" w:rsidRPr="00EF71E2" w:rsidRDefault="00BB3B82">
      <w:pPr>
        <w:widowControl/>
        <w:tabs>
          <w:tab w:val="left" w:pos="7740"/>
        </w:tabs>
        <w:adjustRightInd w:val="0"/>
        <w:snapToGrid w:val="0"/>
        <w:ind w:left="2160"/>
        <w:jc w:val="left"/>
        <w:rPr>
          <w:sz w:val="24"/>
          <w:lang w:val="en-GB"/>
        </w:rPr>
      </w:pPr>
    </w:p>
    <w:p w14:paraId="3ADCF8C9" w14:textId="77777777" w:rsidR="00BB3B82" w:rsidRPr="00EF71E2" w:rsidRDefault="00BB3B82">
      <w:pPr>
        <w:widowControl/>
        <w:tabs>
          <w:tab w:val="center" w:pos="6894"/>
          <w:tab w:val="center" w:pos="9081"/>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4A411115" w14:textId="77777777" w:rsidR="00BB3B82" w:rsidRPr="00EF71E2" w:rsidRDefault="00BB3B82">
      <w:pPr>
        <w:widowControl/>
        <w:tabs>
          <w:tab w:val="center" w:pos="6894"/>
          <w:tab w:val="center" w:pos="9081"/>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13EFDB8" w14:textId="77777777" w:rsidR="009D591B" w:rsidRPr="00EF71E2" w:rsidRDefault="009D591B">
      <w:pPr>
        <w:widowControl/>
        <w:tabs>
          <w:tab w:val="decimal" w:pos="7560"/>
          <w:tab w:val="decimal" w:pos="9720"/>
        </w:tabs>
        <w:adjustRightInd w:val="0"/>
        <w:snapToGrid w:val="0"/>
        <w:ind w:left="2160"/>
        <w:jc w:val="left"/>
        <w:rPr>
          <w:kern w:val="0"/>
          <w:sz w:val="24"/>
          <w:u w:val="single"/>
          <w:lang w:val="en-GB"/>
        </w:rPr>
      </w:pPr>
    </w:p>
    <w:p w14:paraId="57ED9586" w14:textId="135A28DD" w:rsidR="00BB3B82" w:rsidRPr="00EF71E2" w:rsidRDefault="00BB3B82">
      <w:pPr>
        <w:widowControl/>
        <w:tabs>
          <w:tab w:val="decimal" w:pos="7560"/>
          <w:tab w:val="decimal" w:pos="9720"/>
        </w:tabs>
        <w:adjustRightInd w:val="0"/>
        <w:snapToGrid w:val="0"/>
        <w:ind w:left="2160"/>
        <w:jc w:val="left"/>
        <w:rPr>
          <w:kern w:val="0"/>
          <w:sz w:val="24"/>
          <w:u w:val="single"/>
        </w:rPr>
      </w:pPr>
      <w:r w:rsidRPr="00EF71E2">
        <w:rPr>
          <w:kern w:val="0"/>
          <w:sz w:val="24"/>
          <w:u w:val="single"/>
        </w:rPr>
        <w:t>销售货物</w:t>
      </w:r>
    </w:p>
    <w:p w14:paraId="508E1417" w14:textId="02D9FE21"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CD000D" w:rsidRPr="00EF71E2">
        <w:rPr>
          <w:kern w:val="0"/>
          <w:sz w:val="24"/>
        </w:rPr>
        <w:t>8,301,254,303.39</w:t>
      </w:r>
      <w:r w:rsidR="002236DF" w:rsidRPr="00EF71E2">
        <w:rPr>
          <w:kern w:val="0"/>
          <w:sz w:val="24"/>
        </w:rPr>
        <w:tab/>
      </w:r>
      <w:r w:rsidR="00363986" w:rsidRPr="00EF71E2">
        <w:rPr>
          <w:kern w:val="0"/>
          <w:sz w:val="24"/>
        </w:rPr>
        <w:t>9,738,724,727.29</w:t>
      </w:r>
    </w:p>
    <w:p w14:paraId="0D36A2AA" w14:textId="04FBFFA3" w:rsidR="00D63F35" w:rsidRPr="00EF71E2" w:rsidRDefault="00D63F35">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CD000D" w:rsidRPr="00EF71E2">
        <w:rPr>
          <w:kern w:val="0"/>
          <w:sz w:val="24"/>
        </w:rPr>
        <w:t>10,534,105.06</w:t>
      </w:r>
      <w:r w:rsidR="002236DF" w:rsidRPr="00EF71E2">
        <w:rPr>
          <w:kern w:val="0"/>
          <w:sz w:val="24"/>
        </w:rPr>
        <w:tab/>
      </w:r>
      <w:r w:rsidR="00363986" w:rsidRPr="00EF71E2">
        <w:rPr>
          <w:kern w:val="0"/>
          <w:sz w:val="24"/>
        </w:rPr>
        <w:t>392,541,738.21</w:t>
      </w:r>
    </w:p>
    <w:p w14:paraId="14FF0280" w14:textId="07D7921B" w:rsidR="00363986" w:rsidRPr="00EF71E2" w:rsidRDefault="00363986">
      <w:pPr>
        <w:widowControl/>
        <w:tabs>
          <w:tab w:val="decimal" w:pos="7560"/>
          <w:tab w:val="decimal" w:pos="9720"/>
        </w:tabs>
        <w:adjustRightInd w:val="0"/>
        <w:snapToGrid w:val="0"/>
        <w:ind w:left="2160"/>
        <w:jc w:val="left"/>
        <w:rPr>
          <w:kern w:val="0"/>
          <w:sz w:val="24"/>
        </w:rPr>
      </w:pPr>
      <w:r w:rsidRPr="00EF71E2">
        <w:rPr>
          <w:kern w:val="0"/>
          <w:sz w:val="24"/>
        </w:rPr>
        <w:t xml:space="preserve">Murata Electronics </w:t>
      </w:r>
      <w:r w:rsidR="000B3EC8" w:rsidRPr="00EF71E2">
        <w:rPr>
          <w:kern w:val="0"/>
          <w:sz w:val="24"/>
        </w:rPr>
        <w:t>(</w:t>
      </w:r>
      <w:r w:rsidRPr="00EF71E2">
        <w:rPr>
          <w:kern w:val="0"/>
          <w:sz w:val="24"/>
        </w:rPr>
        <w:t>Thailand</w:t>
      </w:r>
      <w:r w:rsidR="000B3EC8" w:rsidRPr="00EF71E2">
        <w:rPr>
          <w:kern w:val="0"/>
          <w:sz w:val="24"/>
        </w:rPr>
        <w:t>)</w:t>
      </w:r>
      <w:r w:rsidRPr="00EF71E2">
        <w:rPr>
          <w:kern w:val="0"/>
          <w:sz w:val="24"/>
        </w:rPr>
        <w:t xml:space="preserve"> Ltd.</w:t>
      </w:r>
      <w:r w:rsidRPr="00EF71E2">
        <w:rPr>
          <w:kern w:val="0"/>
          <w:sz w:val="24"/>
        </w:rPr>
        <w:tab/>
      </w:r>
      <w:r w:rsidR="00CD000D" w:rsidRPr="00EF71E2">
        <w:rPr>
          <w:kern w:val="0"/>
          <w:sz w:val="24"/>
        </w:rPr>
        <w:t>759,437.63</w:t>
      </w:r>
      <w:r w:rsidR="002236DF" w:rsidRPr="00EF71E2">
        <w:rPr>
          <w:kern w:val="0"/>
          <w:sz w:val="24"/>
        </w:rPr>
        <w:tab/>
      </w:r>
      <w:r w:rsidRPr="00EF71E2">
        <w:rPr>
          <w:kern w:val="0"/>
          <w:sz w:val="24"/>
        </w:rPr>
        <w:t>279,092.33</w:t>
      </w:r>
    </w:p>
    <w:p w14:paraId="47CE1FD6" w14:textId="77777777" w:rsidR="00CD000D" w:rsidRPr="00EF71E2" w:rsidRDefault="00CD000D" w:rsidP="00CD000D">
      <w:pPr>
        <w:widowControl/>
        <w:tabs>
          <w:tab w:val="decimal" w:pos="7560"/>
          <w:tab w:val="decimal" w:pos="9720"/>
        </w:tabs>
        <w:adjustRightInd w:val="0"/>
        <w:snapToGrid w:val="0"/>
        <w:ind w:left="2160"/>
        <w:jc w:val="left"/>
        <w:rPr>
          <w:kern w:val="0"/>
          <w:sz w:val="24"/>
        </w:rPr>
      </w:pPr>
      <w:r w:rsidRPr="00EF71E2">
        <w:rPr>
          <w:kern w:val="0"/>
          <w:sz w:val="24"/>
        </w:rPr>
        <w:t>Murata Power Solutions, Inc.</w:t>
      </w:r>
      <w:r w:rsidRPr="00EF71E2">
        <w:rPr>
          <w:kern w:val="0"/>
          <w:sz w:val="24"/>
        </w:rPr>
        <w:tab/>
        <w:t>270,413.87</w:t>
      </w:r>
      <w:r w:rsidRPr="00EF71E2">
        <w:rPr>
          <w:kern w:val="0"/>
          <w:sz w:val="24"/>
        </w:rPr>
        <w:tab/>
        <w:t>-</w:t>
      </w:r>
    </w:p>
    <w:p w14:paraId="2AAC7AB7" w14:textId="45A58DED" w:rsidR="002F5771" w:rsidRPr="00EF71E2" w:rsidRDefault="002F5771">
      <w:pPr>
        <w:widowControl/>
        <w:tabs>
          <w:tab w:val="decimal" w:pos="7560"/>
          <w:tab w:val="decimal" w:pos="9720"/>
        </w:tabs>
        <w:adjustRightInd w:val="0"/>
        <w:snapToGrid w:val="0"/>
        <w:ind w:left="2160"/>
        <w:jc w:val="left"/>
        <w:rPr>
          <w:kern w:val="0"/>
          <w:sz w:val="24"/>
        </w:rPr>
      </w:pPr>
      <w:r w:rsidRPr="00EF71E2">
        <w:rPr>
          <w:kern w:val="0"/>
          <w:sz w:val="24"/>
        </w:rPr>
        <w:t>村田有限公司</w:t>
      </w:r>
      <w:r w:rsidRPr="00EF71E2">
        <w:rPr>
          <w:kern w:val="0"/>
          <w:sz w:val="24"/>
        </w:rPr>
        <w:tab/>
        <w:t>-</w:t>
      </w:r>
      <w:r w:rsidRPr="00EF71E2">
        <w:rPr>
          <w:kern w:val="0"/>
          <w:sz w:val="24"/>
        </w:rPr>
        <w:tab/>
        <w:t>3,852,824.67</w:t>
      </w:r>
    </w:p>
    <w:p w14:paraId="4F4640B8" w14:textId="266FD0DD" w:rsidR="00AD2A0C" w:rsidRPr="00EF71E2" w:rsidRDefault="00AD2A0C">
      <w:pPr>
        <w:widowControl/>
        <w:tabs>
          <w:tab w:val="decimal" w:pos="7560"/>
          <w:tab w:val="decimal" w:pos="9720"/>
        </w:tabs>
        <w:adjustRightInd w:val="0"/>
        <w:snapToGrid w:val="0"/>
        <w:ind w:left="2160"/>
        <w:jc w:val="left"/>
        <w:rPr>
          <w:kern w:val="0"/>
          <w:sz w:val="24"/>
        </w:rPr>
      </w:pPr>
      <w:r w:rsidRPr="00EF71E2">
        <w:rPr>
          <w:kern w:val="0"/>
          <w:sz w:val="24"/>
        </w:rPr>
        <w:t xml:space="preserve">Murata Power Solutions </w:t>
      </w:r>
    </w:p>
    <w:p w14:paraId="39F7A29F" w14:textId="27510130" w:rsidR="00CD000D" w:rsidRPr="00EF71E2" w:rsidRDefault="00AD2A0C" w:rsidP="00B61880">
      <w:pPr>
        <w:widowControl/>
        <w:tabs>
          <w:tab w:val="decimal" w:pos="7560"/>
          <w:tab w:val="decimal" w:pos="9720"/>
        </w:tabs>
        <w:adjustRightInd w:val="0"/>
        <w:snapToGrid w:val="0"/>
        <w:ind w:left="2160"/>
        <w:jc w:val="left"/>
        <w:rPr>
          <w:kern w:val="0"/>
          <w:sz w:val="24"/>
        </w:rPr>
      </w:pPr>
      <w:r w:rsidRPr="00EF71E2">
        <w:rPr>
          <w:kern w:val="0"/>
          <w:sz w:val="24"/>
        </w:rPr>
        <w:t xml:space="preserve"> </w:t>
      </w:r>
      <w:r w:rsidR="000C1E6F" w:rsidRPr="00EF71E2">
        <w:rPr>
          <w:kern w:val="0"/>
          <w:sz w:val="24"/>
        </w:rPr>
        <w:t xml:space="preserve">  </w:t>
      </w:r>
      <w:r w:rsidRPr="00EF71E2">
        <w:rPr>
          <w:kern w:val="0"/>
          <w:sz w:val="24"/>
        </w:rPr>
        <w:t xml:space="preserve"> </w:t>
      </w:r>
      <w:r w:rsidR="000B3EC8" w:rsidRPr="00EF71E2">
        <w:rPr>
          <w:kern w:val="0"/>
          <w:sz w:val="24"/>
        </w:rPr>
        <w:t>(</w:t>
      </w:r>
      <w:r w:rsidRPr="00EF71E2">
        <w:rPr>
          <w:kern w:val="0"/>
          <w:sz w:val="24"/>
        </w:rPr>
        <w:t>Hong Kong</w:t>
      </w:r>
      <w:r w:rsidR="000B3EC8" w:rsidRPr="00EF71E2">
        <w:rPr>
          <w:kern w:val="0"/>
          <w:sz w:val="24"/>
        </w:rPr>
        <w:t>)</w:t>
      </w:r>
      <w:r w:rsidRPr="00EF71E2">
        <w:rPr>
          <w:kern w:val="0"/>
          <w:sz w:val="24"/>
        </w:rPr>
        <w:t xml:space="preserve"> Limited</w:t>
      </w:r>
      <w:r w:rsidRPr="00EF71E2">
        <w:rPr>
          <w:kern w:val="0"/>
          <w:sz w:val="24"/>
        </w:rPr>
        <w:tab/>
      </w:r>
      <w:r w:rsidR="00CD000D" w:rsidRPr="00EF71E2">
        <w:rPr>
          <w:kern w:val="0"/>
          <w:sz w:val="24"/>
        </w:rPr>
        <w:t>-</w:t>
      </w:r>
      <w:r w:rsidR="002236DF" w:rsidRPr="00EF71E2">
        <w:rPr>
          <w:kern w:val="0"/>
          <w:sz w:val="24"/>
        </w:rPr>
        <w:tab/>
      </w:r>
      <w:r w:rsidR="00363986" w:rsidRPr="00EF71E2">
        <w:rPr>
          <w:kern w:val="0"/>
          <w:sz w:val="24"/>
        </w:rPr>
        <w:t>310.37</w:t>
      </w:r>
    </w:p>
    <w:p w14:paraId="1966C775" w14:textId="0820BA8F"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w:t>
      </w:r>
      <w:r w:rsidR="007347EA" w:rsidRPr="00EF71E2">
        <w:rPr>
          <w:rFonts w:eastAsia="宋体"/>
          <w:lang w:eastAsia="zh-CN"/>
        </w:rPr>
        <w:t>_</w:t>
      </w:r>
      <w:r w:rsidRPr="00EF71E2">
        <w:rPr>
          <w:rFonts w:eastAsia="宋体"/>
          <w:lang w:eastAsia="zh-CN"/>
        </w:rPr>
        <w:t>______</w:t>
      </w:r>
      <w:r w:rsidRPr="00EF71E2">
        <w:rPr>
          <w:rFonts w:eastAsia="宋体"/>
          <w:lang w:eastAsia="zh-CN"/>
        </w:rPr>
        <w:tab/>
        <w:t>_</w:t>
      </w:r>
      <w:r w:rsidR="007347EA" w:rsidRPr="00EF71E2">
        <w:rPr>
          <w:rFonts w:eastAsia="宋体"/>
          <w:lang w:eastAsia="zh-CN"/>
        </w:rPr>
        <w:t>_</w:t>
      </w:r>
      <w:r w:rsidRPr="00EF71E2">
        <w:rPr>
          <w:rFonts w:eastAsia="宋体"/>
          <w:lang w:eastAsia="zh-CN"/>
        </w:rPr>
        <w:t>______________</w:t>
      </w:r>
    </w:p>
    <w:p w14:paraId="12195CD6" w14:textId="24D1D4F3"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合计</w:t>
      </w:r>
      <w:r w:rsidR="008B37FF" w:rsidRPr="00EF71E2">
        <w:rPr>
          <w:kern w:val="0"/>
          <w:sz w:val="24"/>
        </w:rPr>
        <w:tab/>
      </w:r>
      <w:r w:rsidR="00CD000D" w:rsidRPr="00EF71E2">
        <w:rPr>
          <w:kern w:val="0"/>
          <w:sz w:val="24"/>
        </w:rPr>
        <w:t>8,312,818,259.95</w:t>
      </w:r>
      <w:r w:rsidR="002236DF" w:rsidRPr="00EF71E2">
        <w:rPr>
          <w:kern w:val="0"/>
          <w:sz w:val="24"/>
        </w:rPr>
        <w:tab/>
      </w:r>
      <w:r w:rsidR="00363986" w:rsidRPr="00EF71E2">
        <w:rPr>
          <w:kern w:val="0"/>
          <w:sz w:val="24"/>
        </w:rPr>
        <w:t>10,135,398,692.87</w:t>
      </w:r>
    </w:p>
    <w:p w14:paraId="2714E623" w14:textId="77777777" w:rsidR="007347EA" w:rsidRPr="00EF71E2" w:rsidRDefault="007347E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________________</w:t>
      </w:r>
      <w:r w:rsidRPr="00EF71E2">
        <w:rPr>
          <w:rFonts w:eastAsia="宋体"/>
          <w:lang w:eastAsia="zh-CN"/>
        </w:rPr>
        <w:tab/>
        <w:t>________________</w:t>
      </w:r>
    </w:p>
    <w:p w14:paraId="431F4084" w14:textId="77777777" w:rsidR="007347EA" w:rsidRPr="00EF71E2" w:rsidRDefault="007347E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________________</w:t>
      </w:r>
      <w:r w:rsidRPr="00EF71E2">
        <w:rPr>
          <w:rFonts w:eastAsia="宋体"/>
          <w:lang w:eastAsia="zh-CN"/>
        </w:rPr>
        <w:tab/>
        <w:t>________________</w:t>
      </w:r>
    </w:p>
    <w:p w14:paraId="451291CC" w14:textId="77777777" w:rsidR="007347EA" w:rsidRPr="00EF71E2" w:rsidRDefault="007347EA">
      <w:pPr>
        <w:widowControl/>
        <w:tabs>
          <w:tab w:val="decimal" w:pos="7560"/>
          <w:tab w:val="decimal" w:pos="9720"/>
        </w:tabs>
        <w:adjustRightInd w:val="0"/>
        <w:snapToGrid w:val="0"/>
        <w:ind w:left="2160"/>
        <w:jc w:val="left"/>
        <w:rPr>
          <w:kern w:val="0"/>
          <w:sz w:val="24"/>
          <w:u w:val="single"/>
        </w:rPr>
      </w:pPr>
    </w:p>
    <w:p w14:paraId="741020B2" w14:textId="11E3E9DC" w:rsidR="00BB3B82" w:rsidRPr="00EF71E2" w:rsidRDefault="00BB3B82">
      <w:pPr>
        <w:widowControl/>
        <w:tabs>
          <w:tab w:val="decimal" w:pos="7560"/>
          <w:tab w:val="decimal" w:pos="9720"/>
        </w:tabs>
        <w:adjustRightInd w:val="0"/>
        <w:snapToGrid w:val="0"/>
        <w:ind w:left="2160"/>
        <w:jc w:val="left"/>
        <w:rPr>
          <w:kern w:val="0"/>
          <w:sz w:val="24"/>
          <w:u w:val="single"/>
        </w:rPr>
      </w:pPr>
      <w:r w:rsidRPr="00EF71E2">
        <w:rPr>
          <w:kern w:val="0"/>
          <w:sz w:val="24"/>
          <w:u w:val="single"/>
        </w:rPr>
        <w:t>其他</w:t>
      </w:r>
      <w:r w:rsidR="00965D2C" w:rsidRPr="00EF71E2">
        <w:rPr>
          <w:kern w:val="0"/>
          <w:sz w:val="24"/>
          <w:u w:val="single"/>
        </w:rPr>
        <w:t>业务</w:t>
      </w:r>
      <w:r w:rsidRPr="00EF71E2">
        <w:rPr>
          <w:kern w:val="0"/>
          <w:sz w:val="24"/>
          <w:u w:val="single"/>
        </w:rPr>
        <w:t>收入</w:t>
      </w:r>
    </w:p>
    <w:p w14:paraId="6D1C6C07" w14:textId="7CC2FF56" w:rsidR="00363986" w:rsidRPr="00EF71E2" w:rsidRDefault="00363986">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134B04" w:rsidRPr="00EF71E2">
        <w:rPr>
          <w:kern w:val="0"/>
          <w:sz w:val="24"/>
        </w:rPr>
        <w:t>42,12</w:t>
      </w:r>
      <w:r w:rsidR="00965D2C" w:rsidRPr="00EF71E2">
        <w:rPr>
          <w:kern w:val="0"/>
          <w:sz w:val="24"/>
        </w:rPr>
        <w:t>2</w:t>
      </w:r>
      <w:r w:rsidR="00134B04" w:rsidRPr="00EF71E2">
        <w:rPr>
          <w:kern w:val="0"/>
          <w:sz w:val="24"/>
        </w:rPr>
        <w:t>,</w:t>
      </w:r>
      <w:r w:rsidR="00965D2C" w:rsidRPr="00EF71E2">
        <w:rPr>
          <w:kern w:val="0"/>
          <w:sz w:val="24"/>
        </w:rPr>
        <w:t>931</w:t>
      </w:r>
      <w:r w:rsidR="00134B04" w:rsidRPr="00EF71E2">
        <w:rPr>
          <w:kern w:val="0"/>
          <w:sz w:val="24"/>
        </w:rPr>
        <w:t>.</w:t>
      </w:r>
      <w:r w:rsidR="00965D2C" w:rsidRPr="00EF71E2">
        <w:rPr>
          <w:kern w:val="0"/>
          <w:sz w:val="24"/>
        </w:rPr>
        <w:t>75</w:t>
      </w:r>
      <w:r w:rsidR="002236DF" w:rsidRPr="00EF71E2">
        <w:rPr>
          <w:kern w:val="0"/>
          <w:sz w:val="24"/>
        </w:rPr>
        <w:tab/>
      </w:r>
      <w:r w:rsidRPr="00EF71E2">
        <w:rPr>
          <w:kern w:val="0"/>
          <w:sz w:val="24"/>
        </w:rPr>
        <w:t>12,001,839.05</w:t>
      </w:r>
    </w:p>
    <w:p w14:paraId="6E554EFB" w14:textId="53F11924" w:rsidR="00363986" w:rsidRPr="00EF71E2" w:rsidRDefault="00363986">
      <w:pPr>
        <w:widowControl/>
        <w:tabs>
          <w:tab w:val="decimal" w:pos="7560"/>
          <w:tab w:val="decimal" w:pos="9720"/>
        </w:tabs>
        <w:adjustRightInd w:val="0"/>
        <w:snapToGrid w:val="0"/>
        <w:ind w:left="2160"/>
        <w:jc w:val="left"/>
        <w:rPr>
          <w:kern w:val="0"/>
          <w:sz w:val="24"/>
        </w:rPr>
      </w:pPr>
      <w:r w:rsidRPr="00EF71E2">
        <w:rPr>
          <w:kern w:val="0"/>
          <w:sz w:val="24"/>
        </w:rPr>
        <w:t xml:space="preserve">Murata Electronics </w:t>
      </w:r>
      <w:r w:rsidR="000B3EC8" w:rsidRPr="00EF71E2">
        <w:rPr>
          <w:kern w:val="0"/>
          <w:sz w:val="24"/>
        </w:rPr>
        <w:t>(</w:t>
      </w:r>
      <w:r w:rsidRPr="00EF71E2">
        <w:rPr>
          <w:kern w:val="0"/>
          <w:sz w:val="24"/>
        </w:rPr>
        <w:t>Thailand</w:t>
      </w:r>
      <w:r w:rsidR="000B3EC8" w:rsidRPr="00EF71E2">
        <w:rPr>
          <w:kern w:val="0"/>
          <w:sz w:val="24"/>
        </w:rPr>
        <w:t>)</w:t>
      </w:r>
      <w:r w:rsidRPr="00EF71E2">
        <w:rPr>
          <w:kern w:val="0"/>
          <w:sz w:val="24"/>
        </w:rPr>
        <w:t xml:space="preserve"> Ltd.</w:t>
      </w:r>
      <w:r w:rsidRPr="00EF71E2">
        <w:rPr>
          <w:kern w:val="0"/>
          <w:sz w:val="24"/>
        </w:rPr>
        <w:tab/>
      </w:r>
      <w:r w:rsidR="00134B04" w:rsidRPr="00EF71E2">
        <w:rPr>
          <w:kern w:val="0"/>
          <w:sz w:val="24"/>
        </w:rPr>
        <w:t>8,388,629.14</w:t>
      </w:r>
      <w:r w:rsidR="002236DF" w:rsidRPr="00EF71E2">
        <w:rPr>
          <w:kern w:val="0"/>
          <w:sz w:val="24"/>
        </w:rPr>
        <w:tab/>
      </w:r>
      <w:r w:rsidRPr="00EF71E2">
        <w:rPr>
          <w:kern w:val="0"/>
          <w:sz w:val="24"/>
        </w:rPr>
        <w:t>10,576,920.95</w:t>
      </w:r>
    </w:p>
    <w:p w14:paraId="718949F6" w14:textId="77777777" w:rsidR="00134B04" w:rsidRPr="00EF71E2" w:rsidRDefault="00134B04">
      <w:pPr>
        <w:widowControl/>
        <w:tabs>
          <w:tab w:val="decimal" w:pos="7560"/>
          <w:tab w:val="decimal" w:pos="9720"/>
        </w:tabs>
        <w:adjustRightInd w:val="0"/>
        <w:snapToGrid w:val="0"/>
        <w:ind w:left="2160"/>
        <w:jc w:val="left"/>
        <w:rPr>
          <w:kern w:val="0"/>
          <w:sz w:val="24"/>
        </w:rPr>
      </w:pPr>
      <w:r w:rsidRPr="00EF71E2">
        <w:rPr>
          <w:kern w:val="0"/>
          <w:sz w:val="24"/>
        </w:rPr>
        <w:t>Murata Power Solutions, Inc.</w:t>
      </w:r>
      <w:r w:rsidRPr="00EF71E2">
        <w:rPr>
          <w:kern w:val="0"/>
          <w:sz w:val="24"/>
        </w:rPr>
        <w:tab/>
        <w:t>6,464,784.66</w:t>
      </w:r>
      <w:r w:rsidRPr="00EF71E2">
        <w:rPr>
          <w:kern w:val="0"/>
          <w:sz w:val="24"/>
        </w:rPr>
        <w:tab/>
        <w:t>715,861.85</w:t>
      </w:r>
    </w:p>
    <w:p w14:paraId="59224D23" w14:textId="6ED34F93" w:rsidR="00363986" w:rsidRPr="000B3EC8" w:rsidRDefault="00363986" w:rsidP="00134B04">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134B04" w:rsidRPr="00EF71E2">
        <w:rPr>
          <w:kern w:val="0"/>
          <w:sz w:val="24"/>
        </w:rPr>
        <w:t>2</w:t>
      </w:r>
      <w:r w:rsidR="00134B04" w:rsidRPr="000B3EC8">
        <w:rPr>
          <w:kern w:val="0"/>
          <w:sz w:val="24"/>
        </w:rPr>
        <w:t>,446,122.06</w:t>
      </w:r>
      <w:r w:rsidR="002236DF" w:rsidRPr="000B3EC8">
        <w:rPr>
          <w:kern w:val="0"/>
          <w:sz w:val="24"/>
        </w:rPr>
        <w:tab/>
      </w:r>
      <w:r w:rsidRPr="000B3EC8">
        <w:rPr>
          <w:kern w:val="0"/>
          <w:sz w:val="24"/>
        </w:rPr>
        <w:t>2,317,240.88</w:t>
      </w:r>
    </w:p>
    <w:p w14:paraId="76FD1AEB" w14:textId="38CE10DC"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佛山村田五矿精密材料有限公司</w:t>
      </w:r>
      <w:r w:rsidRPr="000B3EC8">
        <w:rPr>
          <w:kern w:val="0"/>
          <w:sz w:val="24"/>
        </w:rPr>
        <w:tab/>
      </w:r>
      <w:r w:rsidR="00134B04" w:rsidRPr="000B3EC8">
        <w:rPr>
          <w:kern w:val="0"/>
          <w:sz w:val="24"/>
        </w:rPr>
        <w:t>742,892.62</w:t>
      </w:r>
      <w:r w:rsidR="002236DF" w:rsidRPr="000B3EC8">
        <w:rPr>
          <w:kern w:val="0"/>
          <w:sz w:val="24"/>
        </w:rPr>
        <w:tab/>
      </w:r>
      <w:r w:rsidRPr="000B3EC8">
        <w:rPr>
          <w:kern w:val="0"/>
          <w:sz w:val="24"/>
        </w:rPr>
        <w:t>691,389.23</w:t>
      </w:r>
    </w:p>
    <w:p w14:paraId="6CD3B008" w14:textId="7274D830"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东莞村田电子有限公司</w:t>
      </w:r>
      <w:r w:rsidRPr="000B3EC8">
        <w:rPr>
          <w:kern w:val="0"/>
          <w:sz w:val="24"/>
        </w:rPr>
        <w:tab/>
      </w:r>
      <w:r w:rsidR="00134B04" w:rsidRPr="000B3EC8">
        <w:rPr>
          <w:kern w:val="0"/>
          <w:sz w:val="24"/>
        </w:rPr>
        <w:t>645,671.30</w:t>
      </w:r>
      <w:r w:rsidR="002236DF" w:rsidRPr="000B3EC8">
        <w:rPr>
          <w:kern w:val="0"/>
          <w:sz w:val="24"/>
        </w:rPr>
        <w:tab/>
      </w:r>
      <w:r w:rsidRPr="000B3EC8">
        <w:rPr>
          <w:kern w:val="0"/>
          <w:sz w:val="24"/>
        </w:rPr>
        <w:t>563,588.91</w:t>
      </w:r>
    </w:p>
    <w:p w14:paraId="4492569A" w14:textId="7C694F3F"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珠海市东光电子有限公司</w:t>
      </w:r>
      <w:r w:rsidRPr="000B3EC8">
        <w:rPr>
          <w:kern w:val="0"/>
          <w:sz w:val="24"/>
        </w:rPr>
        <w:tab/>
      </w:r>
      <w:r w:rsidR="00134B04" w:rsidRPr="000B3EC8">
        <w:rPr>
          <w:kern w:val="0"/>
          <w:sz w:val="24"/>
        </w:rPr>
        <w:t>406,130.41</w:t>
      </w:r>
      <w:r w:rsidR="002236DF" w:rsidRPr="000B3EC8">
        <w:rPr>
          <w:kern w:val="0"/>
          <w:sz w:val="24"/>
        </w:rPr>
        <w:tab/>
      </w:r>
      <w:r w:rsidRPr="000B3EC8">
        <w:rPr>
          <w:kern w:val="0"/>
          <w:sz w:val="24"/>
        </w:rPr>
        <w:t>557,993.66</w:t>
      </w:r>
    </w:p>
    <w:p w14:paraId="21695786" w14:textId="77777777"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深圳市村田电源技术有限公司</w:t>
      </w:r>
    </w:p>
    <w:p w14:paraId="614F80C0" w14:textId="15649DB9"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 xml:space="preserve">    </w:t>
      </w:r>
      <w:r w:rsidRPr="000B3EC8">
        <w:rPr>
          <w:kern w:val="0"/>
          <w:sz w:val="24"/>
        </w:rPr>
        <w:t>武汉分公司</w:t>
      </w:r>
      <w:r w:rsidRPr="000B3EC8">
        <w:rPr>
          <w:kern w:val="0"/>
          <w:sz w:val="24"/>
        </w:rPr>
        <w:tab/>
      </w:r>
      <w:r w:rsidR="00134B04" w:rsidRPr="000B3EC8">
        <w:rPr>
          <w:kern w:val="0"/>
          <w:sz w:val="24"/>
        </w:rPr>
        <w:t>182,216.66</w:t>
      </w:r>
      <w:r w:rsidR="002236DF" w:rsidRPr="000B3EC8">
        <w:rPr>
          <w:kern w:val="0"/>
          <w:sz w:val="24"/>
        </w:rPr>
        <w:tab/>
      </w:r>
      <w:r w:rsidRPr="000B3EC8">
        <w:rPr>
          <w:kern w:val="0"/>
          <w:sz w:val="24"/>
        </w:rPr>
        <w:t>103,582.42</w:t>
      </w:r>
    </w:p>
    <w:p w14:paraId="1392B270" w14:textId="34A3B199" w:rsidR="00E1215E" w:rsidRPr="000B3EC8" w:rsidRDefault="00E1215E" w:rsidP="00E1215E">
      <w:pPr>
        <w:widowControl/>
        <w:tabs>
          <w:tab w:val="decimal" w:pos="7560"/>
          <w:tab w:val="decimal" w:pos="9720"/>
        </w:tabs>
        <w:adjustRightInd w:val="0"/>
        <w:snapToGrid w:val="0"/>
        <w:ind w:left="2160"/>
        <w:jc w:val="left"/>
        <w:rPr>
          <w:kern w:val="0"/>
          <w:sz w:val="24"/>
        </w:rPr>
      </w:pPr>
      <w:r w:rsidRPr="000B3EC8">
        <w:rPr>
          <w:kern w:val="0"/>
          <w:sz w:val="24"/>
        </w:rPr>
        <w:t>村田新能源</w:t>
      </w:r>
      <w:r w:rsidR="000B3EC8">
        <w:rPr>
          <w:kern w:val="0"/>
          <w:sz w:val="24"/>
        </w:rPr>
        <w:t>(</w:t>
      </w:r>
      <w:r w:rsidRPr="000B3EC8">
        <w:rPr>
          <w:kern w:val="0"/>
          <w:sz w:val="24"/>
        </w:rPr>
        <w:t>无锡</w:t>
      </w:r>
      <w:r w:rsidR="000B3EC8">
        <w:rPr>
          <w:kern w:val="0"/>
          <w:sz w:val="24"/>
        </w:rPr>
        <w:t>)</w:t>
      </w:r>
      <w:r w:rsidRPr="000B3EC8">
        <w:rPr>
          <w:kern w:val="0"/>
          <w:sz w:val="24"/>
        </w:rPr>
        <w:t>有限公司</w:t>
      </w:r>
      <w:r w:rsidRPr="000B3EC8">
        <w:rPr>
          <w:kern w:val="0"/>
          <w:sz w:val="24"/>
        </w:rPr>
        <w:tab/>
        <w:t>124,354.93</w:t>
      </w:r>
      <w:r w:rsidRPr="000B3EC8">
        <w:rPr>
          <w:kern w:val="0"/>
          <w:sz w:val="24"/>
        </w:rPr>
        <w:tab/>
        <w:t>5,395.16</w:t>
      </w:r>
    </w:p>
    <w:p w14:paraId="09BB0843" w14:textId="7FB1B4C1" w:rsidR="00170ECC" w:rsidRPr="000B3EC8" w:rsidRDefault="00B03A90">
      <w:pPr>
        <w:widowControl/>
        <w:tabs>
          <w:tab w:val="decimal" w:pos="7560"/>
          <w:tab w:val="decimal" w:pos="9720"/>
        </w:tabs>
        <w:adjustRightInd w:val="0"/>
        <w:snapToGrid w:val="0"/>
        <w:ind w:left="2160"/>
        <w:jc w:val="left"/>
        <w:rPr>
          <w:kern w:val="0"/>
          <w:sz w:val="24"/>
        </w:rPr>
      </w:pPr>
      <w:r w:rsidRPr="000B3EC8">
        <w:rPr>
          <w:kern w:val="0"/>
          <w:sz w:val="24"/>
        </w:rPr>
        <w:t>村田电子贸易</w:t>
      </w:r>
      <w:r w:rsidR="000B3EC8">
        <w:rPr>
          <w:kern w:val="0"/>
          <w:sz w:val="24"/>
        </w:rPr>
        <w:t>(</w:t>
      </w:r>
      <w:r w:rsidRPr="000B3EC8">
        <w:rPr>
          <w:kern w:val="0"/>
          <w:sz w:val="24"/>
        </w:rPr>
        <w:t>深圳</w:t>
      </w:r>
      <w:r w:rsidR="000B3EC8">
        <w:rPr>
          <w:kern w:val="0"/>
          <w:sz w:val="24"/>
        </w:rPr>
        <w:t>)</w:t>
      </w:r>
      <w:r w:rsidRPr="000B3EC8">
        <w:rPr>
          <w:kern w:val="0"/>
          <w:sz w:val="24"/>
        </w:rPr>
        <w:t>有限公司</w:t>
      </w:r>
      <w:r w:rsidR="00170ECC" w:rsidRPr="000B3EC8">
        <w:rPr>
          <w:kern w:val="0"/>
          <w:sz w:val="24"/>
        </w:rPr>
        <w:tab/>
      </w:r>
      <w:r w:rsidR="00134B04" w:rsidRPr="000B3EC8">
        <w:rPr>
          <w:kern w:val="0"/>
          <w:sz w:val="24"/>
        </w:rPr>
        <w:t>87,615.50</w:t>
      </w:r>
      <w:r w:rsidR="002236DF" w:rsidRPr="000B3EC8">
        <w:rPr>
          <w:kern w:val="0"/>
          <w:sz w:val="24"/>
        </w:rPr>
        <w:tab/>
      </w:r>
      <w:r w:rsidR="00363986" w:rsidRPr="000B3EC8">
        <w:rPr>
          <w:kern w:val="0"/>
          <w:sz w:val="24"/>
        </w:rPr>
        <w:t>83,020.05</w:t>
      </w:r>
    </w:p>
    <w:p w14:paraId="19165E1A" w14:textId="77777777" w:rsidR="0044319B" w:rsidRPr="000B3EC8" w:rsidRDefault="0044319B">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0B3EC8">
        <w:rPr>
          <w:rFonts w:eastAsia="宋体"/>
          <w:lang w:eastAsia="zh-CN"/>
        </w:rPr>
        <w:tab/>
        <w:t>________________</w:t>
      </w:r>
      <w:r w:rsidRPr="000B3EC8">
        <w:rPr>
          <w:rFonts w:eastAsia="宋体"/>
          <w:lang w:eastAsia="zh-CN"/>
        </w:rPr>
        <w:tab/>
        <w:t>________________</w:t>
      </w:r>
    </w:p>
    <w:p w14:paraId="0B3AB5E4" w14:textId="5A947258" w:rsidR="00BB3B82" w:rsidRPr="000B3EC8" w:rsidRDefault="00BB3B82">
      <w:pPr>
        <w:widowControl/>
        <w:tabs>
          <w:tab w:val="decimal" w:pos="7560"/>
          <w:tab w:val="decimal" w:pos="9720"/>
        </w:tabs>
        <w:adjustRightInd w:val="0"/>
        <w:snapToGrid w:val="0"/>
        <w:ind w:left="2160"/>
        <w:jc w:val="left"/>
        <w:rPr>
          <w:kern w:val="0"/>
          <w:sz w:val="24"/>
        </w:rPr>
      </w:pPr>
      <w:r w:rsidRPr="000B3EC8">
        <w:rPr>
          <w:kern w:val="0"/>
          <w:sz w:val="24"/>
        </w:rPr>
        <w:t>合计</w:t>
      </w:r>
      <w:r w:rsidRPr="000B3EC8">
        <w:rPr>
          <w:kern w:val="0"/>
          <w:sz w:val="24"/>
        </w:rPr>
        <w:tab/>
      </w:r>
      <w:r w:rsidR="00134B04" w:rsidRPr="000B3EC8">
        <w:rPr>
          <w:kern w:val="0"/>
          <w:sz w:val="24"/>
        </w:rPr>
        <w:t>61,6</w:t>
      </w:r>
      <w:r w:rsidR="00965D2C" w:rsidRPr="000B3EC8">
        <w:rPr>
          <w:kern w:val="0"/>
          <w:sz w:val="24"/>
        </w:rPr>
        <w:t>1</w:t>
      </w:r>
      <w:r w:rsidR="00134B04" w:rsidRPr="000B3EC8">
        <w:rPr>
          <w:kern w:val="0"/>
          <w:sz w:val="24"/>
        </w:rPr>
        <w:t>1,</w:t>
      </w:r>
      <w:r w:rsidR="00965D2C" w:rsidRPr="000B3EC8">
        <w:rPr>
          <w:kern w:val="0"/>
          <w:sz w:val="24"/>
        </w:rPr>
        <w:t>349</w:t>
      </w:r>
      <w:r w:rsidR="00134B04" w:rsidRPr="000B3EC8">
        <w:rPr>
          <w:kern w:val="0"/>
          <w:sz w:val="24"/>
        </w:rPr>
        <w:t>.</w:t>
      </w:r>
      <w:r w:rsidR="00965D2C" w:rsidRPr="000B3EC8">
        <w:rPr>
          <w:kern w:val="0"/>
          <w:sz w:val="24"/>
        </w:rPr>
        <w:t>03</w:t>
      </w:r>
      <w:r w:rsidR="002236DF" w:rsidRPr="000B3EC8">
        <w:rPr>
          <w:kern w:val="0"/>
          <w:sz w:val="24"/>
        </w:rPr>
        <w:tab/>
      </w:r>
      <w:r w:rsidR="00363986" w:rsidRPr="000B3EC8">
        <w:rPr>
          <w:kern w:val="0"/>
          <w:sz w:val="24"/>
        </w:rPr>
        <w:t>27,616,832.16</w:t>
      </w:r>
    </w:p>
    <w:p w14:paraId="62EB5A1C" w14:textId="77777777" w:rsidR="0044319B" w:rsidRPr="000B3EC8" w:rsidRDefault="0044319B" w:rsidP="002F519F">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0B3EC8">
        <w:rPr>
          <w:rFonts w:eastAsia="宋体"/>
          <w:lang w:eastAsia="zh-CN"/>
        </w:rPr>
        <w:tab/>
        <w:t>________________</w:t>
      </w:r>
      <w:r w:rsidRPr="000B3EC8">
        <w:rPr>
          <w:rFonts w:eastAsia="宋体"/>
          <w:lang w:eastAsia="zh-CN"/>
        </w:rPr>
        <w:tab/>
        <w:t>________________</w:t>
      </w:r>
    </w:p>
    <w:p w14:paraId="084F5932" w14:textId="77777777" w:rsidR="0044319B" w:rsidRPr="000B3EC8" w:rsidRDefault="0044319B">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0B3EC8">
        <w:rPr>
          <w:rFonts w:eastAsia="宋体"/>
          <w:lang w:eastAsia="zh-CN"/>
        </w:rPr>
        <w:tab/>
        <w:t>________________</w:t>
      </w:r>
      <w:r w:rsidRPr="000B3EC8">
        <w:rPr>
          <w:rFonts w:eastAsia="宋体"/>
          <w:lang w:eastAsia="zh-CN"/>
        </w:rPr>
        <w:tab/>
        <w:t>________________</w:t>
      </w:r>
    </w:p>
    <w:p w14:paraId="3820B0E8" w14:textId="77777777" w:rsidR="00082177" w:rsidRPr="000B3EC8" w:rsidRDefault="0044319B" w:rsidP="00965D2C">
      <w:pPr>
        <w:widowControl/>
        <w:tabs>
          <w:tab w:val="decimal" w:pos="7560"/>
          <w:tab w:val="decimal" w:pos="9720"/>
        </w:tabs>
        <w:adjustRightInd w:val="0"/>
        <w:snapToGrid w:val="0"/>
        <w:ind w:left="2160"/>
        <w:jc w:val="left"/>
        <w:rPr>
          <w:kern w:val="0"/>
          <w:sz w:val="24"/>
          <w:u w:val="single"/>
        </w:rPr>
      </w:pPr>
      <w:r w:rsidRPr="000B3EC8">
        <w:rPr>
          <w:kern w:val="0"/>
          <w:sz w:val="24"/>
          <w:u w:val="single"/>
        </w:rPr>
        <w:br w:type="page"/>
      </w:r>
    </w:p>
    <w:p w14:paraId="0AB3A730" w14:textId="77777777" w:rsidR="00082177" w:rsidRPr="000B3EC8" w:rsidRDefault="00082177" w:rsidP="00082177">
      <w:pPr>
        <w:widowControl/>
        <w:adjustRightInd w:val="0"/>
        <w:snapToGrid w:val="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29219011" w14:textId="77777777" w:rsidR="00082177" w:rsidRPr="000B3EC8" w:rsidRDefault="00082177" w:rsidP="00082177">
      <w:pPr>
        <w:widowControl/>
        <w:adjustRightInd w:val="0"/>
        <w:snapToGrid w:val="0"/>
        <w:ind w:left="2160"/>
        <w:jc w:val="left"/>
        <w:rPr>
          <w:sz w:val="24"/>
        </w:rPr>
      </w:pPr>
    </w:p>
    <w:p w14:paraId="07A0956D" w14:textId="713F16C2" w:rsidR="00082177" w:rsidRPr="000B3EC8" w:rsidRDefault="000B3EC8" w:rsidP="00082177">
      <w:pPr>
        <w:widowControl/>
        <w:tabs>
          <w:tab w:val="decimal" w:pos="7515"/>
          <w:tab w:val="decimal" w:pos="9720"/>
        </w:tabs>
        <w:adjustRightInd w:val="0"/>
        <w:snapToGrid w:val="0"/>
        <w:ind w:left="1440" w:hanging="720"/>
        <w:jc w:val="left"/>
        <w:rPr>
          <w:sz w:val="24"/>
          <w:lang w:val="en-GB"/>
        </w:rPr>
      </w:pPr>
      <w:r>
        <w:rPr>
          <w:sz w:val="24"/>
          <w:lang w:val="en-GB"/>
        </w:rPr>
        <w:t>(</w:t>
      </w:r>
      <w:r w:rsidR="00082177" w:rsidRPr="000B3EC8">
        <w:rPr>
          <w:sz w:val="24"/>
          <w:lang w:val="en-GB"/>
        </w:rPr>
        <w:t>3</w:t>
      </w:r>
      <w:r>
        <w:rPr>
          <w:sz w:val="24"/>
          <w:lang w:val="en-GB"/>
        </w:rPr>
        <w:t>)</w:t>
      </w:r>
      <w:r w:rsidR="00082177" w:rsidRPr="000B3EC8">
        <w:rPr>
          <w:sz w:val="24"/>
          <w:lang w:val="en-GB"/>
        </w:rPr>
        <w:tab/>
      </w:r>
      <w:r w:rsidR="00082177" w:rsidRPr="000B3EC8">
        <w:rPr>
          <w:sz w:val="24"/>
          <w:lang w:val="en-GB"/>
        </w:rPr>
        <w:t>本公司与关联方在本年度发生了如下重大关联交易</w:t>
      </w:r>
      <w:r w:rsidR="00082177" w:rsidRPr="000B3EC8">
        <w:rPr>
          <w:sz w:val="24"/>
          <w:lang w:val="en-GB"/>
        </w:rPr>
        <w:t xml:space="preserve"> </w:t>
      </w:r>
      <w:r w:rsidR="00082177" w:rsidRPr="000B3EC8">
        <w:rPr>
          <w:sz w:val="24"/>
        </w:rPr>
        <w:t xml:space="preserve">- </w:t>
      </w:r>
      <w:r w:rsidR="00082177" w:rsidRPr="000B3EC8">
        <w:rPr>
          <w:sz w:val="24"/>
        </w:rPr>
        <w:t>续</w:t>
      </w:r>
    </w:p>
    <w:p w14:paraId="36912162" w14:textId="77777777" w:rsidR="00082177" w:rsidRPr="000B3EC8" w:rsidRDefault="00082177" w:rsidP="00082177">
      <w:pPr>
        <w:widowControl/>
        <w:tabs>
          <w:tab w:val="decimal" w:pos="7560"/>
          <w:tab w:val="decimal" w:pos="9720"/>
        </w:tabs>
        <w:adjustRightInd w:val="0"/>
        <w:snapToGrid w:val="0"/>
        <w:ind w:left="2160"/>
        <w:jc w:val="left"/>
        <w:rPr>
          <w:kern w:val="0"/>
          <w:sz w:val="24"/>
          <w:u w:val="single"/>
          <w:lang w:val="en-GB"/>
        </w:rPr>
      </w:pPr>
    </w:p>
    <w:p w14:paraId="78BA7B93" w14:textId="1E9CE3A6" w:rsidR="00082177" w:rsidRPr="000B3EC8" w:rsidRDefault="000B3EC8" w:rsidP="00082177">
      <w:pPr>
        <w:widowControl/>
        <w:tabs>
          <w:tab w:val="left" w:pos="7740"/>
        </w:tabs>
        <w:adjustRightInd w:val="0"/>
        <w:snapToGrid w:val="0"/>
        <w:ind w:left="2160" w:hanging="720"/>
        <w:jc w:val="left"/>
        <w:rPr>
          <w:sz w:val="24"/>
          <w:lang w:val="en-GB"/>
        </w:rPr>
      </w:pPr>
      <w:r>
        <w:rPr>
          <w:sz w:val="24"/>
          <w:lang w:val="en-GB"/>
        </w:rPr>
        <w:t>(</w:t>
      </w:r>
      <w:r w:rsidR="00082177" w:rsidRPr="000B3EC8">
        <w:rPr>
          <w:sz w:val="24"/>
          <w:lang w:val="en-GB"/>
        </w:rPr>
        <w:t>a</w:t>
      </w:r>
      <w:r>
        <w:rPr>
          <w:sz w:val="24"/>
          <w:lang w:val="en-GB"/>
        </w:rPr>
        <w:t>)</w:t>
      </w:r>
      <w:r w:rsidR="00082177" w:rsidRPr="000B3EC8">
        <w:rPr>
          <w:sz w:val="24"/>
          <w:lang w:val="en-GB"/>
        </w:rPr>
        <w:tab/>
      </w:r>
      <w:r w:rsidR="00082177" w:rsidRPr="000B3EC8">
        <w:rPr>
          <w:sz w:val="24"/>
          <w:lang w:val="en-GB"/>
        </w:rPr>
        <w:t>销售及采购</w:t>
      </w:r>
      <w:r w:rsidR="00082177" w:rsidRPr="000B3EC8">
        <w:rPr>
          <w:sz w:val="24"/>
          <w:lang w:val="en-GB"/>
        </w:rPr>
        <w:t xml:space="preserve"> - </w:t>
      </w:r>
      <w:r w:rsidR="00082177" w:rsidRPr="000B3EC8">
        <w:rPr>
          <w:sz w:val="24"/>
          <w:lang w:val="en-GB"/>
        </w:rPr>
        <w:t>续</w:t>
      </w:r>
    </w:p>
    <w:p w14:paraId="2523A17A" w14:textId="77777777" w:rsidR="00082177" w:rsidRPr="000B3EC8" w:rsidRDefault="00082177" w:rsidP="00082177">
      <w:pPr>
        <w:widowControl/>
        <w:tabs>
          <w:tab w:val="left" w:pos="7740"/>
        </w:tabs>
        <w:adjustRightInd w:val="0"/>
        <w:snapToGrid w:val="0"/>
        <w:ind w:left="2160"/>
        <w:jc w:val="left"/>
        <w:rPr>
          <w:sz w:val="24"/>
          <w:lang w:val="en-GB"/>
        </w:rPr>
      </w:pPr>
    </w:p>
    <w:p w14:paraId="62F68E86" w14:textId="77777777" w:rsidR="00082177" w:rsidRPr="000B3EC8" w:rsidRDefault="00082177" w:rsidP="00082177">
      <w:pPr>
        <w:widowControl/>
        <w:tabs>
          <w:tab w:val="left" w:pos="7740"/>
        </w:tabs>
        <w:adjustRightInd w:val="0"/>
        <w:snapToGrid w:val="0"/>
        <w:ind w:left="2160"/>
        <w:jc w:val="left"/>
        <w:rPr>
          <w:sz w:val="24"/>
          <w:lang w:val="en-GB"/>
        </w:rPr>
      </w:pPr>
      <w:r w:rsidRPr="000B3EC8">
        <w:rPr>
          <w:sz w:val="24"/>
          <w:lang w:val="en-GB"/>
        </w:rPr>
        <w:t>本公司向关联方销售及采购货物有关明细资料如下：</w:t>
      </w:r>
      <w:r w:rsidRPr="000B3EC8">
        <w:rPr>
          <w:sz w:val="24"/>
          <w:lang w:val="en-GB"/>
        </w:rPr>
        <w:t xml:space="preserve"> - </w:t>
      </w:r>
      <w:r w:rsidRPr="000B3EC8">
        <w:rPr>
          <w:sz w:val="24"/>
          <w:lang w:val="en-GB"/>
        </w:rPr>
        <w:t>续</w:t>
      </w:r>
    </w:p>
    <w:p w14:paraId="28267150" w14:textId="2697EAFF" w:rsidR="00082177" w:rsidRPr="000B3EC8" w:rsidRDefault="00082177" w:rsidP="00965D2C">
      <w:pPr>
        <w:widowControl/>
        <w:tabs>
          <w:tab w:val="decimal" w:pos="7560"/>
          <w:tab w:val="decimal" w:pos="9720"/>
        </w:tabs>
        <w:adjustRightInd w:val="0"/>
        <w:snapToGrid w:val="0"/>
        <w:ind w:left="2160"/>
        <w:jc w:val="left"/>
        <w:rPr>
          <w:kern w:val="0"/>
          <w:sz w:val="24"/>
          <w:u w:val="single"/>
          <w:lang w:val="en-GB"/>
        </w:rPr>
      </w:pPr>
    </w:p>
    <w:p w14:paraId="70B2AF11" w14:textId="41C940D1" w:rsidR="00082177" w:rsidRPr="000B3EC8" w:rsidRDefault="00082177" w:rsidP="00082177">
      <w:pPr>
        <w:widowControl/>
        <w:tabs>
          <w:tab w:val="center" w:pos="6957"/>
          <w:tab w:val="center" w:pos="9135"/>
        </w:tabs>
        <w:adjustRightInd w:val="0"/>
        <w:snapToGrid w:val="0"/>
        <w:ind w:left="2160"/>
        <w:jc w:val="left"/>
        <w:rPr>
          <w:sz w:val="22"/>
          <w:szCs w:val="22"/>
          <w:u w:val="single"/>
        </w:rPr>
      </w:pPr>
      <w:r w:rsidRPr="000B3EC8">
        <w:rPr>
          <w:sz w:val="22"/>
          <w:szCs w:val="22"/>
        </w:rPr>
        <w:tab/>
      </w:r>
      <w:r w:rsidRPr="000B3EC8">
        <w:rPr>
          <w:sz w:val="22"/>
          <w:szCs w:val="22"/>
          <w:u w:val="single"/>
        </w:rPr>
        <w:t>本年累计数</w:t>
      </w:r>
      <w:r w:rsidRPr="000B3EC8">
        <w:rPr>
          <w:sz w:val="22"/>
          <w:szCs w:val="22"/>
        </w:rPr>
        <w:tab/>
      </w:r>
      <w:r w:rsidRPr="000B3EC8">
        <w:rPr>
          <w:sz w:val="22"/>
          <w:szCs w:val="22"/>
          <w:u w:val="single"/>
        </w:rPr>
        <w:t>上年累计数</w:t>
      </w:r>
    </w:p>
    <w:p w14:paraId="11F302AF" w14:textId="77777777" w:rsidR="00082177" w:rsidRPr="000B3EC8" w:rsidRDefault="00082177" w:rsidP="00082177">
      <w:pPr>
        <w:widowControl/>
        <w:tabs>
          <w:tab w:val="center" w:pos="6957"/>
          <w:tab w:val="center" w:pos="9135"/>
        </w:tabs>
        <w:adjustRightInd w:val="0"/>
        <w:snapToGrid w:val="0"/>
        <w:ind w:left="2160"/>
        <w:jc w:val="left"/>
        <w:rPr>
          <w:sz w:val="22"/>
          <w:szCs w:val="22"/>
        </w:rPr>
      </w:pPr>
      <w:r w:rsidRPr="000B3EC8">
        <w:rPr>
          <w:sz w:val="22"/>
          <w:szCs w:val="22"/>
        </w:rPr>
        <w:tab/>
      </w:r>
      <w:r w:rsidRPr="000B3EC8">
        <w:rPr>
          <w:sz w:val="22"/>
          <w:szCs w:val="22"/>
        </w:rPr>
        <w:t>人民币元</w:t>
      </w:r>
      <w:r w:rsidRPr="000B3EC8">
        <w:rPr>
          <w:sz w:val="22"/>
          <w:szCs w:val="22"/>
        </w:rPr>
        <w:tab/>
      </w:r>
      <w:r w:rsidRPr="000B3EC8">
        <w:rPr>
          <w:sz w:val="22"/>
          <w:szCs w:val="22"/>
        </w:rPr>
        <w:t>人民币元</w:t>
      </w:r>
    </w:p>
    <w:p w14:paraId="2D1F03CB" w14:textId="77777777" w:rsidR="00082177" w:rsidRPr="000B3EC8" w:rsidRDefault="00082177" w:rsidP="00965D2C">
      <w:pPr>
        <w:widowControl/>
        <w:tabs>
          <w:tab w:val="decimal" w:pos="7560"/>
          <w:tab w:val="decimal" w:pos="9720"/>
        </w:tabs>
        <w:adjustRightInd w:val="0"/>
        <w:snapToGrid w:val="0"/>
        <w:ind w:left="2160"/>
        <w:jc w:val="left"/>
        <w:rPr>
          <w:kern w:val="0"/>
          <w:sz w:val="22"/>
          <w:szCs w:val="22"/>
          <w:u w:val="single"/>
        </w:rPr>
      </w:pPr>
    </w:p>
    <w:p w14:paraId="075DA673" w14:textId="0E993F84" w:rsidR="00965D2C" w:rsidRPr="000B3EC8" w:rsidRDefault="00450D74" w:rsidP="00965D2C">
      <w:pPr>
        <w:widowControl/>
        <w:tabs>
          <w:tab w:val="decimal" w:pos="7560"/>
          <w:tab w:val="decimal" w:pos="9720"/>
        </w:tabs>
        <w:adjustRightInd w:val="0"/>
        <w:snapToGrid w:val="0"/>
        <w:ind w:left="2160"/>
        <w:jc w:val="left"/>
        <w:rPr>
          <w:kern w:val="0"/>
          <w:sz w:val="22"/>
          <w:szCs w:val="22"/>
        </w:rPr>
      </w:pPr>
      <w:r w:rsidRPr="000B3EC8">
        <w:rPr>
          <w:kern w:val="0"/>
          <w:sz w:val="22"/>
          <w:szCs w:val="22"/>
          <w:u w:val="single"/>
        </w:rPr>
        <w:t>营业外收入</w:t>
      </w:r>
    </w:p>
    <w:p w14:paraId="23A92AF5" w14:textId="23F26F30" w:rsidR="00061479" w:rsidRPr="000B3EC8" w:rsidRDefault="00061479" w:rsidP="00061479">
      <w:pPr>
        <w:widowControl/>
        <w:tabs>
          <w:tab w:val="decimal" w:pos="7560"/>
          <w:tab w:val="decimal" w:pos="9720"/>
        </w:tabs>
        <w:adjustRightInd w:val="0"/>
        <w:snapToGrid w:val="0"/>
        <w:ind w:left="2160"/>
        <w:jc w:val="left"/>
        <w:rPr>
          <w:kern w:val="0"/>
          <w:sz w:val="22"/>
          <w:szCs w:val="22"/>
        </w:rPr>
      </w:pPr>
      <w:r w:rsidRPr="000B3EC8">
        <w:rPr>
          <w:kern w:val="0"/>
          <w:sz w:val="22"/>
          <w:szCs w:val="22"/>
        </w:rPr>
        <w:t>Mu</w:t>
      </w:r>
      <w:r w:rsidR="00BF654A">
        <w:rPr>
          <w:rFonts w:hint="eastAsia"/>
          <w:kern w:val="0"/>
          <w:sz w:val="22"/>
          <w:szCs w:val="22"/>
        </w:rPr>
        <w:t>r</w:t>
      </w:r>
      <w:r w:rsidRPr="000B3EC8">
        <w:rPr>
          <w:kern w:val="0"/>
          <w:sz w:val="22"/>
          <w:szCs w:val="22"/>
        </w:rPr>
        <w:t>ata Electronics North America</w:t>
      </w:r>
      <w:r w:rsidRPr="000B3EC8">
        <w:rPr>
          <w:kern w:val="0"/>
          <w:sz w:val="22"/>
          <w:szCs w:val="22"/>
        </w:rPr>
        <w:tab/>
        <w:t>45,910.21</w:t>
      </w:r>
      <w:r w:rsidRPr="000B3EC8">
        <w:rPr>
          <w:kern w:val="0"/>
          <w:sz w:val="22"/>
          <w:szCs w:val="22"/>
        </w:rPr>
        <w:tab/>
        <w:t>-</w:t>
      </w:r>
    </w:p>
    <w:p w14:paraId="3A9C0AC2" w14:textId="2EB633ED" w:rsidR="0044319B" w:rsidRPr="000B3EC8" w:rsidRDefault="00965D2C" w:rsidP="000B3EC8">
      <w:pPr>
        <w:widowControl/>
        <w:tabs>
          <w:tab w:val="decimal" w:pos="7560"/>
          <w:tab w:val="decimal" w:pos="9720"/>
        </w:tabs>
        <w:adjustRightInd w:val="0"/>
        <w:snapToGrid w:val="0"/>
        <w:ind w:left="2160"/>
        <w:jc w:val="left"/>
        <w:rPr>
          <w:kern w:val="0"/>
          <w:sz w:val="22"/>
          <w:szCs w:val="22"/>
        </w:rPr>
      </w:pPr>
      <w:r w:rsidRPr="000B3EC8">
        <w:rPr>
          <w:kern w:val="0"/>
          <w:sz w:val="22"/>
          <w:szCs w:val="22"/>
        </w:rPr>
        <w:t>株式会社村田制作所</w:t>
      </w:r>
      <w:r w:rsidRPr="000B3EC8">
        <w:rPr>
          <w:kern w:val="0"/>
          <w:sz w:val="22"/>
          <w:szCs w:val="22"/>
        </w:rPr>
        <w:tab/>
        <w:t>3,912.48</w:t>
      </w:r>
      <w:r w:rsidRPr="000B3EC8">
        <w:rPr>
          <w:kern w:val="0"/>
          <w:sz w:val="22"/>
          <w:szCs w:val="22"/>
        </w:rPr>
        <w:tab/>
      </w:r>
      <w:r w:rsidR="00122366" w:rsidRPr="000B3EC8">
        <w:rPr>
          <w:kern w:val="0"/>
          <w:sz w:val="22"/>
          <w:szCs w:val="22"/>
        </w:rPr>
        <w:t>21,663.92</w:t>
      </w:r>
    </w:p>
    <w:p w14:paraId="456FCB47" w14:textId="77777777" w:rsidR="000B3EC8" w:rsidRPr="000B3EC8" w:rsidRDefault="000B3EC8" w:rsidP="000B3EC8">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396BBB4C" w14:textId="69A531BB" w:rsidR="000B3EC8" w:rsidRPr="000B3EC8" w:rsidRDefault="00965D2C" w:rsidP="000B3EC8">
      <w:pPr>
        <w:widowControl/>
        <w:tabs>
          <w:tab w:val="decimal" w:pos="7560"/>
          <w:tab w:val="decimal" w:pos="9720"/>
        </w:tabs>
        <w:adjustRightInd w:val="0"/>
        <w:snapToGrid w:val="0"/>
        <w:ind w:left="2160"/>
        <w:jc w:val="left"/>
        <w:rPr>
          <w:kern w:val="0"/>
          <w:sz w:val="22"/>
          <w:szCs w:val="22"/>
        </w:rPr>
      </w:pPr>
      <w:r w:rsidRPr="000B3EC8">
        <w:rPr>
          <w:kern w:val="0"/>
          <w:sz w:val="22"/>
          <w:szCs w:val="22"/>
        </w:rPr>
        <w:t>合计</w:t>
      </w:r>
      <w:r w:rsidRPr="000B3EC8">
        <w:rPr>
          <w:kern w:val="0"/>
          <w:sz w:val="22"/>
          <w:szCs w:val="22"/>
        </w:rPr>
        <w:tab/>
        <w:t>49,822.69</w:t>
      </w:r>
      <w:r w:rsidR="000B3EC8" w:rsidRPr="000B3EC8">
        <w:rPr>
          <w:kern w:val="0"/>
          <w:sz w:val="22"/>
          <w:szCs w:val="22"/>
        </w:rPr>
        <w:tab/>
      </w:r>
      <w:r w:rsidR="00122366" w:rsidRPr="000B3EC8">
        <w:rPr>
          <w:kern w:val="0"/>
          <w:sz w:val="22"/>
          <w:szCs w:val="22"/>
        </w:rPr>
        <w:t>21,663.92</w:t>
      </w:r>
    </w:p>
    <w:p w14:paraId="1D78DA56" w14:textId="77777777" w:rsidR="000B3EC8" w:rsidRPr="000B3EC8" w:rsidRDefault="000B3EC8" w:rsidP="000B3EC8">
      <w:pPr>
        <w:pStyle w:val="font0"/>
        <w:tabs>
          <w:tab w:val="right" w:pos="7875"/>
          <w:tab w:val="right" w:pos="10017"/>
        </w:tabs>
        <w:adjustRightInd w:val="0"/>
        <w:snapToGrid w:val="0"/>
        <w:spacing w:before="0" w:beforeAutospacing="0" w:after="0" w:afterAutospacing="0" w:line="48" w:lineRule="auto"/>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405CDBFA" w14:textId="77777777" w:rsidR="000B3EC8" w:rsidRPr="000B3EC8" w:rsidRDefault="000B3EC8" w:rsidP="000B3EC8">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472BC92E" w14:textId="77777777" w:rsidR="007347EA" w:rsidRPr="000B3EC8" w:rsidRDefault="007347EA">
      <w:pPr>
        <w:widowControl/>
        <w:tabs>
          <w:tab w:val="decimal" w:pos="7560"/>
          <w:tab w:val="decimal" w:pos="9720"/>
        </w:tabs>
        <w:adjustRightInd w:val="0"/>
        <w:snapToGrid w:val="0"/>
        <w:ind w:left="2160"/>
        <w:jc w:val="left"/>
        <w:rPr>
          <w:kern w:val="0"/>
          <w:sz w:val="22"/>
          <w:szCs w:val="22"/>
          <w:u w:val="single"/>
        </w:rPr>
      </w:pPr>
    </w:p>
    <w:p w14:paraId="13357D8C" w14:textId="695A4591" w:rsidR="00BB3B82" w:rsidRPr="000B3EC8" w:rsidRDefault="00BB3B82">
      <w:pPr>
        <w:widowControl/>
        <w:tabs>
          <w:tab w:val="decimal" w:pos="7560"/>
          <w:tab w:val="decimal" w:pos="9720"/>
        </w:tabs>
        <w:adjustRightInd w:val="0"/>
        <w:snapToGrid w:val="0"/>
        <w:ind w:left="2160"/>
        <w:jc w:val="left"/>
        <w:rPr>
          <w:kern w:val="0"/>
          <w:sz w:val="22"/>
          <w:szCs w:val="22"/>
          <w:u w:val="single"/>
        </w:rPr>
      </w:pPr>
      <w:r w:rsidRPr="000B3EC8">
        <w:rPr>
          <w:kern w:val="0"/>
          <w:sz w:val="22"/>
          <w:szCs w:val="22"/>
          <w:u w:val="single"/>
        </w:rPr>
        <w:t>采购货物</w:t>
      </w:r>
    </w:p>
    <w:p w14:paraId="061E140B" w14:textId="347C06AB" w:rsidR="00BB3B82" w:rsidRPr="000B3EC8" w:rsidRDefault="00BB3B82">
      <w:pPr>
        <w:widowControl/>
        <w:tabs>
          <w:tab w:val="decimal" w:pos="7560"/>
          <w:tab w:val="decimal" w:pos="9720"/>
        </w:tabs>
        <w:adjustRightInd w:val="0"/>
        <w:snapToGrid w:val="0"/>
        <w:ind w:left="2160"/>
        <w:jc w:val="left"/>
        <w:rPr>
          <w:kern w:val="0"/>
          <w:sz w:val="22"/>
          <w:szCs w:val="22"/>
        </w:rPr>
      </w:pPr>
      <w:r w:rsidRPr="000B3EC8">
        <w:rPr>
          <w:kern w:val="0"/>
          <w:sz w:val="22"/>
          <w:szCs w:val="22"/>
        </w:rPr>
        <w:t>株式会社村田制作所</w:t>
      </w:r>
      <w:r w:rsidRPr="000B3EC8">
        <w:rPr>
          <w:kern w:val="0"/>
          <w:sz w:val="22"/>
          <w:szCs w:val="22"/>
        </w:rPr>
        <w:tab/>
      </w:r>
      <w:r w:rsidR="00610245" w:rsidRPr="000B3EC8">
        <w:rPr>
          <w:kern w:val="0"/>
          <w:sz w:val="22"/>
          <w:szCs w:val="22"/>
        </w:rPr>
        <w:t>2,313,286,758.84</w:t>
      </w:r>
      <w:r w:rsidR="002236DF" w:rsidRPr="000B3EC8">
        <w:rPr>
          <w:kern w:val="0"/>
          <w:sz w:val="22"/>
          <w:szCs w:val="22"/>
        </w:rPr>
        <w:tab/>
      </w:r>
      <w:r w:rsidR="005E6CC4" w:rsidRPr="000B3EC8">
        <w:rPr>
          <w:kern w:val="0"/>
          <w:sz w:val="22"/>
          <w:szCs w:val="22"/>
        </w:rPr>
        <w:t>2,436,096,323.24</w:t>
      </w:r>
    </w:p>
    <w:p w14:paraId="4BB06AD4" w14:textId="60C021C8" w:rsidR="00372F6A" w:rsidRPr="00EF71E2" w:rsidRDefault="00372F6A">
      <w:pPr>
        <w:widowControl/>
        <w:tabs>
          <w:tab w:val="decimal" w:pos="7560"/>
          <w:tab w:val="decimal" w:pos="9720"/>
        </w:tabs>
        <w:adjustRightInd w:val="0"/>
        <w:snapToGrid w:val="0"/>
        <w:ind w:left="2160"/>
        <w:jc w:val="left"/>
        <w:rPr>
          <w:kern w:val="0"/>
          <w:sz w:val="22"/>
          <w:szCs w:val="22"/>
        </w:rPr>
      </w:pPr>
      <w:r w:rsidRPr="00EF71E2">
        <w:rPr>
          <w:kern w:val="0"/>
          <w:sz w:val="22"/>
          <w:szCs w:val="22"/>
        </w:rPr>
        <w:t>无锡村田电子有限公司</w:t>
      </w:r>
      <w:r w:rsidRPr="00EF71E2">
        <w:rPr>
          <w:kern w:val="0"/>
          <w:sz w:val="22"/>
          <w:szCs w:val="22"/>
        </w:rPr>
        <w:tab/>
      </w:r>
      <w:r w:rsidR="00610245" w:rsidRPr="00EF71E2">
        <w:rPr>
          <w:kern w:val="0"/>
          <w:sz w:val="22"/>
          <w:szCs w:val="22"/>
        </w:rPr>
        <w:t>384,885,042.17</w:t>
      </w:r>
      <w:r w:rsidR="002236DF" w:rsidRPr="00EF71E2">
        <w:rPr>
          <w:kern w:val="0"/>
          <w:sz w:val="22"/>
          <w:szCs w:val="22"/>
        </w:rPr>
        <w:tab/>
      </w:r>
      <w:r w:rsidR="005E6CC4" w:rsidRPr="00EF71E2">
        <w:rPr>
          <w:kern w:val="0"/>
          <w:sz w:val="22"/>
          <w:szCs w:val="22"/>
        </w:rPr>
        <w:t>917,135,777.96</w:t>
      </w:r>
    </w:p>
    <w:p w14:paraId="4AF3959B" w14:textId="549820A0" w:rsidR="00BB3B82" w:rsidRPr="00EF71E2" w:rsidRDefault="00BB3B82">
      <w:pPr>
        <w:widowControl/>
        <w:tabs>
          <w:tab w:val="decimal" w:pos="7560"/>
          <w:tab w:val="decimal" w:pos="9720"/>
        </w:tabs>
        <w:adjustRightInd w:val="0"/>
        <w:snapToGrid w:val="0"/>
        <w:ind w:left="2160"/>
        <w:jc w:val="left"/>
        <w:rPr>
          <w:kern w:val="0"/>
          <w:sz w:val="22"/>
          <w:szCs w:val="22"/>
        </w:rPr>
      </w:pPr>
      <w:r w:rsidRPr="00EF71E2">
        <w:rPr>
          <w:kern w:val="0"/>
          <w:sz w:val="22"/>
          <w:szCs w:val="22"/>
        </w:rPr>
        <w:t>Taiwan Murata Electronics Co., Ltd.</w:t>
      </w:r>
      <w:r w:rsidRPr="00EF71E2">
        <w:rPr>
          <w:kern w:val="0"/>
          <w:sz w:val="22"/>
          <w:szCs w:val="22"/>
        </w:rPr>
        <w:tab/>
      </w:r>
      <w:r w:rsidR="00610245" w:rsidRPr="00EF71E2">
        <w:rPr>
          <w:kern w:val="0"/>
          <w:sz w:val="22"/>
          <w:szCs w:val="22"/>
        </w:rPr>
        <w:t>54,774,604.78</w:t>
      </w:r>
      <w:r w:rsidR="002236DF" w:rsidRPr="00EF71E2">
        <w:rPr>
          <w:kern w:val="0"/>
          <w:sz w:val="22"/>
          <w:szCs w:val="22"/>
        </w:rPr>
        <w:tab/>
      </w:r>
      <w:r w:rsidR="005E6CC4" w:rsidRPr="00EF71E2">
        <w:rPr>
          <w:kern w:val="0"/>
          <w:sz w:val="22"/>
          <w:szCs w:val="22"/>
        </w:rPr>
        <w:t>55,628,164.95</w:t>
      </w:r>
    </w:p>
    <w:p w14:paraId="4FD6C813" w14:textId="7CFE3A03" w:rsidR="00EB7E44" w:rsidRPr="00EF71E2" w:rsidRDefault="008F72C5" w:rsidP="00EB7E44">
      <w:pPr>
        <w:widowControl/>
        <w:tabs>
          <w:tab w:val="decimal" w:pos="7560"/>
          <w:tab w:val="decimal" w:pos="9720"/>
        </w:tabs>
        <w:adjustRightInd w:val="0"/>
        <w:snapToGrid w:val="0"/>
        <w:ind w:left="2160"/>
        <w:jc w:val="left"/>
        <w:rPr>
          <w:kern w:val="0"/>
          <w:sz w:val="22"/>
          <w:szCs w:val="22"/>
        </w:rPr>
      </w:pPr>
      <w:r w:rsidRPr="00EF71E2">
        <w:rPr>
          <w:rFonts w:eastAsia="PMingLiU"/>
          <w:kern w:val="0"/>
          <w:sz w:val="22"/>
          <w:szCs w:val="22"/>
          <w:lang w:eastAsia="zh-TW"/>
        </w:rPr>
        <w:t>Murata Manufacturing Vietnam</w:t>
      </w:r>
      <w:r w:rsidRPr="00EF71E2">
        <w:rPr>
          <w:sz w:val="22"/>
          <w:szCs w:val="22"/>
        </w:rPr>
        <w:t xml:space="preserve"> </w:t>
      </w:r>
      <w:r w:rsidRPr="00EF71E2">
        <w:rPr>
          <w:rFonts w:eastAsia="PMingLiU"/>
          <w:kern w:val="0"/>
          <w:sz w:val="22"/>
          <w:szCs w:val="22"/>
          <w:lang w:eastAsia="zh-TW"/>
        </w:rPr>
        <w:t>Co., Ltd.</w:t>
      </w:r>
      <w:r w:rsidRPr="00EF71E2">
        <w:rPr>
          <w:rFonts w:eastAsia="PMingLiU"/>
          <w:kern w:val="0"/>
          <w:sz w:val="22"/>
          <w:szCs w:val="22"/>
          <w:lang w:eastAsia="zh-TW"/>
        </w:rPr>
        <w:tab/>
      </w:r>
      <w:r w:rsidR="00EB7E44" w:rsidRPr="00EF71E2">
        <w:rPr>
          <w:rFonts w:eastAsia="PMingLiU"/>
          <w:kern w:val="0"/>
          <w:sz w:val="22"/>
          <w:szCs w:val="22"/>
          <w:lang w:eastAsia="zh-TW"/>
        </w:rPr>
        <w:t>2,498,649.63</w:t>
      </w:r>
      <w:r w:rsidRPr="00EF71E2">
        <w:rPr>
          <w:rFonts w:eastAsia="PMingLiU"/>
          <w:kern w:val="0"/>
          <w:sz w:val="22"/>
          <w:szCs w:val="22"/>
          <w:lang w:eastAsia="zh-TW"/>
        </w:rPr>
        <w:tab/>
      </w:r>
      <w:r w:rsidR="00EB7E44" w:rsidRPr="00EF71E2">
        <w:rPr>
          <w:kern w:val="0"/>
          <w:sz w:val="22"/>
          <w:szCs w:val="22"/>
        </w:rPr>
        <w:t>4,306,850.52</w:t>
      </w:r>
    </w:p>
    <w:p w14:paraId="568EE8B0" w14:textId="41CBAE3B" w:rsidR="008F72C5" w:rsidRPr="000B3EC8" w:rsidRDefault="00E06052" w:rsidP="008F72C5">
      <w:pPr>
        <w:widowControl/>
        <w:tabs>
          <w:tab w:val="decimal" w:pos="7560"/>
          <w:tab w:val="decimal" w:pos="9720"/>
        </w:tabs>
        <w:adjustRightInd w:val="0"/>
        <w:snapToGrid w:val="0"/>
        <w:ind w:left="2160"/>
        <w:jc w:val="left"/>
        <w:rPr>
          <w:rFonts w:eastAsia="PMingLiU"/>
          <w:kern w:val="0"/>
          <w:sz w:val="22"/>
          <w:szCs w:val="22"/>
        </w:rPr>
      </w:pPr>
      <w:r w:rsidRPr="00EF71E2">
        <w:rPr>
          <w:kern w:val="0"/>
          <w:sz w:val="22"/>
          <w:szCs w:val="22"/>
        </w:rPr>
        <w:t>珠海市东光电子有限公司</w:t>
      </w:r>
      <w:r w:rsidR="008F72C5" w:rsidRPr="00EF71E2">
        <w:rPr>
          <w:kern w:val="0"/>
          <w:sz w:val="22"/>
          <w:szCs w:val="22"/>
        </w:rPr>
        <w:tab/>
      </w:r>
      <w:r w:rsidR="00996798" w:rsidRPr="00EF71E2">
        <w:rPr>
          <w:sz w:val="22"/>
          <w:szCs w:val="22"/>
        </w:rPr>
        <w:t xml:space="preserve"> </w:t>
      </w:r>
      <w:r w:rsidR="009A7A89" w:rsidRPr="00EF71E2">
        <w:rPr>
          <w:kern w:val="0"/>
          <w:sz w:val="22"/>
          <w:szCs w:val="22"/>
        </w:rPr>
        <w:t>8,963.10</w:t>
      </w:r>
      <w:r w:rsidR="008F72C5" w:rsidRPr="000B3EC8">
        <w:rPr>
          <w:kern w:val="0"/>
          <w:sz w:val="22"/>
          <w:szCs w:val="22"/>
        </w:rPr>
        <w:tab/>
        <w:t>-</w:t>
      </w:r>
    </w:p>
    <w:p w14:paraId="6657D42C" w14:textId="20725467" w:rsidR="00334168" w:rsidRPr="000B3EC8" w:rsidRDefault="00334168">
      <w:pPr>
        <w:widowControl/>
        <w:tabs>
          <w:tab w:val="decimal" w:pos="7560"/>
          <w:tab w:val="decimal" w:pos="9720"/>
        </w:tabs>
        <w:adjustRightInd w:val="0"/>
        <w:snapToGrid w:val="0"/>
        <w:ind w:left="2160"/>
        <w:jc w:val="left"/>
        <w:rPr>
          <w:kern w:val="0"/>
          <w:sz w:val="22"/>
          <w:szCs w:val="22"/>
        </w:rPr>
      </w:pPr>
      <w:r w:rsidRPr="000B3EC8">
        <w:rPr>
          <w:kern w:val="0"/>
          <w:sz w:val="22"/>
          <w:szCs w:val="22"/>
        </w:rPr>
        <w:t xml:space="preserve">Murata Electronics Singapore </w:t>
      </w:r>
      <w:r w:rsidR="000B3EC8" w:rsidRPr="000B3EC8">
        <w:rPr>
          <w:kern w:val="0"/>
          <w:sz w:val="22"/>
          <w:szCs w:val="22"/>
        </w:rPr>
        <w:t>(</w:t>
      </w:r>
      <w:r w:rsidRPr="000B3EC8">
        <w:rPr>
          <w:kern w:val="0"/>
          <w:sz w:val="22"/>
          <w:szCs w:val="22"/>
        </w:rPr>
        <w:t>Pte.</w:t>
      </w:r>
      <w:r w:rsidR="000B3EC8" w:rsidRPr="000B3EC8">
        <w:rPr>
          <w:kern w:val="0"/>
          <w:sz w:val="22"/>
          <w:szCs w:val="22"/>
        </w:rPr>
        <w:t>)</w:t>
      </w:r>
      <w:r w:rsidRPr="000B3EC8">
        <w:rPr>
          <w:kern w:val="0"/>
          <w:sz w:val="22"/>
          <w:szCs w:val="22"/>
        </w:rPr>
        <w:t xml:space="preserve"> Ltd.</w:t>
      </w:r>
      <w:r w:rsidRPr="000B3EC8">
        <w:rPr>
          <w:kern w:val="0"/>
          <w:sz w:val="22"/>
          <w:szCs w:val="22"/>
        </w:rPr>
        <w:tab/>
      </w:r>
      <w:r w:rsidR="00610245" w:rsidRPr="000B3EC8">
        <w:rPr>
          <w:kern w:val="0"/>
          <w:sz w:val="22"/>
          <w:szCs w:val="22"/>
        </w:rPr>
        <w:t>5,922.65</w:t>
      </w:r>
      <w:r w:rsidR="002236DF" w:rsidRPr="000B3EC8">
        <w:rPr>
          <w:kern w:val="0"/>
          <w:sz w:val="22"/>
          <w:szCs w:val="22"/>
        </w:rPr>
        <w:tab/>
      </w:r>
      <w:r w:rsidRPr="000B3EC8">
        <w:rPr>
          <w:kern w:val="0"/>
          <w:sz w:val="22"/>
          <w:szCs w:val="22"/>
        </w:rPr>
        <w:t>666.59</w:t>
      </w:r>
    </w:p>
    <w:p w14:paraId="3B3C5EBE" w14:textId="32A5498D" w:rsidR="008F72C5" w:rsidRPr="000B3EC8" w:rsidRDefault="008F72C5" w:rsidP="008F72C5">
      <w:pPr>
        <w:widowControl/>
        <w:tabs>
          <w:tab w:val="decimal" w:pos="7560"/>
          <w:tab w:val="decimal" w:pos="9720"/>
        </w:tabs>
        <w:adjustRightInd w:val="0"/>
        <w:snapToGrid w:val="0"/>
        <w:ind w:left="2160"/>
        <w:jc w:val="left"/>
        <w:rPr>
          <w:rFonts w:eastAsia="PMingLiU"/>
          <w:kern w:val="0"/>
          <w:sz w:val="22"/>
          <w:szCs w:val="22"/>
          <w:lang w:eastAsia="zh-TW"/>
        </w:rPr>
      </w:pPr>
      <w:r w:rsidRPr="000B3EC8">
        <w:rPr>
          <w:kern w:val="0"/>
          <w:sz w:val="22"/>
          <w:szCs w:val="22"/>
          <w:lang w:eastAsia="zh-TW"/>
        </w:rPr>
        <w:t xml:space="preserve">Murata Electronics </w:t>
      </w:r>
      <w:r w:rsidR="000B3EC8" w:rsidRPr="000B3EC8">
        <w:rPr>
          <w:kern w:val="0"/>
          <w:sz w:val="22"/>
          <w:szCs w:val="22"/>
          <w:lang w:eastAsia="zh-TW"/>
        </w:rPr>
        <w:t>(</w:t>
      </w:r>
      <w:r w:rsidRPr="000B3EC8">
        <w:rPr>
          <w:kern w:val="0"/>
          <w:sz w:val="22"/>
          <w:szCs w:val="22"/>
        </w:rPr>
        <w:t>Malaysia</w:t>
      </w:r>
      <w:r w:rsidR="000B3EC8" w:rsidRPr="000B3EC8">
        <w:rPr>
          <w:kern w:val="0"/>
          <w:sz w:val="22"/>
          <w:szCs w:val="22"/>
          <w:lang w:eastAsia="zh-TW"/>
        </w:rPr>
        <w:t>)</w:t>
      </w:r>
      <w:r w:rsidRPr="000B3EC8">
        <w:rPr>
          <w:kern w:val="0"/>
          <w:sz w:val="22"/>
          <w:szCs w:val="22"/>
          <w:lang w:eastAsia="zh-TW"/>
        </w:rPr>
        <w:t xml:space="preserve"> </w:t>
      </w:r>
      <w:proofErr w:type="spellStart"/>
      <w:r w:rsidRPr="000B3EC8">
        <w:rPr>
          <w:kern w:val="0"/>
          <w:sz w:val="22"/>
          <w:szCs w:val="22"/>
          <w:lang w:eastAsia="zh-TW"/>
        </w:rPr>
        <w:t>S</w:t>
      </w:r>
      <w:r w:rsidRPr="000B3EC8">
        <w:rPr>
          <w:kern w:val="0"/>
          <w:sz w:val="22"/>
          <w:szCs w:val="22"/>
        </w:rPr>
        <w:t>dn</w:t>
      </w:r>
      <w:proofErr w:type="spellEnd"/>
      <w:r w:rsidRPr="000B3EC8">
        <w:rPr>
          <w:kern w:val="0"/>
          <w:sz w:val="22"/>
          <w:szCs w:val="22"/>
          <w:lang w:eastAsia="zh-TW"/>
        </w:rPr>
        <w:t xml:space="preserve"> </w:t>
      </w:r>
      <w:proofErr w:type="spellStart"/>
      <w:r w:rsidRPr="000B3EC8">
        <w:rPr>
          <w:kern w:val="0"/>
          <w:sz w:val="22"/>
          <w:szCs w:val="22"/>
          <w:lang w:eastAsia="zh-TW"/>
        </w:rPr>
        <w:t>B</w:t>
      </w:r>
      <w:r w:rsidRPr="000B3EC8">
        <w:rPr>
          <w:kern w:val="0"/>
          <w:sz w:val="22"/>
          <w:szCs w:val="22"/>
        </w:rPr>
        <w:t>hd</w:t>
      </w:r>
      <w:proofErr w:type="spellEnd"/>
      <w:r w:rsidRPr="000B3EC8">
        <w:rPr>
          <w:kern w:val="0"/>
          <w:sz w:val="22"/>
          <w:szCs w:val="22"/>
        </w:rPr>
        <w:tab/>
        <w:t>1,738.28</w:t>
      </w:r>
      <w:r w:rsidRPr="000B3EC8">
        <w:rPr>
          <w:kern w:val="0"/>
          <w:sz w:val="22"/>
          <w:szCs w:val="22"/>
        </w:rPr>
        <w:tab/>
        <w:t>-</w:t>
      </w:r>
    </w:p>
    <w:p w14:paraId="4995AE9F" w14:textId="219565C7" w:rsidR="008F72C5" w:rsidRPr="000B3EC8" w:rsidRDefault="008F72C5" w:rsidP="008F72C5">
      <w:pPr>
        <w:widowControl/>
        <w:tabs>
          <w:tab w:val="decimal" w:pos="7560"/>
          <w:tab w:val="decimal" w:pos="9720"/>
        </w:tabs>
        <w:adjustRightInd w:val="0"/>
        <w:snapToGrid w:val="0"/>
        <w:ind w:left="2160"/>
        <w:jc w:val="left"/>
        <w:rPr>
          <w:kern w:val="0"/>
          <w:sz w:val="22"/>
          <w:szCs w:val="22"/>
        </w:rPr>
      </w:pPr>
      <w:proofErr w:type="spellStart"/>
      <w:r w:rsidRPr="000B3EC8">
        <w:rPr>
          <w:kern w:val="0"/>
          <w:sz w:val="22"/>
          <w:szCs w:val="22"/>
        </w:rPr>
        <w:t>Toko</w:t>
      </w:r>
      <w:proofErr w:type="spellEnd"/>
      <w:r w:rsidRPr="000B3EC8">
        <w:rPr>
          <w:kern w:val="0"/>
          <w:sz w:val="22"/>
          <w:szCs w:val="22"/>
        </w:rPr>
        <w:t xml:space="preserve"> Electronic Mfg. Co., Ltd.</w:t>
      </w:r>
      <w:r w:rsidRPr="000B3EC8">
        <w:rPr>
          <w:kern w:val="0"/>
          <w:sz w:val="22"/>
          <w:szCs w:val="22"/>
        </w:rPr>
        <w:tab/>
        <w:t>-</w:t>
      </w:r>
      <w:r w:rsidRPr="000B3EC8">
        <w:rPr>
          <w:kern w:val="0"/>
          <w:sz w:val="22"/>
          <w:szCs w:val="22"/>
        </w:rPr>
        <w:tab/>
        <w:t>7,083.49</w:t>
      </w:r>
    </w:p>
    <w:p w14:paraId="23440E93" w14:textId="3F7DA3B7" w:rsidR="00905C5D" w:rsidRPr="000B3EC8" w:rsidRDefault="00905C5D" w:rsidP="00905C5D">
      <w:pPr>
        <w:widowControl/>
        <w:tabs>
          <w:tab w:val="decimal" w:pos="7560"/>
          <w:tab w:val="decimal" w:pos="9720"/>
        </w:tabs>
        <w:adjustRightInd w:val="0"/>
        <w:snapToGrid w:val="0"/>
        <w:ind w:left="2160"/>
        <w:jc w:val="left"/>
        <w:rPr>
          <w:kern w:val="0"/>
          <w:sz w:val="22"/>
          <w:szCs w:val="22"/>
        </w:rPr>
      </w:pPr>
      <w:r w:rsidRPr="000B3EC8">
        <w:rPr>
          <w:kern w:val="0"/>
          <w:sz w:val="22"/>
          <w:szCs w:val="22"/>
        </w:rPr>
        <w:t>Murata Power Solutions, Inc.</w:t>
      </w:r>
      <w:r w:rsidRPr="000B3EC8">
        <w:rPr>
          <w:kern w:val="0"/>
          <w:sz w:val="22"/>
          <w:szCs w:val="22"/>
        </w:rPr>
        <w:tab/>
      </w:r>
      <w:r w:rsidR="00610245" w:rsidRPr="000B3EC8">
        <w:rPr>
          <w:kern w:val="0"/>
          <w:sz w:val="22"/>
          <w:szCs w:val="22"/>
        </w:rPr>
        <w:t>-</w:t>
      </w:r>
      <w:r w:rsidR="002236DF" w:rsidRPr="000B3EC8">
        <w:rPr>
          <w:kern w:val="0"/>
          <w:sz w:val="22"/>
          <w:szCs w:val="22"/>
        </w:rPr>
        <w:tab/>
      </w:r>
      <w:r w:rsidR="000B3EC8" w:rsidRPr="000B3EC8">
        <w:rPr>
          <w:kern w:val="0"/>
          <w:sz w:val="22"/>
          <w:szCs w:val="22"/>
        </w:rPr>
        <w:t>(</w:t>
      </w:r>
      <w:r w:rsidRPr="000B3EC8">
        <w:rPr>
          <w:kern w:val="0"/>
          <w:sz w:val="22"/>
          <w:szCs w:val="22"/>
        </w:rPr>
        <w:t>27,330.89</w:t>
      </w:r>
      <w:r w:rsidR="000B3EC8" w:rsidRPr="000B3EC8">
        <w:rPr>
          <w:kern w:val="0"/>
          <w:sz w:val="22"/>
          <w:szCs w:val="22"/>
        </w:rPr>
        <w:t>)</w:t>
      </w:r>
    </w:p>
    <w:p w14:paraId="3881D57D" w14:textId="11CD9B05" w:rsidR="00B20676" w:rsidRPr="000B3EC8" w:rsidRDefault="00B20676" w:rsidP="00B20676">
      <w:pPr>
        <w:widowControl/>
        <w:tabs>
          <w:tab w:val="decimal" w:pos="7560"/>
          <w:tab w:val="decimal" w:pos="9720"/>
        </w:tabs>
        <w:adjustRightInd w:val="0"/>
        <w:snapToGrid w:val="0"/>
        <w:ind w:left="2160"/>
        <w:jc w:val="left"/>
        <w:rPr>
          <w:kern w:val="0"/>
          <w:sz w:val="22"/>
          <w:szCs w:val="22"/>
        </w:rPr>
      </w:pPr>
      <w:r w:rsidRPr="000B3EC8">
        <w:rPr>
          <w:kern w:val="0"/>
          <w:sz w:val="22"/>
          <w:szCs w:val="22"/>
        </w:rPr>
        <w:t xml:space="preserve">Murata Electronics </w:t>
      </w:r>
      <w:r w:rsidR="000B3EC8" w:rsidRPr="000B3EC8">
        <w:rPr>
          <w:kern w:val="0"/>
          <w:sz w:val="22"/>
          <w:szCs w:val="22"/>
        </w:rPr>
        <w:t>(</w:t>
      </w:r>
      <w:r w:rsidRPr="000B3EC8">
        <w:rPr>
          <w:kern w:val="0"/>
          <w:sz w:val="22"/>
          <w:szCs w:val="22"/>
        </w:rPr>
        <w:t>Thailand</w:t>
      </w:r>
      <w:r w:rsidR="000B3EC8" w:rsidRPr="000B3EC8">
        <w:rPr>
          <w:kern w:val="0"/>
          <w:sz w:val="22"/>
          <w:szCs w:val="22"/>
        </w:rPr>
        <w:t>)</w:t>
      </w:r>
      <w:r w:rsidRPr="000B3EC8">
        <w:rPr>
          <w:kern w:val="0"/>
          <w:sz w:val="22"/>
          <w:szCs w:val="22"/>
        </w:rPr>
        <w:t xml:space="preserve"> Ltd.</w:t>
      </w:r>
      <w:r w:rsidRPr="000B3EC8">
        <w:rPr>
          <w:kern w:val="0"/>
          <w:sz w:val="22"/>
          <w:szCs w:val="22"/>
        </w:rPr>
        <w:tab/>
      </w:r>
      <w:r w:rsidR="000B3EC8" w:rsidRPr="000B3EC8">
        <w:rPr>
          <w:kern w:val="0"/>
          <w:sz w:val="22"/>
          <w:szCs w:val="22"/>
        </w:rPr>
        <w:t>(</w:t>
      </w:r>
      <w:r w:rsidRPr="000B3EC8">
        <w:rPr>
          <w:kern w:val="0"/>
          <w:sz w:val="22"/>
          <w:szCs w:val="22"/>
        </w:rPr>
        <w:t>231,181.58</w:t>
      </w:r>
      <w:r w:rsidR="000B3EC8" w:rsidRPr="000B3EC8">
        <w:rPr>
          <w:kern w:val="0"/>
          <w:sz w:val="22"/>
          <w:szCs w:val="22"/>
        </w:rPr>
        <w:t>)</w:t>
      </w:r>
      <w:r w:rsidRPr="000B3EC8">
        <w:rPr>
          <w:kern w:val="0"/>
          <w:sz w:val="22"/>
          <w:szCs w:val="22"/>
        </w:rPr>
        <w:tab/>
      </w:r>
      <w:r w:rsidR="000B3EC8" w:rsidRPr="000B3EC8">
        <w:rPr>
          <w:kern w:val="0"/>
          <w:sz w:val="22"/>
          <w:szCs w:val="22"/>
        </w:rPr>
        <w:t>(</w:t>
      </w:r>
      <w:r w:rsidRPr="000B3EC8">
        <w:rPr>
          <w:kern w:val="0"/>
          <w:sz w:val="22"/>
          <w:szCs w:val="22"/>
        </w:rPr>
        <w:t>308,177.78</w:t>
      </w:r>
      <w:r w:rsidR="000B3EC8" w:rsidRPr="000B3EC8">
        <w:rPr>
          <w:kern w:val="0"/>
          <w:sz w:val="22"/>
          <w:szCs w:val="22"/>
        </w:rPr>
        <w:t>)</w:t>
      </w:r>
    </w:p>
    <w:p w14:paraId="591B3409" w14:textId="77777777" w:rsidR="009432BA" w:rsidRPr="000B3EC8"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0615A4C1" w14:textId="369F0FF4" w:rsidR="00BB3B82" w:rsidRPr="000B3EC8" w:rsidRDefault="00BB3B82">
      <w:pPr>
        <w:widowControl/>
        <w:tabs>
          <w:tab w:val="decimal" w:pos="7560"/>
          <w:tab w:val="decimal" w:pos="9720"/>
        </w:tabs>
        <w:adjustRightInd w:val="0"/>
        <w:snapToGrid w:val="0"/>
        <w:ind w:left="2160"/>
        <w:jc w:val="left"/>
        <w:rPr>
          <w:kern w:val="0"/>
          <w:sz w:val="22"/>
          <w:szCs w:val="22"/>
        </w:rPr>
      </w:pPr>
      <w:r w:rsidRPr="000B3EC8">
        <w:rPr>
          <w:kern w:val="0"/>
          <w:sz w:val="22"/>
          <w:szCs w:val="22"/>
        </w:rPr>
        <w:t>合计</w:t>
      </w:r>
      <w:r w:rsidR="008B37FF" w:rsidRPr="000B3EC8">
        <w:rPr>
          <w:kern w:val="0"/>
          <w:sz w:val="22"/>
          <w:szCs w:val="22"/>
        </w:rPr>
        <w:tab/>
      </w:r>
      <w:r w:rsidR="002666C2" w:rsidRPr="000B3EC8">
        <w:rPr>
          <w:kern w:val="0"/>
          <w:sz w:val="22"/>
          <w:szCs w:val="22"/>
        </w:rPr>
        <w:t>2,755,230,497.87</w:t>
      </w:r>
      <w:r w:rsidR="002236DF" w:rsidRPr="000B3EC8">
        <w:rPr>
          <w:kern w:val="0"/>
          <w:sz w:val="22"/>
          <w:szCs w:val="22"/>
        </w:rPr>
        <w:tab/>
      </w:r>
      <w:r w:rsidR="005E6CC4" w:rsidRPr="000B3EC8">
        <w:rPr>
          <w:kern w:val="0"/>
          <w:sz w:val="22"/>
          <w:szCs w:val="22"/>
        </w:rPr>
        <w:t>3,412,839,358.08</w:t>
      </w:r>
    </w:p>
    <w:p w14:paraId="63A74347" w14:textId="77777777" w:rsidR="009432BA" w:rsidRPr="000B3EC8" w:rsidRDefault="009432BA">
      <w:pPr>
        <w:pStyle w:val="font0"/>
        <w:tabs>
          <w:tab w:val="right" w:pos="7875"/>
          <w:tab w:val="right" w:pos="10017"/>
        </w:tabs>
        <w:adjustRightInd w:val="0"/>
        <w:snapToGrid w:val="0"/>
        <w:spacing w:before="0" w:beforeAutospacing="0" w:after="0" w:afterAutospacing="0" w:line="48" w:lineRule="auto"/>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0120D2D8" w14:textId="77777777" w:rsidR="009432BA" w:rsidRPr="000B3EC8"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4E8374B0" w14:textId="77777777" w:rsidR="00BB3B82" w:rsidRPr="000B3EC8" w:rsidRDefault="00BB3B82">
      <w:pPr>
        <w:widowControl/>
        <w:tabs>
          <w:tab w:val="decimal" w:pos="7515"/>
          <w:tab w:val="decimal" w:pos="9720"/>
        </w:tabs>
        <w:snapToGrid w:val="0"/>
        <w:ind w:left="2160"/>
        <w:jc w:val="left"/>
        <w:rPr>
          <w:kern w:val="0"/>
          <w:sz w:val="24"/>
        </w:rPr>
      </w:pPr>
    </w:p>
    <w:p w14:paraId="24205922" w14:textId="00464FF7" w:rsidR="00B113E6" w:rsidRPr="000B3EC8" w:rsidRDefault="00BB3B82">
      <w:pPr>
        <w:widowControl/>
        <w:adjustRightInd w:val="0"/>
        <w:snapToGrid w:val="0"/>
        <w:ind w:left="2160"/>
        <w:jc w:val="left"/>
        <w:rPr>
          <w:sz w:val="24"/>
        </w:rPr>
      </w:pPr>
      <w:r w:rsidRPr="000B3EC8">
        <w:rPr>
          <w:sz w:val="24"/>
        </w:rPr>
        <w:t>上述交易按双方商议价格进行。</w:t>
      </w:r>
    </w:p>
    <w:p w14:paraId="5511B319" w14:textId="7878746E" w:rsidR="004A5EFA" w:rsidRPr="000B3EC8" w:rsidRDefault="004A5EFA" w:rsidP="002F519F">
      <w:pPr>
        <w:widowControl/>
        <w:adjustRightInd w:val="0"/>
        <w:snapToGrid w:val="0"/>
        <w:ind w:left="2160"/>
        <w:jc w:val="left"/>
        <w:rPr>
          <w:sz w:val="24"/>
          <w:lang w:val="en-GB"/>
        </w:rPr>
      </w:pPr>
    </w:p>
    <w:p w14:paraId="40179D8B" w14:textId="0171BC96" w:rsidR="000B3EC8" w:rsidRDefault="000B3EC8">
      <w:pPr>
        <w:widowControl/>
        <w:jc w:val="left"/>
        <w:rPr>
          <w:sz w:val="24"/>
          <w:lang w:val="en-GB"/>
        </w:rPr>
      </w:pPr>
      <w:r>
        <w:rPr>
          <w:sz w:val="24"/>
          <w:lang w:val="en-GB"/>
        </w:rPr>
        <w:br w:type="page"/>
      </w:r>
    </w:p>
    <w:p w14:paraId="64BFAA64" w14:textId="77777777" w:rsidR="004A5EFA" w:rsidRPr="000B3EC8" w:rsidRDefault="004A5EFA" w:rsidP="004A5EFA">
      <w:pPr>
        <w:widowControl/>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27F8A50F" w14:textId="77777777" w:rsidR="004A5EFA" w:rsidRPr="000B3EC8" w:rsidRDefault="004A5EFA" w:rsidP="004A5EFA">
      <w:pPr>
        <w:widowControl/>
        <w:adjustRightInd w:val="0"/>
        <w:snapToGrid w:val="0"/>
        <w:ind w:left="2160"/>
        <w:jc w:val="left"/>
        <w:rPr>
          <w:sz w:val="24"/>
        </w:rPr>
      </w:pPr>
    </w:p>
    <w:p w14:paraId="08E0FC0E" w14:textId="5AEA31E6" w:rsidR="004A5EFA" w:rsidRPr="000B3EC8" w:rsidRDefault="000B3EC8" w:rsidP="004A5EFA">
      <w:pPr>
        <w:widowControl/>
        <w:tabs>
          <w:tab w:val="decimal" w:pos="7515"/>
          <w:tab w:val="decimal" w:pos="9720"/>
        </w:tabs>
        <w:adjustRightInd w:val="0"/>
        <w:snapToGrid w:val="0"/>
        <w:ind w:left="1440" w:hanging="720"/>
        <w:jc w:val="left"/>
        <w:rPr>
          <w:sz w:val="24"/>
          <w:lang w:val="en-GB"/>
        </w:rPr>
      </w:pPr>
      <w:r>
        <w:rPr>
          <w:sz w:val="24"/>
          <w:lang w:val="en-GB"/>
        </w:rPr>
        <w:t>(</w:t>
      </w:r>
      <w:r w:rsidR="004A5EFA" w:rsidRPr="000B3EC8">
        <w:rPr>
          <w:sz w:val="24"/>
          <w:lang w:val="en-GB"/>
        </w:rPr>
        <w:t>3</w:t>
      </w:r>
      <w:r>
        <w:rPr>
          <w:sz w:val="24"/>
          <w:lang w:val="en-GB"/>
        </w:rPr>
        <w:t>)</w:t>
      </w:r>
      <w:r w:rsidR="004A5EFA" w:rsidRPr="000B3EC8">
        <w:rPr>
          <w:sz w:val="24"/>
          <w:lang w:val="en-GB"/>
        </w:rPr>
        <w:tab/>
      </w:r>
      <w:r w:rsidR="004A5EFA" w:rsidRPr="000B3EC8">
        <w:rPr>
          <w:sz w:val="24"/>
          <w:lang w:val="en-GB"/>
        </w:rPr>
        <w:t>本公司与关联方在本年度发生了如下重大关联交易</w:t>
      </w:r>
      <w:r w:rsidR="004A5EFA" w:rsidRPr="000B3EC8">
        <w:rPr>
          <w:sz w:val="24"/>
          <w:lang w:val="en-GB"/>
        </w:rPr>
        <w:t xml:space="preserve"> </w:t>
      </w:r>
      <w:r w:rsidR="004A5EFA" w:rsidRPr="000B3EC8">
        <w:rPr>
          <w:sz w:val="24"/>
        </w:rPr>
        <w:t xml:space="preserve">- </w:t>
      </w:r>
      <w:r w:rsidR="004A5EFA" w:rsidRPr="000B3EC8">
        <w:rPr>
          <w:sz w:val="24"/>
        </w:rPr>
        <w:t>续</w:t>
      </w:r>
    </w:p>
    <w:p w14:paraId="60963EDE" w14:textId="77777777" w:rsidR="004A5EFA" w:rsidRPr="000B3EC8" w:rsidRDefault="004A5EFA" w:rsidP="002F519F">
      <w:pPr>
        <w:widowControl/>
        <w:adjustRightInd w:val="0"/>
        <w:snapToGrid w:val="0"/>
        <w:ind w:left="2160"/>
        <w:jc w:val="left"/>
        <w:rPr>
          <w:sz w:val="24"/>
          <w:lang w:val="en-GB"/>
        </w:rPr>
      </w:pPr>
    </w:p>
    <w:p w14:paraId="7C8A5719" w14:textId="579C6328" w:rsidR="00BB3B82" w:rsidRPr="000B3EC8" w:rsidRDefault="000B3EC8" w:rsidP="002F519F">
      <w:pPr>
        <w:widowControl/>
        <w:adjustRightInd w:val="0"/>
        <w:snapToGrid w:val="0"/>
        <w:ind w:left="2160" w:hanging="720"/>
        <w:jc w:val="left"/>
        <w:rPr>
          <w:sz w:val="24"/>
        </w:rPr>
      </w:pPr>
      <w:r>
        <w:rPr>
          <w:sz w:val="24"/>
        </w:rPr>
        <w:t>(</w:t>
      </w:r>
      <w:r w:rsidR="00BB3B82" w:rsidRPr="000B3EC8">
        <w:rPr>
          <w:sz w:val="24"/>
        </w:rPr>
        <w:t>b</w:t>
      </w:r>
      <w:r>
        <w:rPr>
          <w:sz w:val="24"/>
        </w:rPr>
        <w:t>)</w:t>
      </w:r>
      <w:r w:rsidR="00BB3B82" w:rsidRPr="000B3EC8">
        <w:rPr>
          <w:sz w:val="24"/>
        </w:rPr>
        <w:tab/>
      </w:r>
      <w:r w:rsidR="00D73C87" w:rsidRPr="000B3EC8">
        <w:rPr>
          <w:sz w:val="24"/>
        </w:rPr>
        <w:t>销售</w:t>
      </w:r>
      <w:r w:rsidR="00BB3B82" w:rsidRPr="000B3EC8">
        <w:rPr>
          <w:sz w:val="24"/>
        </w:rPr>
        <w:t>资产</w:t>
      </w:r>
    </w:p>
    <w:p w14:paraId="623C667F" w14:textId="77777777" w:rsidR="00BB3B82" w:rsidRPr="000B3EC8" w:rsidRDefault="00BB3B82" w:rsidP="002F519F">
      <w:pPr>
        <w:widowControl/>
        <w:tabs>
          <w:tab w:val="center" w:pos="7164"/>
          <w:tab w:val="center" w:pos="9342"/>
        </w:tabs>
        <w:adjustRightInd w:val="0"/>
        <w:snapToGrid w:val="0"/>
        <w:ind w:left="2160"/>
        <w:jc w:val="left"/>
        <w:rPr>
          <w:sz w:val="24"/>
          <w:u w:val="single"/>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4234FF43" w14:textId="77777777" w:rsidR="00BB3B82" w:rsidRPr="000B3EC8" w:rsidRDefault="00BB3B82" w:rsidP="002F519F">
      <w:pPr>
        <w:widowControl/>
        <w:tabs>
          <w:tab w:val="center" w:pos="7164"/>
          <w:tab w:val="center" w:pos="9342"/>
        </w:tabs>
        <w:adjustRightInd w:val="0"/>
        <w:snapToGrid w:val="0"/>
        <w:ind w:left="2160"/>
        <w:jc w:val="left"/>
        <w:rPr>
          <w:sz w:val="24"/>
        </w:rPr>
      </w:pPr>
      <w:r w:rsidRPr="000B3EC8">
        <w:rPr>
          <w:sz w:val="24"/>
        </w:rPr>
        <w:tab/>
      </w:r>
      <w:r w:rsidRPr="000B3EC8">
        <w:rPr>
          <w:sz w:val="24"/>
        </w:rPr>
        <w:t>人民币元</w:t>
      </w:r>
      <w:r w:rsidRPr="000B3EC8">
        <w:rPr>
          <w:sz w:val="24"/>
        </w:rPr>
        <w:tab/>
      </w:r>
      <w:r w:rsidRPr="000B3EC8">
        <w:rPr>
          <w:sz w:val="24"/>
        </w:rPr>
        <w:t>人民币元</w:t>
      </w:r>
    </w:p>
    <w:p w14:paraId="0631811D" w14:textId="77777777" w:rsidR="00BB3B82" w:rsidRPr="000B3EC8" w:rsidRDefault="00BB3B82" w:rsidP="002F519F">
      <w:pPr>
        <w:widowControl/>
        <w:tabs>
          <w:tab w:val="decimal" w:pos="7560"/>
          <w:tab w:val="decimal" w:pos="9720"/>
        </w:tabs>
        <w:adjustRightInd w:val="0"/>
        <w:snapToGrid w:val="0"/>
        <w:ind w:left="2160"/>
        <w:jc w:val="left"/>
        <w:rPr>
          <w:kern w:val="0"/>
          <w:sz w:val="24"/>
        </w:rPr>
      </w:pPr>
    </w:p>
    <w:p w14:paraId="40B6DBA4" w14:textId="5A936DC9" w:rsidR="00BC0795" w:rsidRPr="000B3EC8" w:rsidRDefault="00BC0795" w:rsidP="002F519F">
      <w:pPr>
        <w:widowControl/>
        <w:tabs>
          <w:tab w:val="decimal" w:pos="7560"/>
          <w:tab w:val="decimal" w:pos="9720"/>
        </w:tabs>
        <w:adjustRightInd w:val="0"/>
        <w:snapToGrid w:val="0"/>
        <w:ind w:left="2160"/>
        <w:jc w:val="left"/>
        <w:rPr>
          <w:kern w:val="0"/>
          <w:sz w:val="24"/>
        </w:rPr>
      </w:pPr>
      <w:r w:rsidRPr="000B3EC8">
        <w:rPr>
          <w:kern w:val="0"/>
          <w:sz w:val="24"/>
        </w:rPr>
        <w:t xml:space="preserve">Murata Electronics </w:t>
      </w:r>
      <w:r w:rsidR="000B3EC8">
        <w:rPr>
          <w:kern w:val="0"/>
          <w:sz w:val="24"/>
        </w:rPr>
        <w:t>(</w:t>
      </w:r>
      <w:r w:rsidRPr="000B3EC8">
        <w:rPr>
          <w:kern w:val="0"/>
          <w:sz w:val="24"/>
        </w:rPr>
        <w:t>Thailand</w:t>
      </w:r>
      <w:r w:rsidR="000B3EC8">
        <w:rPr>
          <w:kern w:val="0"/>
          <w:sz w:val="24"/>
        </w:rPr>
        <w:t>)</w:t>
      </w:r>
      <w:r w:rsidRPr="000B3EC8">
        <w:rPr>
          <w:kern w:val="0"/>
          <w:sz w:val="24"/>
        </w:rPr>
        <w:t xml:space="preserve"> Ltd.</w:t>
      </w:r>
      <w:r w:rsidRPr="000B3EC8">
        <w:rPr>
          <w:kern w:val="0"/>
          <w:sz w:val="24"/>
        </w:rPr>
        <w:tab/>
      </w:r>
      <w:r w:rsidR="005C4F60" w:rsidRPr="000B3EC8">
        <w:rPr>
          <w:kern w:val="0"/>
          <w:sz w:val="24"/>
        </w:rPr>
        <w:t>8,377,538.10</w:t>
      </w:r>
      <w:r w:rsidR="002236DF" w:rsidRPr="000B3EC8">
        <w:rPr>
          <w:kern w:val="0"/>
          <w:sz w:val="24"/>
        </w:rPr>
        <w:tab/>
      </w:r>
      <w:r w:rsidRPr="000B3EC8">
        <w:rPr>
          <w:kern w:val="0"/>
          <w:sz w:val="24"/>
        </w:rPr>
        <w:t>8,911,489.64</w:t>
      </w:r>
    </w:p>
    <w:p w14:paraId="18A19B04" w14:textId="77777777" w:rsidR="005C4F60" w:rsidRPr="000B3EC8" w:rsidRDefault="005C4F60" w:rsidP="005C4F60">
      <w:pPr>
        <w:widowControl/>
        <w:tabs>
          <w:tab w:val="decimal" w:pos="7560"/>
          <w:tab w:val="decimal" w:pos="9720"/>
        </w:tabs>
        <w:adjustRightInd w:val="0"/>
        <w:snapToGrid w:val="0"/>
        <w:ind w:left="2160"/>
        <w:jc w:val="left"/>
        <w:rPr>
          <w:kern w:val="0"/>
          <w:sz w:val="24"/>
        </w:rPr>
      </w:pPr>
      <w:r w:rsidRPr="000B3EC8">
        <w:rPr>
          <w:kern w:val="0"/>
          <w:sz w:val="24"/>
        </w:rPr>
        <w:t>无锡村田电子有限公司</w:t>
      </w:r>
      <w:r w:rsidRPr="000B3EC8">
        <w:rPr>
          <w:kern w:val="0"/>
          <w:sz w:val="24"/>
        </w:rPr>
        <w:tab/>
        <w:t>3,972,741.63</w:t>
      </w:r>
      <w:r w:rsidRPr="000B3EC8">
        <w:rPr>
          <w:kern w:val="0"/>
          <w:sz w:val="24"/>
        </w:rPr>
        <w:tab/>
        <w:t>-</w:t>
      </w:r>
    </w:p>
    <w:p w14:paraId="1A3DB1F0" w14:textId="31B93EB6" w:rsidR="00BC0795" w:rsidRPr="000B3EC8" w:rsidRDefault="00BC0795">
      <w:pPr>
        <w:widowControl/>
        <w:tabs>
          <w:tab w:val="decimal" w:pos="7560"/>
          <w:tab w:val="decimal" w:pos="9720"/>
        </w:tabs>
        <w:adjustRightInd w:val="0"/>
        <w:snapToGrid w:val="0"/>
        <w:ind w:left="2160"/>
        <w:jc w:val="left"/>
        <w:rPr>
          <w:kern w:val="0"/>
          <w:sz w:val="24"/>
        </w:rPr>
      </w:pPr>
      <w:r w:rsidRPr="000B3EC8">
        <w:rPr>
          <w:kern w:val="0"/>
          <w:sz w:val="24"/>
        </w:rPr>
        <w:t>Murata Power Solutions, Inc.</w:t>
      </w:r>
      <w:r w:rsidRPr="000B3EC8">
        <w:rPr>
          <w:kern w:val="0"/>
          <w:sz w:val="24"/>
        </w:rPr>
        <w:tab/>
      </w:r>
      <w:r w:rsidR="005C4F60" w:rsidRPr="000B3EC8">
        <w:rPr>
          <w:kern w:val="0"/>
          <w:sz w:val="24"/>
        </w:rPr>
        <w:t>3,409,031.71</w:t>
      </w:r>
      <w:r w:rsidR="002236DF" w:rsidRPr="000B3EC8">
        <w:rPr>
          <w:kern w:val="0"/>
          <w:sz w:val="24"/>
        </w:rPr>
        <w:tab/>
      </w:r>
      <w:r w:rsidRPr="000B3EC8">
        <w:rPr>
          <w:kern w:val="0"/>
          <w:sz w:val="24"/>
        </w:rPr>
        <w:t>3,721,878.26</w:t>
      </w:r>
    </w:p>
    <w:p w14:paraId="5B0AA827" w14:textId="54DB5CCF" w:rsidR="005C4F60" w:rsidRPr="00EF71E2" w:rsidRDefault="005C4F60" w:rsidP="005C4F60">
      <w:pPr>
        <w:widowControl/>
        <w:tabs>
          <w:tab w:val="decimal" w:pos="7560"/>
          <w:tab w:val="decimal" w:pos="9720"/>
        </w:tabs>
        <w:adjustRightInd w:val="0"/>
        <w:snapToGrid w:val="0"/>
        <w:ind w:left="2160"/>
        <w:jc w:val="left"/>
        <w:rPr>
          <w:kern w:val="0"/>
          <w:sz w:val="24"/>
        </w:rPr>
      </w:pPr>
      <w:r w:rsidRPr="000B3EC8">
        <w:rPr>
          <w:kern w:val="0"/>
          <w:sz w:val="24"/>
        </w:rPr>
        <w:t>深圳市</w:t>
      </w:r>
      <w:r w:rsidRPr="00EF71E2">
        <w:rPr>
          <w:kern w:val="0"/>
          <w:sz w:val="24"/>
        </w:rPr>
        <w:t>村田电源技术有限公司武汉分公司</w:t>
      </w:r>
      <w:r w:rsidRPr="00EF71E2">
        <w:rPr>
          <w:kern w:val="0"/>
          <w:sz w:val="24"/>
        </w:rPr>
        <w:tab/>
      </w:r>
      <w:r w:rsidR="009A7A89" w:rsidRPr="00EF71E2">
        <w:rPr>
          <w:kern w:val="0"/>
          <w:sz w:val="24"/>
        </w:rPr>
        <w:t>659,839.06</w:t>
      </w:r>
      <w:r w:rsidRPr="00EF71E2">
        <w:rPr>
          <w:kern w:val="0"/>
          <w:sz w:val="24"/>
        </w:rPr>
        <w:tab/>
        <w:t>27,850.44</w:t>
      </w:r>
    </w:p>
    <w:p w14:paraId="20596B64" w14:textId="6658D3DD" w:rsidR="00D932D4" w:rsidRPr="00EF71E2" w:rsidRDefault="00D932D4"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5C4F60" w:rsidRPr="00EF71E2">
        <w:rPr>
          <w:kern w:val="0"/>
          <w:sz w:val="24"/>
        </w:rPr>
        <w:t>441,312.64</w:t>
      </w:r>
      <w:r w:rsidR="002236DF" w:rsidRPr="00EF71E2">
        <w:rPr>
          <w:kern w:val="0"/>
          <w:sz w:val="24"/>
        </w:rPr>
        <w:tab/>
      </w:r>
      <w:r w:rsidR="008643EF" w:rsidRPr="00EF71E2">
        <w:rPr>
          <w:kern w:val="0"/>
          <w:sz w:val="24"/>
        </w:rPr>
        <w:t>1,200,298.85</w:t>
      </w:r>
    </w:p>
    <w:p w14:paraId="2E9C3DEA" w14:textId="5F9A37FB" w:rsidR="00BC0795" w:rsidRPr="00EF71E2" w:rsidRDefault="00BC0795">
      <w:pPr>
        <w:widowControl/>
        <w:tabs>
          <w:tab w:val="decimal" w:pos="7560"/>
          <w:tab w:val="decimal" w:pos="9720"/>
        </w:tabs>
        <w:adjustRightInd w:val="0"/>
        <w:snapToGrid w:val="0"/>
        <w:ind w:left="2160"/>
        <w:jc w:val="left"/>
        <w:rPr>
          <w:kern w:val="0"/>
          <w:sz w:val="24"/>
        </w:rPr>
      </w:pPr>
      <w:r w:rsidRPr="00EF71E2">
        <w:rPr>
          <w:kern w:val="0"/>
          <w:sz w:val="24"/>
        </w:rPr>
        <w:t>东莞村田电子有限公司</w:t>
      </w:r>
      <w:r w:rsidRPr="00EF71E2">
        <w:rPr>
          <w:kern w:val="0"/>
          <w:sz w:val="24"/>
        </w:rPr>
        <w:tab/>
      </w:r>
      <w:r w:rsidR="00951A66" w:rsidRPr="00EF71E2">
        <w:rPr>
          <w:kern w:val="0"/>
          <w:sz w:val="24"/>
        </w:rPr>
        <w:t>22,567</w:t>
      </w:r>
      <w:r w:rsidR="005C4F60" w:rsidRPr="00EF71E2">
        <w:rPr>
          <w:kern w:val="0"/>
          <w:sz w:val="24"/>
        </w:rPr>
        <w:t>.</w:t>
      </w:r>
      <w:r w:rsidR="00951A66" w:rsidRPr="00EF71E2">
        <w:rPr>
          <w:kern w:val="0"/>
          <w:sz w:val="24"/>
        </w:rPr>
        <w:t>16</w:t>
      </w:r>
      <w:r w:rsidR="002236DF" w:rsidRPr="00EF71E2">
        <w:rPr>
          <w:kern w:val="0"/>
          <w:sz w:val="24"/>
        </w:rPr>
        <w:tab/>
      </w:r>
      <w:r w:rsidRPr="00EF71E2">
        <w:rPr>
          <w:kern w:val="0"/>
          <w:sz w:val="24"/>
        </w:rPr>
        <w:t>1,023,580.92</w:t>
      </w:r>
    </w:p>
    <w:p w14:paraId="08860056" w14:textId="02A7A5C8" w:rsidR="00BC0795" w:rsidRPr="00EF71E2" w:rsidRDefault="00BC0795">
      <w:pPr>
        <w:widowControl/>
        <w:tabs>
          <w:tab w:val="decimal" w:pos="7560"/>
          <w:tab w:val="decimal" w:pos="9720"/>
        </w:tabs>
        <w:adjustRightInd w:val="0"/>
        <w:snapToGrid w:val="0"/>
        <w:ind w:left="2160"/>
        <w:jc w:val="left"/>
        <w:rPr>
          <w:kern w:val="0"/>
          <w:sz w:val="24"/>
        </w:rPr>
      </w:pPr>
      <w:r w:rsidRPr="00EF71E2">
        <w:rPr>
          <w:kern w:val="0"/>
          <w:sz w:val="24"/>
        </w:rPr>
        <w:t>赛芯电子技术</w:t>
      </w:r>
      <w:r w:rsidR="000B3EC8" w:rsidRPr="00EF71E2">
        <w:rPr>
          <w:kern w:val="0"/>
          <w:sz w:val="24"/>
        </w:rPr>
        <w:t>(</w:t>
      </w:r>
      <w:r w:rsidRPr="00EF71E2">
        <w:rPr>
          <w:kern w:val="0"/>
          <w:sz w:val="24"/>
        </w:rPr>
        <w:t>上海</w:t>
      </w:r>
      <w:r w:rsidR="000B3EC8" w:rsidRPr="00EF71E2">
        <w:rPr>
          <w:kern w:val="0"/>
          <w:sz w:val="24"/>
        </w:rPr>
        <w:t>)</w:t>
      </w:r>
      <w:r w:rsidRPr="00EF71E2">
        <w:rPr>
          <w:kern w:val="0"/>
          <w:sz w:val="24"/>
        </w:rPr>
        <w:t>有限公司</w:t>
      </w:r>
      <w:r w:rsidRPr="00EF71E2">
        <w:rPr>
          <w:kern w:val="0"/>
          <w:sz w:val="24"/>
        </w:rPr>
        <w:tab/>
      </w:r>
      <w:r w:rsidR="005C4F60" w:rsidRPr="00EF71E2">
        <w:rPr>
          <w:kern w:val="0"/>
          <w:sz w:val="24"/>
        </w:rPr>
        <w:t>-</w:t>
      </w:r>
      <w:r w:rsidR="002236DF" w:rsidRPr="00EF71E2">
        <w:rPr>
          <w:kern w:val="0"/>
          <w:sz w:val="24"/>
        </w:rPr>
        <w:tab/>
      </w:r>
      <w:r w:rsidRPr="00EF71E2">
        <w:rPr>
          <w:kern w:val="0"/>
          <w:sz w:val="24"/>
        </w:rPr>
        <w:t>154,591.00</w:t>
      </w:r>
    </w:p>
    <w:p w14:paraId="748FAE83" w14:textId="54C2DB80" w:rsidR="00AB1D6D" w:rsidRPr="00EF71E2" w:rsidRDefault="00AB1D6D">
      <w:pPr>
        <w:widowControl/>
        <w:tabs>
          <w:tab w:val="decimal" w:pos="7560"/>
          <w:tab w:val="decimal" w:pos="9720"/>
        </w:tabs>
        <w:adjustRightInd w:val="0"/>
        <w:snapToGrid w:val="0"/>
        <w:ind w:left="2160"/>
        <w:jc w:val="left"/>
        <w:rPr>
          <w:kern w:val="0"/>
          <w:sz w:val="24"/>
        </w:rPr>
      </w:pPr>
      <w:r w:rsidRPr="00EF71E2">
        <w:rPr>
          <w:rFonts w:hint="eastAsia"/>
          <w:kern w:val="0"/>
          <w:sz w:val="24"/>
        </w:rPr>
        <w:t>Mu</w:t>
      </w:r>
      <w:r w:rsidRPr="00EF71E2">
        <w:rPr>
          <w:kern w:val="0"/>
          <w:sz w:val="24"/>
        </w:rPr>
        <w:t>rata Electronics Europe B</w:t>
      </w:r>
      <w:r w:rsidRPr="00EF71E2">
        <w:rPr>
          <w:rFonts w:hint="eastAsia"/>
          <w:kern w:val="0"/>
          <w:sz w:val="24"/>
        </w:rPr>
        <w:t>.</w:t>
      </w:r>
      <w:r w:rsidRPr="00EF71E2">
        <w:rPr>
          <w:kern w:val="0"/>
          <w:sz w:val="24"/>
        </w:rPr>
        <w:t>V.</w:t>
      </w:r>
    </w:p>
    <w:p w14:paraId="526BA101" w14:textId="06B0BC84" w:rsidR="00AB1D6D" w:rsidRPr="00EF71E2" w:rsidRDefault="00AB1D6D" w:rsidP="002C0A95">
      <w:pPr>
        <w:widowControl/>
        <w:tabs>
          <w:tab w:val="decimal" w:pos="7560"/>
          <w:tab w:val="decimal" w:pos="9720"/>
        </w:tabs>
        <w:adjustRightInd w:val="0"/>
        <w:snapToGrid w:val="0"/>
        <w:ind w:left="2160"/>
        <w:jc w:val="left"/>
        <w:rPr>
          <w:kern w:val="0"/>
          <w:sz w:val="24"/>
        </w:rPr>
      </w:pPr>
      <w:r w:rsidRPr="00EF71E2">
        <w:rPr>
          <w:rFonts w:hint="eastAsia"/>
          <w:kern w:val="0"/>
          <w:sz w:val="24"/>
        </w:rPr>
        <w:t>G</w:t>
      </w:r>
      <w:r w:rsidRPr="00EF71E2">
        <w:rPr>
          <w:kern w:val="0"/>
          <w:sz w:val="24"/>
        </w:rPr>
        <w:t>ermany Branch</w:t>
      </w:r>
      <w:r w:rsidR="002C0A95" w:rsidRPr="00EF71E2">
        <w:rPr>
          <w:kern w:val="0"/>
          <w:sz w:val="24"/>
        </w:rPr>
        <w:t xml:space="preserve"> </w:t>
      </w:r>
      <w:r w:rsidRPr="00EF71E2">
        <w:rPr>
          <w:kern w:val="0"/>
          <w:sz w:val="24"/>
        </w:rPr>
        <w:t>(Nure</w:t>
      </w:r>
      <w:r w:rsidR="002C0A95" w:rsidRPr="00EF71E2">
        <w:rPr>
          <w:kern w:val="0"/>
          <w:sz w:val="24"/>
        </w:rPr>
        <w:t xml:space="preserve">mberg) </w:t>
      </w:r>
      <w:r w:rsidR="002C0A95" w:rsidRPr="00EF71E2">
        <w:rPr>
          <w:kern w:val="0"/>
          <w:sz w:val="24"/>
        </w:rPr>
        <w:tab/>
        <w:t>121,606.95</w:t>
      </w:r>
      <w:r w:rsidR="002C0A95" w:rsidRPr="00EF71E2">
        <w:rPr>
          <w:kern w:val="0"/>
          <w:sz w:val="24"/>
        </w:rPr>
        <w:tab/>
        <w:t>-</w:t>
      </w:r>
    </w:p>
    <w:p w14:paraId="077B6793" w14:textId="3F20F841"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w:t>
      </w:r>
      <w:r w:rsidR="00993C50" w:rsidRPr="00EF71E2">
        <w:rPr>
          <w:rFonts w:eastAsia="宋体"/>
          <w:lang w:eastAsia="zh-CN"/>
        </w:rPr>
        <w:t>_</w:t>
      </w:r>
      <w:r w:rsidRPr="00EF71E2">
        <w:rPr>
          <w:rFonts w:eastAsia="宋体"/>
          <w:lang w:eastAsia="zh-CN"/>
        </w:rPr>
        <w:t>_______</w:t>
      </w:r>
    </w:p>
    <w:p w14:paraId="5003085D" w14:textId="49FF0240" w:rsidR="00BB3B82" w:rsidRPr="00EF71E2" w:rsidDel="00FC4549"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009D7680" w:rsidRPr="00EF71E2">
        <w:rPr>
          <w:kern w:val="0"/>
          <w:sz w:val="24"/>
        </w:rPr>
        <w:tab/>
      </w:r>
      <w:r w:rsidR="002666C2" w:rsidRPr="00EF71E2">
        <w:rPr>
          <w:kern w:val="0"/>
          <w:sz w:val="24"/>
        </w:rPr>
        <w:t xml:space="preserve"> 1</w:t>
      </w:r>
      <w:r w:rsidR="002C0A95" w:rsidRPr="00EF71E2">
        <w:rPr>
          <w:kern w:val="0"/>
          <w:sz w:val="24"/>
        </w:rPr>
        <w:t>7,004,637.25</w:t>
      </w:r>
      <w:r w:rsidR="002236DF" w:rsidRPr="00EF71E2">
        <w:rPr>
          <w:kern w:val="0"/>
          <w:sz w:val="24"/>
        </w:rPr>
        <w:tab/>
      </w:r>
      <w:r w:rsidR="00BC0795" w:rsidRPr="00EF71E2">
        <w:rPr>
          <w:kern w:val="0"/>
          <w:sz w:val="24"/>
        </w:rPr>
        <w:t>15,</w:t>
      </w:r>
      <w:r w:rsidR="00951A66" w:rsidRPr="00EF71E2">
        <w:rPr>
          <w:kern w:val="0"/>
          <w:sz w:val="24"/>
        </w:rPr>
        <w:t>039</w:t>
      </w:r>
      <w:r w:rsidR="00BC0795" w:rsidRPr="00EF71E2">
        <w:rPr>
          <w:kern w:val="0"/>
          <w:sz w:val="24"/>
        </w:rPr>
        <w:t>,</w:t>
      </w:r>
      <w:r w:rsidR="00951A66" w:rsidRPr="00EF71E2">
        <w:rPr>
          <w:kern w:val="0"/>
          <w:sz w:val="24"/>
        </w:rPr>
        <w:t>689</w:t>
      </w:r>
      <w:r w:rsidR="00BC0795" w:rsidRPr="00EF71E2">
        <w:rPr>
          <w:kern w:val="0"/>
          <w:sz w:val="24"/>
        </w:rPr>
        <w:t>.11</w:t>
      </w:r>
    </w:p>
    <w:p w14:paraId="43015DDF" w14:textId="77777777" w:rsidR="00993C50" w:rsidRPr="00EF71E2" w:rsidRDefault="00993C50">
      <w:pPr>
        <w:pStyle w:val="font0"/>
        <w:tabs>
          <w:tab w:val="right" w:pos="7875"/>
          <w:tab w:val="right" w:pos="10017"/>
        </w:tabs>
        <w:adjustRightInd w:val="0"/>
        <w:snapToGrid w:val="0"/>
        <w:spacing w:before="0" w:beforeAutospacing="0" w:after="0" w:afterAutospacing="0" w:line="48" w:lineRule="auto"/>
        <w:rPr>
          <w:rFonts w:eastAsia="宋体"/>
          <w:lang w:eastAsia="zh-CN"/>
        </w:rPr>
      </w:pPr>
      <w:bookmarkStart w:id="34" w:name="OLE_LINK5"/>
      <w:r w:rsidRPr="00EF71E2">
        <w:rPr>
          <w:rFonts w:eastAsia="宋体"/>
          <w:lang w:eastAsia="zh-CN"/>
        </w:rPr>
        <w:tab/>
        <w:t>____________</w:t>
      </w:r>
      <w:r w:rsidRPr="00EF71E2">
        <w:rPr>
          <w:rFonts w:eastAsia="宋体"/>
          <w:lang w:eastAsia="zh-CN"/>
        </w:rPr>
        <w:tab/>
        <w:t>____________</w:t>
      </w:r>
    </w:p>
    <w:p w14:paraId="427D8B86" w14:textId="77777777" w:rsidR="00993C50" w:rsidRPr="00EF71E2" w:rsidRDefault="00993C50">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____________</w:t>
      </w:r>
    </w:p>
    <w:p w14:paraId="27FA6EFC" w14:textId="77777777" w:rsidR="00BB3B82" w:rsidRPr="00EF71E2" w:rsidRDefault="00BB3B82" w:rsidP="002F519F">
      <w:pPr>
        <w:widowControl/>
        <w:tabs>
          <w:tab w:val="decimal" w:pos="7560"/>
          <w:tab w:val="decimal" w:pos="9720"/>
        </w:tabs>
        <w:adjustRightInd w:val="0"/>
        <w:snapToGrid w:val="0"/>
        <w:jc w:val="left"/>
        <w:rPr>
          <w:kern w:val="0"/>
          <w:sz w:val="24"/>
          <w:lang w:val="en-GB"/>
        </w:rPr>
      </w:pPr>
    </w:p>
    <w:p w14:paraId="78D8E2CD" w14:textId="6DE6E7EB" w:rsidR="00BB3B82" w:rsidRPr="00EF71E2" w:rsidRDefault="000B3EC8" w:rsidP="002F519F">
      <w:pPr>
        <w:widowControl/>
        <w:adjustRightInd w:val="0"/>
        <w:snapToGrid w:val="0"/>
        <w:ind w:left="2160" w:hanging="720"/>
        <w:jc w:val="left"/>
        <w:rPr>
          <w:sz w:val="24"/>
        </w:rPr>
      </w:pPr>
      <w:r w:rsidRPr="00EF71E2">
        <w:rPr>
          <w:sz w:val="24"/>
        </w:rPr>
        <w:t>(</w:t>
      </w:r>
      <w:r w:rsidR="00BB3B82" w:rsidRPr="00EF71E2">
        <w:rPr>
          <w:sz w:val="24"/>
        </w:rPr>
        <w:t>c</w:t>
      </w:r>
      <w:r w:rsidRPr="00EF71E2">
        <w:rPr>
          <w:sz w:val="24"/>
        </w:rPr>
        <w:t>)</w:t>
      </w:r>
      <w:r w:rsidR="00BB3B82" w:rsidRPr="00EF71E2">
        <w:rPr>
          <w:sz w:val="24"/>
        </w:rPr>
        <w:tab/>
      </w:r>
      <w:r w:rsidR="00BB3B82" w:rsidRPr="00EF71E2">
        <w:rPr>
          <w:sz w:val="24"/>
        </w:rPr>
        <w:t>采购固定资产</w:t>
      </w:r>
    </w:p>
    <w:p w14:paraId="3381D380" w14:textId="77777777" w:rsidR="00BB3B82" w:rsidRPr="00EF71E2" w:rsidRDefault="00BB3B82" w:rsidP="002F519F">
      <w:pPr>
        <w:widowControl/>
        <w:tabs>
          <w:tab w:val="center" w:pos="7092"/>
          <w:tab w:val="center" w:pos="925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169BA740" w14:textId="77777777" w:rsidR="00BB3B82" w:rsidRPr="00EF71E2" w:rsidRDefault="00BB3B82" w:rsidP="002F519F">
      <w:pPr>
        <w:widowControl/>
        <w:tabs>
          <w:tab w:val="center" w:pos="7092"/>
          <w:tab w:val="center" w:pos="925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C6BFC3E" w14:textId="77777777" w:rsidR="00BB3B82" w:rsidRPr="00EF71E2" w:rsidRDefault="00BB3B82" w:rsidP="002F519F">
      <w:pPr>
        <w:widowControl/>
        <w:tabs>
          <w:tab w:val="decimal" w:pos="7560"/>
          <w:tab w:val="decimal" w:pos="9720"/>
        </w:tabs>
        <w:adjustRightInd w:val="0"/>
        <w:snapToGrid w:val="0"/>
        <w:ind w:left="2160"/>
        <w:jc w:val="left"/>
        <w:rPr>
          <w:kern w:val="0"/>
          <w:sz w:val="24"/>
        </w:rPr>
      </w:pPr>
    </w:p>
    <w:p w14:paraId="05B8C6FF" w14:textId="68A5FED2" w:rsidR="00BB3B82" w:rsidRPr="00EF71E2" w:rsidDel="00FC4549"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582871" w:rsidRPr="00EF71E2">
        <w:rPr>
          <w:kern w:val="0"/>
          <w:sz w:val="24"/>
        </w:rPr>
        <w:t>52,878,687.31</w:t>
      </w:r>
      <w:r w:rsidR="000A0ED2" w:rsidRPr="00EF71E2">
        <w:rPr>
          <w:kern w:val="0"/>
          <w:sz w:val="24"/>
        </w:rPr>
        <w:tab/>
      </w:r>
      <w:r w:rsidR="00886B2E" w:rsidRPr="00EF71E2">
        <w:rPr>
          <w:kern w:val="0"/>
          <w:sz w:val="24"/>
        </w:rPr>
        <w:t>68,671,571.25</w:t>
      </w:r>
    </w:p>
    <w:p w14:paraId="5D2CFE4C" w14:textId="11BB45AD" w:rsidR="00582871" w:rsidRPr="00EF71E2" w:rsidRDefault="00E06052" w:rsidP="002F519F">
      <w:pPr>
        <w:widowControl/>
        <w:tabs>
          <w:tab w:val="decimal" w:pos="7560"/>
          <w:tab w:val="decimal" w:pos="9720"/>
        </w:tabs>
        <w:adjustRightInd w:val="0"/>
        <w:snapToGrid w:val="0"/>
        <w:ind w:left="2160"/>
        <w:jc w:val="left"/>
        <w:rPr>
          <w:rFonts w:eastAsia="PMingLiU"/>
          <w:kern w:val="0"/>
          <w:sz w:val="24"/>
        </w:rPr>
      </w:pPr>
      <w:r w:rsidRPr="00EF71E2">
        <w:rPr>
          <w:kern w:val="0"/>
          <w:sz w:val="24"/>
        </w:rPr>
        <w:t>珠海市东光电子有限公司</w:t>
      </w:r>
      <w:r w:rsidR="00582871" w:rsidRPr="00EF71E2">
        <w:rPr>
          <w:rFonts w:eastAsia="PMingLiU"/>
          <w:kern w:val="0"/>
          <w:sz w:val="24"/>
        </w:rPr>
        <w:tab/>
        <w:t>84,885.05</w:t>
      </w:r>
      <w:r w:rsidR="00582871" w:rsidRPr="00EF71E2">
        <w:rPr>
          <w:rFonts w:eastAsia="PMingLiU"/>
          <w:kern w:val="0"/>
          <w:sz w:val="24"/>
        </w:rPr>
        <w:tab/>
        <w:t>-</w:t>
      </w:r>
    </w:p>
    <w:p w14:paraId="570685E9" w14:textId="3CD2D3BD" w:rsidR="00582871" w:rsidRPr="00EF71E2" w:rsidRDefault="00582871" w:rsidP="002F519F">
      <w:pPr>
        <w:widowControl/>
        <w:tabs>
          <w:tab w:val="decimal" w:pos="7560"/>
          <w:tab w:val="decimal" w:pos="9720"/>
        </w:tabs>
        <w:adjustRightInd w:val="0"/>
        <w:snapToGrid w:val="0"/>
        <w:ind w:left="2160"/>
        <w:jc w:val="left"/>
        <w:rPr>
          <w:kern w:val="0"/>
          <w:sz w:val="24"/>
          <w:lang w:eastAsia="zh-TW"/>
        </w:rPr>
      </w:pPr>
      <w:r w:rsidRPr="00EF71E2">
        <w:rPr>
          <w:kern w:val="0"/>
          <w:sz w:val="24"/>
          <w:lang w:eastAsia="zh-TW"/>
        </w:rPr>
        <w:t xml:space="preserve">Murata </w:t>
      </w:r>
      <w:r w:rsidR="000B3EC8" w:rsidRPr="00EF71E2">
        <w:rPr>
          <w:kern w:val="0"/>
          <w:sz w:val="24"/>
          <w:lang w:eastAsia="zh-TW"/>
        </w:rPr>
        <w:t>(</w:t>
      </w:r>
      <w:r w:rsidRPr="00EF71E2">
        <w:rPr>
          <w:kern w:val="0"/>
          <w:sz w:val="24"/>
          <w:lang w:eastAsia="zh-TW"/>
        </w:rPr>
        <w:t>China</w:t>
      </w:r>
      <w:r w:rsidR="000B3EC8" w:rsidRPr="00EF71E2">
        <w:rPr>
          <w:kern w:val="0"/>
          <w:sz w:val="24"/>
          <w:lang w:eastAsia="zh-TW"/>
        </w:rPr>
        <w:t>)</w:t>
      </w:r>
      <w:r w:rsidRPr="00EF71E2">
        <w:rPr>
          <w:kern w:val="0"/>
          <w:sz w:val="24"/>
          <w:lang w:eastAsia="zh-TW"/>
        </w:rPr>
        <w:t xml:space="preserve"> Investment Co., Ltd.</w:t>
      </w:r>
      <w:r w:rsidRPr="00EF71E2">
        <w:rPr>
          <w:kern w:val="0"/>
          <w:sz w:val="24"/>
          <w:lang w:eastAsia="zh-TW"/>
        </w:rPr>
        <w:tab/>
        <w:t>9,757.35</w:t>
      </w:r>
      <w:r w:rsidRPr="00EF71E2">
        <w:rPr>
          <w:kern w:val="0"/>
          <w:sz w:val="24"/>
          <w:lang w:eastAsia="zh-TW"/>
        </w:rPr>
        <w:tab/>
        <w:t>-</w:t>
      </w:r>
    </w:p>
    <w:p w14:paraId="1CB6CA7A" w14:textId="1BCB0834"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582871" w:rsidRPr="00EF71E2">
        <w:rPr>
          <w:kern w:val="0"/>
          <w:sz w:val="24"/>
        </w:rPr>
        <w:t>-</w:t>
      </w:r>
      <w:r w:rsidR="000A0ED2" w:rsidRPr="00EF71E2">
        <w:rPr>
          <w:kern w:val="0"/>
          <w:sz w:val="24"/>
        </w:rPr>
        <w:tab/>
      </w:r>
      <w:r w:rsidR="00886B2E" w:rsidRPr="00EF71E2">
        <w:rPr>
          <w:kern w:val="0"/>
          <w:sz w:val="24"/>
        </w:rPr>
        <w:t>566,305.60</w:t>
      </w:r>
    </w:p>
    <w:p w14:paraId="67E20D23"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_____________</w:t>
      </w:r>
      <w:r w:rsidRPr="00EF71E2">
        <w:rPr>
          <w:rFonts w:eastAsia="宋体"/>
          <w:lang w:eastAsia="zh-CN"/>
        </w:rPr>
        <w:tab/>
        <w:t>_____________</w:t>
      </w:r>
    </w:p>
    <w:p w14:paraId="47855C8B" w14:textId="7D6B17F3" w:rsidR="00BB3B82" w:rsidRPr="00EF71E2" w:rsidDel="00FC4549"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541EB5" w:rsidRPr="00EF71E2">
        <w:rPr>
          <w:kern w:val="0"/>
          <w:sz w:val="24"/>
        </w:rPr>
        <w:t>52,973,329.71</w:t>
      </w:r>
      <w:r w:rsidR="000A0ED2" w:rsidRPr="00EF71E2">
        <w:rPr>
          <w:kern w:val="0"/>
          <w:sz w:val="24"/>
        </w:rPr>
        <w:tab/>
      </w:r>
      <w:r w:rsidR="00886B2E" w:rsidRPr="00EF71E2">
        <w:rPr>
          <w:kern w:val="0"/>
          <w:sz w:val="24"/>
        </w:rPr>
        <w:t>69,237,876.85</w:t>
      </w:r>
    </w:p>
    <w:p w14:paraId="155DEB98" w14:textId="710BD6D5" w:rsidR="009432BA" w:rsidRPr="00EF71E2" w:rsidRDefault="009432B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_____________</w:t>
      </w:r>
      <w:r w:rsidRPr="00EF71E2">
        <w:rPr>
          <w:rFonts w:eastAsia="宋体"/>
          <w:lang w:eastAsia="zh-CN"/>
        </w:rPr>
        <w:tab/>
        <w:t>_____________</w:t>
      </w:r>
    </w:p>
    <w:p w14:paraId="40DDD333"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_____________</w:t>
      </w:r>
      <w:r w:rsidRPr="00EF71E2">
        <w:rPr>
          <w:rFonts w:eastAsia="宋体"/>
          <w:lang w:eastAsia="zh-CN"/>
        </w:rPr>
        <w:tab/>
        <w:t>_____________</w:t>
      </w:r>
    </w:p>
    <w:p w14:paraId="596EDB15" w14:textId="77777777" w:rsidR="00A5718C" w:rsidRPr="00EF71E2" w:rsidRDefault="00A5718C" w:rsidP="002F519F">
      <w:pPr>
        <w:adjustRightInd w:val="0"/>
        <w:snapToGrid w:val="0"/>
        <w:jc w:val="left"/>
        <w:rPr>
          <w:sz w:val="24"/>
          <w:lang w:val="en-GB"/>
        </w:rPr>
      </w:pPr>
    </w:p>
    <w:p w14:paraId="222297AE" w14:textId="26EFC5FD" w:rsidR="004973B4" w:rsidRPr="00EF71E2" w:rsidRDefault="000B3EC8" w:rsidP="002F519F">
      <w:pPr>
        <w:widowControl/>
        <w:adjustRightInd w:val="0"/>
        <w:snapToGrid w:val="0"/>
        <w:ind w:left="2160" w:hanging="720"/>
        <w:jc w:val="left"/>
        <w:rPr>
          <w:sz w:val="24"/>
        </w:rPr>
      </w:pPr>
      <w:r w:rsidRPr="00EF71E2">
        <w:rPr>
          <w:sz w:val="24"/>
        </w:rPr>
        <w:t>(</w:t>
      </w:r>
      <w:r w:rsidR="004973B4" w:rsidRPr="00EF71E2">
        <w:rPr>
          <w:sz w:val="24"/>
        </w:rPr>
        <w:t>d</w:t>
      </w:r>
      <w:r w:rsidRPr="00EF71E2">
        <w:rPr>
          <w:sz w:val="24"/>
        </w:rPr>
        <w:t>)</w:t>
      </w:r>
      <w:r w:rsidR="004973B4" w:rsidRPr="00EF71E2">
        <w:rPr>
          <w:sz w:val="24"/>
        </w:rPr>
        <w:tab/>
      </w:r>
      <w:r w:rsidR="004973B4" w:rsidRPr="00EF71E2">
        <w:rPr>
          <w:sz w:val="24"/>
        </w:rPr>
        <w:t>关联方替本公司代垫费用</w:t>
      </w:r>
    </w:p>
    <w:p w14:paraId="2421B672" w14:textId="77777777" w:rsidR="004973B4" w:rsidRPr="00EF71E2" w:rsidRDefault="004973B4" w:rsidP="002F519F">
      <w:pPr>
        <w:widowControl/>
        <w:tabs>
          <w:tab w:val="center" w:pos="7200"/>
          <w:tab w:val="center" w:pos="9360"/>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C60EAC9" w14:textId="77777777" w:rsidR="004973B4" w:rsidRPr="000B3EC8" w:rsidRDefault="004973B4" w:rsidP="002F519F">
      <w:pPr>
        <w:widowControl/>
        <w:tabs>
          <w:tab w:val="center" w:pos="7200"/>
          <w:tab w:val="center" w:pos="9360"/>
        </w:tabs>
        <w:adjustRightInd w:val="0"/>
        <w:snapToGrid w:val="0"/>
        <w:ind w:left="2160"/>
        <w:jc w:val="left"/>
        <w:rPr>
          <w:sz w:val="24"/>
        </w:rPr>
      </w:pPr>
      <w:r w:rsidRPr="00EF71E2">
        <w:rPr>
          <w:sz w:val="24"/>
        </w:rPr>
        <w:tab/>
      </w:r>
      <w:r w:rsidRPr="00EF71E2">
        <w:rPr>
          <w:sz w:val="24"/>
        </w:rPr>
        <w:t>人</w:t>
      </w:r>
      <w:r w:rsidRPr="000B3EC8">
        <w:rPr>
          <w:sz w:val="24"/>
        </w:rPr>
        <w:t>民币元</w:t>
      </w:r>
      <w:r w:rsidRPr="000B3EC8">
        <w:rPr>
          <w:sz w:val="24"/>
        </w:rPr>
        <w:tab/>
      </w:r>
      <w:r w:rsidRPr="000B3EC8">
        <w:rPr>
          <w:sz w:val="24"/>
        </w:rPr>
        <w:t>人民币元</w:t>
      </w:r>
    </w:p>
    <w:p w14:paraId="6D1C03C6" w14:textId="77777777" w:rsidR="004973B4" w:rsidRPr="000B3EC8" w:rsidRDefault="004973B4" w:rsidP="002F519F">
      <w:pPr>
        <w:widowControl/>
        <w:tabs>
          <w:tab w:val="decimal" w:pos="7560"/>
          <w:tab w:val="decimal" w:pos="9720"/>
        </w:tabs>
        <w:adjustRightInd w:val="0"/>
        <w:snapToGrid w:val="0"/>
        <w:ind w:left="2160"/>
        <w:jc w:val="left"/>
        <w:rPr>
          <w:kern w:val="0"/>
          <w:sz w:val="24"/>
        </w:rPr>
      </w:pPr>
    </w:p>
    <w:p w14:paraId="62A5271B" w14:textId="52650B6F" w:rsidR="004973B4" w:rsidRPr="000B3EC8" w:rsidDel="00FC4549" w:rsidRDefault="00C12ABA" w:rsidP="002F519F">
      <w:pPr>
        <w:widowControl/>
        <w:tabs>
          <w:tab w:val="decimal" w:pos="7560"/>
          <w:tab w:val="decimal" w:pos="9720"/>
        </w:tabs>
        <w:adjustRightInd w:val="0"/>
        <w:snapToGrid w:val="0"/>
        <w:ind w:left="2160"/>
        <w:jc w:val="left"/>
        <w:rPr>
          <w:kern w:val="0"/>
          <w:sz w:val="24"/>
        </w:rPr>
      </w:pPr>
      <w:r w:rsidRPr="000B3EC8">
        <w:rPr>
          <w:kern w:val="0"/>
          <w:sz w:val="24"/>
        </w:rPr>
        <w:t>株式会社村田制作所</w:t>
      </w:r>
      <w:r w:rsidR="008947EC" w:rsidRPr="000B3EC8">
        <w:rPr>
          <w:kern w:val="0"/>
          <w:sz w:val="24"/>
        </w:rPr>
        <w:tab/>
      </w:r>
      <w:r w:rsidR="00FF36E6" w:rsidRPr="000B3EC8">
        <w:rPr>
          <w:kern w:val="0"/>
          <w:sz w:val="24"/>
        </w:rPr>
        <w:t>7,463,430.45</w:t>
      </w:r>
      <w:r w:rsidR="000A0ED2" w:rsidRPr="000B3EC8">
        <w:rPr>
          <w:kern w:val="0"/>
          <w:sz w:val="24"/>
        </w:rPr>
        <w:tab/>
      </w:r>
      <w:r w:rsidR="00857FE3" w:rsidRPr="000B3EC8">
        <w:rPr>
          <w:kern w:val="0"/>
          <w:sz w:val="24"/>
        </w:rPr>
        <w:t>9,645,491.59</w:t>
      </w:r>
    </w:p>
    <w:p w14:paraId="6C5FDC65" w14:textId="77777777" w:rsidR="00621A3B" w:rsidRPr="000B3EC8" w:rsidRDefault="00621A3B">
      <w:pPr>
        <w:pStyle w:val="font0"/>
        <w:widowControl w:val="0"/>
        <w:tabs>
          <w:tab w:val="right" w:pos="7875"/>
          <w:tab w:val="right" w:pos="10017"/>
        </w:tabs>
        <w:adjustRightInd w:val="0"/>
        <w:snapToGrid w:val="0"/>
        <w:spacing w:before="0" w:beforeAutospacing="0" w:after="0" w:afterAutospacing="0" w:line="48" w:lineRule="auto"/>
        <w:rPr>
          <w:rFonts w:eastAsia="宋体"/>
          <w:lang w:eastAsia="zh-CN"/>
        </w:rPr>
      </w:pPr>
      <w:r w:rsidRPr="000B3EC8">
        <w:rPr>
          <w:rFonts w:eastAsia="宋体"/>
          <w:lang w:eastAsia="zh-CN"/>
        </w:rPr>
        <w:tab/>
        <w:t>___________</w:t>
      </w:r>
      <w:r w:rsidRPr="000B3EC8">
        <w:rPr>
          <w:rFonts w:eastAsia="宋体"/>
          <w:lang w:eastAsia="zh-CN"/>
        </w:rPr>
        <w:tab/>
        <w:t>___________</w:t>
      </w:r>
    </w:p>
    <w:p w14:paraId="4617134A" w14:textId="77777777" w:rsidR="00621A3B" w:rsidRPr="000B3EC8" w:rsidRDefault="00621A3B">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0B3EC8">
        <w:rPr>
          <w:rFonts w:eastAsia="宋体"/>
          <w:lang w:eastAsia="zh-CN"/>
        </w:rPr>
        <w:tab/>
        <w:t>___________</w:t>
      </w:r>
      <w:r w:rsidRPr="000B3EC8">
        <w:rPr>
          <w:rFonts w:eastAsia="宋体"/>
          <w:lang w:eastAsia="zh-CN"/>
        </w:rPr>
        <w:tab/>
        <w:t>___________</w:t>
      </w:r>
    </w:p>
    <w:p w14:paraId="3A55585A" w14:textId="0D6CDE27" w:rsidR="008B4C9A" w:rsidRDefault="008B4C9A">
      <w:pPr>
        <w:widowControl/>
        <w:jc w:val="left"/>
        <w:rPr>
          <w:kern w:val="0"/>
          <w:sz w:val="24"/>
        </w:rPr>
      </w:pPr>
      <w:r>
        <w:rPr>
          <w:kern w:val="0"/>
          <w:sz w:val="24"/>
        </w:rPr>
        <w:br w:type="page"/>
      </w:r>
    </w:p>
    <w:p w14:paraId="455E8D39" w14:textId="77777777" w:rsidR="008B4C9A" w:rsidRPr="000B3EC8" w:rsidRDefault="008B4C9A" w:rsidP="008B4C9A">
      <w:pPr>
        <w:widowControl/>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575CA6D6" w14:textId="77777777" w:rsidR="008B4C9A" w:rsidRPr="000B3EC8" w:rsidRDefault="008B4C9A" w:rsidP="008B4C9A">
      <w:pPr>
        <w:widowControl/>
        <w:adjustRightInd w:val="0"/>
        <w:snapToGrid w:val="0"/>
        <w:ind w:left="2160"/>
        <w:jc w:val="left"/>
        <w:rPr>
          <w:sz w:val="24"/>
        </w:rPr>
      </w:pPr>
    </w:p>
    <w:p w14:paraId="1879457F" w14:textId="77777777" w:rsidR="008B4C9A" w:rsidRPr="00EF71E2" w:rsidRDefault="008B4C9A" w:rsidP="008B4C9A">
      <w:pPr>
        <w:widowControl/>
        <w:tabs>
          <w:tab w:val="decimal" w:pos="7515"/>
          <w:tab w:val="decimal" w:pos="9720"/>
        </w:tabs>
        <w:adjustRightInd w:val="0"/>
        <w:snapToGrid w:val="0"/>
        <w:ind w:left="1440" w:hanging="720"/>
        <w:jc w:val="left"/>
        <w:rPr>
          <w:sz w:val="24"/>
          <w:lang w:val="en-GB"/>
        </w:rPr>
      </w:pPr>
      <w:r w:rsidRPr="00EF71E2">
        <w:rPr>
          <w:sz w:val="24"/>
          <w:lang w:val="en-GB"/>
        </w:rPr>
        <w:t>(3)</w:t>
      </w:r>
      <w:r w:rsidRPr="00EF71E2">
        <w:rPr>
          <w:sz w:val="24"/>
          <w:lang w:val="en-GB"/>
        </w:rPr>
        <w:tab/>
      </w:r>
      <w:r w:rsidRPr="00EF71E2">
        <w:rPr>
          <w:sz w:val="24"/>
          <w:lang w:val="en-GB"/>
        </w:rPr>
        <w:t>本公司与关联方在本年度发生了如下重大关联交易</w:t>
      </w:r>
      <w:r w:rsidRPr="00EF71E2">
        <w:rPr>
          <w:sz w:val="24"/>
          <w:lang w:val="en-GB"/>
        </w:rPr>
        <w:t xml:space="preserve"> </w:t>
      </w:r>
      <w:r w:rsidRPr="00EF71E2">
        <w:rPr>
          <w:sz w:val="24"/>
        </w:rPr>
        <w:t xml:space="preserve">- </w:t>
      </w:r>
      <w:r w:rsidRPr="00EF71E2">
        <w:rPr>
          <w:sz w:val="24"/>
        </w:rPr>
        <w:t>续</w:t>
      </w:r>
    </w:p>
    <w:p w14:paraId="785A904B" w14:textId="77777777" w:rsidR="008B4C9A" w:rsidRPr="00EF71E2" w:rsidRDefault="008B4C9A" w:rsidP="002F519F">
      <w:pPr>
        <w:widowControl/>
        <w:tabs>
          <w:tab w:val="decimal" w:pos="7560"/>
          <w:tab w:val="decimal" w:pos="9720"/>
        </w:tabs>
        <w:adjustRightInd w:val="0"/>
        <w:snapToGrid w:val="0"/>
        <w:ind w:left="2160"/>
        <w:jc w:val="left"/>
        <w:rPr>
          <w:kern w:val="0"/>
          <w:sz w:val="24"/>
        </w:rPr>
      </w:pPr>
    </w:p>
    <w:p w14:paraId="5702D8B8" w14:textId="13E3A218" w:rsidR="004973B4" w:rsidRPr="00EF71E2" w:rsidRDefault="000B3EC8" w:rsidP="002F519F">
      <w:pPr>
        <w:widowControl/>
        <w:adjustRightInd w:val="0"/>
        <w:snapToGrid w:val="0"/>
        <w:ind w:left="2160" w:hanging="720"/>
        <w:jc w:val="left"/>
        <w:rPr>
          <w:sz w:val="24"/>
        </w:rPr>
      </w:pPr>
      <w:r w:rsidRPr="00EF71E2">
        <w:rPr>
          <w:sz w:val="24"/>
        </w:rPr>
        <w:t>(</w:t>
      </w:r>
      <w:r w:rsidR="004973B4" w:rsidRPr="00EF71E2">
        <w:rPr>
          <w:sz w:val="24"/>
        </w:rPr>
        <w:t>e</w:t>
      </w:r>
      <w:r w:rsidRPr="00EF71E2">
        <w:rPr>
          <w:sz w:val="24"/>
        </w:rPr>
        <w:t>)</w:t>
      </w:r>
      <w:r w:rsidR="004973B4" w:rsidRPr="00EF71E2">
        <w:rPr>
          <w:sz w:val="24"/>
        </w:rPr>
        <w:tab/>
      </w:r>
      <w:r w:rsidR="004973B4" w:rsidRPr="00EF71E2">
        <w:rPr>
          <w:sz w:val="24"/>
        </w:rPr>
        <w:t>本公司替关联方代垫费用</w:t>
      </w:r>
    </w:p>
    <w:p w14:paraId="2340F2D9" w14:textId="77777777" w:rsidR="004973B4" w:rsidRPr="00EF71E2" w:rsidRDefault="004973B4" w:rsidP="008B4C9A">
      <w:pPr>
        <w:widowControl/>
        <w:tabs>
          <w:tab w:val="center" w:pos="7380"/>
          <w:tab w:val="center" w:pos="9441"/>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0DB126CF" w14:textId="77777777" w:rsidR="004973B4" w:rsidRPr="00EF71E2" w:rsidRDefault="004973B4" w:rsidP="008B4C9A">
      <w:pPr>
        <w:widowControl/>
        <w:tabs>
          <w:tab w:val="center" w:pos="7380"/>
          <w:tab w:val="center" w:pos="9441"/>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02A7A9C" w14:textId="77777777" w:rsidR="004973B4" w:rsidRPr="00EF71E2" w:rsidRDefault="004973B4" w:rsidP="002F519F">
      <w:pPr>
        <w:widowControl/>
        <w:tabs>
          <w:tab w:val="decimal" w:pos="7560"/>
          <w:tab w:val="decimal" w:pos="9720"/>
        </w:tabs>
        <w:adjustRightInd w:val="0"/>
        <w:snapToGrid w:val="0"/>
        <w:ind w:left="2160"/>
        <w:jc w:val="left"/>
        <w:rPr>
          <w:kern w:val="0"/>
          <w:sz w:val="24"/>
        </w:rPr>
      </w:pPr>
    </w:p>
    <w:p w14:paraId="79D19455" w14:textId="755D57D5" w:rsidR="004973B4" w:rsidRPr="00EF71E2" w:rsidRDefault="00C12ABA"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8947EC" w:rsidRPr="00EF71E2">
        <w:rPr>
          <w:kern w:val="0"/>
          <w:sz w:val="24"/>
        </w:rPr>
        <w:tab/>
      </w:r>
      <w:r w:rsidR="00FF36E6" w:rsidRPr="00EF71E2">
        <w:rPr>
          <w:kern w:val="0"/>
          <w:sz w:val="24"/>
        </w:rPr>
        <w:t>6,868.00</w:t>
      </w:r>
      <w:r w:rsidR="000A0ED2" w:rsidRPr="00EF71E2">
        <w:rPr>
          <w:kern w:val="0"/>
          <w:sz w:val="24"/>
        </w:rPr>
        <w:tab/>
      </w:r>
      <w:r w:rsidR="00857FE3" w:rsidRPr="00EF71E2">
        <w:rPr>
          <w:kern w:val="0"/>
          <w:sz w:val="24"/>
        </w:rPr>
        <w:t>339,300.94</w:t>
      </w:r>
    </w:p>
    <w:p w14:paraId="1229C973" w14:textId="22A4936A" w:rsidR="00857FE3" w:rsidRPr="00EF71E2" w:rsidRDefault="00857FE3" w:rsidP="002F519F">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FF36E6" w:rsidRPr="00EF71E2">
        <w:rPr>
          <w:kern w:val="0"/>
          <w:sz w:val="24"/>
        </w:rPr>
        <w:t>-</w:t>
      </w:r>
      <w:r w:rsidR="000A0ED2" w:rsidRPr="00EF71E2">
        <w:rPr>
          <w:kern w:val="0"/>
          <w:sz w:val="24"/>
        </w:rPr>
        <w:tab/>
      </w:r>
      <w:r w:rsidRPr="00EF71E2">
        <w:rPr>
          <w:kern w:val="0"/>
          <w:sz w:val="24"/>
        </w:rPr>
        <w:t>2,433.08</w:t>
      </w:r>
    </w:p>
    <w:p w14:paraId="3EBBCCB2" w14:textId="3AA6B6C0" w:rsidR="00737215" w:rsidRPr="00EF71E2" w:rsidRDefault="00737215" w:rsidP="00737215">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Pr="00EF71E2">
        <w:rPr>
          <w:rFonts w:eastAsia="宋体"/>
          <w:lang w:eastAsia="zh-CN"/>
        </w:rPr>
        <w:tab/>
        <w:t>_</w:t>
      </w:r>
      <w:r w:rsidR="008B4C9A" w:rsidRPr="00EF71E2">
        <w:rPr>
          <w:rFonts w:eastAsia="宋体" w:hint="eastAsia"/>
          <w:lang w:eastAsia="zh-CN"/>
        </w:rPr>
        <w:t>_</w:t>
      </w:r>
      <w:r w:rsidRPr="00EF71E2">
        <w:rPr>
          <w:rFonts w:eastAsia="宋体"/>
          <w:lang w:eastAsia="zh-CN"/>
        </w:rPr>
        <w:t>________</w:t>
      </w:r>
    </w:p>
    <w:p w14:paraId="78C9BD1C" w14:textId="545388BE" w:rsidR="00857FE3" w:rsidRPr="00EF71E2" w:rsidDel="00FC4549" w:rsidRDefault="00857FE3"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FF36E6" w:rsidRPr="00EF71E2">
        <w:rPr>
          <w:kern w:val="0"/>
          <w:sz w:val="24"/>
        </w:rPr>
        <w:t>6,868.00</w:t>
      </w:r>
      <w:r w:rsidR="000A0ED2" w:rsidRPr="00EF71E2">
        <w:rPr>
          <w:kern w:val="0"/>
          <w:sz w:val="24"/>
        </w:rPr>
        <w:tab/>
      </w:r>
      <w:r w:rsidRPr="00EF71E2">
        <w:rPr>
          <w:kern w:val="0"/>
          <w:sz w:val="24"/>
        </w:rPr>
        <w:t>341,734.02</w:t>
      </w:r>
    </w:p>
    <w:p w14:paraId="7810819B" w14:textId="77777777" w:rsidR="008B4C9A" w:rsidRPr="00EF71E2" w:rsidRDefault="008B4C9A" w:rsidP="008B4C9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w:t>
      </w:r>
      <w:r w:rsidRPr="00EF71E2">
        <w:rPr>
          <w:rFonts w:eastAsia="宋体"/>
          <w:lang w:eastAsia="zh-CN"/>
        </w:rPr>
        <w:tab/>
        <w:t>_</w:t>
      </w:r>
      <w:r w:rsidRPr="00EF71E2">
        <w:rPr>
          <w:rFonts w:eastAsia="宋体" w:hint="eastAsia"/>
          <w:lang w:eastAsia="zh-CN"/>
        </w:rPr>
        <w:t>_</w:t>
      </w:r>
      <w:r w:rsidRPr="00EF71E2">
        <w:rPr>
          <w:rFonts w:eastAsia="宋体"/>
          <w:lang w:eastAsia="zh-CN"/>
        </w:rPr>
        <w:t>________</w:t>
      </w:r>
    </w:p>
    <w:p w14:paraId="2C49077A" w14:textId="77777777" w:rsidR="008B4C9A" w:rsidRPr="00EF71E2" w:rsidRDefault="008B4C9A" w:rsidP="008B4C9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Pr="00EF71E2">
        <w:rPr>
          <w:rFonts w:eastAsia="宋体"/>
          <w:lang w:eastAsia="zh-CN"/>
        </w:rPr>
        <w:tab/>
        <w:t>_</w:t>
      </w:r>
      <w:r w:rsidRPr="00EF71E2">
        <w:rPr>
          <w:rFonts w:eastAsia="宋体" w:hint="eastAsia"/>
          <w:lang w:eastAsia="zh-CN"/>
        </w:rPr>
        <w:t>_</w:t>
      </w:r>
      <w:r w:rsidRPr="00EF71E2">
        <w:rPr>
          <w:rFonts w:eastAsia="宋体"/>
          <w:lang w:eastAsia="zh-CN"/>
        </w:rPr>
        <w:t>________</w:t>
      </w:r>
    </w:p>
    <w:p w14:paraId="1635CEAB" w14:textId="77777777" w:rsidR="00857FE3" w:rsidRPr="00EF71E2" w:rsidRDefault="00857FE3">
      <w:pPr>
        <w:widowControl/>
        <w:jc w:val="left"/>
        <w:rPr>
          <w:kern w:val="0"/>
          <w:sz w:val="24"/>
        </w:rPr>
      </w:pPr>
    </w:p>
    <w:p w14:paraId="349114A5" w14:textId="663A36B9" w:rsidR="00BB3B82" w:rsidRPr="00EF71E2" w:rsidRDefault="000B3EC8" w:rsidP="002F519F">
      <w:pPr>
        <w:widowControl/>
        <w:adjustRightInd w:val="0"/>
        <w:snapToGrid w:val="0"/>
        <w:ind w:left="2160" w:hanging="720"/>
        <w:jc w:val="left"/>
        <w:rPr>
          <w:sz w:val="24"/>
        </w:rPr>
      </w:pPr>
      <w:r w:rsidRPr="00EF71E2">
        <w:rPr>
          <w:sz w:val="24"/>
        </w:rPr>
        <w:t>(</w:t>
      </w:r>
      <w:r w:rsidR="004973B4" w:rsidRPr="00EF71E2">
        <w:rPr>
          <w:sz w:val="24"/>
        </w:rPr>
        <w:t>f</w:t>
      </w:r>
      <w:r w:rsidRPr="00EF71E2">
        <w:rPr>
          <w:sz w:val="24"/>
        </w:rPr>
        <w:t>)</w:t>
      </w:r>
      <w:r w:rsidR="00BB3B82" w:rsidRPr="00EF71E2">
        <w:rPr>
          <w:sz w:val="24"/>
        </w:rPr>
        <w:tab/>
      </w:r>
      <w:r w:rsidR="00BB3B82" w:rsidRPr="00EF71E2">
        <w:rPr>
          <w:sz w:val="24"/>
        </w:rPr>
        <w:t>软件使用及维护费</w:t>
      </w:r>
    </w:p>
    <w:p w14:paraId="3CD1DB27" w14:textId="77777777" w:rsidR="00BB3B82" w:rsidRPr="00EF71E2" w:rsidRDefault="00BB3B82" w:rsidP="002F519F">
      <w:pPr>
        <w:widowControl/>
        <w:tabs>
          <w:tab w:val="center" w:pos="7155"/>
          <w:tab w:val="center" w:pos="9324"/>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59D13F82" w14:textId="77777777" w:rsidR="00BB3B82" w:rsidRPr="00EF71E2" w:rsidRDefault="00BB3B82" w:rsidP="002F519F">
      <w:pPr>
        <w:widowControl/>
        <w:tabs>
          <w:tab w:val="center" w:pos="7155"/>
          <w:tab w:val="center" w:pos="9324"/>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4B7E3DFC" w14:textId="77777777" w:rsidR="00BB3B82" w:rsidRPr="00EF71E2" w:rsidRDefault="00BB3B82" w:rsidP="002F519F">
      <w:pPr>
        <w:widowControl/>
        <w:tabs>
          <w:tab w:val="decimal" w:pos="7560"/>
          <w:tab w:val="decimal" w:pos="9720"/>
        </w:tabs>
        <w:adjustRightInd w:val="0"/>
        <w:snapToGrid w:val="0"/>
        <w:ind w:left="2160"/>
        <w:jc w:val="left"/>
        <w:rPr>
          <w:kern w:val="0"/>
          <w:sz w:val="24"/>
        </w:rPr>
      </w:pPr>
    </w:p>
    <w:p w14:paraId="451CCBA2" w14:textId="01DDE789"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996798" w:rsidRPr="00EF71E2">
        <w:rPr>
          <w:kern w:val="0"/>
          <w:sz w:val="24"/>
        </w:rPr>
        <w:t>1</w:t>
      </w:r>
      <w:r w:rsidR="00122366" w:rsidRPr="00EF71E2">
        <w:rPr>
          <w:kern w:val="0"/>
          <w:sz w:val="24"/>
        </w:rPr>
        <w:t>3,931,543.07</w:t>
      </w:r>
      <w:r w:rsidR="00996798" w:rsidRPr="00EF71E2" w:rsidDel="00996798">
        <w:rPr>
          <w:kern w:val="0"/>
          <w:sz w:val="24"/>
        </w:rPr>
        <w:t xml:space="preserve"> </w:t>
      </w:r>
      <w:r w:rsidR="000A0ED2" w:rsidRPr="00EF71E2">
        <w:rPr>
          <w:kern w:val="0"/>
          <w:sz w:val="24"/>
        </w:rPr>
        <w:tab/>
      </w:r>
      <w:r w:rsidR="00857FE3" w:rsidRPr="00EF71E2">
        <w:rPr>
          <w:kern w:val="0"/>
          <w:sz w:val="24"/>
        </w:rPr>
        <w:t>15,139,311.65</w:t>
      </w:r>
    </w:p>
    <w:p w14:paraId="7CBCCC95" w14:textId="07AB662C"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村田有限公司</w:t>
      </w:r>
      <w:r w:rsidRPr="00EF71E2">
        <w:rPr>
          <w:kern w:val="0"/>
          <w:sz w:val="24"/>
        </w:rPr>
        <w:tab/>
      </w:r>
      <w:r w:rsidR="00541EB5" w:rsidRPr="00EF71E2">
        <w:rPr>
          <w:kern w:val="0"/>
          <w:sz w:val="24"/>
        </w:rPr>
        <w:t>363,991.28</w:t>
      </w:r>
      <w:r w:rsidR="000A0ED2" w:rsidRPr="00EF71E2">
        <w:rPr>
          <w:kern w:val="0"/>
          <w:sz w:val="24"/>
        </w:rPr>
        <w:tab/>
      </w:r>
      <w:r w:rsidR="00857FE3" w:rsidRPr="00EF71E2">
        <w:rPr>
          <w:kern w:val="0"/>
          <w:sz w:val="24"/>
        </w:rPr>
        <w:t>422,553.61</w:t>
      </w:r>
    </w:p>
    <w:p w14:paraId="72015BF3" w14:textId="06A645BC" w:rsidR="00BB3B82" w:rsidRPr="00EF71E2" w:rsidRDefault="00CC6687" w:rsidP="002F519F">
      <w:pPr>
        <w:widowControl/>
        <w:tabs>
          <w:tab w:val="decimal" w:pos="7560"/>
          <w:tab w:val="decimal" w:pos="9720"/>
        </w:tabs>
        <w:adjustRightInd w:val="0"/>
        <w:snapToGrid w:val="0"/>
        <w:ind w:left="2160"/>
        <w:jc w:val="left"/>
        <w:rPr>
          <w:kern w:val="0"/>
          <w:sz w:val="24"/>
        </w:rPr>
      </w:pPr>
      <w:r w:rsidRPr="00EF71E2">
        <w:rPr>
          <w:kern w:val="0"/>
          <w:sz w:val="24"/>
        </w:rPr>
        <w:t>村田</w:t>
      </w:r>
      <w:r w:rsidR="000B3EC8" w:rsidRPr="00EF71E2">
        <w:rPr>
          <w:kern w:val="0"/>
          <w:sz w:val="24"/>
        </w:rPr>
        <w:t>(</w:t>
      </w:r>
      <w:r w:rsidRPr="00EF71E2">
        <w:rPr>
          <w:kern w:val="0"/>
          <w:sz w:val="24"/>
        </w:rPr>
        <w:t>中国</w:t>
      </w:r>
      <w:r w:rsidR="000B3EC8" w:rsidRPr="00EF71E2">
        <w:rPr>
          <w:kern w:val="0"/>
          <w:sz w:val="24"/>
        </w:rPr>
        <w:t>)</w:t>
      </w:r>
      <w:r w:rsidRPr="00EF71E2">
        <w:rPr>
          <w:kern w:val="0"/>
          <w:sz w:val="24"/>
        </w:rPr>
        <w:t>投资有限公司</w:t>
      </w:r>
      <w:r w:rsidR="00BB3B82" w:rsidRPr="00EF71E2">
        <w:rPr>
          <w:kern w:val="0"/>
          <w:sz w:val="24"/>
        </w:rPr>
        <w:tab/>
      </w:r>
      <w:r w:rsidR="00541EB5" w:rsidRPr="00EF71E2">
        <w:rPr>
          <w:kern w:val="0"/>
          <w:sz w:val="24"/>
        </w:rPr>
        <w:t>188,621.00</w:t>
      </w:r>
      <w:r w:rsidR="000A0ED2" w:rsidRPr="00EF71E2">
        <w:rPr>
          <w:kern w:val="0"/>
          <w:sz w:val="24"/>
        </w:rPr>
        <w:tab/>
      </w:r>
      <w:r w:rsidR="00857FE3" w:rsidRPr="00EF71E2">
        <w:rPr>
          <w:kern w:val="0"/>
          <w:sz w:val="24"/>
        </w:rPr>
        <w:t>232,953.53</w:t>
      </w:r>
    </w:p>
    <w:p w14:paraId="71C54221"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____________</w:t>
      </w:r>
    </w:p>
    <w:p w14:paraId="3681DE4C" w14:textId="39082040"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2666C2" w:rsidRPr="00EF71E2">
        <w:rPr>
          <w:kern w:val="0"/>
          <w:sz w:val="24"/>
        </w:rPr>
        <w:t xml:space="preserve">14,484,155.35 </w:t>
      </w:r>
      <w:r w:rsidR="000A0ED2" w:rsidRPr="00EF71E2">
        <w:rPr>
          <w:kern w:val="0"/>
          <w:sz w:val="24"/>
        </w:rPr>
        <w:tab/>
      </w:r>
      <w:r w:rsidR="00857FE3" w:rsidRPr="00EF71E2">
        <w:rPr>
          <w:kern w:val="0"/>
          <w:sz w:val="24"/>
        </w:rPr>
        <w:t>15,794,818.79</w:t>
      </w:r>
    </w:p>
    <w:p w14:paraId="5B4840B2" w14:textId="1A791893" w:rsidR="009432BA" w:rsidRPr="00EF71E2" w:rsidRDefault="009432B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w:t>
      </w:r>
      <w:r w:rsidRPr="00EF71E2">
        <w:rPr>
          <w:rFonts w:eastAsia="宋体"/>
          <w:lang w:eastAsia="zh-CN"/>
        </w:rPr>
        <w:tab/>
        <w:t>____________</w:t>
      </w:r>
    </w:p>
    <w:p w14:paraId="486DCD2E"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____________</w:t>
      </w:r>
    </w:p>
    <w:p w14:paraId="23FFFFA7" w14:textId="77777777" w:rsidR="00295D19" w:rsidRPr="00EF71E2" w:rsidRDefault="00295D19" w:rsidP="002F519F">
      <w:pPr>
        <w:widowControl/>
        <w:adjustRightInd w:val="0"/>
        <w:snapToGrid w:val="0"/>
        <w:spacing w:line="230" w:lineRule="auto"/>
        <w:ind w:left="2160"/>
        <w:jc w:val="left"/>
        <w:rPr>
          <w:sz w:val="24"/>
          <w:lang w:val="en-GB"/>
        </w:rPr>
      </w:pPr>
    </w:p>
    <w:p w14:paraId="0B43FC13" w14:textId="3A00E447" w:rsidR="00BB3B82" w:rsidRPr="00EF71E2" w:rsidRDefault="000B3EC8" w:rsidP="002F519F">
      <w:pPr>
        <w:widowControl/>
        <w:adjustRightInd w:val="0"/>
        <w:snapToGrid w:val="0"/>
        <w:spacing w:line="230" w:lineRule="auto"/>
        <w:ind w:left="2160" w:hanging="720"/>
        <w:jc w:val="left"/>
        <w:rPr>
          <w:sz w:val="24"/>
        </w:rPr>
      </w:pPr>
      <w:r w:rsidRPr="00EF71E2">
        <w:rPr>
          <w:sz w:val="24"/>
        </w:rPr>
        <w:t>(</w:t>
      </w:r>
      <w:r w:rsidR="004973B4" w:rsidRPr="00EF71E2">
        <w:rPr>
          <w:sz w:val="24"/>
        </w:rPr>
        <w:t>g</w:t>
      </w:r>
      <w:r w:rsidRPr="00EF71E2">
        <w:rPr>
          <w:sz w:val="24"/>
        </w:rPr>
        <w:t>)</w:t>
      </w:r>
      <w:r w:rsidR="00BB3B82" w:rsidRPr="00EF71E2">
        <w:rPr>
          <w:sz w:val="24"/>
        </w:rPr>
        <w:tab/>
      </w:r>
      <w:r w:rsidR="00905C5D" w:rsidRPr="00EF71E2">
        <w:rPr>
          <w:sz w:val="24"/>
        </w:rPr>
        <w:t>业务支援</w:t>
      </w:r>
      <w:r w:rsidR="00BB3B82" w:rsidRPr="00EF71E2">
        <w:rPr>
          <w:sz w:val="24"/>
        </w:rPr>
        <w:t>费</w:t>
      </w:r>
    </w:p>
    <w:p w14:paraId="4A2A1D9F" w14:textId="77777777" w:rsidR="00BB3B82" w:rsidRPr="00EF71E2" w:rsidRDefault="00BB3B82" w:rsidP="002F519F">
      <w:pPr>
        <w:widowControl/>
        <w:tabs>
          <w:tab w:val="center" w:pos="7245"/>
          <w:tab w:val="center" w:pos="9360"/>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4CBF49DB" w14:textId="77777777" w:rsidR="00BB3B82" w:rsidRPr="00EF71E2" w:rsidRDefault="00BB3B82" w:rsidP="002F519F">
      <w:pPr>
        <w:widowControl/>
        <w:tabs>
          <w:tab w:val="center" w:pos="7245"/>
          <w:tab w:val="center" w:pos="9360"/>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1814261" w14:textId="7777777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p>
    <w:p w14:paraId="31A54F9F" w14:textId="72EC901E" w:rsidR="00D52F55" w:rsidRPr="00EF71E2" w:rsidRDefault="00D52F55"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无锡村田电子有限公司</w:t>
      </w:r>
      <w:r w:rsidRPr="00EF71E2">
        <w:rPr>
          <w:kern w:val="0"/>
          <w:sz w:val="24"/>
        </w:rPr>
        <w:tab/>
      </w:r>
      <w:r w:rsidR="00FB4FBA" w:rsidRPr="00EF71E2">
        <w:rPr>
          <w:kern w:val="0"/>
          <w:sz w:val="24"/>
        </w:rPr>
        <w:t>700,722.88</w:t>
      </w:r>
      <w:r w:rsidR="000A0ED2" w:rsidRPr="00EF71E2">
        <w:rPr>
          <w:kern w:val="0"/>
          <w:sz w:val="24"/>
        </w:rPr>
        <w:tab/>
      </w:r>
      <w:r w:rsidR="00857FE3" w:rsidRPr="00EF71E2">
        <w:rPr>
          <w:kern w:val="0"/>
          <w:sz w:val="24"/>
        </w:rPr>
        <w:t>3,282,649.57</w:t>
      </w:r>
    </w:p>
    <w:p w14:paraId="18C66EE9" w14:textId="5A19985D" w:rsidR="00857FE3" w:rsidRPr="00EF71E2" w:rsidRDefault="00857FE3"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株式会社村田制作所</w:t>
      </w:r>
      <w:r w:rsidRPr="00EF71E2">
        <w:rPr>
          <w:kern w:val="0"/>
          <w:sz w:val="24"/>
        </w:rPr>
        <w:tab/>
      </w:r>
      <w:r w:rsidR="004F6018" w:rsidRPr="00EF71E2">
        <w:rPr>
          <w:kern w:val="0"/>
          <w:sz w:val="24"/>
        </w:rPr>
        <w:t>508,247.03</w:t>
      </w:r>
      <w:r w:rsidR="000A0ED2" w:rsidRPr="00EF71E2">
        <w:rPr>
          <w:kern w:val="0"/>
          <w:sz w:val="24"/>
        </w:rPr>
        <w:tab/>
      </w:r>
      <w:r w:rsidR="008643EF" w:rsidRPr="00EF71E2">
        <w:rPr>
          <w:kern w:val="0"/>
          <w:sz w:val="24"/>
        </w:rPr>
        <w:t>424,234.90</w:t>
      </w:r>
    </w:p>
    <w:p w14:paraId="336B7754" w14:textId="3F53993D" w:rsidR="00105EC6" w:rsidRPr="00EF71E2" w:rsidRDefault="00105EC6"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村田电子贸易</w:t>
      </w:r>
      <w:r w:rsidR="000B3EC8" w:rsidRPr="00EF71E2">
        <w:rPr>
          <w:kern w:val="0"/>
          <w:sz w:val="24"/>
        </w:rPr>
        <w:t>(</w:t>
      </w:r>
      <w:r w:rsidRPr="00EF71E2">
        <w:rPr>
          <w:kern w:val="0"/>
          <w:sz w:val="24"/>
        </w:rPr>
        <w:t>深圳</w:t>
      </w:r>
      <w:r w:rsidR="000B3EC8" w:rsidRPr="00EF71E2">
        <w:rPr>
          <w:kern w:val="0"/>
          <w:sz w:val="24"/>
        </w:rPr>
        <w:t>)</w:t>
      </w:r>
      <w:r w:rsidRPr="00EF71E2">
        <w:rPr>
          <w:kern w:val="0"/>
          <w:sz w:val="24"/>
        </w:rPr>
        <w:t>有限公司</w:t>
      </w:r>
      <w:r w:rsidRPr="00EF71E2">
        <w:rPr>
          <w:kern w:val="0"/>
          <w:sz w:val="24"/>
        </w:rPr>
        <w:tab/>
      </w:r>
      <w:r w:rsidR="00541EB5" w:rsidRPr="00EF71E2">
        <w:rPr>
          <w:kern w:val="0"/>
          <w:sz w:val="24"/>
        </w:rPr>
        <w:t>364,383.16</w:t>
      </w:r>
      <w:r w:rsidR="000A0ED2" w:rsidRPr="00EF71E2">
        <w:rPr>
          <w:kern w:val="0"/>
          <w:sz w:val="24"/>
        </w:rPr>
        <w:tab/>
      </w:r>
      <w:r w:rsidR="00857FE3" w:rsidRPr="00EF71E2">
        <w:rPr>
          <w:kern w:val="0"/>
          <w:sz w:val="24"/>
        </w:rPr>
        <w:t>252,998.06</w:t>
      </w:r>
    </w:p>
    <w:p w14:paraId="77C41471"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___________</w:t>
      </w:r>
    </w:p>
    <w:p w14:paraId="3BCFC488" w14:textId="51679250"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合计</w:t>
      </w:r>
      <w:r w:rsidRPr="00EF71E2">
        <w:rPr>
          <w:kern w:val="0"/>
          <w:sz w:val="24"/>
        </w:rPr>
        <w:tab/>
      </w:r>
      <w:r w:rsidR="00E27A6A" w:rsidRPr="00EF71E2">
        <w:rPr>
          <w:kern w:val="0"/>
          <w:sz w:val="24"/>
        </w:rPr>
        <w:t>1,573,353.07</w:t>
      </w:r>
      <w:r w:rsidR="000A0ED2" w:rsidRPr="00EF71E2">
        <w:rPr>
          <w:kern w:val="0"/>
          <w:sz w:val="24"/>
        </w:rPr>
        <w:tab/>
      </w:r>
      <w:r w:rsidR="00D27481" w:rsidRPr="00EF71E2">
        <w:rPr>
          <w:kern w:val="0"/>
          <w:sz w:val="24"/>
        </w:rPr>
        <w:t xml:space="preserve">3,959,882.53 </w:t>
      </w:r>
    </w:p>
    <w:p w14:paraId="375E8BF6" w14:textId="4DF39A89" w:rsidR="009432BA" w:rsidRPr="00EF71E2" w:rsidRDefault="009432B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w:t>
      </w:r>
      <w:r w:rsidRPr="00EF71E2">
        <w:rPr>
          <w:rFonts w:eastAsia="宋体"/>
          <w:lang w:eastAsia="zh-CN"/>
        </w:rPr>
        <w:tab/>
        <w:t>___________</w:t>
      </w:r>
    </w:p>
    <w:p w14:paraId="17699C54" w14:textId="792438B8"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___________</w:t>
      </w:r>
    </w:p>
    <w:p w14:paraId="445FCF6D" w14:textId="5D5AB240" w:rsidR="00473487" w:rsidRPr="00EF71E2" w:rsidRDefault="00473487" w:rsidP="002F519F">
      <w:pPr>
        <w:widowControl/>
        <w:spacing w:line="230" w:lineRule="auto"/>
        <w:jc w:val="left"/>
        <w:rPr>
          <w:sz w:val="24"/>
          <w:lang w:val="en-GB"/>
        </w:rPr>
      </w:pPr>
    </w:p>
    <w:p w14:paraId="48FA0454" w14:textId="4C172707" w:rsidR="00BB3B82" w:rsidRPr="00EF71E2" w:rsidRDefault="000B3EC8" w:rsidP="002F519F">
      <w:pPr>
        <w:widowControl/>
        <w:adjustRightInd w:val="0"/>
        <w:snapToGrid w:val="0"/>
        <w:spacing w:line="230" w:lineRule="auto"/>
        <w:ind w:left="2160" w:hanging="720"/>
        <w:jc w:val="left"/>
        <w:rPr>
          <w:sz w:val="24"/>
        </w:rPr>
      </w:pPr>
      <w:r w:rsidRPr="00EF71E2">
        <w:rPr>
          <w:sz w:val="24"/>
        </w:rPr>
        <w:t>(</w:t>
      </w:r>
      <w:r w:rsidR="004973B4" w:rsidRPr="00EF71E2">
        <w:rPr>
          <w:sz w:val="24"/>
        </w:rPr>
        <w:t>h</w:t>
      </w:r>
      <w:r w:rsidRPr="00EF71E2">
        <w:rPr>
          <w:sz w:val="24"/>
        </w:rPr>
        <w:t>)</w:t>
      </w:r>
      <w:r w:rsidR="00BB3B82" w:rsidRPr="00EF71E2">
        <w:rPr>
          <w:sz w:val="24"/>
        </w:rPr>
        <w:tab/>
      </w:r>
      <w:r w:rsidR="00BB3B82" w:rsidRPr="00EF71E2">
        <w:rPr>
          <w:sz w:val="24"/>
        </w:rPr>
        <w:t>技术使用费</w:t>
      </w:r>
    </w:p>
    <w:p w14:paraId="3A84EFD2" w14:textId="77777777" w:rsidR="00BB3B82" w:rsidRPr="00EF71E2" w:rsidRDefault="00BB3B82" w:rsidP="008B4C9A">
      <w:pPr>
        <w:widowControl/>
        <w:tabs>
          <w:tab w:val="center" w:pos="7173"/>
          <w:tab w:val="center" w:pos="9315"/>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18F114F2" w14:textId="77777777" w:rsidR="00BB3B82" w:rsidRPr="00EF71E2" w:rsidRDefault="00BB3B82" w:rsidP="008B4C9A">
      <w:pPr>
        <w:widowControl/>
        <w:tabs>
          <w:tab w:val="center" w:pos="7173"/>
          <w:tab w:val="center" w:pos="9315"/>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73BD5097" w14:textId="7777777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p>
    <w:p w14:paraId="40C9B867" w14:textId="6DC3541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株式会社村田制作所</w:t>
      </w:r>
      <w:r w:rsidR="000B3EC8" w:rsidRPr="00EF71E2">
        <w:rPr>
          <w:kern w:val="0"/>
          <w:sz w:val="24"/>
        </w:rPr>
        <w:t>(</w:t>
      </w:r>
      <w:r w:rsidR="00D52F55" w:rsidRPr="00EF71E2">
        <w:rPr>
          <w:kern w:val="0"/>
          <w:sz w:val="24"/>
        </w:rPr>
        <w:t>注</w:t>
      </w:r>
      <w:r w:rsidR="000B3EC8" w:rsidRPr="00EF71E2">
        <w:rPr>
          <w:kern w:val="0"/>
          <w:sz w:val="24"/>
        </w:rPr>
        <w:t>)</w:t>
      </w:r>
      <w:r w:rsidR="009D7680" w:rsidRPr="00EF71E2">
        <w:rPr>
          <w:kern w:val="0"/>
          <w:sz w:val="24"/>
        </w:rPr>
        <w:tab/>
      </w:r>
      <w:r w:rsidR="007119F9" w:rsidRPr="00EF71E2">
        <w:rPr>
          <w:kern w:val="0"/>
          <w:sz w:val="24"/>
        </w:rPr>
        <w:t>82</w:t>
      </w:r>
      <w:r w:rsidR="00541EB5" w:rsidRPr="00EF71E2">
        <w:rPr>
          <w:kern w:val="0"/>
          <w:sz w:val="24"/>
        </w:rPr>
        <w:t>,</w:t>
      </w:r>
      <w:r w:rsidR="007119F9" w:rsidRPr="00EF71E2">
        <w:rPr>
          <w:kern w:val="0"/>
          <w:sz w:val="24"/>
        </w:rPr>
        <w:t>539</w:t>
      </w:r>
      <w:r w:rsidR="00541EB5" w:rsidRPr="00EF71E2">
        <w:rPr>
          <w:kern w:val="0"/>
          <w:sz w:val="24"/>
        </w:rPr>
        <w:t>,</w:t>
      </w:r>
      <w:r w:rsidR="007119F9" w:rsidRPr="00EF71E2">
        <w:rPr>
          <w:kern w:val="0"/>
          <w:sz w:val="24"/>
        </w:rPr>
        <w:t>00</w:t>
      </w:r>
      <w:r w:rsidR="00541EB5" w:rsidRPr="00EF71E2">
        <w:rPr>
          <w:kern w:val="0"/>
          <w:sz w:val="24"/>
        </w:rPr>
        <w:t>0.00</w:t>
      </w:r>
      <w:r w:rsidR="000A0ED2" w:rsidRPr="00EF71E2">
        <w:rPr>
          <w:kern w:val="0"/>
          <w:sz w:val="24"/>
        </w:rPr>
        <w:tab/>
      </w:r>
      <w:r w:rsidR="00905C5D" w:rsidRPr="00EF71E2">
        <w:rPr>
          <w:kern w:val="0"/>
          <w:sz w:val="24"/>
        </w:rPr>
        <w:t>69,690,550.00</w:t>
      </w:r>
    </w:p>
    <w:p w14:paraId="14A88D8E" w14:textId="5DB7D25D" w:rsidR="0044319B" w:rsidRPr="00EF71E2" w:rsidRDefault="0044319B" w:rsidP="002F519F">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w:t>
      </w:r>
      <w:r w:rsidRPr="00EF71E2">
        <w:rPr>
          <w:rFonts w:eastAsia="宋体"/>
          <w:lang w:eastAsia="zh-CN"/>
        </w:rPr>
        <w:tab/>
        <w:t>____________</w:t>
      </w:r>
    </w:p>
    <w:p w14:paraId="6DC9CAF1" w14:textId="00C9EDE3" w:rsidR="00473487" w:rsidRPr="00EF71E2" w:rsidRDefault="0047348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0044319B" w:rsidRPr="00EF71E2">
        <w:rPr>
          <w:rFonts w:eastAsia="宋体"/>
          <w:lang w:eastAsia="zh-CN"/>
        </w:rPr>
        <w:t>_</w:t>
      </w:r>
      <w:r w:rsidRPr="00EF71E2">
        <w:rPr>
          <w:rFonts w:eastAsia="宋体"/>
          <w:lang w:eastAsia="zh-CN"/>
        </w:rPr>
        <w:t>___</w:t>
      </w:r>
      <w:r w:rsidRPr="00EF71E2">
        <w:rPr>
          <w:rFonts w:eastAsia="宋体"/>
          <w:lang w:eastAsia="zh-CN"/>
        </w:rPr>
        <w:tab/>
        <w:t>____________</w:t>
      </w:r>
    </w:p>
    <w:p w14:paraId="014B86A9" w14:textId="77777777" w:rsidR="00BB3B82" w:rsidRPr="00EF71E2" w:rsidRDefault="00BB3B82" w:rsidP="002F519F">
      <w:pPr>
        <w:widowControl/>
        <w:adjustRightInd w:val="0"/>
        <w:snapToGrid w:val="0"/>
        <w:spacing w:line="230" w:lineRule="auto"/>
        <w:ind w:left="2160"/>
        <w:jc w:val="left"/>
        <w:rPr>
          <w:sz w:val="24"/>
        </w:rPr>
      </w:pPr>
    </w:p>
    <w:p w14:paraId="7FE5992D" w14:textId="77777777" w:rsidR="007A1629" w:rsidRPr="00EF71E2" w:rsidRDefault="00BB3B82" w:rsidP="007A1629">
      <w:pPr>
        <w:widowControl/>
        <w:adjustRightInd w:val="0"/>
        <w:snapToGrid w:val="0"/>
        <w:spacing w:line="230" w:lineRule="auto"/>
        <w:ind w:left="2880" w:hanging="720"/>
        <w:jc w:val="left"/>
        <w:rPr>
          <w:sz w:val="24"/>
        </w:rPr>
      </w:pPr>
      <w:r w:rsidRPr="00EF71E2">
        <w:rPr>
          <w:sz w:val="24"/>
        </w:rPr>
        <w:t>注：</w:t>
      </w:r>
      <w:r w:rsidRPr="00EF71E2">
        <w:rPr>
          <w:sz w:val="24"/>
        </w:rPr>
        <w:tab/>
      </w:r>
      <w:r w:rsidRPr="00EF71E2">
        <w:rPr>
          <w:sz w:val="24"/>
        </w:rPr>
        <w:t>根据本公司与株式会社村田制作所签定的《技术使用许可以及技术支援合同》，株式会社村田制作所许可本公司使用专有技术，以及销售合同产品的权利</w:t>
      </w:r>
      <w:r w:rsidR="00D52F55" w:rsidRPr="00EF71E2">
        <w:rPr>
          <w:sz w:val="24"/>
        </w:rPr>
        <w:t>。</w:t>
      </w:r>
      <w:bookmarkStart w:id="35" w:name="_Hlk136282338"/>
      <w:r w:rsidR="007A1629" w:rsidRPr="00EF71E2">
        <w:rPr>
          <w:rFonts w:hint="eastAsia"/>
          <w:sz w:val="24"/>
        </w:rPr>
        <w:t>本公司按净销售额的</w:t>
      </w:r>
      <w:r w:rsidR="007A1629" w:rsidRPr="00EF71E2">
        <w:rPr>
          <w:sz w:val="24"/>
        </w:rPr>
        <w:t>5%</w:t>
      </w:r>
      <w:r w:rsidR="007A1629" w:rsidRPr="00EF71E2">
        <w:rPr>
          <w:rFonts w:hint="eastAsia"/>
          <w:sz w:val="24"/>
        </w:rPr>
        <w:t>乘以附加价值比率支付技术使用费。</w:t>
      </w:r>
      <w:bookmarkEnd w:id="35"/>
    </w:p>
    <w:p w14:paraId="613F9173" w14:textId="26326097" w:rsidR="008B4C9A" w:rsidRPr="00EF71E2" w:rsidRDefault="008B4C9A" w:rsidP="008B4C9A">
      <w:pPr>
        <w:widowControl/>
        <w:adjustRightInd w:val="0"/>
        <w:snapToGrid w:val="0"/>
        <w:spacing w:line="230" w:lineRule="auto"/>
        <w:ind w:left="2880" w:hanging="720"/>
        <w:jc w:val="left"/>
        <w:rPr>
          <w:kern w:val="0"/>
          <w:sz w:val="24"/>
          <w:lang w:val="en-GB"/>
        </w:rPr>
      </w:pPr>
      <w:r w:rsidRPr="00EF71E2">
        <w:rPr>
          <w:kern w:val="0"/>
          <w:sz w:val="24"/>
          <w:lang w:val="en-GB"/>
        </w:rPr>
        <w:br w:type="page"/>
      </w:r>
    </w:p>
    <w:p w14:paraId="5263531D" w14:textId="77777777" w:rsidR="008B4C9A" w:rsidRPr="00EF71E2" w:rsidRDefault="008B4C9A" w:rsidP="008B4C9A">
      <w:pPr>
        <w:widowControl/>
        <w:adjustRightInd w:val="0"/>
        <w:snapToGrid w:val="0"/>
        <w:spacing w:line="230" w:lineRule="auto"/>
        <w:jc w:val="left"/>
        <w:rPr>
          <w:sz w:val="24"/>
        </w:rPr>
      </w:pPr>
      <w:r w:rsidRPr="00EF71E2">
        <w:rPr>
          <w:sz w:val="24"/>
        </w:rPr>
        <w:lastRenderedPageBreak/>
        <w:t>46.</w:t>
      </w:r>
      <w:r w:rsidRPr="00EF71E2">
        <w:rPr>
          <w:sz w:val="24"/>
        </w:rPr>
        <w:tab/>
      </w:r>
      <w:r w:rsidRPr="00EF71E2">
        <w:rPr>
          <w:sz w:val="24"/>
        </w:rPr>
        <w:t>关联方关系及其交易</w:t>
      </w:r>
      <w:r w:rsidRPr="00EF71E2">
        <w:rPr>
          <w:sz w:val="24"/>
        </w:rPr>
        <w:t xml:space="preserve"> - </w:t>
      </w:r>
      <w:r w:rsidRPr="00EF71E2">
        <w:rPr>
          <w:sz w:val="24"/>
        </w:rPr>
        <w:t>续</w:t>
      </w:r>
    </w:p>
    <w:p w14:paraId="47785268" w14:textId="77777777" w:rsidR="008B4C9A" w:rsidRPr="00EF71E2" w:rsidRDefault="008B4C9A" w:rsidP="008B4C9A">
      <w:pPr>
        <w:widowControl/>
        <w:adjustRightInd w:val="0"/>
        <w:snapToGrid w:val="0"/>
        <w:spacing w:line="230" w:lineRule="auto"/>
        <w:ind w:left="2160"/>
        <w:jc w:val="left"/>
        <w:rPr>
          <w:sz w:val="24"/>
        </w:rPr>
      </w:pPr>
    </w:p>
    <w:p w14:paraId="6DFE3592" w14:textId="77777777" w:rsidR="008B4C9A" w:rsidRPr="00EF71E2" w:rsidRDefault="008B4C9A" w:rsidP="008B4C9A">
      <w:pPr>
        <w:widowControl/>
        <w:tabs>
          <w:tab w:val="decimal" w:pos="7515"/>
          <w:tab w:val="decimal" w:pos="9720"/>
        </w:tabs>
        <w:adjustRightInd w:val="0"/>
        <w:snapToGrid w:val="0"/>
        <w:spacing w:line="230" w:lineRule="auto"/>
        <w:ind w:left="1440" w:hanging="720"/>
        <w:jc w:val="left"/>
        <w:rPr>
          <w:sz w:val="24"/>
          <w:lang w:val="en-GB"/>
        </w:rPr>
      </w:pPr>
      <w:r w:rsidRPr="00EF71E2">
        <w:rPr>
          <w:sz w:val="24"/>
          <w:lang w:val="en-GB"/>
        </w:rPr>
        <w:t>(3)</w:t>
      </w:r>
      <w:r w:rsidRPr="00EF71E2">
        <w:rPr>
          <w:sz w:val="24"/>
          <w:lang w:val="en-GB"/>
        </w:rPr>
        <w:tab/>
      </w:r>
      <w:r w:rsidRPr="00EF71E2">
        <w:rPr>
          <w:sz w:val="24"/>
          <w:lang w:val="en-GB"/>
        </w:rPr>
        <w:t>本公司与关联方在本年度发生了如下重大关联交易</w:t>
      </w:r>
      <w:r w:rsidRPr="00EF71E2">
        <w:rPr>
          <w:sz w:val="24"/>
          <w:lang w:val="en-GB"/>
        </w:rPr>
        <w:t xml:space="preserve"> </w:t>
      </w:r>
      <w:r w:rsidRPr="00EF71E2">
        <w:rPr>
          <w:sz w:val="24"/>
        </w:rPr>
        <w:t xml:space="preserve">- </w:t>
      </w:r>
      <w:r w:rsidRPr="00EF71E2">
        <w:rPr>
          <w:sz w:val="24"/>
        </w:rPr>
        <w:t>续</w:t>
      </w:r>
    </w:p>
    <w:p w14:paraId="17988CEE" w14:textId="77777777" w:rsidR="008B4C9A" w:rsidRPr="00EF71E2" w:rsidRDefault="008B4C9A" w:rsidP="002F519F">
      <w:pPr>
        <w:widowControl/>
        <w:adjustRightInd w:val="0"/>
        <w:snapToGrid w:val="0"/>
        <w:spacing w:line="230" w:lineRule="auto"/>
        <w:jc w:val="left"/>
        <w:rPr>
          <w:kern w:val="0"/>
          <w:sz w:val="24"/>
          <w:lang w:val="en-GB"/>
        </w:rPr>
      </w:pPr>
    </w:p>
    <w:p w14:paraId="075B23FB" w14:textId="6F630963" w:rsidR="00BB3B82" w:rsidRPr="00EF71E2" w:rsidRDefault="000B3EC8" w:rsidP="002F519F">
      <w:pPr>
        <w:widowControl/>
        <w:adjustRightInd w:val="0"/>
        <w:snapToGrid w:val="0"/>
        <w:spacing w:line="230" w:lineRule="auto"/>
        <w:ind w:left="2160" w:hanging="720"/>
        <w:jc w:val="left"/>
        <w:rPr>
          <w:sz w:val="24"/>
        </w:rPr>
      </w:pPr>
      <w:r w:rsidRPr="00EF71E2">
        <w:rPr>
          <w:sz w:val="24"/>
        </w:rPr>
        <w:t>(</w:t>
      </w:r>
      <w:r w:rsidR="007D6921" w:rsidRPr="00EF71E2">
        <w:rPr>
          <w:sz w:val="24"/>
        </w:rPr>
        <w:t>i</w:t>
      </w:r>
      <w:r w:rsidRPr="00EF71E2">
        <w:rPr>
          <w:sz w:val="24"/>
        </w:rPr>
        <w:t>)</w:t>
      </w:r>
      <w:r w:rsidR="00BB3B82" w:rsidRPr="00EF71E2">
        <w:rPr>
          <w:sz w:val="24"/>
        </w:rPr>
        <w:tab/>
      </w:r>
      <w:r w:rsidR="00BB3B82" w:rsidRPr="00EF71E2">
        <w:rPr>
          <w:sz w:val="24"/>
        </w:rPr>
        <w:t>产品设计费用</w:t>
      </w:r>
    </w:p>
    <w:p w14:paraId="4E800F87" w14:textId="77777777" w:rsidR="00BB3B82" w:rsidRPr="00EF71E2" w:rsidRDefault="00BB3B82" w:rsidP="008B4C9A">
      <w:pPr>
        <w:widowControl/>
        <w:tabs>
          <w:tab w:val="center" w:pos="7191"/>
          <w:tab w:val="center" w:pos="9441"/>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21E0827D" w14:textId="77777777" w:rsidR="00BB3B82" w:rsidRPr="00EF71E2" w:rsidRDefault="00BB3B82" w:rsidP="008B4C9A">
      <w:pPr>
        <w:widowControl/>
        <w:tabs>
          <w:tab w:val="center" w:pos="7191"/>
          <w:tab w:val="center" w:pos="9441"/>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CFAC416" w14:textId="7777777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p>
    <w:p w14:paraId="7B414F30" w14:textId="5E0221E3"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株式会社村田制作所</w:t>
      </w:r>
      <w:r w:rsidR="000B3EC8" w:rsidRPr="00EF71E2">
        <w:rPr>
          <w:kern w:val="0"/>
          <w:sz w:val="24"/>
        </w:rPr>
        <w:t>(</w:t>
      </w:r>
      <w:r w:rsidRPr="00EF71E2">
        <w:rPr>
          <w:kern w:val="0"/>
          <w:sz w:val="24"/>
        </w:rPr>
        <w:t>注</w:t>
      </w:r>
      <w:r w:rsidR="000B3EC8" w:rsidRPr="00EF71E2">
        <w:rPr>
          <w:kern w:val="0"/>
          <w:sz w:val="24"/>
        </w:rPr>
        <w:t>)</w:t>
      </w:r>
      <w:r w:rsidR="009D7680" w:rsidRPr="00EF71E2">
        <w:rPr>
          <w:kern w:val="0"/>
          <w:sz w:val="24"/>
        </w:rPr>
        <w:tab/>
      </w:r>
      <w:r w:rsidR="00541EB5" w:rsidRPr="00EF71E2">
        <w:rPr>
          <w:kern w:val="0"/>
          <w:sz w:val="24"/>
        </w:rPr>
        <w:t>1,294,107.63</w:t>
      </w:r>
      <w:r w:rsidR="000A0ED2" w:rsidRPr="00EF71E2">
        <w:rPr>
          <w:kern w:val="0"/>
          <w:sz w:val="24"/>
        </w:rPr>
        <w:tab/>
      </w:r>
      <w:r w:rsidR="007D6921" w:rsidRPr="00EF71E2">
        <w:rPr>
          <w:kern w:val="0"/>
          <w:sz w:val="24"/>
        </w:rPr>
        <w:t>300,468.63</w:t>
      </w:r>
    </w:p>
    <w:p w14:paraId="75BBF0C9" w14:textId="77777777" w:rsidR="008B4C9A" w:rsidRPr="00EF71E2" w:rsidRDefault="008B4C9A" w:rsidP="008B4C9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w:t>
      </w:r>
      <w:r w:rsidRPr="00EF71E2">
        <w:rPr>
          <w:rFonts w:eastAsia="宋体"/>
          <w:lang w:eastAsia="zh-CN"/>
        </w:rPr>
        <w:tab/>
        <w:t>__________</w:t>
      </w:r>
    </w:p>
    <w:p w14:paraId="0193B811" w14:textId="7D39A347" w:rsidR="00473487" w:rsidRPr="00EF71E2" w:rsidRDefault="0047348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008B4C9A" w:rsidRPr="00EF71E2">
        <w:rPr>
          <w:rFonts w:eastAsia="宋体"/>
          <w:lang w:eastAsia="zh-CN"/>
        </w:rPr>
        <w:t>_</w:t>
      </w:r>
      <w:r w:rsidRPr="00EF71E2">
        <w:rPr>
          <w:rFonts w:eastAsia="宋体"/>
          <w:lang w:eastAsia="zh-CN"/>
        </w:rPr>
        <w:t>__</w:t>
      </w:r>
      <w:r w:rsidRPr="00EF71E2">
        <w:rPr>
          <w:rFonts w:eastAsia="宋体"/>
          <w:lang w:eastAsia="zh-CN"/>
        </w:rPr>
        <w:tab/>
      </w:r>
      <w:r w:rsidR="0044319B" w:rsidRPr="00EF71E2">
        <w:rPr>
          <w:rFonts w:eastAsia="宋体"/>
          <w:lang w:eastAsia="zh-CN"/>
        </w:rPr>
        <w:t>__________</w:t>
      </w:r>
    </w:p>
    <w:p w14:paraId="7EDCE7F7" w14:textId="77777777" w:rsidR="00013F6D" w:rsidRPr="00EF71E2" w:rsidRDefault="00013F6D" w:rsidP="002F519F">
      <w:pPr>
        <w:widowControl/>
        <w:adjustRightInd w:val="0"/>
        <w:snapToGrid w:val="0"/>
        <w:spacing w:line="230" w:lineRule="auto"/>
        <w:ind w:left="2160"/>
        <w:jc w:val="left"/>
        <w:rPr>
          <w:sz w:val="24"/>
          <w:lang w:val="en-GB"/>
        </w:rPr>
      </w:pPr>
    </w:p>
    <w:p w14:paraId="334DAA04" w14:textId="77777777" w:rsidR="0044319B" w:rsidRPr="00EF71E2" w:rsidRDefault="00BB3B82" w:rsidP="002F519F">
      <w:pPr>
        <w:widowControl/>
        <w:adjustRightInd w:val="0"/>
        <w:snapToGrid w:val="0"/>
        <w:spacing w:line="230" w:lineRule="auto"/>
        <w:ind w:left="2880" w:hanging="720"/>
        <w:jc w:val="left"/>
        <w:rPr>
          <w:sz w:val="24"/>
        </w:rPr>
      </w:pPr>
      <w:r w:rsidRPr="00EF71E2">
        <w:rPr>
          <w:sz w:val="24"/>
        </w:rPr>
        <w:t>注：</w:t>
      </w:r>
      <w:r w:rsidRPr="00EF71E2">
        <w:rPr>
          <w:sz w:val="24"/>
        </w:rPr>
        <w:tab/>
      </w:r>
      <w:r w:rsidRPr="00EF71E2">
        <w:rPr>
          <w:sz w:val="24"/>
        </w:rPr>
        <w:t>根据本公司与株式会社村田制作所签定的《商品设计业务委托合同》，本公司委托株式会社村田制作所进行商品设计业务</w:t>
      </w:r>
      <w:r w:rsidR="00D52F55" w:rsidRPr="00EF71E2">
        <w:rPr>
          <w:sz w:val="24"/>
        </w:rPr>
        <w:t>。</w:t>
      </w:r>
      <w:r w:rsidRPr="00EF71E2">
        <w:rPr>
          <w:sz w:val="24"/>
        </w:rPr>
        <w:t>本公司根据株式会社村田制作所设计业务所发生的人工劳务费、差旅交通费以及因本业务而发生的其他相关费用进行支付产品设计费。</w:t>
      </w:r>
    </w:p>
    <w:p w14:paraId="3AE20F1E" w14:textId="77777777" w:rsidR="004E4B07" w:rsidRPr="00EF71E2" w:rsidRDefault="004E4B07" w:rsidP="002F519F">
      <w:pPr>
        <w:widowControl/>
        <w:adjustRightInd w:val="0"/>
        <w:snapToGrid w:val="0"/>
        <w:spacing w:line="230" w:lineRule="auto"/>
        <w:ind w:left="2160" w:hanging="720"/>
        <w:jc w:val="left"/>
        <w:rPr>
          <w:sz w:val="24"/>
        </w:rPr>
      </w:pPr>
    </w:p>
    <w:p w14:paraId="0D6AC825" w14:textId="71752CFF" w:rsidR="004E4B07" w:rsidRPr="00EF71E2" w:rsidRDefault="000B3EC8" w:rsidP="002F519F">
      <w:pPr>
        <w:widowControl/>
        <w:adjustRightInd w:val="0"/>
        <w:snapToGrid w:val="0"/>
        <w:spacing w:line="230" w:lineRule="auto"/>
        <w:ind w:left="2160" w:hanging="720"/>
        <w:jc w:val="left"/>
        <w:rPr>
          <w:sz w:val="24"/>
        </w:rPr>
      </w:pPr>
      <w:r w:rsidRPr="00EF71E2">
        <w:rPr>
          <w:sz w:val="24"/>
        </w:rPr>
        <w:t>(</w:t>
      </w:r>
      <w:r w:rsidR="004E4B07" w:rsidRPr="00EF71E2">
        <w:rPr>
          <w:sz w:val="24"/>
        </w:rPr>
        <w:t>j</w:t>
      </w:r>
      <w:r w:rsidRPr="00EF71E2">
        <w:rPr>
          <w:sz w:val="24"/>
        </w:rPr>
        <w:t>)</w:t>
      </w:r>
      <w:r w:rsidR="004E4B07" w:rsidRPr="00EF71E2">
        <w:rPr>
          <w:sz w:val="24"/>
        </w:rPr>
        <w:tab/>
      </w:r>
      <w:r w:rsidR="004E4B07" w:rsidRPr="00EF71E2">
        <w:rPr>
          <w:sz w:val="24"/>
        </w:rPr>
        <w:t>销售佣金</w:t>
      </w:r>
    </w:p>
    <w:p w14:paraId="548CE98A" w14:textId="77777777" w:rsidR="004E4B07" w:rsidRPr="00EF71E2" w:rsidRDefault="004E4B07" w:rsidP="008B4C9A">
      <w:pPr>
        <w:widowControl/>
        <w:tabs>
          <w:tab w:val="center" w:pos="7344"/>
          <w:tab w:val="center" w:pos="9450"/>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CE83284" w14:textId="77777777" w:rsidR="004E4B07" w:rsidRPr="00EF71E2" w:rsidRDefault="004E4B07" w:rsidP="008B4C9A">
      <w:pPr>
        <w:widowControl/>
        <w:tabs>
          <w:tab w:val="center" w:pos="7344"/>
          <w:tab w:val="center" w:pos="9450"/>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2E6D48F" w14:textId="77777777" w:rsidR="004E4B07" w:rsidRPr="00EF71E2" w:rsidRDefault="004E4B07" w:rsidP="002F519F">
      <w:pPr>
        <w:widowControl/>
        <w:tabs>
          <w:tab w:val="decimal" w:pos="7560"/>
          <w:tab w:val="decimal" w:pos="9720"/>
        </w:tabs>
        <w:adjustRightInd w:val="0"/>
        <w:snapToGrid w:val="0"/>
        <w:spacing w:line="230" w:lineRule="auto"/>
        <w:ind w:left="2160"/>
        <w:jc w:val="left"/>
        <w:rPr>
          <w:kern w:val="0"/>
          <w:sz w:val="24"/>
        </w:rPr>
      </w:pPr>
    </w:p>
    <w:p w14:paraId="5C754D49" w14:textId="7F502A68" w:rsidR="004E4B07" w:rsidRPr="00EF71E2" w:rsidRDefault="00715C6A"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村田电子贸易</w:t>
      </w:r>
      <w:r w:rsidR="000B3EC8" w:rsidRPr="00EF71E2">
        <w:rPr>
          <w:kern w:val="0"/>
          <w:sz w:val="24"/>
        </w:rPr>
        <w:t>(</w:t>
      </w:r>
      <w:r w:rsidRPr="00EF71E2">
        <w:rPr>
          <w:kern w:val="0"/>
          <w:sz w:val="24"/>
        </w:rPr>
        <w:t>上海</w:t>
      </w:r>
      <w:r w:rsidR="000B3EC8" w:rsidRPr="00EF71E2">
        <w:rPr>
          <w:kern w:val="0"/>
          <w:sz w:val="24"/>
        </w:rPr>
        <w:t>)</w:t>
      </w:r>
      <w:r w:rsidRPr="00EF71E2">
        <w:rPr>
          <w:kern w:val="0"/>
          <w:sz w:val="24"/>
        </w:rPr>
        <w:t>有限公司</w:t>
      </w:r>
      <w:r w:rsidR="004E4B07" w:rsidRPr="00EF71E2">
        <w:rPr>
          <w:kern w:val="0"/>
          <w:sz w:val="24"/>
        </w:rPr>
        <w:tab/>
      </w:r>
      <w:r w:rsidR="00541EB5" w:rsidRPr="00EF71E2">
        <w:rPr>
          <w:kern w:val="0"/>
          <w:sz w:val="24"/>
        </w:rPr>
        <w:t>28,000.00</w:t>
      </w:r>
      <w:r w:rsidR="000A0ED2" w:rsidRPr="00EF71E2">
        <w:rPr>
          <w:kern w:val="0"/>
          <w:sz w:val="24"/>
        </w:rPr>
        <w:tab/>
      </w:r>
      <w:r w:rsidR="004E4B07" w:rsidRPr="00EF71E2">
        <w:rPr>
          <w:kern w:val="0"/>
          <w:sz w:val="24"/>
        </w:rPr>
        <w:t>291,000.00</w:t>
      </w:r>
    </w:p>
    <w:p w14:paraId="5746F8F6" w14:textId="77777777" w:rsidR="008B4C9A" w:rsidRPr="00EF71E2" w:rsidRDefault="008B4C9A" w:rsidP="008B4C9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w:t>
      </w:r>
      <w:r w:rsidRPr="00EF71E2">
        <w:rPr>
          <w:rFonts w:eastAsia="宋体"/>
          <w:lang w:eastAsia="zh-CN"/>
        </w:rPr>
        <w:tab/>
        <w:t>__________</w:t>
      </w:r>
    </w:p>
    <w:p w14:paraId="2217764A" w14:textId="0141165E" w:rsidR="004E4B07" w:rsidRPr="00EF71E2" w:rsidRDefault="004E4B0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w:t>
      </w:r>
      <w:r w:rsidRPr="00EF71E2">
        <w:rPr>
          <w:rFonts w:eastAsia="宋体"/>
          <w:lang w:eastAsia="zh-CN"/>
        </w:rPr>
        <w:tab/>
        <w:t>__________</w:t>
      </w:r>
    </w:p>
    <w:p w14:paraId="2A325A6E" w14:textId="77777777" w:rsidR="007D6921" w:rsidRPr="00EF71E2" w:rsidRDefault="007D6921">
      <w:pPr>
        <w:widowControl/>
        <w:adjustRightInd w:val="0"/>
        <w:snapToGrid w:val="0"/>
        <w:ind w:left="2160"/>
        <w:jc w:val="left"/>
        <w:rPr>
          <w:sz w:val="24"/>
          <w:lang w:val="en-GB"/>
        </w:rPr>
      </w:pPr>
    </w:p>
    <w:p w14:paraId="71486CC3" w14:textId="08040135" w:rsidR="00BB3B82" w:rsidRPr="00EF71E2" w:rsidRDefault="000B3EC8">
      <w:pPr>
        <w:adjustRightInd w:val="0"/>
        <w:snapToGrid w:val="0"/>
        <w:ind w:left="2160" w:hanging="720"/>
        <w:jc w:val="left"/>
        <w:rPr>
          <w:sz w:val="24"/>
        </w:rPr>
      </w:pPr>
      <w:r w:rsidRPr="00EF71E2">
        <w:rPr>
          <w:sz w:val="24"/>
        </w:rPr>
        <w:t>(</w:t>
      </w:r>
      <w:r w:rsidR="007D6921" w:rsidRPr="00EF71E2">
        <w:rPr>
          <w:sz w:val="24"/>
        </w:rPr>
        <w:t>k</w:t>
      </w:r>
      <w:r w:rsidRPr="00EF71E2">
        <w:rPr>
          <w:sz w:val="24"/>
        </w:rPr>
        <w:t>)</w:t>
      </w:r>
      <w:r w:rsidR="00BB3B82" w:rsidRPr="00EF71E2">
        <w:rPr>
          <w:sz w:val="24"/>
        </w:rPr>
        <w:tab/>
      </w:r>
      <w:r w:rsidR="00BB3B82" w:rsidRPr="00EF71E2">
        <w:rPr>
          <w:sz w:val="24"/>
        </w:rPr>
        <w:t>采购手续费</w:t>
      </w:r>
    </w:p>
    <w:p w14:paraId="02815CB2" w14:textId="77777777" w:rsidR="00BB3B82" w:rsidRPr="00EF71E2" w:rsidRDefault="00BB3B82" w:rsidP="002F519F">
      <w:pPr>
        <w:widowControl/>
        <w:tabs>
          <w:tab w:val="center" w:pos="7254"/>
          <w:tab w:val="center" w:pos="943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7CDC2D9" w14:textId="77777777" w:rsidR="00BB3B82" w:rsidRPr="00EF71E2" w:rsidRDefault="00BB3B82" w:rsidP="002F519F">
      <w:pPr>
        <w:widowControl/>
        <w:tabs>
          <w:tab w:val="center" w:pos="7254"/>
          <w:tab w:val="center" w:pos="943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BB8E2C9" w14:textId="77777777" w:rsidR="00BB3B82" w:rsidRPr="00EF71E2" w:rsidRDefault="00BB3B82">
      <w:pPr>
        <w:widowControl/>
        <w:tabs>
          <w:tab w:val="decimal" w:pos="7560"/>
          <w:tab w:val="decimal" w:pos="9720"/>
        </w:tabs>
        <w:adjustRightInd w:val="0"/>
        <w:snapToGrid w:val="0"/>
        <w:ind w:left="2160"/>
        <w:jc w:val="left"/>
        <w:rPr>
          <w:kern w:val="0"/>
          <w:sz w:val="24"/>
        </w:rPr>
      </w:pPr>
    </w:p>
    <w:p w14:paraId="2EE135B4" w14:textId="4DD39E43"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9D7680" w:rsidRPr="00EF71E2">
        <w:rPr>
          <w:kern w:val="0"/>
          <w:sz w:val="24"/>
        </w:rPr>
        <w:tab/>
      </w:r>
      <w:r w:rsidR="00541EB5" w:rsidRPr="00EF71E2">
        <w:rPr>
          <w:kern w:val="0"/>
          <w:sz w:val="24"/>
        </w:rPr>
        <w:t>433,909.48</w:t>
      </w:r>
      <w:r w:rsidR="000A0ED2" w:rsidRPr="00EF71E2">
        <w:rPr>
          <w:kern w:val="0"/>
          <w:sz w:val="24"/>
        </w:rPr>
        <w:tab/>
      </w:r>
      <w:r w:rsidR="001E4A7B" w:rsidRPr="00EF71E2">
        <w:rPr>
          <w:kern w:val="0"/>
          <w:sz w:val="24"/>
        </w:rPr>
        <w:t>535,140.21</w:t>
      </w:r>
    </w:p>
    <w:p w14:paraId="5878266F"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w:t>
      </w:r>
      <w:r w:rsidRPr="00EF71E2">
        <w:rPr>
          <w:rFonts w:eastAsia="宋体"/>
          <w:lang w:eastAsia="zh-CN"/>
        </w:rPr>
        <w:tab/>
        <w:t>__________</w:t>
      </w:r>
    </w:p>
    <w:p w14:paraId="4F459EBD" w14:textId="7D2DA168" w:rsidR="00D55A42" w:rsidRPr="00EF71E2" w:rsidRDefault="00D55A42">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__________</w:t>
      </w:r>
      <w:r w:rsidRPr="00EF71E2">
        <w:rPr>
          <w:rFonts w:eastAsia="宋体"/>
          <w:lang w:eastAsia="zh-CN"/>
        </w:rPr>
        <w:tab/>
      </w:r>
      <w:r w:rsidR="004E4B07" w:rsidRPr="00EF71E2">
        <w:rPr>
          <w:rFonts w:eastAsia="宋体"/>
          <w:lang w:eastAsia="zh-CN"/>
        </w:rPr>
        <w:t>__________</w:t>
      </w:r>
    </w:p>
    <w:p w14:paraId="7040282E" w14:textId="77777777" w:rsidR="003420C5" w:rsidRPr="00EF71E2" w:rsidRDefault="003420C5">
      <w:pPr>
        <w:widowControl/>
        <w:adjustRightInd w:val="0"/>
        <w:snapToGrid w:val="0"/>
        <w:ind w:left="1980" w:hanging="540"/>
        <w:jc w:val="left"/>
        <w:rPr>
          <w:sz w:val="24"/>
          <w:lang w:val="en-GB"/>
        </w:rPr>
      </w:pPr>
    </w:p>
    <w:p w14:paraId="68526AF7" w14:textId="7EEB2B3C" w:rsidR="00BB3B82" w:rsidRPr="00EF71E2" w:rsidRDefault="000B3EC8">
      <w:pPr>
        <w:adjustRightInd w:val="0"/>
        <w:snapToGrid w:val="0"/>
        <w:ind w:left="2160" w:hanging="720"/>
        <w:jc w:val="left"/>
        <w:rPr>
          <w:sz w:val="24"/>
        </w:rPr>
      </w:pPr>
      <w:r w:rsidRPr="00EF71E2">
        <w:rPr>
          <w:sz w:val="24"/>
        </w:rPr>
        <w:t>(</w:t>
      </w:r>
      <w:r w:rsidR="007D6921" w:rsidRPr="00EF71E2">
        <w:rPr>
          <w:sz w:val="24"/>
        </w:rPr>
        <w:t>l</w:t>
      </w:r>
      <w:r w:rsidRPr="00EF71E2">
        <w:rPr>
          <w:sz w:val="24"/>
        </w:rPr>
        <w:t>)</w:t>
      </w:r>
      <w:r w:rsidR="00BB3B82" w:rsidRPr="00EF71E2">
        <w:rPr>
          <w:sz w:val="24"/>
        </w:rPr>
        <w:tab/>
      </w:r>
      <w:r w:rsidR="00BB3B82" w:rsidRPr="00EF71E2">
        <w:rPr>
          <w:sz w:val="24"/>
        </w:rPr>
        <w:t>安全规格费</w:t>
      </w:r>
    </w:p>
    <w:p w14:paraId="3CDE621E" w14:textId="77777777" w:rsidR="00BB3B82" w:rsidRPr="00EF71E2" w:rsidRDefault="00BB3B82" w:rsidP="002F519F">
      <w:pPr>
        <w:widowControl/>
        <w:tabs>
          <w:tab w:val="center" w:pos="7254"/>
          <w:tab w:val="center" w:pos="943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A66F151" w14:textId="77777777" w:rsidR="00BB3B82" w:rsidRPr="00EF71E2" w:rsidRDefault="00BB3B82" w:rsidP="002F519F">
      <w:pPr>
        <w:widowControl/>
        <w:tabs>
          <w:tab w:val="center" w:pos="7254"/>
          <w:tab w:val="center" w:pos="943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1A4470CB" w14:textId="77777777" w:rsidR="00BB3B82" w:rsidRPr="00EF71E2" w:rsidRDefault="00BB3B82">
      <w:pPr>
        <w:widowControl/>
        <w:tabs>
          <w:tab w:val="decimal" w:pos="7560"/>
          <w:tab w:val="decimal" w:pos="9720"/>
        </w:tabs>
        <w:adjustRightInd w:val="0"/>
        <w:snapToGrid w:val="0"/>
        <w:ind w:left="2160"/>
        <w:jc w:val="left"/>
        <w:rPr>
          <w:kern w:val="0"/>
          <w:sz w:val="24"/>
        </w:rPr>
      </w:pPr>
    </w:p>
    <w:p w14:paraId="4EA7D058" w14:textId="639DB52E"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9D7680" w:rsidRPr="00EF71E2">
        <w:rPr>
          <w:kern w:val="0"/>
          <w:sz w:val="24"/>
        </w:rPr>
        <w:tab/>
      </w:r>
      <w:r w:rsidR="00541EB5" w:rsidRPr="00EF71E2">
        <w:rPr>
          <w:kern w:val="0"/>
          <w:sz w:val="24"/>
        </w:rPr>
        <w:t>28,946.56</w:t>
      </w:r>
      <w:r w:rsidR="000A0ED2" w:rsidRPr="00EF71E2">
        <w:rPr>
          <w:kern w:val="0"/>
          <w:sz w:val="24"/>
        </w:rPr>
        <w:tab/>
      </w:r>
      <w:r w:rsidR="007D6921" w:rsidRPr="00EF71E2">
        <w:rPr>
          <w:kern w:val="0"/>
          <w:sz w:val="24"/>
        </w:rPr>
        <w:t>164,768.17</w:t>
      </w:r>
    </w:p>
    <w:p w14:paraId="07BFFB59"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w:t>
      </w:r>
      <w:r w:rsidRPr="00EF71E2">
        <w:rPr>
          <w:rFonts w:eastAsia="宋体"/>
          <w:lang w:eastAsia="zh-CN"/>
        </w:rPr>
        <w:tab/>
        <w:t>__________</w:t>
      </w:r>
    </w:p>
    <w:p w14:paraId="5A449816" w14:textId="7E1E80FD" w:rsidR="00F070B5" w:rsidRPr="00EF71E2" w:rsidRDefault="00F070B5">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__________</w:t>
      </w:r>
      <w:r w:rsidRPr="00EF71E2">
        <w:rPr>
          <w:rFonts w:eastAsia="宋体"/>
          <w:lang w:eastAsia="zh-CN"/>
        </w:rPr>
        <w:tab/>
      </w:r>
      <w:r w:rsidR="004E4B07" w:rsidRPr="00EF71E2">
        <w:rPr>
          <w:rFonts w:eastAsia="宋体"/>
          <w:lang w:eastAsia="zh-CN"/>
        </w:rPr>
        <w:t>__________</w:t>
      </w:r>
    </w:p>
    <w:p w14:paraId="41519F7B" w14:textId="77777777" w:rsidR="00BB3B82" w:rsidRPr="00EF71E2" w:rsidRDefault="00BB3B82">
      <w:pPr>
        <w:widowControl/>
        <w:adjustRightInd w:val="0"/>
        <w:snapToGrid w:val="0"/>
        <w:ind w:left="2160"/>
        <w:jc w:val="left"/>
        <w:rPr>
          <w:sz w:val="24"/>
          <w:lang w:val="en-GB"/>
        </w:rPr>
      </w:pPr>
    </w:p>
    <w:p w14:paraId="1AC109C5" w14:textId="0EE888EC" w:rsidR="00BB3B82" w:rsidRPr="00EF71E2" w:rsidRDefault="000B3EC8">
      <w:pPr>
        <w:adjustRightInd w:val="0"/>
        <w:snapToGrid w:val="0"/>
        <w:ind w:left="2160" w:hanging="720"/>
        <w:jc w:val="left"/>
        <w:rPr>
          <w:sz w:val="24"/>
        </w:rPr>
      </w:pPr>
      <w:r w:rsidRPr="00EF71E2">
        <w:rPr>
          <w:sz w:val="24"/>
        </w:rPr>
        <w:t>(</w:t>
      </w:r>
      <w:r w:rsidR="007D6921" w:rsidRPr="00EF71E2">
        <w:rPr>
          <w:sz w:val="24"/>
        </w:rPr>
        <w:t>m</w:t>
      </w:r>
      <w:r w:rsidRPr="00EF71E2">
        <w:rPr>
          <w:sz w:val="24"/>
        </w:rPr>
        <w:t>)</w:t>
      </w:r>
      <w:r w:rsidR="00BB3B82" w:rsidRPr="00EF71E2">
        <w:rPr>
          <w:sz w:val="24"/>
        </w:rPr>
        <w:tab/>
      </w:r>
      <w:r w:rsidR="00BB3B82" w:rsidRPr="00EF71E2">
        <w:rPr>
          <w:sz w:val="24"/>
        </w:rPr>
        <w:t>商标使用费</w:t>
      </w:r>
    </w:p>
    <w:p w14:paraId="7AA0945E" w14:textId="77777777" w:rsidR="00BB3B82" w:rsidRPr="00EF71E2" w:rsidRDefault="00BB3B82">
      <w:pPr>
        <w:widowControl/>
        <w:tabs>
          <w:tab w:val="center" w:pos="7317"/>
          <w:tab w:val="center" w:pos="9495"/>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7D68D720" w14:textId="77777777" w:rsidR="00BB3B82" w:rsidRPr="00EF71E2" w:rsidRDefault="00BB3B82">
      <w:pPr>
        <w:widowControl/>
        <w:tabs>
          <w:tab w:val="center" w:pos="7317"/>
          <w:tab w:val="center" w:pos="9495"/>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A11E5EE" w14:textId="77777777" w:rsidR="00BB3B82" w:rsidRPr="00EF71E2" w:rsidRDefault="00BB3B82">
      <w:pPr>
        <w:widowControl/>
        <w:tabs>
          <w:tab w:val="decimal" w:pos="7560"/>
          <w:tab w:val="decimal" w:pos="9720"/>
        </w:tabs>
        <w:adjustRightInd w:val="0"/>
        <w:snapToGrid w:val="0"/>
        <w:ind w:left="2160"/>
        <w:jc w:val="left"/>
        <w:rPr>
          <w:kern w:val="0"/>
          <w:sz w:val="24"/>
        </w:rPr>
      </w:pPr>
    </w:p>
    <w:p w14:paraId="5BAEA650" w14:textId="4B1D3169"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9D7680" w:rsidRPr="00EF71E2">
        <w:rPr>
          <w:kern w:val="0"/>
          <w:sz w:val="24"/>
        </w:rPr>
        <w:tab/>
      </w:r>
      <w:r w:rsidR="00541EB5" w:rsidRPr="00EF71E2">
        <w:rPr>
          <w:kern w:val="0"/>
          <w:sz w:val="24"/>
        </w:rPr>
        <w:t>15,480.29</w:t>
      </w:r>
      <w:r w:rsidR="000A0ED2" w:rsidRPr="00EF71E2">
        <w:rPr>
          <w:kern w:val="0"/>
          <w:sz w:val="24"/>
        </w:rPr>
        <w:tab/>
      </w:r>
      <w:r w:rsidR="007D6921" w:rsidRPr="00EF71E2">
        <w:rPr>
          <w:kern w:val="0"/>
          <w:sz w:val="24"/>
        </w:rPr>
        <w:t>17,205.29</w:t>
      </w:r>
    </w:p>
    <w:p w14:paraId="4F6E63A7"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w:t>
      </w:r>
      <w:r w:rsidRPr="00EF71E2">
        <w:rPr>
          <w:rFonts w:eastAsia="宋体"/>
          <w:lang w:eastAsia="zh-CN"/>
        </w:rPr>
        <w:tab/>
        <w:t>_________</w:t>
      </w:r>
    </w:p>
    <w:p w14:paraId="4750A063" w14:textId="426290D8" w:rsidR="00F070B5" w:rsidRPr="000B3EC8" w:rsidRDefault="00F070B5">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w:t>
      </w:r>
      <w:r w:rsidRPr="00EF71E2">
        <w:rPr>
          <w:rFonts w:eastAsia="宋体"/>
          <w:lang w:eastAsia="zh-CN"/>
        </w:rPr>
        <w:tab/>
      </w:r>
      <w:r w:rsidR="004E4B07" w:rsidRPr="00EF71E2">
        <w:rPr>
          <w:rFonts w:eastAsia="宋体"/>
          <w:lang w:eastAsia="zh-CN"/>
        </w:rPr>
        <w:t>_________</w:t>
      </w:r>
    </w:p>
    <w:p w14:paraId="52153A49" w14:textId="24DBDFD5" w:rsidR="008B4C9A" w:rsidRDefault="008B4C9A">
      <w:pPr>
        <w:widowControl/>
        <w:jc w:val="left"/>
        <w:rPr>
          <w:sz w:val="24"/>
          <w:lang w:val="en-GB"/>
        </w:rPr>
      </w:pPr>
      <w:r>
        <w:rPr>
          <w:sz w:val="24"/>
          <w:lang w:val="en-GB"/>
        </w:rPr>
        <w:br w:type="page"/>
      </w:r>
    </w:p>
    <w:p w14:paraId="5C22ECB1" w14:textId="77777777" w:rsidR="008B4C9A" w:rsidRPr="000B3EC8" w:rsidRDefault="008B4C9A" w:rsidP="008B4C9A">
      <w:pPr>
        <w:widowControl/>
        <w:adjustRightInd w:val="0"/>
        <w:snapToGrid w:val="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42DF2E46" w14:textId="77777777" w:rsidR="008B4C9A" w:rsidRPr="000B3EC8" w:rsidRDefault="008B4C9A" w:rsidP="008B4C9A">
      <w:pPr>
        <w:widowControl/>
        <w:adjustRightInd w:val="0"/>
        <w:snapToGrid w:val="0"/>
        <w:ind w:left="720"/>
        <w:jc w:val="left"/>
        <w:rPr>
          <w:sz w:val="24"/>
        </w:rPr>
      </w:pPr>
    </w:p>
    <w:p w14:paraId="06FF0375" w14:textId="77777777" w:rsidR="008B4C9A" w:rsidRPr="00EF71E2" w:rsidRDefault="008B4C9A" w:rsidP="008B4C9A">
      <w:pPr>
        <w:widowControl/>
        <w:tabs>
          <w:tab w:val="decimal" w:pos="7515"/>
          <w:tab w:val="decimal" w:pos="9720"/>
        </w:tabs>
        <w:adjustRightInd w:val="0"/>
        <w:snapToGrid w:val="0"/>
        <w:ind w:left="1440" w:hanging="720"/>
        <w:jc w:val="left"/>
        <w:rPr>
          <w:sz w:val="24"/>
          <w:lang w:val="en-GB"/>
        </w:rPr>
      </w:pPr>
      <w:r>
        <w:rPr>
          <w:sz w:val="24"/>
          <w:lang w:val="en-GB"/>
        </w:rPr>
        <w:t>(</w:t>
      </w:r>
      <w:r w:rsidRPr="000B3EC8">
        <w:rPr>
          <w:sz w:val="24"/>
          <w:lang w:val="en-GB"/>
        </w:rPr>
        <w:t>3</w:t>
      </w:r>
      <w:r>
        <w:rPr>
          <w:sz w:val="24"/>
          <w:lang w:val="en-GB"/>
        </w:rPr>
        <w:t>)</w:t>
      </w:r>
      <w:r w:rsidRPr="000B3EC8">
        <w:rPr>
          <w:sz w:val="24"/>
          <w:lang w:val="en-GB"/>
        </w:rPr>
        <w:tab/>
      </w:r>
      <w:r w:rsidRPr="000B3EC8">
        <w:rPr>
          <w:sz w:val="24"/>
          <w:lang w:val="en-GB"/>
        </w:rPr>
        <w:t>本公司</w:t>
      </w:r>
      <w:r w:rsidRPr="00EF71E2">
        <w:rPr>
          <w:sz w:val="24"/>
          <w:lang w:val="en-GB"/>
        </w:rPr>
        <w:t>与关联方在本年度发生了如下重大关联交易</w:t>
      </w:r>
      <w:r w:rsidRPr="00EF71E2">
        <w:rPr>
          <w:sz w:val="24"/>
          <w:lang w:val="en-GB"/>
        </w:rPr>
        <w:t xml:space="preserve"> </w:t>
      </w:r>
      <w:r w:rsidRPr="00EF71E2">
        <w:rPr>
          <w:sz w:val="24"/>
        </w:rPr>
        <w:t xml:space="preserve">- </w:t>
      </w:r>
      <w:r w:rsidRPr="00EF71E2">
        <w:rPr>
          <w:sz w:val="24"/>
        </w:rPr>
        <w:t>续</w:t>
      </w:r>
    </w:p>
    <w:p w14:paraId="4E81944B" w14:textId="77777777" w:rsidR="008B4C9A" w:rsidRPr="00EF71E2" w:rsidRDefault="008B4C9A">
      <w:pPr>
        <w:widowControl/>
        <w:adjustRightInd w:val="0"/>
        <w:snapToGrid w:val="0"/>
        <w:ind w:left="2160"/>
        <w:jc w:val="left"/>
        <w:rPr>
          <w:sz w:val="24"/>
          <w:lang w:val="en-GB"/>
        </w:rPr>
      </w:pPr>
    </w:p>
    <w:p w14:paraId="1369D432" w14:textId="7764FA47" w:rsidR="00BB3B82" w:rsidRPr="00EF71E2" w:rsidRDefault="000B3EC8">
      <w:pPr>
        <w:adjustRightInd w:val="0"/>
        <w:snapToGrid w:val="0"/>
        <w:ind w:left="2160" w:hanging="720"/>
        <w:jc w:val="left"/>
        <w:rPr>
          <w:sz w:val="24"/>
        </w:rPr>
      </w:pPr>
      <w:r w:rsidRPr="00EF71E2">
        <w:rPr>
          <w:sz w:val="24"/>
        </w:rPr>
        <w:t>(</w:t>
      </w:r>
      <w:r w:rsidR="007D6921" w:rsidRPr="00EF71E2">
        <w:rPr>
          <w:sz w:val="24"/>
        </w:rPr>
        <w:t>n</w:t>
      </w:r>
      <w:r w:rsidRPr="00EF71E2">
        <w:rPr>
          <w:sz w:val="24"/>
        </w:rPr>
        <w:t>)</w:t>
      </w:r>
      <w:r w:rsidR="00BB3B82" w:rsidRPr="00EF71E2">
        <w:rPr>
          <w:sz w:val="24"/>
        </w:rPr>
        <w:tab/>
      </w:r>
      <w:r w:rsidR="00020E95" w:rsidRPr="00EF71E2">
        <w:rPr>
          <w:sz w:val="24"/>
        </w:rPr>
        <w:t>外籍员工保险费</w:t>
      </w:r>
    </w:p>
    <w:p w14:paraId="5DFE3530" w14:textId="77777777" w:rsidR="00BB3B82" w:rsidRPr="00EF71E2" w:rsidRDefault="00BB3B82" w:rsidP="002F519F">
      <w:pPr>
        <w:widowControl/>
        <w:tabs>
          <w:tab w:val="center" w:pos="7317"/>
          <w:tab w:val="center" w:pos="943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7C4B6706" w14:textId="77777777" w:rsidR="00BB3B82" w:rsidRPr="00EF71E2" w:rsidRDefault="00BB3B82" w:rsidP="002F519F">
      <w:pPr>
        <w:widowControl/>
        <w:tabs>
          <w:tab w:val="center" w:pos="7317"/>
          <w:tab w:val="center" w:pos="943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73BC434B" w14:textId="77777777" w:rsidR="00BB3B82" w:rsidRPr="00EF71E2" w:rsidRDefault="00BB3B82">
      <w:pPr>
        <w:widowControl/>
        <w:tabs>
          <w:tab w:val="decimal" w:pos="7560"/>
          <w:tab w:val="decimal" w:pos="9720"/>
        </w:tabs>
        <w:adjustRightInd w:val="0"/>
        <w:snapToGrid w:val="0"/>
        <w:ind w:left="2160"/>
        <w:jc w:val="left"/>
        <w:rPr>
          <w:kern w:val="0"/>
          <w:sz w:val="24"/>
        </w:rPr>
      </w:pPr>
    </w:p>
    <w:p w14:paraId="186E86AA" w14:textId="19CB7C9A"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7B09C4" w:rsidRPr="00EF71E2">
        <w:rPr>
          <w:kern w:val="0"/>
          <w:sz w:val="24"/>
        </w:rPr>
        <w:t>616,886.65</w:t>
      </w:r>
      <w:r w:rsidR="000A0ED2" w:rsidRPr="00EF71E2">
        <w:rPr>
          <w:kern w:val="0"/>
          <w:sz w:val="24"/>
        </w:rPr>
        <w:tab/>
      </w:r>
      <w:r w:rsidR="001E4A7B" w:rsidRPr="00EF71E2">
        <w:rPr>
          <w:kern w:val="0"/>
          <w:sz w:val="24"/>
        </w:rPr>
        <w:t>869,756.18</w:t>
      </w:r>
    </w:p>
    <w:p w14:paraId="1900312B"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w:t>
      </w:r>
      <w:r w:rsidRPr="00EF71E2">
        <w:rPr>
          <w:rFonts w:eastAsia="宋体"/>
          <w:lang w:eastAsia="zh-CN"/>
        </w:rPr>
        <w:tab/>
        <w:t>__________</w:t>
      </w:r>
    </w:p>
    <w:p w14:paraId="274CCB80" w14:textId="4C03D84B" w:rsidR="00D55A42" w:rsidRPr="00EF71E2" w:rsidRDefault="00D55A42">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w:t>
      </w:r>
      <w:r w:rsidRPr="00EF71E2">
        <w:rPr>
          <w:rFonts w:eastAsia="宋体"/>
          <w:lang w:eastAsia="zh-CN"/>
        </w:rPr>
        <w:tab/>
      </w:r>
      <w:r w:rsidR="004E4B07" w:rsidRPr="00EF71E2">
        <w:rPr>
          <w:rFonts w:eastAsia="宋体"/>
          <w:lang w:eastAsia="zh-CN"/>
        </w:rPr>
        <w:t>__________</w:t>
      </w:r>
    </w:p>
    <w:p w14:paraId="37F6D5F8" w14:textId="77777777" w:rsidR="004E4B07" w:rsidRPr="00EF71E2" w:rsidRDefault="004E4B07" w:rsidP="002F519F">
      <w:pPr>
        <w:widowControl/>
        <w:adjustRightInd w:val="0"/>
        <w:snapToGrid w:val="0"/>
        <w:ind w:left="2160" w:hanging="720"/>
        <w:jc w:val="left"/>
        <w:rPr>
          <w:sz w:val="24"/>
        </w:rPr>
      </w:pPr>
    </w:p>
    <w:p w14:paraId="137B6203" w14:textId="43DE7FF1" w:rsidR="004E4B07" w:rsidRPr="00EF71E2" w:rsidRDefault="000B3EC8" w:rsidP="002F519F">
      <w:pPr>
        <w:widowControl/>
        <w:adjustRightInd w:val="0"/>
        <w:snapToGrid w:val="0"/>
        <w:ind w:left="2160" w:hanging="720"/>
        <w:jc w:val="left"/>
        <w:rPr>
          <w:sz w:val="24"/>
        </w:rPr>
      </w:pPr>
      <w:r w:rsidRPr="00EF71E2">
        <w:rPr>
          <w:sz w:val="24"/>
        </w:rPr>
        <w:t>(</w:t>
      </w:r>
      <w:r w:rsidR="004E4B07" w:rsidRPr="00EF71E2">
        <w:rPr>
          <w:sz w:val="24"/>
        </w:rPr>
        <w:t>o</w:t>
      </w:r>
      <w:r w:rsidRPr="00EF71E2">
        <w:rPr>
          <w:sz w:val="24"/>
        </w:rPr>
        <w:t>)</w:t>
      </w:r>
      <w:r w:rsidR="004E4B07" w:rsidRPr="00EF71E2">
        <w:rPr>
          <w:sz w:val="24"/>
        </w:rPr>
        <w:tab/>
      </w:r>
      <w:r w:rsidR="004E4B07" w:rsidRPr="00EF71E2">
        <w:rPr>
          <w:sz w:val="24"/>
        </w:rPr>
        <w:t>其他费用</w:t>
      </w:r>
    </w:p>
    <w:p w14:paraId="7F6BDB89" w14:textId="77777777" w:rsidR="004E4B07" w:rsidRPr="00EF71E2" w:rsidRDefault="004E4B07" w:rsidP="008B4C9A">
      <w:pPr>
        <w:widowControl/>
        <w:tabs>
          <w:tab w:val="center" w:pos="7236"/>
          <w:tab w:val="center" w:pos="9477"/>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67D21DCA" w14:textId="77777777" w:rsidR="004E4B07" w:rsidRPr="00EF71E2" w:rsidRDefault="004E4B07" w:rsidP="008B4C9A">
      <w:pPr>
        <w:widowControl/>
        <w:tabs>
          <w:tab w:val="center" w:pos="7236"/>
          <w:tab w:val="center" w:pos="9477"/>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02CDB484" w14:textId="77777777" w:rsidR="004E4B07" w:rsidRPr="00EF71E2" w:rsidRDefault="004E4B07" w:rsidP="002F519F">
      <w:pPr>
        <w:widowControl/>
        <w:tabs>
          <w:tab w:val="decimal" w:pos="7560"/>
          <w:tab w:val="decimal" w:pos="9720"/>
        </w:tabs>
        <w:adjustRightInd w:val="0"/>
        <w:snapToGrid w:val="0"/>
        <w:ind w:left="2160"/>
        <w:jc w:val="left"/>
        <w:rPr>
          <w:kern w:val="0"/>
          <w:sz w:val="24"/>
        </w:rPr>
      </w:pPr>
    </w:p>
    <w:p w14:paraId="210CDEC1" w14:textId="77777777" w:rsidR="008014F5" w:rsidRPr="00EF71E2" w:rsidRDefault="008014F5" w:rsidP="008014F5">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t>3,363,560.42</w:t>
      </w:r>
      <w:r w:rsidRPr="00EF71E2">
        <w:rPr>
          <w:kern w:val="0"/>
          <w:sz w:val="24"/>
        </w:rPr>
        <w:tab/>
        <w:t>-</w:t>
      </w:r>
    </w:p>
    <w:p w14:paraId="2892CF2C" w14:textId="33B3E06B" w:rsidR="004E4B07" w:rsidRPr="00EF71E2" w:rsidRDefault="00905C5D"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4E4B07" w:rsidRPr="00EF71E2">
        <w:rPr>
          <w:kern w:val="0"/>
          <w:sz w:val="24"/>
        </w:rPr>
        <w:tab/>
      </w:r>
      <w:r w:rsidR="00541EB5" w:rsidRPr="00EF71E2">
        <w:rPr>
          <w:kern w:val="0"/>
          <w:sz w:val="24"/>
        </w:rPr>
        <w:t>95,115.66</w:t>
      </w:r>
      <w:r w:rsidR="000A0ED2" w:rsidRPr="00EF71E2">
        <w:rPr>
          <w:kern w:val="0"/>
          <w:sz w:val="24"/>
        </w:rPr>
        <w:tab/>
      </w:r>
      <w:r w:rsidR="004E4B07" w:rsidRPr="00EF71E2">
        <w:rPr>
          <w:kern w:val="0"/>
          <w:sz w:val="24"/>
        </w:rPr>
        <w:t>226,031.25</w:t>
      </w:r>
    </w:p>
    <w:p w14:paraId="23228CB3" w14:textId="0DCDCDF8" w:rsidR="004E4B07" w:rsidRPr="00EF71E2" w:rsidRDefault="004E4B07" w:rsidP="002F519F">
      <w:pPr>
        <w:widowControl/>
        <w:tabs>
          <w:tab w:val="decimal" w:pos="7560"/>
          <w:tab w:val="decimal" w:pos="9720"/>
        </w:tabs>
        <w:adjustRightInd w:val="0"/>
        <w:snapToGrid w:val="0"/>
        <w:ind w:left="2160"/>
        <w:jc w:val="left"/>
        <w:rPr>
          <w:kern w:val="0"/>
          <w:sz w:val="24"/>
        </w:rPr>
      </w:pPr>
      <w:r w:rsidRPr="00EF71E2">
        <w:rPr>
          <w:kern w:val="0"/>
          <w:sz w:val="24"/>
        </w:rPr>
        <w:t>村田新能源</w:t>
      </w:r>
      <w:r w:rsidR="000B3EC8" w:rsidRPr="00EF71E2">
        <w:rPr>
          <w:kern w:val="0"/>
          <w:sz w:val="24"/>
        </w:rPr>
        <w:t>(</w:t>
      </w:r>
      <w:r w:rsidRPr="00EF71E2">
        <w:rPr>
          <w:kern w:val="0"/>
          <w:sz w:val="24"/>
        </w:rPr>
        <w:t>无锡</w:t>
      </w:r>
      <w:r w:rsidR="000B3EC8" w:rsidRPr="00EF71E2">
        <w:rPr>
          <w:kern w:val="0"/>
          <w:sz w:val="24"/>
        </w:rPr>
        <w:t>)</w:t>
      </w:r>
      <w:r w:rsidRPr="00EF71E2">
        <w:rPr>
          <w:kern w:val="0"/>
          <w:sz w:val="24"/>
        </w:rPr>
        <w:t>有限公司</w:t>
      </w:r>
      <w:r w:rsidRPr="00EF71E2">
        <w:rPr>
          <w:kern w:val="0"/>
          <w:sz w:val="24"/>
        </w:rPr>
        <w:tab/>
      </w:r>
      <w:r w:rsidR="00541EB5" w:rsidRPr="00EF71E2">
        <w:rPr>
          <w:kern w:val="0"/>
          <w:sz w:val="24"/>
        </w:rPr>
        <w:t>-</w:t>
      </w:r>
      <w:r w:rsidR="000A0ED2" w:rsidRPr="00EF71E2">
        <w:rPr>
          <w:kern w:val="0"/>
          <w:sz w:val="24"/>
        </w:rPr>
        <w:tab/>
      </w:r>
      <w:r w:rsidRPr="00EF71E2">
        <w:rPr>
          <w:kern w:val="0"/>
          <w:sz w:val="24"/>
        </w:rPr>
        <w:t>69,308.04</w:t>
      </w:r>
    </w:p>
    <w:p w14:paraId="6CFC6703" w14:textId="37585B63" w:rsidR="004E4B07" w:rsidRPr="00EF71E2" w:rsidRDefault="004E4B0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008B4C9A" w:rsidRPr="00EF71E2">
        <w:rPr>
          <w:rFonts w:eastAsia="宋体"/>
          <w:lang w:eastAsia="zh-CN"/>
        </w:rPr>
        <w:t>_</w:t>
      </w:r>
      <w:r w:rsidRPr="00EF71E2">
        <w:rPr>
          <w:rFonts w:eastAsia="宋体"/>
          <w:lang w:eastAsia="zh-CN"/>
        </w:rPr>
        <w:t>__</w:t>
      </w:r>
      <w:r w:rsidRPr="00EF71E2">
        <w:rPr>
          <w:rFonts w:eastAsia="宋体"/>
          <w:lang w:eastAsia="zh-CN"/>
        </w:rPr>
        <w:tab/>
        <w:t>__________</w:t>
      </w:r>
    </w:p>
    <w:p w14:paraId="2A08CD23" w14:textId="02421C0B" w:rsidR="004E4B07" w:rsidRPr="00EF71E2" w:rsidRDefault="004E4B07"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541EB5" w:rsidRPr="00EF71E2">
        <w:rPr>
          <w:kern w:val="0"/>
          <w:sz w:val="24"/>
        </w:rPr>
        <w:t>3,458,676.08</w:t>
      </w:r>
      <w:r w:rsidR="000A0ED2" w:rsidRPr="00EF71E2">
        <w:rPr>
          <w:kern w:val="0"/>
          <w:sz w:val="24"/>
        </w:rPr>
        <w:tab/>
      </w:r>
      <w:r w:rsidRPr="00EF71E2">
        <w:rPr>
          <w:kern w:val="0"/>
          <w:sz w:val="24"/>
        </w:rPr>
        <w:t>295,339.29</w:t>
      </w:r>
    </w:p>
    <w:p w14:paraId="26DE9609" w14:textId="77777777" w:rsidR="008B4C9A" w:rsidRPr="00EF71E2" w:rsidRDefault="008B4C9A" w:rsidP="008B4C9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w:t>
      </w:r>
      <w:r w:rsidRPr="00EF71E2">
        <w:rPr>
          <w:rFonts w:eastAsia="宋体"/>
          <w:lang w:eastAsia="zh-CN"/>
        </w:rPr>
        <w:tab/>
        <w:t>__________</w:t>
      </w:r>
    </w:p>
    <w:p w14:paraId="442E8D25" w14:textId="77777777" w:rsidR="008B4C9A" w:rsidRPr="00EF71E2" w:rsidRDefault="008B4C9A" w:rsidP="008B4C9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w:t>
      </w:r>
    </w:p>
    <w:p w14:paraId="28B70F3C" w14:textId="77777777" w:rsidR="001A6804" w:rsidRPr="00EF71E2" w:rsidRDefault="001A6804">
      <w:pPr>
        <w:widowControl/>
        <w:adjustRightInd w:val="0"/>
        <w:snapToGrid w:val="0"/>
        <w:ind w:left="2160" w:hanging="720"/>
        <w:jc w:val="left"/>
        <w:rPr>
          <w:sz w:val="24"/>
        </w:rPr>
      </w:pPr>
    </w:p>
    <w:p w14:paraId="03BCBDCF" w14:textId="611C99AF" w:rsidR="00BB3B82" w:rsidRPr="00EF71E2" w:rsidRDefault="000B3EC8" w:rsidP="002F519F">
      <w:pPr>
        <w:widowControl/>
        <w:adjustRightInd w:val="0"/>
        <w:snapToGrid w:val="0"/>
        <w:ind w:left="2160" w:hanging="720"/>
        <w:jc w:val="left"/>
        <w:rPr>
          <w:sz w:val="24"/>
        </w:rPr>
      </w:pPr>
      <w:r w:rsidRPr="00EF71E2">
        <w:rPr>
          <w:sz w:val="24"/>
        </w:rPr>
        <w:t>(</w:t>
      </w:r>
      <w:r w:rsidR="007E2738" w:rsidRPr="00EF71E2">
        <w:rPr>
          <w:sz w:val="24"/>
        </w:rPr>
        <w:t>p</w:t>
      </w:r>
      <w:r w:rsidRPr="00EF71E2">
        <w:rPr>
          <w:sz w:val="24"/>
        </w:rPr>
        <w:t>)</w:t>
      </w:r>
      <w:r w:rsidR="00BB3B82" w:rsidRPr="00EF71E2">
        <w:rPr>
          <w:sz w:val="24"/>
        </w:rPr>
        <w:tab/>
      </w:r>
      <w:r w:rsidR="00BB3B82" w:rsidRPr="00EF71E2">
        <w:rPr>
          <w:sz w:val="24"/>
        </w:rPr>
        <w:t>债权债务往来余额</w:t>
      </w:r>
    </w:p>
    <w:p w14:paraId="7ACA7261" w14:textId="77777777" w:rsidR="00BB3B82" w:rsidRPr="00EF71E2" w:rsidRDefault="00BB3B82" w:rsidP="002F519F">
      <w:pPr>
        <w:widowControl/>
        <w:adjustRightInd w:val="0"/>
        <w:snapToGrid w:val="0"/>
        <w:ind w:left="1980"/>
        <w:jc w:val="left"/>
        <w:rPr>
          <w:sz w:val="24"/>
          <w:lang w:val="en-GB"/>
        </w:rPr>
      </w:pPr>
    </w:p>
    <w:p w14:paraId="4392FEAE" w14:textId="77777777" w:rsidR="00BB3B82" w:rsidRPr="00EF71E2" w:rsidRDefault="00BB3B82" w:rsidP="008B4C9A">
      <w:pPr>
        <w:widowControl/>
        <w:tabs>
          <w:tab w:val="left" w:pos="2160"/>
          <w:tab w:val="left" w:pos="3420"/>
          <w:tab w:val="center" w:pos="7551"/>
          <w:tab w:val="center" w:pos="9216"/>
        </w:tabs>
        <w:adjustRightInd w:val="0"/>
        <w:snapToGrid w:val="0"/>
        <w:ind w:left="480"/>
        <w:jc w:val="left"/>
        <w:rPr>
          <w:sz w:val="20"/>
          <w:szCs w:val="20"/>
        </w:rPr>
      </w:pPr>
      <w:r w:rsidRPr="00EF71E2">
        <w:rPr>
          <w:sz w:val="20"/>
          <w:szCs w:val="20"/>
        </w:rPr>
        <w:tab/>
      </w:r>
      <w:r w:rsidRPr="00EF71E2">
        <w:rPr>
          <w:sz w:val="20"/>
          <w:szCs w:val="20"/>
          <w:u w:val="single"/>
        </w:rPr>
        <w:t>科目</w:t>
      </w:r>
      <w:r w:rsidRPr="00EF71E2">
        <w:rPr>
          <w:sz w:val="20"/>
          <w:szCs w:val="20"/>
        </w:rPr>
        <w:tab/>
      </w:r>
      <w:r w:rsidRPr="00EF71E2">
        <w:rPr>
          <w:sz w:val="20"/>
          <w:szCs w:val="20"/>
          <w:u w:val="single"/>
        </w:rPr>
        <w:t>关联方名称</w:t>
      </w:r>
      <w:r w:rsidRPr="00EF71E2">
        <w:rPr>
          <w:sz w:val="20"/>
          <w:szCs w:val="20"/>
        </w:rPr>
        <w:tab/>
      </w:r>
      <w:r w:rsidRPr="00EF71E2">
        <w:rPr>
          <w:sz w:val="20"/>
          <w:szCs w:val="20"/>
          <w:u w:val="single"/>
        </w:rPr>
        <w:t>年末数</w:t>
      </w:r>
      <w:r w:rsidRPr="00EF71E2">
        <w:rPr>
          <w:sz w:val="20"/>
          <w:szCs w:val="20"/>
        </w:rPr>
        <w:tab/>
      </w:r>
      <w:r w:rsidRPr="00EF71E2">
        <w:rPr>
          <w:sz w:val="20"/>
          <w:szCs w:val="20"/>
          <w:u w:val="single"/>
        </w:rPr>
        <w:t>年初数</w:t>
      </w:r>
    </w:p>
    <w:p w14:paraId="79413465" w14:textId="77777777" w:rsidR="00BB3B82" w:rsidRPr="00EF71E2" w:rsidRDefault="00BB3B82" w:rsidP="008B4C9A">
      <w:pPr>
        <w:widowControl/>
        <w:tabs>
          <w:tab w:val="left" w:pos="2160"/>
          <w:tab w:val="left" w:pos="3420"/>
          <w:tab w:val="center" w:pos="7551"/>
          <w:tab w:val="center" w:pos="9216"/>
        </w:tabs>
        <w:adjustRightInd w:val="0"/>
        <w:snapToGrid w:val="0"/>
        <w:ind w:left="480"/>
        <w:jc w:val="left"/>
        <w:rPr>
          <w:sz w:val="20"/>
          <w:szCs w:val="20"/>
        </w:rPr>
      </w:pPr>
      <w:r w:rsidRPr="00EF71E2">
        <w:rPr>
          <w:sz w:val="20"/>
          <w:szCs w:val="20"/>
        </w:rPr>
        <w:tab/>
      </w:r>
      <w:r w:rsidRPr="00EF71E2">
        <w:rPr>
          <w:sz w:val="20"/>
          <w:szCs w:val="20"/>
        </w:rPr>
        <w:tab/>
      </w:r>
      <w:r w:rsidRPr="00EF71E2">
        <w:rPr>
          <w:sz w:val="20"/>
          <w:szCs w:val="20"/>
        </w:rPr>
        <w:tab/>
      </w:r>
      <w:r w:rsidRPr="00EF71E2">
        <w:rPr>
          <w:sz w:val="20"/>
          <w:szCs w:val="20"/>
        </w:rPr>
        <w:t>人民币元</w:t>
      </w:r>
      <w:r w:rsidRPr="00EF71E2">
        <w:rPr>
          <w:sz w:val="20"/>
          <w:szCs w:val="20"/>
        </w:rPr>
        <w:tab/>
      </w:r>
      <w:r w:rsidRPr="00EF71E2">
        <w:rPr>
          <w:sz w:val="20"/>
          <w:szCs w:val="20"/>
        </w:rPr>
        <w:t>人民币元</w:t>
      </w:r>
    </w:p>
    <w:p w14:paraId="55840911" w14:textId="77777777" w:rsidR="00BB3B82" w:rsidRPr="00EF71E2" w:rsidRDefault="00BB3B82" w:rsidP="002F519F">
      <w:pPr>
        <w:widowControl/>
        <w:tabs>
          <w:tab w:val="left" w:pos="2160"/>
          <w:tab w:val="left" w:pos="3429"/>
          <w:tab w:val="decimal" w:pos="8100"/>
          <w:tab w:val="decimal" w:pos="9720"/>
        </w:tabs>
        <w:adjustRightInd w:val="0"/>
        <w:snapToGrid w:val="0"/>
        <w:jc w:val="left"/>
        <w:rPr>
          <w:sz w:val="20"/>
          <w:szCs w:val="20"/>
        </w:rPr>
      </w:pPr>
    </w:p>
    <w:p w14:paraId="455CAD1D" w14:textId="1911A8C2" w:rsidR="00BB3B82" w:rsidRPr="00EF71E2" w:rsidRDefault="00BB3B82" w:rsidP="002F519F">
      <w:pPr>
        <w:widowControl/>
        <w:tabs>
          <w:tab w:val="left" w:pos="2160"/>
          <w:tab w:val="left" w:pos="3429"/>
          <w:tab w:val="decimal" w:pos="7920"/>
          <w:tab w:val="decimal" w:pos="9720"/>
        </w:tabs>
        <w:adjustRightInd w:val="0"/>
        <w:snapToGrid w:val="0"/>
        <w:jc w:val="left"/>
        <w:rPr>
          <w:sz w:val="20"/>
          <w:szCs w:val="20"/>
        </w:rPr>
      </w:pPr>
      <w:r w:rsidRPr="00EF71E2">
        <w:rPr>
          <w:sz w:val="20"/>
          <w:szCs w:val="20"/>
        </w:rPr>
        <w:tab/>
      </w:r>
      <w:r w:rsidRPr="00EF71E2">
        <w:rPr>
          <w:sz w:val="20"/>
          <w:szCs w:val="20"/>
        </w:rPr>
        <w:t>应收账款</w:t>
      </w:r>
      <w:r w:rsidRPr="00EF71E2">
        <w:rPr>
          <w:sz w:val="20"/>
          <w:szCs w:val="20"/>
        </w:rPr>
        <w:tab/>
      </w:r>
      <w:r w:rsidRPr="00EF71E2">
        <w:rPr>
          <w:sz w:val="20"/>
          <w:szCs w:val="20"/>
        </w:rPr>
        <w:t>株式会社村田制作所</w:t>
      </w:r>
      <w:r w:rsidRPr="00EF71E2">
        <w:rPr>
          <w:sz w:val="20"/>
          <w:szCs w:val="20"/>
        </w:rPr>
        <w:tab/>
      </w:r>
      <w:r w:rsidR="00541EB5" w:rsidRPr="00EF71E2">
        <w:rPr>
          <w:sz w:val="20"/>
          <w:szCs w:val="20"/>
        </w:rPr>
        <w:t>505,252,180.2</w:t>
      </w:r>
      <w:r w:rsidR="00996798" w:rsidRPr="00EF71E2">
        <w:rPr>
          <w:sz w:val="20"/>
          <w:szCs w:val="20"/>
        </w:rPr>
        <w:t>0</w:t>
      </w:r>
      <w:r w:rsidR="00F776A3" w:rsidRPr="00EF71E2">
        <w:rPr>
          <w:sz w:val="20"/>
          <w:szCs w:val="20"/>
        </w:rPr>
        <w:tab/>
      </w:r>
      <w:r w:rsidR="00CE1C95" w:rsidRPr="00EF71E2">
        <w:rPr>
          <w:sz w:val="20"/>
          <w:szCs w:val="20"/>
        </w:rPr>
        <w:t>1,058,068,911.82</w:t>
      </w:r>
    </w:p>
    <w:p w14:paraId="4ABD1551" w14:textId="4965BDA0" w:rsidR="00A65889"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EF71E2">
        <w:rPr>
          <w:sz w:val="20"/>
          <w:szCs w:val="20"/>
        </w:rPr>
        <w:tab/>
      </w:r>
      <w:r w:rsidRPr="00EF71E2">
        <w:rPr>
          <w:sz w:val="20"/>
          <w:szCs w:val="20"/>
        </w:rPr>
        <w:tab/>
      </w:r>
      <w:r w:rsidRPr="00EF71E2">
        <w:rPr>
          <w:sz w:val="20"/>
          <w:szCs w:val="20"/>
        </w:rPr>
        <w:t>无锡村田电子有限</w:t>
      </w:r>
      <w:r w:rsidRPr="000B3EC8">
        <w:rPr>
          <w:sz w:val="20"/>
          <w:szCs w:val="20"/>
        </w:rPr>
        <w:t>公司</w:t>
      </w:r>
      <w:r w:rsidRPr="000B3EC8">
        <w:rPr>
          <w:sz w:val="20"/>
          <w:szCs w:val="20"/>
        </w:rPr>
        <w:tab/>
      </w:r>
      <w:r w:rsidR="00541EB5" w:rsidRPr="000B3EC8">
        <w:rPr>
          <w:sz w:val="20"/>
          <w:szCs w:val="20"/>
        </w:rPr>
        <w:t>-</w:t>
      </w:r>
      <w:r w:rsidR="00F776A3" w:rsidRPr="000B3EC8">
        <w:rPr>
          <w:sz w:val="20"/>
          <w:szCs w:val="20"/>
        </w:rPr>
        <w:tab/>
      </w:r>
      <w:r w:rsidR="00CE1C95" w:rsidRPr="000B3EC8">
        <w:rPr>
          <w:sz w:val="20"/>
          <w:szCs w:val="20"/>
        </w:rPr>
        <w:t>24,898,714.60</w:t>
      </w:r>
    </w:p>
    <w:p w14:paraId="75648F2F" w14:textId="4DC53FEA" w:rsidR="00CA4092" w:rsidRPr="000B3EC8" w:rsidRDefault="00CA409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CE1C95" w:rsidRPr="000B3EC8">
        <w:rPr>
          <w:sz w:val="20"/>
          <w:szCs w:val="20"/>
        </w:rPr>
        <w:t xml:space="preserve">Murata Electronics </w:t>
      </w:r>
      <w:r w:rsidR="000B3EC8">
        <w:rPr>
          <w:sz w:val="20"/>
          <w:szCs w:val="20"/>
        </w:rPr>
        <w:t>(</w:t>
      </w:r>
      <w:r w:rsidR="00CE1C95" w:rsidRPr="000B3EC8">
        <w:rPr>
          <w:sz w:val="20"/>
          <w:szCs w:val="20"/>
        </w:rPr>
        <w:t>Thailand</w:t>
      </w:r>
      <w:r w:rsidR="000B3EC8">
        <w:rPr>
          <w:sz w:val="20"/>
          <w:szCs w:val="20"/>
        </w:rPr>
        <w:t>)</w:t>
      </w:r>
      <w:r w:rsidR="00CE1C95" w:rsidRPr="000B3EC8">
        <w:rPr>
          <w:sz w:val="20"/>
          <w:szCs w:val="20"/>
        </w:rPr>
        <w:t xml:space="preserve"> Ltd.</w:t>
      </w:r>
      <w:r w:rsidRPr="000B3EC8">
        <w:rPr>
          <w:sz w:val="20"/>
          <w:szCs w:val="20"/>
        </w:rPr>
        <w:tab/>
      </w:r>
      <w:r w:rsidR="00541EB5" w:rsidRPr="000B3EC8">
        <w:rPr>
          <w:sz w:val="20"/>
          <w:szCs w:val="20"/>
        </w:rPr>
        <w:t>-</w:t>
      </w:r>
      <w:r w:rsidR="00F776A3" w:rsidRPr="000B3EC8">
        <w:rPr>
          <w:sz w:val="20"/>
          <w:szCs w:val="20"/>
        </w:rPr>
        <w:tab/>
      </w:r>
      <w:r w:rsidR="00CE1C95" w:rsidRPr="000B3EC8">
        <w:rPr>
          <w:sz w:val="20"/>
          <w:szCs w:val="20"/>
        </w:rPr>
        <w:t>258,003.67</w:t>
      </w:r>
    </w:p>
    <w:p w14:paraId="7867F8E2" w14:textId="2AF60F0E" w:rsidR="00F56139" w:rsidRPr="000B3EC8" w:rsidRDefault="00F56139">
      <w:pPr>
        <w:widowControl/>
        <w:tabs>
          <w:tab w:val="decimal" w:pos="8172"/>
          <w:tab w:val="decimal" w:pos="9972"/>
        </w:tabs>
        <w:snapToGrid w:val="0"/>
        <w:spacing w:after="140" w:line="24" w:lineRule="auto"/>
        <w:ind w:left="720"/>
        <w:jc w:val="left"/>
        <w:rPr>
          <w:sz w:val="20"/>
          <w:szCs w:val="20"/>
        </w:rPr>
      </w:pPr>
      <w:r w:rsidRPr="000B3EC8">
        <w:rPr>
          <w:sz w:val="20"/>
          <w:szCs w:val="20"/>
        </w:rPr>
        <w:tab/>
        <w:t>___</w:t>
      </w:r>
      <w:r w:rsidR="007347EA" w:rsidRPr="000B3EC8">
        <w:rPr>
          <w:sz w:val="20"/>
          <w:szCs w:val="20"/>
        </w:rPr>
        <w:t>_</w:t>
      </w:r>
      <w:r w:rsidRPr="000B3EC8">
        <w:rPr>
          <w:sz w:val="20"/>
          <w:szCs w:val="20"/>
        </w:rPr>
        <w:t>_________</w:t>
      </w:r>
      <w:r w:rsidRPr="000B3EC8">
        <w:rPr>
          <w:sz w:val="20"/>
          <w:szCs w:val="20"/>
        </w:rPr>
        <w:tab/>
      </w:r>
      <w:r w:rsidR="004E4B07" w:rsidRPr="000B3EC8">
        <w:rPr>
          <w:sz w:val="20"/>
          <w:szCs w:val="20"/>
        </w:rPr>
        <w:t>_______________</w:t>
      </w:r>
    </w:p>
    <w:p w14:paraId="4DA48916" w14:textId="5583E4BB" w:rsidR="00BB3B82" w:rsidRPr="000B3EC8" w:rsidRDefault="00BB3B8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合计</w:t>
      </w:r>
      <w:r w:rsidR="009D7680" w:rsidRPr="000B3EC8">
        <w:rPr>
          <w:sz w:val="20"/>
          <w:szCs w:val="20"/>
        </w:rPr>
        <w:tab/>
      </w:r>
      <w:r w:rsidR="00541EB5" w:rsidRPr="000B3EC8">
        <w:rPr>
          <w:sz w:val="20"/>
          <w:szCs w:val="20"/>
        </w:rPr>
        <w:t>505,252,180.2</w:t>
      </w:r>
      <w:r w:rsidR="00996798" w:rsidRPr="000B3EC8">
        <w:rPr>
          <w:sz w:val="20"/>
          <w:szCs w:val="20"/>
        </w:rPr>
        <w:t>0</w:t>
      </w:r>
      <w:r w:rsidR="00F776A3" w:rsidRPr="000B3EC8">
        <w:rPr>
          <w:sz w:val="20"/>
          <w:szCs w:val="20"/>
        </w:rPr>
        <w:tab/>
      </w:r>
      <w:r w:rsidR="00CE1C95" w:rsidRPr="000B3EC8">
        <w:rPr>
          <w:sz w:val="20"/>
          <w:szCs w:val="20"/>
        </w:rPr>
        <w:t>1,083,225,630.09</w:t>
      </w:r>
    </w:p>
    <w:p w14:paraId="09A63B3E" w14:textId="77777777" w:rsidR="008B4C9A" w:rsidRPr="000B3EC8" w:rsidRDefault="008B4C9A" w:rsidP="008B4C9A">
      <w:pPr>
        <w:widowControl/>
        <w:tabs>
          <w:tab w:val="decimal" w:pos="8172"/>
          <w:tab w:val="decimal" w:pos="9972"/>
        </w:tabs>
        <w:snapToGrid w:val="0"/>
        <w:spacing w:line="48" w:lineRule="auto"/>
        <w:jc w:val="left"/>
        <w:rPr>
          <w:sz w:val="20"/>
          <w:szCs w:val="20"/>
        </w:rPr>
      </w:pPr>
      <w:r w:rsidRPr="000B3EC8">
        <w:rPr>
          <w:sz w:val="20"/>
          <w:szCs w:val="20"/>
        </w:rPr>
        <w:tab/>
        <w:t>_____________</w:t>
      </w:r>
      <w:r w:rsidRPr="000B3EC8">
        <w:rPr>
          <w:sz w:val="20"/>
          <w:szCs w:val="20"/>
        </w:rPr>
        <w:tab/>
        <w:t>_______________</w:t>
      </w:r>
    </w:p>
    <w:p w14:paraId="493B61C2"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_______________</w:t>
      </w:r>
    </w:p>
    <w:p w14:paraId="6FFF0AE3" w14:textId="77777777" w:rsidR="007347EA" w:rsidRPr="000B3EC8" w:rsidRDefault="007347EA">
      <w:pPr>
        <w:widowControl/>
        <w:tabs>
          <w:tab w:val="left" w:pos="2160"/>
          <w:tab w:val="left" w:pos="3429"/>
          <w:tab w:val="decimal" w:pos="8100"/>
          <w:tab w:val="decimal" w:pos="9720"/>
        </w:tabs>
        <w:adjustRightInd w:val="0"/>
        <w:snapToGrid w:val="0"/>
        <w:jc w:val="left"/>
        <w:rPr>
          <w:sz w:val="20"/>
          <w:szCs w:val="20"/>
        </w:rPr>
      </w:pPr>
    </w:p>
    <w:p w14:paraId="7E1E9303" w14:textId="2A8289F5" w:rsidR="00BB3B82" w:rsidRPr="000B3EC8" w:rsidRDefault="009F33D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其他应收款</w:t>
      </w:r>
      <w:r w:rsidRPr="000B3EC8">
        <w:rPr>
          <w:sz w:val="20"/>
          <w:szCs w:val="20"/>
        </w:rPr>
        <w:tab/>
      </w:r>
      <w:r w:rsidR="00BB3B82" w:rsidRPr="000B3EC8">
        <w:rPr>
          <w:sz w:val="20"/>
          <w:szCs w:val="20"/>
        </w:rPr>
        <w:t>株式会社村田制作所</w:t>
      </w:r>
      <w:r w:rsidR="00BB3B82" w:rsidRPr="000B3EC8">
        <w:rPr>
          <w:sz w:val="20"/>
          <w:szCs w:val="20"/>
        </w:rPr>
        <w:tab/>
      </w:r>
      <w:r w:rsidR="00541EB5" w:rsidRPr="000B3EC8">
        <w:rPr>
          <w:sz w:val="20"/>
          <w:szCs w:val="20"/>
        </w:rPr>
        <w:t>7,744,192.86</w:t>
      </w:r>
      <w:r w:rsidR="00F776A3" w:rsidRPr="000B3EC8">
        <w:rPr>
          <w:sz w:val="20"/>
          <w:szCs w:val="20"/>
        </w:rPr>
        <w:tab/>
      </w:r>
      <w:r w:rsidR="00CE1C95" w:rsidRPr="000B3EC8">
        <w:rPr>
          <w:sz w:val="20"/>
          <w:szCs w:val="20"/>
        </w:rPr>
        <w:t>4,672,756.32</w:t>
      </w:r>
    </w:p>
    <w:p w14:paraId="00339A4F" w14:textId="7FE26A57" w:rsidR="00A65889"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无锡村田电子有限公司</w:t>
      </w:r>
      <w:r w:rsidRPr="000B3EC8">
        <w:rPr>
          <w:sz w:val="20"/>
          <w:szCs w:val="20"/>
        </w:rPr>
        <w:tab/>
      </w:r>
      <w:r w:rsidR="00541EB5" w:rsidRPr="000B3EC8">
        <w:rPr>
          <w:sz w:val="20"/>
          <w:szCs w:val="20"/>
        </w:rPr>
        <w:t>604,181.85</w:t>
      </w:r>
      <w:r w:rsidR="00F776A3" w:rsidRPr="000B3EC8">
        <w:rPr>
          <w:sz w:val="20"/>
          <w:szCs w:val="20"/>
        </w:rPr>
        <w:tab/>
      </w:r>
      <w:r w:rsidR="00CE1C95" w:rsidRPr="000B3EC8">
        <w:rPr>
          <w:sz w:val="20"/>
          <w:szCs w:val="20"/>
        </w:rPr>
        <w:t>565,497.40</w:t>
      </w:r>
    </w:p>
    <w:p w14:paraId="42FD7801" w14:textId="484B5429" w:rsidR="00541EB5" w:rsidRPr="000B3EC8" w:rsidRDefault="00BB3B8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541EB5" w:rsidRPr="000B3EC8">
        <w:rPr>
          <w:sz w:val="20"/>
          <w:szCs w:val="20"/>
        </w:rPr>
        <w:t>村田新能源</w:t>
      </w:r>
      <w:r w:rsidR="000B3EC8">
        <w:rPr>
          <w:sz w:val="20"/>
          <w:szCs w:val="20"/>
        </w:rPr>
        <w:t>(</w:t>
      </w:r>
      <w:r w:rsidR="00541EB5" w:rsidRPr="000B3EC8">
        <w:rPr>
          <w:sz w:val="20"/>
          <w:szCs w:val="20"/>
        </w:rPr>
        <w:t>无锡</w:t>
      </w:r>
      <w:r w:rsidR="000B3EC8">
        <w:rPr>
          <w:sz w:val="20"/>
          <w:szCs w:val="20"/>
        </w:rPr>
        <w:t>)</w:t>
      </w:r>
      <w:r w:rsidR="00541EB5" w:rsidRPr="000B3EC8">
        <w:rPr>
          <w:sz w:val="20"/>
          <w:szCs w:val="20"/>
        </w:rPr>
        <w:t>有限公司</w:t>
      </w:r>
      <w:r w:rsidR="00541EB5" w:rsidRPr="000B3EC8">
        <w:rPr>
          <w:sz w:val="20"/>
          <w:szCs w:val="20"/>
        </w:rPr>
        <w:tab/>
        <w:t>199,314.60</w:t>
      </w:r>
      <w:r w:rsidR="00541EB5" w:rsidRPr="000B3EC8">
        <w:rPr>
          <w:sz w:val="20"/>
          <w:szCs w:val="20"/>
        </w:rPr>
        <w:tab/>
        <w:t>-</w:t>
      </w:r>
    </w:p>
    <w:p w14:paraId="0BFC74D0" w14:textId="5BA3905C" w:rsidR="00A65889" w:rsidRPr="000B3EC8" w:rsidRDefault="00541EB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BB3B82" w:rsidRPr="000B3EC8">
        <w:rPr>
          <w:sz w:val="20"/>
          <w:szCs w:val="20"/>
        </w:rPr>
        <w:t>佛山村田五矿精密材料有限公司</w:t>
      </w:r>
      <w:r w:rsidR="00BB3B82" w:rsidRPr="000B3EC8">
        <w:rPr>
          <w:sz w:val="20"/>
          <w:szCs w:val="20"/>
        </w:rPr>
        <w:tab/>
      </w:r>
      <w:r w:rsidRPr="000B3EC8">
        <w:rPr>
          <w:sz w:val="20"/>
          <w:szCs w:val="20"/>
        </w:rPr>
        <w:t>187,757.51</w:t>
      </w:r>
      <w:r w:rsidR="00F776A3" w:rsidRPr="000B3EC8">
        <w:rPr>
          <w:sz w:val="20"/>
          <w:szCs w:val="20"/>
        </w:rPr>
        <w:tab/>
      </w:r>
      <w:r w:rsidR="00CE1C95" w:rsidRPr="000B3EC8">
        <w:rPr>
          <w:sz w:val="20"/>
          <w:szCs w:val="20"/>
        </w:rPr>
        <w:t>157,876.00</w:t>
      </w:r>
    </w:p>
    <w:p w14:paraId="332AE5DB" w14:textId="504AF55B" w:rsidR="00BB3B82"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东莞村田电子有限公司</w:t>
      </w:r>
      <w:r w:rsidRPr="000B3EC8">
        <w:rPr>
          <w:sz w:val="20"/>
          <w:szCs w:val="20"/>
        </w:rPr>
        <w:tab/>
      </w:r>
      <w:r w:rsidR="00541EB5" w:rsidRPr="000B3EC8">
        <w:rPr>
          <w:sz w:val="20"/>
          <w:szCs w:val="20"/>
        </w:rPr>
        <w:t>178,527.01</w:t>
      </w:r>
      <w:r w:rsidR="00F776A3" w:rsidRPr="000B3EC8">
        <w:rPr>
          <w:sz w:val="20"/>
          <w:szCs w:val="20"/>
        </w:rPr>
        <w:tab/>
      </w:r>
      <w:r w:rsidR="00CE1C95" w:rsidRPr="000B3EC8">
        <w:rPr>
          <w:sz w:val="20"/>
          <w:szCs w:val="20"/>
        </w:rPr>
        <w:t>113,702.59</w:t>
      </w:r>
    </w:p>
    <w:p w14:paraId="7B67C0B1" w14:textId="6F7E63FD" w:rsidR="009F33D5" w:rsidRPr="000B3EC8" w:rsidRDefault="009F33D5" w:rsidP="00541EB5">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541EB5" w:rsidRPr="000B3EC8">
        <w:rPr>
          <w:sz w:val="20"/>
          <w:szCs w:val="20"/>
        </w:rPr>
        <w:t>Mu</w:t>
      </w:r>
      <w:r w:rsidR="00BF654A" w:rsidRPr="000B3EC8">
        <w:rPr>
          <w:sz w:val="20"/>
          <w:szCs w:val="20"/>
        </w:rPr>
        <w:t>r</w:t>
      </w:r>
      <w:r w:rsidR="00541EB5" w:rsidRPr="000B3EC8">
        <w:rPr>
          <w:sz w:val="20"/>
          <w:szCs w:val="20"/>
        </w:rPr>
        <w:t>ata Electronics North America</w:t>
      </w:r>
      <w:r w:rsidR="00541EB5" w:rsidRPr="000B3EC8">
        <w:rPr>
          <w:sz w:val="20"/>
          <w:szCs w:val="20"/>
        </w:rPr>
        <w:tab/>
        <w:t>44,892.42</w:t>
      </w:r>
      <w:r w:rsidR="00541EB5" w:rsidRPr="000B3EC8">
        <w:rPr>
          <w:sz w:val="20"/>
          <w:szCs w:val="20"/>
        </w:rPr>
        <w:tab/>
        <w:t>-</w:t>
      </w:r>
    </w:p>
    <w:p w14:paraId="2E18BD60" w14:textId="4E17818A" w:rsidR="009F33D5" w:rsidRPr="000B3EC8" w:rsidRDefault="009F33D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村田电子贸易</w:t>
      </w:r>
      <w:r w:rsidR="000B3EC8">
        <w:rPr>
          <w:sz w:val="20"/>
          <w:szCs w:val="20"/>
        </w:rPr>
        <w:t>(</w:t>
      </w:r>
      <w:r w:rsidRPr="000B3EC8">
        <w:rPr>
          <w:sz w:val="20"/>
          <w:szCs w:val="20"/>
        </w:rPr>
        <w:t>深圳</w:t>
      </w:r>
      <w:r w:rsidR="000B3EC8">
        <w:rPr>
          <w:sz w:val="20"/>
          <w:szCs w:val="20"/>
        </w:rPr>
        <w:t>)</w:t>
      </w:r>
      <w:r w:rsidRPr="000B3EC8">
        <w:rPr>
          <w:sz w:val="20"/>
          <w:szCs w:val="20"/>
        </w:rPr>
        <w:t>有限公司</w:t>
      </w:r>
      <w:r w:rsidRPr="000B3EC8">
        <w:rPr>
          <w:sz w:val="20"/>
          <w:szCs w:val="20"/>
        </w:rPr>
        <w:tab/>
      </w:r>
      <w:r w:rsidR="00541EB5" w:rsidRPr="000B3EC8">
        <w:rPr>
          <w:sz w:val="20"/>
          <w:szCs w:val="20"/>
        </w:rPr>
        <w:t>21,397.00</w:t>
      </w:r>
      <w:r w:rsidR="00F776A3" w:rsidRPr="000B3EC8">
        <w:rPr>
          <w:sz w:val="20"/>
          <w:szCs w:val="20"/>
        </w:rPr>
        <w:tab/>
      </w:r>
      <w:r w:rsidRPr="000B3EC8">
        <w:rPr>
          <w:sz w:val="20"/>
          <w:szCs w:val="20"/>
        </w:rPr>
        <w:t>21,654.63</w:t>
      </w:r>
    </w:p>
    <w:p w14:paraId="175596AC" w14:textId="59BF7A44" w:rsidR="00541EB5"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541EB5" w:rsidRPr="000B3EC8">
        <w:rPr>
          <w:sz w:val="20"/>
          <w:szCs w:val="20"/>
        </w:rPr>
        <w:t xml:space="preserve">Murata Electronics </w:t>
      </w:r>
      <w:r w:rsidR="000B3EC8">
        <w:rPr>
          <w:sz w:val="20"/>
          <w:szCs w:val="20"/>
        </w:rPr>
        <w:t>(</w:t>
      </w:r>
      <w:r w:rsidR="00541EB5" w:rsidRPr="000B3EC8">
        <w:rPr>
          <w:sz w:val="20"/>
          <w:szCs w:val="20"/>
        </w:rPr>
        <w:t>Thailand</w:t>
      </w:r>
      <w:r w:rsidR="000B3EC8">
        <w:rPr>
          <w:sz w:val="20"/>
          <w:szCs w:val="20"/>
        </w:rPr>
        <w:t>)</w:t>
      </w:r>
      <w:r w:rsidR="00541EB5" w:rsidRPr="000B3EC8">
        <w:rPr>
          <w:sz w:val="20"/>
          <w:szCs w:val="20"/>
        </w:rPr>
        <w:t xml:space="preserve"> Ltd.</w:t>
      </w:r>
      <w:r w:rsidR="00541EB5" w:rsidRPr="000B3EC8">
        <w:rPr>
          <w:sz w:val="20"/>
          <w:szCs w:val="20"/>
        </w:rPr>
        <w:tab/>
        <w:t>-</w:t>
      </w:r>
      <w:r w:rsidR="00541EB5" w:rsidRPr="000B3EC8">
        <w:rPr>
          <w:sz w:val="20"/>
          <w:szCs w:val="20"/>
        </w:rPr>
        <w:tab/>
        <w:t>8,674,749.24</w:t>
      </w:r>
    </w:p>
    <w:p w14:paraId="248CB567" w14:textId="38331CB0" w:rsidR="00541EB5" w:rsidRPr="000B3EC8" w:rsidRDefault="00541EB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珠海市东光电子有限公司</w:t>
      </w:r>
      <w:r w:rsidRPr="000B3EC8">
        <w:rPr>
          <w:sz w:val="20"/>
          <w:szCs w:val="20"/>
        </w:rPr>
        <w:tab/>
        <w:t>-</w:t>
      </w:r>
      <w:r w:rsidRPr="000B3EC8">
        <w:rPr>
          <w:sz w:val="20"/>
          <w:szCs w:val="20"/>
        </w:rPr>
        <w:tab/>
        <w:t>74,436.77</w:t>
      </w:r>
    </w:p>
    <w:p w14:paraId="19C75E30"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_______________</w:t>
      </w:r>
    </w:p>
    <w:p w14:paraId="52A773EA" w14:textId="167D25B5" w:rsidR="00BB3B82" w:rsidRPr="000B3EC8" w:rsidRDefault="00BB3B8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合计</w:t>
      </w:r>
      <w:r w:rsidR="009D7680" w:rsidRPr="000B3EC8">
        <w:rPr>
          <w:sz w:val="20"/>
          <w:szCs w:val="20"/>
        </w:rPr>
        <w:tab/>
      </w:r>
      <w:r w:rsidR="00541EB5" w:rsidRPr="000B3EC8">
        <w:rPr>
          <w:sz w:val="20"/>
          <w:szCs w:val="20"/>
        </w:rPr>
        <w:t>8,980,263.25</w:t>
      </w:r>
      <w:r w:rsidR="00F776A3" w:rsidRPr="000B3EC8">
        <w:rPr>
          <w:sz w:val="20"/>
          <w:szCs w:val="20"/>
        </w:rPr>
        <w:tab/>
      </w:r>
      <w:r w:rsidR="00CC1766" w:rsidRPr="000B3EC8">
        <w:rPr>
          <w:sz w:val="20"/>
          <w:szCs w:val="20"/>
        </w:rPr>
        <w:t>14,280,672.95</w:t>
      </w:r>
    </w:p>
    <w:p w14:paraId="3EF68B9F" w14:textId="77777777" w:rsidR="008B4C9A" w:rsidRPr="000B3EC8" w:rsidRDefault="008B4C9A" w:rsidP="008B4C9A">
      <w:pPr>
        <w:widowControl/>
        <w:tabs>
          <w:tab w:val="decimal" w:pos="8172"/>
          <w:tab w:val="decimal" w:pos="9972"/>
        </w:tabs>
        <w:snapToGrid w:val="0"/>
        <w:spacing w:line="48" w:lineRule="auto"/>
        <w:jc w:val="left"/>
        <w:rPr>
          <w:sz w:val="20"/>
          <w:szCs w:val="20"/>
        </w:rPr>
      </w:pPr>
      <w:r w:rsidRPr="000B3EC8">
        <w:rPr>
          <w:sz w:val="20"/>
          <w:szCs w:val="20"/>
        </w:rPr>
        <w:tab/>
        <w:t>_____________</w:t>
      </w:r>
      <w:r w:rsidRPr="000B3EC8">
        <w:rPr>
          <w:sz w:val="20"/>
          <w:szCs w:val="20"/>
        </w:rPr>
        <w:tab/>
        <w:t>_______________</w:t>
      </w:r>
    </w:p>
    <w:p w14:paraId="13572842"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_______________</w:t>
      </w:r>
    </w:p>
    <w:p w14:paraId="3EA623FB" w14:textId="19452652" w:rsidR="008B4C9A" w:rsidRDefault="008B4C9A">
      <w:pPr>
        <w:widowControl/>
        <w:jc w:val="left"/>
        <w:rPr>
          <w:sz w:val="20"/>
          <w:szCs w:val="20"/>
        </w:rPr>
      </w:pPr>
      <w:r>
        <w:rPr>
          <w:sz w:val="20"/>
          <w:szCs w:val="20"/>
        </w:rPr>
        <w:br w:type="page"/>
      </w:r>
    </w:p>
    <w:p w14:paraId="634A5183" w14:textId="77777777" w:rsidR="008B4C9A" w:rsidRPr="000B3EC8" w:rsidRDefault="008B4C9A" w:rsidP="008B4C9A">
      <w:pPr>
        <w:widowControl/>
        <w:adjustRightInd w:val="0"/>
        <w:snapToGrid w:val="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3525FAF0" w14:textId="77777777" w:rsidR="008B4C9A" w:rsidRPr="000B3EC8" w:rsidRDefault="008B4C9A" w:rsidP="008B4C9A">
      <w:pPr>
        <w:widowControl/>
        <w:adjustRightInd w:val="0"/>
        <w:snapToGrid w:val="0"/>
        <w:ind w:left="2160"/>
        <w:jc w:val="left"/>
        <w:rPr>
          <w:sz w:val="24"/>
        </w:rPr>
      </w:pPr>
    </w:p>
    <w:p w14:paraId="0D1895B1" w14:textId="77777777" w:rsidR="008B4C9A" w:rsidRPr="000B3EC8" w:rsidRDefault="008B4C9A" w:rsidP="008B4C9A">
      <w:pPr>
        <w:widowControl/>
        <w:tabs>
          <w:tab w:val="decimal" w:pos="7515"/>
          <w:tab w:val="decimal" w:pos="9720"/>
        </w:tabs>
        <w:adjustRightInd w:val="0"/>
        <w:snapToGrid w:val="0"/>
        <w:ind w:left="1440" w:hanging="720"/>
        <w:jc w:val="left"/>
        <w:rPr>
          <w:sz w:val="24"/>
          <w:lang w:val="en-GB"/>
        </w:rPr>
      </w:pPr>
      <w:r>
        <w:rPr>
          <w:sz w:val="24"/>
          <w:lang w:val="en-GB"/>
        </w:rPr>
        <w:t>(</w:t>
      </w:r>
      <w:r w:rsidRPr="000B3EC8">
        <w:rPr>
          <w:sz w:val="24"/>
          <w:lang w:val="en-GB"/>
        </w:rPr>
        <w:t>3</w:t>
      </w:r>
      <w:r>
        <w:rPr>
          <w:sz w:val="24"/>
          <w:lang w:val="en-GB"/>
        </w:rPr>
        <w:t>)</w:t>
      </w:r>
      <w:r w:rsidRPr="000B3EC8">
        <w:rPr>
          <w:sz w:val="24"/>
          <w:lang w:val="en-GB"/>
        </w:rPr>
        <w:tab/>
      </w:r>
      <w:r w:rsidRPr="000B3EC8">
        <w:rPr>
          <w:sz w:val="24"/>
          <w:lang w:val="en-GB"/>
        </w:rPr>
        <w:t>本公司与关联方在本年度发生了如下重大关联交易</w:t>
      </w:r>
      <w:r w:rsidRPr="000B3EC8">
        <w:rPr>
          <w:sz w:val="24"/>
          <w:lang w:val="en-GB"/>
        </w:rPr>
        <w:t xml:space="preserve"> </w:t>
      </w:r>
      <w:r w:rsidRPr="000B3EC8">
        <w:rPr>
          <w:sz w:val="24"/>
        </w:rPr>
        <w:t xml:space="preserve">- </w:t>
      </w:r>
      <w:r w:rsidRPr="000B3EC8">
        <w:rPr>
          <w:sz w:val="24"/>
        </w:rPr>
        <w:t>续</w:t>
      </w:r>
    </w:p>
    <w:p w14:paraId="0BA20FF1" w14:textId="6D4D26BF" w:rsidR="008B4C9A" w:rsidRDefault="008B4C9A">
      <w:pPr>
        <w:widowControl/>
        <w:tabs>
          <w:tab w:val="left" w:pos="2160"/>
          <w:tab w:val="left" w:pos="3429"/>
          <w:tab w:val="decimal" w:pos="8100"/>
          <w:tab w:val="decimal" w:pos="9720"/>
        </w:tabs>
        <w:snapToGrid w:val="0"/>
        <w:jc w:val="left"/>
        <w:rPr>
          <w:sz w:val="20"/>
          <w:szCs w:val="20"/>
          <w:lang w:val="en-GB"/>
        </w:rPr>
      </w:pPr>
    </w:p>
    <w:p w14:paraId="4491AD3A" w14:textId="31D7E417" w:rsidR="008B4C9A" w:rsidRPr="00EF71E2" w:rsidRDefault="008B4C9A" w:rsidP="008B4C9A">
      <w:pPr>
        <w:widowControl/>
        <w:adjustRightInd w:val="0"/>
        <w:snapToGrid w:val="0"/>
        <w:ind w:left="2160" w:hanging="720"/>
        <w:jc w:val="left"/>
        <w:rPr>
          <w:sz w:val="24"/>
        </w:rPr>
      </w:pPr>
      <w:r w:rsidRPr="00EF71E2">
        <w:rPr>
          <w:sz w:val="24"/>
        </w:rPr>
        <w:t>(p)</w:t>
      </w:r>
      <w:r w:rsidRPr="00EF71E2">
        <w:rPr>
          <w:sz w:val="24"/>
        </w:rPr>
        <w:tab/>
      </w:r>
      <w:r w:rsidRPr="00EF71E2">
        <w:rPr>
          <w:sz w:val="24"/>
        </w:rPr>
        <w:t>债权债务往来余额</w:t>
      </w:r>
      <w:r w:rsidRPr="00EF71E2">
        <w:rPr>
          <w:rFonts w:hint="eastAsia"/>
          <w:sz w:val="24"/>
        </w:rPr>
        <w:t xml:space="preserve"> </w:t>
      </w:r>
      <w:r w:rsidRPr="00EF71E2">
        <w:rPr>
          <w:sz w:val="24"/>
        </w:rPr>
        <w:t xml:space="preserve">- </w:t>
      </w:r>
      <w:r w:rsidRPr="00EF71E2">
        <w:rPr>
          <w:sz w:val="24"/>
        </w:rPr>
        <w:t>续</w:t>
      </w:r>
    </w:p>
    <w:p w14:paraId="23AF67BC" w14:textId="77777777" w:rsidR="008B4C9A" w:rsidRPr="00EF71E2" w:rsidRDefault="008B4C9A" w:rsidP="008B4C9A">
      <w:pPr>
        <w:widowControl/>
        <w:adjustRightInd w:val="0"/>
        <w:snapToGrid w:val="0"/>
        <w:ind w:left="1980"/>
        <w:jc w:val="left"/>
        <w:rPr>
          <w:sz w:val="24"/>
          <w:lang w:val="en-GB"/>
        </w:rPr>
      </w:pPr>
    </w:p>
    <w:p w14:paraId="1B2B4CB9" w14:textId="77777777" w:rsidR="008B4C9A" w:rsidRPr="00EF71E2" w:rsidRDefault="008B4C9A" w:rsidP="008B4C9A">
      <w:pPr>
        <w:widowControl/>
        <w:tabs>
          <w:tab w:val="left" w:pos="2160"/>
          <w:tab w:val="left" w:pos="3420"/>
          <w:tab w:val="center" w:pos="7524"/>
          <w:tab w:val="center" w:pos="9315"/>
        </w:tabs>
        <w:adjustRightInd w:val="0"/>
        <w:snapToGrid w:val="0"/>
        <w:ind w:left="480"/>
        <w:jc w:val="left"/>
        <w:rPr>
          <w:sz w:val="20"/>
          <w:szCs w:val="20"/>
        </w:rPr>
      </w:pPr>
      <w:r w:rsidRPr="00EF71E2">
        <w:rPr>
          <w:sz w:val="20"/>
          <w:szCs w:val="20"/>
        </w:rPr>
        <w:tab/>
      </w:r>
      <w:r w:rsidRPr="00EF71E2">
        <w:rPr>
          <w:sz w:val="20"/>
          <w:szCs w:val="20"/>
          <w:u w:val="single"/>
        </w:rPr>
        <w:t>科目</w:t>
      </w:r>
      <w:r w:rsidRPr="00EF71E2">
        <w:rPr>
          <w:sz w:val="20"/>
          <w:szCs w:val="20"/>
        </w:rPr>
        <w:tab/>
      </w:r>
      <w:r w:rsidRPr="00EF71E2">
        <w:rPr>
          <w:sz w:val="20"/>
          <w:szCs w:val="20"/>
          <w:u w:val="single"/>
        </w:rPr>
        <w:t>关联方名称</w:t>
      </w:r>
      <w:r w:rsidRPr="00EF71E2">
        <w:rPr>
          <w:sz w:val="20"/>
          <w:szCs w:val="20"/>
        </w:rPr>
        <w:tab/>
      </w:r>
      <w:r w:rsidRPr="00EF71E2">
        <w:rPr>
          <w:sz w:val="20"/>
          <w:szCs w:val="20"/>
          <w:u w:val="single"/>
        </w:rPr>
        <w:t>年末数</w:t>
      </w:r>
      <w:r w:rsidRPr="00EF71E2">
        <w:rPr>
          <w:sz w:val="20"/>
          <w:szCs w:val="20"/>
        </w:rPr>
        <w:tab/>
      </w:r>
      <w:r w:rsidRPr="00EF71E2">
        <w:rPr>
          <w:sz w:val="20"/>
          <w:szCs w:val="20"/>
          <w:u w:val="single"/>
        </w:rPr>
        <w:t>年初数</w:t>
      </w:r>
    </w:p>
    <w:p w14:paraId="672B1C3D" w14:textId="77777777" w:rsidR="008B4C9A" w:rsidRPr="00EF71E2" w:rsidRDefault="008B4C9A" w:rsidP="008B4C9A">
      <w:pPr>
        <w:widowControl/>
        <w:tabs>
          <w:tab w:val="left" w:pos="2160"/>
          <w:tab w:val="left" w:pos="3420"/>
          <w:tab w:val="center" w:pos="7524"/>
          <w:tab w:val="center" w:pos="9315"/>
        </w:tabs>
        <w:adjustRightInd w:val="0"/>
        <w:snapToGrid w:val="0"/>
        <w:ind w:left="480"/>
        <w:jc w:val="left"/>
        <w:rPr>
          <w:sz w:val="20"/>
          <w:szCs w:val="20"/>
        </w:rPr>
      </w:pPr>
      <w:r w:rsidRPr="00EF71E2">
        <w:rPr>
          <w:sz w:val="20"/>
          <w:szCs w:val="20"/>
        </w:rPr>
        <w:tab/>
      </w:r>
      <w:r w:rsidRPr="00EF71E2">
        <w:rPr>
          <w:sz w:val="20"/>
          <w:szCs w:val="20"/>
        </w:rPr>
        <w:tab/>
      </w:r>
      <w:r w:rsidRPr="00EF71E2">
        <w:rPr>
          <w:sz w:val="20"/>
          <w:szCs w:val="20"/>
        </w:rPr>
        <w:tab/>
      </w:r>
      <w:r w:rsidRPr="00EF71E2">
        <w:rPr>
          <w:sz w:val="20"/>
          <w:szCs w:val="20"/>
        </w:rPr>
        <w:t>人民币元</w:t>
      </w:r>
      <w:r w:rsidRPr="00EF71E2">
        <w:rPr>
          <w:sz w:val="20"/>
          <w:szCs w:val="20"/>
        </w:rPr>
        <w:tab/>
      </w:r>
      <w:r w:rsidRPr="00EF71E2">
        <w:rPr>
          <w:sz w:val="20"/>
          <w:szCs w:val="20"/>
        </w:rPr>
        <w:t>人民币元</w:t>
      </w:r>
    </w:p>
    <w:p w14:paraId="43D45A1C" w14:textId="77777777" w:rsidR="008B4C9A" w:rsidRPr="00EF71E2" w:rsidRDefault="008B4C9A">
      <w:pPr>
        <w:widowControl/>
        <w:tabs>
          <w:tab w:val="left" w:pos="2160"/>
          <w:tab w:val="left" w:pos="3429"/>
          <w:tab w:val="decimal" w:pos="8100"/>
          <w:tab w:val="decimal" w:pos="9720"/>
        </w:tabs>
        <w:snapToGrid w:val="0"/>
        <w:jc w:val="left"/>
        <w:rPr>
          <w:sz w:val="20"/>
          <w:szCs w:val="20"/>
          <w:lang w:val="en-GB"/>
        </w:rPr>
      </w:pPr>
    </w:p>
    <w:p w14:paraId="73580CAF" w14:textId="5A7F9508" w:rsidR="00BB3B82" w:rsidRPr="00EF71E2" w:rsidRDefault="00BB3B8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应付账款</w:t>
      </w:r>
      <w:r w:rsidRPr="00EF71E2">
        <w:rPr>
          <w:sz w:val="20"/>
          <w:szCs w:val="20"/>
        </w:rPr>
        <w:tab/>
      </w:r>
      <w:r w:rsidRPr="00EF71E2">
        <w:rPr>
          <w:sz w:val="20"/>
          <w:szCs w:val="20"/>
        </w:rPr>
        <w:t>株式会社村田制作所</w:t>
      </w:r>
      <w:r w:rsidRPr="00EF71E2">
        <w:rPr>
          <w:sz w:val="20"/>
          <w:szCs w:val="20"/>
        </w:rPr>
        <w:tab/>
      </w:r>
      <w:r w:rsidR="00541EB5" w:rsidRPr="00EF71E2">
        <w:rPr>
          <w:sz w:val="20"/>
          <w:szCs w:val="20"/>
        </w:rPr>
        <w:t>415,530,086.86</w:t>
      </w:r>
      <w:r w:rsidR="00F776A3" w:rsidRPr="00EF71E2">
        <w:rPr>
          <w:sz w:val="20"/>
          <w:szCs w:val="20"/>
        </w:rPr>
        <w:tab/>
      </w:r>
      <w:r w:rsidR="00E17FAC" w:rsidRPr="00EF71E2">
        <w:rPr>
          <w:sz w:val="20"/>
          <w:szCs w:val="20"/>
        </w:rPr>
        <w:t>358,884,714.44</w:t>
      </w:r>
    </w:p>
    <w:p w14:paraId="51AE0740" w14:textId="63D2B9F4" w:rsidR="00B17A7D" w:rsidRPr="00EF71E2" w:rsidRDefault="00B17A7D"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无锡村田电子有限公司</w:t>
      </w:r>
      <w:r w:rsidRPr="00EF71E2">
        <w:rPr>
          <w:sz w:val="20"/>
          <w:szCs w:val="20"/>
        </w:rPr>
        <w:tab/>
      </w:r>
      <w:r w:rsidR="00FC6816" w:rsidRPr="00EF71E2">
        <w:rPr>
          <w:sz w:val="20"/>
          <w:szCs w:val="20"/>
        </w:rPr>
        <w:t>16,055,673.29</w:t>
      </w:r>
      <w:r w:rsidR="00F776A3" w:rsidRPr="00EF71E2">
        <w:rPr>
          <w:sz w:val="20"/>
          <w:szCs w:val="20"/>
        </w:rPr>
        <w:tab/>
      </w:r>
      <w:r w:rsidR="00E17FAC" w:rsidRPr="00EF71E2">
        <w:rPr>
          <w:sz w:val="20"/>
          <w:szCs w:val="20"/>
        </w:rPr>
        <w:t>73,055,085.02</w:t>
      </w:r>
    </w:p>
    <w:p w14:paraId="4C4E8E1C" w14:textId="1958324D" w:rsidR="00BB3B82" w:rsidRPr="00EF71E2" w:rsidRDefault="00BB3B8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t>Taiwan Murata Electronics Co., Ltd.</w:t>
      </w:r>
      <w:r w:rsidRPr="00EF71E2">
        <w:rPr>
          <w:sz w:val="20"/>
          <w:szCs w:val="20"/>
        </w:rPr>
        <w:tab/>
      </w:r>
      <w:r w:rsidR="00FC6816" w:rsidRPr="00EF71E2">
        <w:rPr>
          <w:sz w:val="20"/>
          <w:szCs w:val="20"/>
        </w:rPr>
        <w:t>7,392,547.58</w:t>
      </w:r>
      <w:r w:rsidR="00F776A3" w:rsidRPr="00EF71E2">
        <w:rPr>
          <w:sz w:val="20"/>
          <w:szCs w:val="20"/>
        </w:rPr>
        <w:tab/>
      </w:r>
      <w:r w:rsidR="00E17FAC" w:rsidRPr="00EF71E2">
        <w:rPr>
          <w:sz w:val="20"/>
          <w:szCs w:val="20"/>
        </w:rPr>
        <w:t>2,539,463.37</w:t>
      </w:r>
    </w:p>
    <w:p w14:paraId="2786F8D4" w14:textId="538F4F7C" w:rsidR="00FC6816" w:rsidRPr="00EF71E2" w:rsidRDefault="00CA409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FC6816" w:rsidRPr="00EF71E2">
        <w:rPr>
          <w:sz w:val="20"/>
          <w:szCs w:val="20"/>
        </w:rPr>
        <w:t>Murata Manufacturing Vietnam Co., Ltd.</w:t>
      </w:r>
      <w:r w:rsidR="00FC6816" w:rsidRPr="00EF71E2">
        <w:rPr>
          <w:sz w:val="20"/>
          <w:szCs w:val="20"/>
        </w:rPr>
        <w:tab/>
        <w:t>73,481.89</w:t>
      </w:r>
      <w:r w:rsidR="00FC6816" w:rsidRPr="00EF71E2">
        <w:rPr>
          <w:sz w:val="20"/>
          <w:szCs w:val="20"/>
        </w:rPr>
        <w:tab/>
        <w:t>-</w:t>
      </w:r>
    </w:p>
    <w:p w14:paraId="59E01FA3" w14:textId="776B8EEC" w:rsidR="00715C6A" w:rsidRPr="00EF71E2" w:rsidRDefault="00FC6816" w:rsidP="00996798">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4F4892" w:rsidRPr="00EF71E2">
        <w:rPr>
          <w:sz w:val="20"/>
          <w:szCs w:val="20"/>
        </w:rPr>
        <w:t xml:space="preserve">Murata Electronics </w:t>
      </w:r>
      <w:r w:rsidR="000B3EC8" w:rsidRPr="00EF71E2">
        <w:rPr>
          <w:sz w:val="20"/>
          <w:szCs w:val="20"/>
        </w:rPr>
        <w:t>(</w:t>
      </w:r>
      <w:r w:rsidR="004F4892" w:rsidRPr="00EF71E2">
        <w:rPr>
          <w:sz w:val="20"/>
          <w:szCs w:val="20"/>
        </w:rPr>
        <w:t>Thailand</w:t>
      </w:r>
      <w:r w:rsidR="000B3EC8" w:rsidRPr="00EF71E2">
        <w:rPr>
          <w:sz w:val="20"/>
          <w:szCs w:val="20"/>
        </w:rPr>
        <w:t>)</w:t>
      </w:r>
      <w:r w:rsidR="004F4892" w:rsidRPr="00EF71E2">
        <w:rPr>
          <w:sz w:val="20"/>
          <w:szCs w:val="20"/>
        </w:rPr>
        <w:t xml:space="preserve"> Ltd.</w:t>
      </w:r>
      <w:r w:rsidR="004F4892" w:rsidRPr="00EF71E2">
        <w:rPr>
          <w:sz w:val="20"/>
          <w:szCs w:val="20"/>
        </w:rPr>
        <w:tab/>
        <w:t>412.58</w:t>
      </w:r>
      <w:r w:rsidR="004F4892" w:rsidRPr="00EF71E2">
        <w:rPr>
          <w:sz w:val="20"/>
          <w:szCs w:val="20"/>
        </w:rPr>
        <w:tab/>
      </w:r>
      <w:r w:rsidR="000B3EC8" w:rsidRPr="00EF71E2">
        <w:rPr>
          <w:sz w:val="20"/>
          <w:szCs w:val="20"/>
        </w:rPr>
        <w:t>(</w:t>
      </w:r>
      <w:r w:rsidR="004F4892" w:rsidRPr="00EF71E2">
        <w:rPr>
          <w:sz w:val="20"/>
          <w:szCs w:val="20"/>
        </w:rPr>
        <w:t>726,791.63</w:t>
      </w:r>
      <w:r w:rsidR="000B3EC8" w:rsidRPr="00EF71E2">
        <w:rPr>
          <w:sz w:val="20"/>
          <w:szCs w:val="20"/>
        </w:rPr>
        <w:t>)</w:t>
      </w:r>
    </w:p>
    <w:p w14:paraId="77EB2A0D" w14:textId="78CDD336" w:rsidR="00CA4092" w:rsidRPr="00EF71E2" w:rsidRDefault="00715C6A" w:rsidP="00715C6A">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proofErr w:type="spellStart"/>
      <w:r w:rsidR="00996798" w:rsidRPr="00EF71E2">
        <w:rPr>
          <w:sz w:val="20"/>
          <w:szCs w:val="20"/>
        </w:rPr>
        <w:t>Viethoa</w:t>
      </w:r>
      <w:proofErr w:type="spellEnd"/>
      <w:r w:rsidR="00996798" w:rsidRPr="00EF71E2">
        <w:rPr>
          <w:sz w:val="20"/>
          <w:szCs w:val="20"/>
        </w:rPr>
        <w:t xml:space="preserve"> Electronics Co., Ltd. </w:t>
      </w:r>
      <w:r w:rsidR="00CA4092" w:rsidRPr="00EF71E2">
        <w:rPr>
          <w:sz w:val="20"/>
          <w:szCs w:val="20"/>
        </w:rPr>
        <w:tab/>
      </w:r>
      <w:r w:rsidR="00FC6816" w:rsidRPr="00EF71E2">
        <w:rPr>
          <w:sz w:val="20"/>
          <w:szCs w:val="20"/>
        </w:rPr>
        <w:t>-</w:t>
      </w:r>
      <w:r w:rsidR="00F776A3" w:rsidRPr="00EF71E2">
        <w:rPr>
          <w:sz w:val="20"/>
          <w:szCs w:val="20"/>
        </w:rPr>
        <w:tab/>
      </w:r>
      <w:r w:rsidR="00E17FAC" w:rsidRPr="00EF71E2">
        <w:rPr>
          <w:sz w:val="20"/>
          <w:szCs w:val="20"/>
        </w:rPr>
        <w:t>266,889.61</w:t>
      </w:r>
    </w:p>
    <w:p w14:paraId="1985C0E7" w14:textId="439D352E" w:rsidR="00130984" w:rsidRPr="00EF71E2" w:rsidRDefault="00130984" w:rsidP="00130984">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t xml:space="preserve">Murata Electronics Singapore </w:t>
      </w:r>
      <w:r w:rsidR="000B3EC8" w:rsidRPr="00EF71E2">
        <w:rPr>
          <w:sz w:val="20"/>
          <w:szCs w:val="20"/>
        </w:rPr>
        <w:t>(</w:t>
      </w:r>
      <w:r w:rsidRPr="00EF71E2">
        <w:rPr>
          <w:sz w:val="20"/>
          <w:szCs w:val="20"/>
        </w:rPr>
        <w:t>Pte.</w:t>
      </w:r>
      <w:r w:rsidR="000B3EC8" w:rsidRPr="00EF71E2">
        <w:rPr>
          <w:sz w:val="20"/>
          <w:szCs w:val="20"/>
        </w:rPr>
        <w:t>)</w:t>
      </w:r>
      <w:r w:rsidRPr="00EF71E2">
        <w:rPr>
          <w:sz w:val="20"/>
          <w:szCs w:val="20"/>
        </w:rPr>
        <w:t xml:space="preserve"> Ltd.</w:t>
      </w:r>
      <w:r w:rsidRPr="00EF71E2">
        <w:rPr>
          <w:sz w:val="20"/>
          <w:szCs w:val="20"/>
        </w:rPr>
        <w:tab/>
      </w:r>
      <w:r w:rsidR="00FC6816" w:rsidRPr="00EF71E2">
        <w:rPr>
          <w:sz w:val="20"/>
          <w:szCs w:val="20"/>
        </w:rPr>
        <w:t>-</w:t>
      </w:r>
      <w:r w:rsidR="00F776A3" w:rsidRPr="00EF71E2">
        <w:rPr>
          <w:sz w:val="20"/>
          <w:szCs w:val="20"/>
        </w:rPr>
        <w:tab/>
      </w:r>
      <w:r w:rsidRPr="00EF71E2">
        <w:rPr>
          <w:sz w:val="20"/>
          <w:szCs w:val="20"/>
        </w:rPr>
        <w:t>323.62</w:t>
      </w:r>
    </w:p>
    <w:p w14:paraId="183175F6" w14:textId="23E158D7" w:rsidR="004E4B07" w:rsidRPr="00EF71E2" w:rsidRDefault="004E4B07">
      <w:pPr>
        <w:widowControl/>
        <w:tabs>
          <w:tab w:val="decimal" w:pos="8172"/>
          <w:tab w:val="decimal" w:pos="9972"/>
        </w:tabs>
        <w:snapToGrid w:val="0"/>
        <w:spacing w:after="140" w:line="24" w:lineRule="auto"/>
        <w:ind w:left="720"/>
        <w:jc w:val="left"/>
        <w:rPr>
          <w:sz w:val="20"/>
          <w:szCs w:val="20"/>
        </w:rPr>
      </w:pPr>
      <w:r w:rsidRPr="00EF71E2">
        <w:rPr>
          <w:sz w:val="20"/>
          <w:szCs w:val="20"/>
        </w:rPr>
        <w:tab/>
        <w:t>_____________</w:t>
      </w:r>
      <w:r w:rsidRPr="00EF71E2">
        <w:rPr>
          <w:sz w:val="20"/>
          <w:szCs w:val="20"/>
        </w:rPr>
        <w:tab/>
        <w:t>_____________</w:t>
      </w:r>
    </w:p>
    <w:p w14:paraId="024A576D" w14:textId="0C65AED2" w:rsidR="00BB3B82" w:rsidRPr="00EF71E2" w:rsidRDefault="00BB3B8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合计</w:t>
      </w:r>
      <w:r w:rsidRPr="00EF71E2">
        <w:rPr>
          <w:sz w:val="20"/>
          <w:szCs w:val="20"/>
        </w:rPr>
        <w:tab/>
      </w:r>
      <w:r w:rsidR="00FC6816" w:rsidRPr="00EF71E2">
        <w:rPr>
          <w:sz w:val="20"/>
          <w:szCs w:val="20"/>
        </w:rPr>
        <w:t>439,052,202.2</w:t>
      </w:r>
      <w:r w:rsidR="00391FD9" w:rsidRPr="00EF71E2">
        <w:rPr>
          <w:sz w:val="20"/>
          <w:szCs w:val="20"/>
        </w:rPr>
        <w:t>0</w:t>
      </w:r>
      <w:r w:rsidR="00F776A3" w:rsidRPr="00EF71E2">
        <w:rPr>
          <w:sz w:val="20"/>
          <w:szCs w:val="20"/>
        </w:rPr>
        <w:tab/>
      </w:r>
      <w:r w:rsidR="00E17FAC" w:rsidRPr="00EF71E2">
        <w:rPr>
          <w:sz w:val="20"/>
          <w:szCs w:val="20"/>
        </w:rPr>
        <w:t>434,019,684.4</w:t>
      </w:r>
      <w:r w:rsidR="00943E34" w:rsidRPr="00EF71E2">
        <w:rPr>
          <w:sz w:val="20"/>
          <w:szCs w:val="20"/>
        </w:rPr>
        <w:t>3</w:t>
      </w:r>
    </w:p>
    <w:p w14:paraId="11735C95" w14:textId="77777777" w:rsidR="008B4C9A" w:rsidRPr="00EF71E2" w:rsidRDefault="008B4C9A" w:rsidP="008B4C9A">
      <w:pPr>
        <w:widowControl/>
        <w:tabs>
          <w:tab w:val="decimal" w:pos="8172"/>
          <w:tab w:val="decimal" w:pos="9972"/>
        </w:tabs>
        <w:snapToGrid w:val="0"/>
        <w:spacing w:line="48" w:lineRule="auto"/>
        <w:jc w:val="left"/>
        <w:rPr>
          <w:sz w:val="20"/>
          <w:szCs w:val="20"/>
        </w:rPr>
      </w:pPr>
      <w:r w:rsidRPr="00EF71E2">
        <w:rPr>
          <w:sz w:val="20"/>
          <w:szCs w:val="20"/>
        </w:rPr>
        <w:tab/>
        <w:t>_____________</w:t>
      </w:r>
      <w:r w:rsidRPr="00EF71E2">
        <w:rPr>
          <w:sz w:val="20"/>
          <w:szCs w:val="20"/>
        </w:rPr>
        <w:tab/>
        <w:t>_____________</w:t>
      </w:r>
    </w:p>
    <w:p w14:paraId="11B37CD3" w14:textId="77777777" w:rsidR="008B4C9A" w:rsidRPr="00EF71E2" w:rsidRDefault="008B4C9A" w:rsidP="008B4C9A">
      <w:pPr>
        <w:widowControl/>
        <w:tabs>
          <w:tab w:val="decimal" w:pos="8172"/>
          <w:tab w:val="decimal" w:pos="9972"/>
        </w:tabs>
        <w:snapToGrid w:val="0"/>
        <w:spacing w:after="140" w:line="24" w:lineRule="auto"/>
        <w:ind w:left="720"/>
        <w:jc w:val="left"/>
        <w:rPr>
          <w:sz w:val="20"/>
          <w:szCs w:val="20"/>
        </w:rPr>
      </w:pPr>
      <w:r w:rsidRPr="00EF71E2">
        <w:rPr>
          <w:sz w:val="20"/>
          <w:szCs w:val="20"/>
        </w:rPr>
        <w:tab/>
        <w:t>_____________</w:t>
      </w:r>
      <w:r w:rsidRPr="00EF71E2">
        <w:rPr>
          <w:sz w:val="20"/>
          <w:szCs w:val="20"/>
        </w:rPr>
        <w:tab/>
        <w:t>_____________</w:t>
      </w:r>
    </w:p>
    <w:p w14:paraId="5BB9E9CE" w14:textId="77777777" w:rsidR="004E4B07" w:rsidRPr="00EF71E2" w:rsidRDefault="004E4B07">
      <w:pPr>
        <w:widowControl/>
        <w:tabs>
          <w:tab w:val="left" w:pos="2160"/>
          <w:tab w:val="left" w:pos="3429"/>
          <w:tab w:val="decimal" w:pos="8100"/>
          <w:tab w:val="decimal" w:pos="9720"/>
        </w:tabs>
        <w:snapToGrid w:val="0"/>
        <w:jc w:val="left"/>
        <w:rPr>
          <w:sz w:val="20"/>
          <w:szCs w:val="20"/>
        </w:rPr>
      </w:pPr>
    </w:p>
    <w:p w14:paraId="064B6E63" w14:textId="299697D4"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其他应付款</w:t>
      </w:r>
      <w:r w:rsidRPr="00EF71E2">
        <w:rPr>
          <w:sz w:val="20"/>
          <w:szCs w:val="20"/>
        </w:rPr>
        <w:tab/>
      </w:r>
      <w:r w:rsidRPr="00EF71E2">
        <w:rPr>
          <w:sz w:val="20"/>
          <w:szCs w:val="20"/>
        </w:rPr>
        <w:t>株式会社村田制作所</w:t>
      </w:r>
      <w:r w:rsidRPr="00EF71E2">
        <w:rPr>
          <w:sz w:val="20"/>
          <w:szCs w:val="20"/>
        </w:rPr>
        <w:tab/>
      </w:r>
      <w:r w:rsidR="00FC6816" w:rsidRPr="00EF71E2">
        <w:rPr>
          <w:sz w:val="20"/>
          <w:szCs w:val="20"/>
        </w:rPr>
        <w:t>58,584,828.39</w:t>
      </w:r>
      <w:r w:rsidR="00F776A3" w:rsidRPr="00EF71E2">
        <w:rPr>
          <w:sz w:val="20"/>
          <w:szCs w:val="20"/>
        </w:rPr>
        <w:tab/>
      </w:r>
      <w:r w:rsidRPr="00EF71E2">
        <w:rPr>
          <w:sz w:val="20"/>
          <w:szCs w:val="20"/>
        </w:rPr>
        <w:t>45,912,339.</w:t>
      </w:r>
      <w:r w:rsidR="00715C6A" w:rsidRPr="00EF71E2">
        <w:rPr>
          <w:sz w:val="20"/>
          <w:szCs w:val="20"/>
        </w:rPr>
        <w:t>81</w:t>
      </w:r>
    </w:p>
    <w:p w14:paraId="16D68AAF" w14:textId="02A0856E"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无锡村田电子有限公司</w:t>
      </w:r>
      <w:r w:rsidRPr="00EF71E2">
        <w:rPr>
          <w:sz w:val="20"/>
          <w:szCs w:val="20"/>
        </w:rPr>
        <w:tab/>
      </w:r>
      <w:r w:rsidR="00FC6816" w:rsidRPr="00EF71E2">
        <w:rPr>
          <w:sz w:val="20"/>
          <w:szCs w:val="20"/>
        </w:rPr>
        <w:t>339,860.31</w:t>
      </w:r>
      <w:r w:rsidR="00F776A3" w:rsidRPr="00EF71E2">
        <w:rPr>
          <w:sz w:val="20"/>
          <w:szCs w:val="20"/>
        </w:rPr>
        <w:tab/>
      </w:r>
      <w:r w:rsidRPr="00EF71E2">
        <w:rPr>
          <w:sz w:val="20"/>
          <w:szCs w:val="20"/>
        </w:rPr>
        <w:t>246,835.60</w:t>
      </w:r>
    </w:p>
    <w:p w14:paraId="43A0F383" w14:textId="11B28EA8" w:rsidR="00FC6816"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FC6816" w:rsidRPr="00EF71E2">
        <w:rPr>
          <w:sz w:val="20"/>
          <w:szCs w:val="20"/>
        </w:rPr>
        <w:t>村田电子贸易</w:t>
      </w:r>
      <w:r w:rsidR="000B3EC8" w:rsidRPr="00EF71E2">
        <w:rPr>
          <w:sz w:val="20"/>
          <w:szCs w:val="20"/>
        </w:rPr>
        <w:t>(</w:t>
      </w:r>
      <w:r w:rsidR="00FC6816" w:rsidRPr="00EF71E2">
        <w:rPr>
          <w:sz w:val="20"/>
          <w:szCs w:val="20"/>
        </w:rPr>
        <w:t>深圳</w:t>
      </w:r>
      <w:r w:rsidR="000B3EC8" w:rsidRPr="00EF71E2">
        <w:rPr>
          <w:sz w:val="20"/>
          <w:szCs w:val="20"/>
        </w:rPr>
        <w:t>)</w:t>
      </w:r>
      <w:r w:rsidR="00FC6816" w:rsidRPr="00EF71E2">
        <w:rPr>
          <w:sz w:val="20"/>
          <w:szCs w:val="20"/>
        </w:rPr>
        <w:t>有限公司</w:t>
      </w:r>
      <w:r w:rsidR="00FC6816" w:rsidRPr="00EF71E2">
        <w:rPr>
          <w:sz w:val="20"/>
          <w:szCs w:val="20"/>
        </w:rPr>
        <w:tab/>
        <w:t>121,006.19</w:t>
      </w:r>
      <w:r w:rsidR="00FC6816" w:rsidRPr="00EF71E2">
        <w:rPr>
          <w:sz w:val="20"/>
          <w:szCs w:val="20"/>
        </w:rPr>
        <w:tab/>
        <w:t>105,351.95</w:t>
      </w:r>
    </w:p>
    <w:p w14:paraId="3F931053" w14:textId="5CB76F8F" w:rsidR="004E4B07" w:rsidRPr="00EF71E2" w:rsidRDefault="00FC6816">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4E4B07" w:rsidRPr="00EF71E2">
        <w:rPr>
          <w:sz w:val="20"/>
          <w:szCs w:val="20"/>
        </w:rPr>
        <w:t>村田有限公司</w:t>
      </w:r>
      <w:r w:rsidR="004E4B07" w:rsidRPr="00EF71E2">
        <w:rPr>
          <w:sz w:val="20"/>
          <w:szCs w:val="20"/>
        </w:rPr>
        <w:tab/>
      </w:r>
      <w:r w:rsidRPr="00EF71E2">
        <w:rPr>
          <w:sz w:val="20"/>
          <w:szCs w:val="20"/>
        </w:rPr>
        <w:t>93,980.03</w:t>
      </w:r>
      <w:r w:rsidR="00F776A3" w:rsidRPr="00EF71E2">
        <w:rPr>
          <w:sz w:val="20"/>
          <w:szCs w:val="20"/>
        </w:rPr>
        <w:tab/>
      </w:r>
      <w:r w:rsidR="004E4B07" w:rsidRPr="00EF71E2">
        <w:rPr>
          <w:sz w:val="20"/>
          <w:szCs w:val="20"/>
        </w:rPr>
        <w:t>109,804.73</w:t>
      </w:r>
    </w:p>
    <w:p w14:paraId="20C7FF39" w14:textId="4101F836"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DA7AF3" w:rsidRPr="00EF71E2">
        <w:rPr>
          <w:sz w:val="20"/>
          <w:szCs w:val="20"/>
        </w:rPr>
        <w:t>村田</w:t>
      </w:r>
      <w:r w:rsidR="000B3EC8" w:rsidRPr="00EF71E2">
        <w:rPr>
          <w:sz w:val="20"/>
          <w:szCs w:val="20"/>
        </w:rPr>
        <w:t>(</w:t>
      </w:r>
      <w:r w:rsidR="00DA7AF3" w:rsidRPr="00EF71E2">
        <w:rPr>
          <w:sz w:val="20"/>
          <w:szCs w:val="20"/>
        </w:rPr>
        <w:t>中国</w:t>
      </w:r>
      <w:r w:rsidR="000B3EC8" w:rsidRPr="00EF71E2">
        <w:rPr>
          <w:sz w:val="20"/>
          <w:szCs w:val="20"/>
        </w:rPr>
        <w:t>)</w:t>
      </w:r>
      <w:r w:rsidR="00DA7AF3" w:rsidRPr="00EF71E2">
        <w:rPr>
          <w:sz w:val="20"/>
          <w:szCs w:val="20"/>
        </w:rPr>
        <w:t>投资有限公司</w:t>
      </w:r>
      <w:r w:rsidRPr="00EF71E2">
        <w:rPr>
          <w:sz w:val="20"/>
          <w:szCs w:val="20"/>
        </w:rPr>
        <w:tab/>
      </w:r>
      <w:r w:rsidR="00FC6816" w:rsidRPr="00EF71E2">
        <w:rPr>
          <w:sz w:val="20"/>
          <w:szCs w:val="20"/>
        </w:rPr>
        <w:t>87,164.24</w:t>
      </w:r>
      <w:r w:rsidR="00F776A3" w:rsidRPr="00EF71E2">
        <w:rPr>
          <w:sz w:val="20"/>
          <w:szCs w:val="20"/>
        </w:rPr>
        <w:tab/>
      </w:r>
      <w:r w:rsidRPr="00EF71E2">
        <w:rPr>
          <w:sz w:val="20"/>
          <w:szCs w:val="20"/>
        </w:rPr>
        <w:t>65,383.75</w:t>
      </w:r>
    </w:p>
    <w:p w14:paraId="3397024D" w14:textId="136A378F"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DA7AF3" w:rsidRPr="00EF71E2">
        <w:rPr>
          <w:sz w:val="20"/>
          <w:szCs w:val="20"/>
        </w:rPr>
        <w:t>村田电子贸易</w:t>
      </w:r>
      <w:r w:rsidR="000B3EC8" w:rsidRPr="00EF71E2">
        <w:rPr>
          <w:sz w:val="20"/>
          <w:szCs w:val="20"/>
        </w:rPr>
        <w:t>(</w:t>
      </w:r>
      <w:r w:rsidR="00DA7AF3" w:rsidRPr="00EF71E2">
        <w:rPr>
          <w:sz w:val="20"/>
          <w:szCs w:val="20"/>
        </w:rPr>
        <w:t>上海</w:t>
      </w:r>
      <w:r w:rsidR="000B3EC8" w:rsidRPr="00EF71E2">
        <w:rPr>
          <w:sz w:val="20"/>
          <w:szCs w:val="20"/>
        </w:rPr>
        <w:t>)</w:t>
      </w:r>
      <w:r w:rsidR="00DA7AF3" w:rsidRPr="00EF71E2">
        <w:rPr>
          <w:sz w:val="20"/>
          <w:szCs w:val="20"/>
        </w:rPr>
        <w:t>有限公司</w:t>
      </w:r>
      <w:r w:rsidRPr="00EF71E2">
        <w:rPr>
          <w:sz w:val="20"/>
          <w:szCs w:val="20"/>
        </w:rPr>
        <w:tab/>
      </w:r>
      <w:r w:rsidR="00FC6816" w:rsidRPr="00EF71E2">
        <w:rPr>
          <w:sz w:val="20"/>
          <w:szCs w:val="20"/>
        </w:rPr>
        <w:t>-</w:t>
      </w:r>
      <w:r w:rsidR="00F776A3" w:rsidRPr="00EF71E2">
        <w:rPr>
          <w:sz w:val="20"/>
          <w:szCs w:val="20"/>
        </w:rPr>
        <w:tab/>
      </w:r>
      <w:r w:rsidRPr="00EF71E2">
        <w:rPr>
          <w:sz w:val="20"/>
          <w:szCs w:val="20"/>
        </w:rPr>
        <w:t>51,940.00</w:t>
      </w:r>
    </w:p>
    <w:p w14:paraId="716D8B80" w14:textId="3974D2C1" w:rsidR="00130984" w:rsidRPr="000B3EC8" w:rsidRDefault="00130984" w:rsidP="00130984">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村田新能源</w:t>
      </w:r>
      <w:r w:rsidR="000B3EC8" w:rsidRPr="00EF71E2">
        <w:rPr>
          <w:sz w:val="20"/>
          <w:szCs w:val="20"/>
        </w:rPr>
        <w:t>(</w:t>
      </w:r>
      <w:r w:rsidRPr="00EF71E2">
        <w:rPr>
          <w:sz w:val="20"/>
          <w:szCs w:val="20"/>
        </w:rPr>
        <w:t>无锡</w:t>
      </w:r>
      <w:r w:rsidR="000B3EC8" w:rsidRPr="00EF71E2">
        <w:rPr>
          <w:sz w:val="20"/>
          <w:szCs w:val="20"/>
        </w:rPr>
        <w:t>)</w:t>
      </w:r>
      <w:r w:rsidRPr="00EF71E2">
        <w:rPr>
          <w:sz w:val="20"/>
          <w:szCs w:val="20"/>
        </w:rPr>
        <w:t>有限公司</w:t>
      </w:r>
      <w:r w:rsidRPr="00EF71E2">
        <w:rPr>
          <w:sz w:val="20"/>
          <w:szCs w:val="20"/>
        </w:rPr>
        <w:tab/>
      </w:r>
      <w:r w:rsidR="00FC6816" w:rsidRPr="00EF71E2">
        <w:rPr>
          <w:sz w:val="20"/>
          <w:szCs w:val="20"/>
        </w:rPr>
        <w:t>-</w:t>
      </w:r>
      <w:r w:rsidR="00F776A3" w:rsidRPr="000B3EC8">
        <w:rPr>
          <w:sz w:val="20"/>
          <w:szCs w:val="20"/>
        </w:rPr>
        <w:tab/>
      </w:r>
      <w:r w:rsidRPr="000B3EC8">
        <w:rPr>
          <w:sz w:val="20"/>
          <w:szCs w:val="20"/>
        </w:rPr>
        <w:t>9,458.66</w:t>
      </w:r>
    </w:p>
    <w:p w14:paraId="036B1E92"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w:t>
      </w:r>
    </w:p>
    <w:p w14:paraId="0A2FE82B" w14:textId="6F202303" w:rsidR="004E4B07" w:rsidRPr="000B3EC8" w:rsidRDefault="004E4B07">
      <w:pPr>
        <w:widowControl/>
        <w:tabs>
          <w:tab w:val="left" w:pos="2160"/>
          <w:tab w:val="left" w:pos="3429"/>
          <w:tab w:val="decimal" w:pos="7920"/>
          <w:tab w:val="decimal" w:pos="9720"/>
        </w:tabs>
        <w:snapToGrid w:val="0"/>
        <w:jc w:val="left"/>
        <w:rPr>
          <w:sz w:val="20"/>
          <w:szCs w:val="20"/>
        </w:rPr>
      </w:pPr>
      <w:r w:rsidRPr="000B3EC8">
        <w:rPr>
          <w:sz w:val="20"/>
          <w:szCs w:val="20"/>
        </w:rPr>
        <w:tab/>
      </w:r>
      <w:r w:rsidRPr="000B3EC8">
        <w:rPr>
          <w:sz w:val="20"/>
          <w:szCs w:val="20"/>
        </w:rPr>
        <w:tab/>
      </w:r>
      <w:r w:rsidRPr="000B3EC8">
        <w:rPr>
          <w:sz w:val="20"/>
          <w:szCs w:val="20"/>
        </w:rPr>
        <w:t>合计</w:t>
      </w:r>
      <w:r w:rsidRPr="000B3EC8">
        <w:rPr>
          <w:sz w:val="20"/>
          <w:szCs w:val="20"/>
        </w:rPr>
        <w:tab/>
      </w:r>
      <w:r w:rsidR="00FC6816" w:rsidRPr="000B3EC8">
        <w:rPr>
          <w:sz w:val="20"/>
          <w:szCs w:val="20"/>
        </w:rPr>
        <w:t>59,226,839.16</w:t>
      </w:r>
      <w:r w:rsidR="00F776A3" w:rsidRPr="000B3EC8">
        <w:rPr>
          <w:sz w:val="20"/>
          <w:szCs w:val="20"/>
        </w:rPr>
        <w:tab/>
      </w:r>
      <w:r w:rsidRPr="000B3EC8">
        <w:rPr>
          <w:sz w:val="20"/>
          <w:szCs w:val="20"/>
        </w:rPr>
        <w:t>46,501,114.</w:t>
      </w:r>
      <w:r w:rsidR="00715C6A" w:rsidRPr="000B3EC8">
        <w:rPr>
          <w:sz w:val="20"/>
          <w:szCs w:val="20"/>
        </w:rPr>
        <w:t>50</w:t>
      </w:r>
    </w:p>
    <w:p w14:paraId="2A978169" w14:textId="77777777" w:rsidR="008B4C9A" w:rsidRPr="000B3EC8" w:rsidRDefault="008B4C9A" w:rsidP="008B4C9A">
      <w:pPr>
        <w:widowControl/>
        <w:tabs>
          <w:tab w:val="decimal" w:pos="8172"/>
          <w:tab w:val="decimal" w:pos="9972"/>
        </w:tabs>
        <w:snapToGrid w:val="0"/>
        <w:spacing w:line="48" w:lineRule="auto"/>
        <w:jc w:val="left"/>
        <w:rPr>
          <w:sz w:val="20"/>
          <w:szCs w:val="20"/>
        </w:rPr>
      </w:pPr>
      <w:r w:rsidRPr="000B3EC8">
        <w:rPr>
          <w:sz w:val="20"/>
          <w:szCs w:val="20"/>
        </w:rPr>
        <w:tab/>
        <w:t>_____________</w:t>
      </w:r>
      <w:r w:rsidRPr="000B3EC8">
        <w:rPr>
          <w:sz w:val="20"/>
          <w:szCs w:val="20"/>
        </w:rPr>
        <w:tab/>
        <w:t>_____________</w:t>
      </w:r>
    </w:p>
    <w:p w14:paraId="114C50BF"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w:t>
      </w:r>
    </w:p>
    <w:p w14:paraId="39E43F64" w14:textId="7993B474" w:rsidR="0096764D" w:rsidRDefault="0096764D" w:rsidP="0096764D">
      <w:pPr>
        <w:pStyle w:val="1"/>
        <w:numPr>
          <w:ilvl w:val="0"/>
          <w:numId w:val="0"/>
        </w:numPr>
        <w:spacing w:line="228" w:lineRule="auto"/>
        <w:ind w:left="720"/>
      </w:pPr>
    </w:p>
    <w:p w14:paraId="327EAED1" w14:textId="77777777" w:rsidR="0096764D" w:rsidRPr="0096764D" w:rsidRDefault="0096764D" w:rsidP="0096764D"/>
    <w:p w14:paraId="304189DF" w14:textId="149BD919" w:rsidR="00BB3B82" w:rsidRPr="000B3EC8" w:rsidRDefault="00BB3B82">
      <w:pPr>
        <w:pStyle w:val="1"/>
        <w:spacing w:line="228" w:lineRule="auto"/>
      </w:pPr>
      <w:r w:rsidRPr="000B3EC8">
        <w:t>金融工具及风险管理</w:t>
      </w:r>
    </w:p>
    <w:p w14:paraId="5D53062E" w14:textId="77777777" w:rsidR="00BB3B82" w:rsidRPr="000B3EC8" w:rsidRDefault="00BB3B82">
      <w:pPr>
        <w:widowControl/>
        <w:spacing w:line="228" w:lineRule="auto"/>
        <w:ind w:left="720"/>
        <w:jc w:val="left"/>
        <w:rPr>
          <w:sz w:val="24"/>
        </w:rPr>
      </w:pPr>
    </w:p>
    <w:p w14:paraId="5520E834" w14:textId="5F2FC947" w:rsidR="00BB3B82" w:rsidRPr="000B3EC8" w:rsidRDefault="00BB3B82">
      <w:pPr>
        <w:widowControl/>
        <w:autoSpaceDE w:val="0"/>
        <w:autoSpaceDN w:val="0"/>
        <w:adjustRightInd w:val="0"/>
        <w:spacing w:line="228" w:lineRule="auto"/>
        <w:ind w:left="720"/>
        <w:jc w:val="left"/>
        <w:rPr>
          <w:sz w:val="24"/>
        </w:rPr>
      </w:pPr>
      <w:r w:rsidRPr="000B3EC8">
        <w:rPr>
          <w:sz w:val="24"/>
        </w:rPr>
        <w:t>本公司的主要金融工具包括货币资金</w:t>
      </w:r>
      <w:r w:rsidR="003951F6" w:rsidRPr="000B3EC8">
        <w:rPr>
          <w:sz w:val="24"/>
        </w:rPr>
        <w:t>、</w:t>
      </w:r>
      <w:r w:rsidRPr="000B3EC8">
        <w:rPr>
          <w:sz w:val="24"/>
        </w:rPr>
        <w:t>应收</w:t>
      </w:r>
      <w:r w:rsidR="00F91E2C" w:rsidRPr="000B3EC8">
        <w:rPr>
          <w:sz w:val="24"/>
        </w:rPr>
        <w:t>账款</w:t>
      </w:r>
      <w:r w:rsidRPr="000B3EC8">
        <w:rPr>
          <w:sz w:val="24"/>
        </w:rPr>
        <w:t>、其他应收款、</w:t>
      </w:r>
      <w:r w:rsidR="00130984" w:rsidRPr="000B3EC8">
        <w:rPr>
          <w:sz w:val="24"/>
        </w:rPr>
        <w:t>以公允价值计量且其变动计入当期损益的金融资资产、</w:t>
      </w:r>
      <w:r w:rsidRPr="000B3EC8">
        <w:rPr>
          <w:sz w:val="24"/>
        </w:rPr>
        <w:t>应付账款</w:t>
      </w:r>
      <w:r w:rsidR="00476FE9" w:rsidRPr="000B3EC8">
        <w:rPr>
          <w:sz w:val="24"/>
        </w:rPr>
        <w:t>、</w:t>
      </w:r>
      <w:r w:rsidR="00BE7B04" w:rsidRPr="000B3EC8">
        <w:rPr>
          <w:sz w:val="24"/>
        </w:rPr>
        <w:t>一年内到期的非流动负债、租赁负债、</w:t>
      </w:r>
      <w:r w:rsidR="00476FE9" w:rsidRPr="000B3EC8">
        <w:rPr>
          <w:sz w:val="24"/>
        </w:rPr>
        <w:t>以公允价值计量且其变动计入当期损益的金融资负债</w:t>
      </w:r>
      <w:r w:rsidRPr="000B3EC8">
        <w:rPr>
          <w:sz w:val="24"/>
        </w:rPr>
        <w:t>和其他应付款。该等金融工具的详细情况已于相关附注内披露。与这些金融工具有关的风险，以及本公司为降低这些风险所采取的风险管理政策如下所述。本公司管理层对这些风险敞口进行管理和监控以确保将上述风险控制在限定的范围之内。</w:t>
      </w:r>
    </w:p>
    <w:p w14:paraId="42CA58C0" w14:textId="77777777" w:rsidR="00D72C60" w:rsidRPr="000B3EC8" w:rsidRDefault="00D72C60">
      <w:pPr>
        <w:widowControl/>
        <w:spacing w:line="228" w:lineRule="auto"/>
        <w:ind w:left="720"/>
        <w:jc w:val="left"/>
        <w:rPr>
          <w:sz w:val="24"/>
        </w:rPr>
      </w:pPr>
    </w:p>
    <w:p w14:paraId="3D9162EC" w14:textId="5E1823F5" w:rsidR="00B113E6" w:rsidRPr="000B3EC8" w:rsidRDefault="00BB3B82">
      <w:pPr>
        <w:widowControl/>
        <w:autoSpaceDE w:val="0"/>
        <w:autoSpaceDN w:val="0"/>
        <w:adjustRightInd w:val="0"/>
        <w:spacing w:line="228" w:lineRule="auto"/>
        <w:ind w:left="720"/>
        <w:jc w:val="left"/>
        <w:rPr>
          <w:sz w:val="24"/>
        </w:rPr>
      </w:pPr>
      <w:r w:rsidRPr="000B3EC8">
        <w:rPr>
          <w:sz w:val="24"/>
        </w:rPr>
        <w:t>本公司采用敏感性分析技术分析风险变量的合理、可能变化对当期损益或所有者权益可能产生的影响。由于任何风险变量很少孤立地发生变化，而变量之间存在的相关性对某一风险变量的变化的最终影响金额将产生重大作用，因此下述内容是在假设每一变量的变化是在独立的情况下进行的。</w:t>
      </w:r>
    </w:p>
    <w:p w14:paraId="5F2860DE" w14:textId="2EDB51BA" w:rsidR="00001072" w:rsidRDefault="00001072">
      <w:pPr>
        <w:widowControl/>
        <w:jc w:val="left"/>
        <w:rPr>
          <w:sz w:val="24"/>
        </w:rPr>
      </w:pPr>
      <w:r>
        <w:rPr>
          <w:sz w:val="24"/>
        </w:rPr>
        <w:br w:type="page"/>
      </w:r>
    </w:p>
    <w:p w14:paraId="1EFDEAC8" w14:textId="77777777" w:rsidR="00001072" w:rsidRPr="000B3EC8" w:rsidRDefault="00001072" w:rsidP="00001072">
      <w:pPr>
        <w:widowControl/>
        <w:spacing w:line="228" w:lineRule="auto"/>
        <w:ind w:left="720" w:hanging="720"/>
        <w:jc w:val="left"/>
        <w:rPr>
          <w:sz w:val="24"/>
        </w:rPr>
      </w:pPr>
      <w:r w:rsidRPr="000B3EC8">
        <w:rPr>
          <w:sz w:val="24"/>
        </w:rPr>
        <w:lastRenderedPageBreak/>
        <w:t>47.</w:t>
      </w:r>
      <w:r w:rsidRPr="000B3EC8">
        <w:rPr>
          <w:sz w:val="24"/>
        </w:rPr>
        <w:tab/>
      </w:r>
      <w:r w:rsidRPr="000B3EC8">
        <w:rPr>
          <w:sz w:val="24"/>
        </w:rPr>
        <w:t>金融工具及风险管理</w:t>
      </w:r>
      <w:r w:rsidRPr="000B3EC8">
        <w:rPr>
          <w:sz w:val="24"/>
        </w:rPr>
        <w:t xml:space="preserve"> - </w:t>
      </w:r>
      <w:r w:rsidRPr="000B3EC8">
        <w:rPr>
          <w:sz w:val="24"/>
        </w:rPr>
        <w:t>续</w:t>
      </w:r>
    </w:p>
    <w:p w14:paraId="0E24C9C9" w14:textId="77777777" w:rsidR="00001072" w:rsidRPr="000B3EC8" w:rsidRDefault="00001072" w:rsidP="00001072">
      <w:pPr>
        <w:widowControl/>
        <w:snapToGrid w:val="0"/>
        <w:ind w:left="720"/>
        <w:jc w:val="left"/>
        <w:rPr>
          <w:i/>
          <w:sz w:val="24"/>
          <w:u w:val="single"/>
        </w:rPr>
      </w:pPr>
    </w:p>
    <w:p w14:paraId="1ACA290F" w14:textId="77777777" w:rsidR="00BB3B82" w:rsidRPr="000B3EC8" w:rsidRDefault="00BB3B82">
      <w:pPr>
        <w:widowControl/>
        <w:autoSpaceDE w:val="0"/>
        <w:autoSpaceDN w:val="0"/>
        <w:adjustRightInd w:val="0"/>
        <w:spacing w:line="228" w:lineRule="auto"/>
        <w:ind w:left="720"/>
        <w:jc w:val="left"/>
        <w:rPr>
          <w:sz w:val="24"/>
        </w:rPr>
      </w:pPr>
      <w:r w:rsidRPr="000B3EC8">
        <w:rPr>
          <w:sz w:val="24"/>
        </w:rPr>
        <w:t>1.</w:t>
      </w:r>
      <w:r w:rsidRPr="000B3EC8">
        <w:rPr>
          <w:sz w:val="24"/>
        </w:rPr>
        <w:t>风险管理目标和政策</w:t>
      </w:r>
    </w:p>
    <w:p w14:paraId="5895EA6E" w14:textId="77777777" w:rsidR="00BB3B82" w:rsidRPr="000B3EC8" w:rsidRDefault="00BB3B82">
      <w:pPr>
        <w:widowControl/>
        <w:autoSpaceDE w:val="0"/>
        <w:autoSpaceDN w:val="0"/>
        <w:adjustRightInd w:val="0"/>
        <w:spacing w:line="228" w:lineRule="auto"/>
        <w:ind w:left="720"/>
        <w:jc w:val="left"/>
        <w:rPr>
          <w:sz w:val="24"/>
        </w:rPr>
      </w:pPr>
    </w:p>
    <w:p w14:paraId="070B8CBA" w14:textId="77777777" w:rsidR="007347EA" w:rsidRPr="000B3EC8" w:rsidRDefault="00BB3B82">
      <w:pPr>
        <w:widowControl/>
        <w:autoSpaceDE w:val="0"/>
        <w:autoSpaceDN w:val="0"/>
        <w:adjustRightInd w:val="0"/>
        <w:spacing w:line="228" w:lineRule="auto"/>
        <w:ind w:left="720"/>
        <w:jc w:val="left"/>
        <w:rPr>
          <w:sz w:val="24"/>
        </w:rPr>
      </w:pPr>
      <w:r w:rsidRPr="000B3EC8">
        <w:rPr>
          <w:sz w:val="24"/>
        </w:rPr>
        <w:t>本公司从事风险管理的目标是在风险和收益之间取得适当的平衡，将风险对本公司经营业绩的负面影响降低到最低水平，使权益投资者的利益最大化。基于该风险管理目标，本公司风险管理的基本策略是确定和分析本公司所面临的各种风险，建立适当的风险承受底线和进行风险管理，并及时可靠地对各种风险进行监督，将风险控制在限定的范围之内。</w:t>
      </w:r>
    </w:p>
    <w:p w14:paraId="5289AB45" w14:textId="77777777" w:rsidR="00BB3B82" w:rsidRPr="000B3EC8" w:rsidRDefault="00BB3B82" w:rsidP="002F519F">
      <w:pPr>
        <w:widowControl/>
        <w:autoSpaceDE w:val="0"/>
        <w:autoSpaceDN w:val="0"/>
        <w:adjustRightInd w:val="0"/>
        <w:spacing w:line="228" w:lineRule="auto"/>
        <w:ind w:left="720"/>
        <w:jc w:val="left"/>
        <w:rPr>
          <w:sz w:val="24"/>
        </w:rPr>
      </w:pPr>
    </w:p>
    <w:p w14:paraId="64C3FD4F" w14:textId="77777777" w:rsidR="00BB3B82" w:rsidRPr="000B3EC8" w:rsidRDefault="00BB3B82">
      <w:pPr>
        <w:widowControl/>
        <w:spacing w:line="228" w:lineRule="auto"/>
        <w:ind w:left="720"/>
        <w:jc w:val="left"/>
        <w:rPr>
          <w:sz w:val="24"/>
          <w:u w:val="single"/>
        </w:rPr>
      </w:pPr>
      <w:r w:rsidRPr="000B3EC8">
        <w:rPr>
          <w:sz w:val="24"/>
          <w:u w:val="single"/>
        </w:rPr>
        <w:t>1.1</w:t>
      </w:r>
      <w:r w:rsidRPr="000B3EC8">
        <w:rPr>
          <w:sz w:val="24"/>
          <w:u w:val="single"/>
        </w:rPr>
        <w:t>市场风险</w:t>
      </w:r>
    </w:p>
    <w:p w14:paraId="4DD9BE54" w14:textId="77777777" w:rsidR="00BB3B82" w:rsidRPr="000B3EC8" w:rsidRDefault="00BB3B82">
      <w:pPr>
        <w:widowControl/>
        <w:spacing w:line="228" w:lineRule="auto"/>
        <w:ind w:left="720"/>
        <w:jc w:val="left"/>
        <w:rPr>
          <w:sz w:val="24"/>
        </w:rPr>
      </w:pPr>
    </w:p>
    <w:p w14:paraId="3567754E" w14:textId="77777777" w:rsidR="00BB3B82" w:rsidRPr="000B3EC8" w:rsidRDefault="00BB3B82">
      <w:pPr>
        <w:widowControl/>
        <w:spacing w:line="228" w:lineRule="auto"/>
        <w:ind w:left="720"/>
        <w:jc w:val="left"/>
        <w:rPr>
          <w:i/>
          <w:sz w:val="24"/>
        </w:rPr>
      </w:pPr>
      <w:r w:rsidRPr="000B3EC8">
        <w:rPr>
          <w:i/>
          <w:sz w:val="24"/>
          <w:u w:val="single"/>
        </w:rPr>
        <w:t>1.1.1</w:t>
      </w:r>
      <w:r w:rsidRPr="000B3EC8">
        <w:rPr>
          <w:i/>
          <w:sz w:val="24"/>
          <w:u w:val="single"/>
        </w:rPr>
        <w:t>外汇风险</w:t>
      </w:r>
    </w:p>
    <w:p w14:paraId="5D0C148A" w14:textId="77777777" w:rsidR="00BB3B82" w:rsidRPr="000B3EC8" w:rsidRDefault="00BB3B82">
      <w:pPr>
        <w:widowControl/>
        <w:spacing w:line="228" w:lineRule="auto"/>
        <w:ind w:left="720"/>
        <w:jc w:val="left"/>
        <w:rPr>
          <w:sz w:val="24"/>
        </w:rPr>
      </w:pPr>
    </w:p>
    <w:p w14:paraId="337CDEDB" w14:textId="7C10C066" w:rsidR="00BB3B82" w:rsidRPr="000B3EC8" w:rsidRDefault="00BB3B82">
      <w:pPr>
        <w:widowControl/>
        <w:spacing w:line="228" w:lineRule="auto"/>
        <w:ind w:left="720"/>
        <w:jc w:val="left"/>
        <w:rPr>
          <w:sz w:val="24"/>
        </w:rPr>
      </w:pPr>
      <w:r w:rsidRPr="000B3EC8">
        <w:rPr>
          <w:sz w:val="24"/>
        </w:rPr>
        <w:t>外汇风险指因汇率变动产生损失的风险。本公司承受外汇风险主要与美元、日元以及港币有关，除以美元、日币以及港币进行采购和销售外，本公司的其他主要业务活动以人民币计价结算。于</w:t>
      </w:r>
      <w:r w:rsidRPr="000B3EC8">
        <w:rPr>
          <w:sz w:val="24"/>
        </w:rPr>
        <w:t>20</w:t>
      </w:r>
      <w:r w:rsidR="005238C4" w:rsidRPr="000B3EC8">
        <w:rPr>
          <w:sz w:val="24"/>
        </w:rPr>
        <w:t>2</w:t>
      </w:r>
      <w:r w:rsidR="00F776A3" w:rsidRPr="000B3EC8">
        <w:rPr>
          <w:sz w:val="24"/>
        </w:rPr>
        <w:t>2</w:t>
      </w:r>
      <w:r w:rsidRPr="000B3EC8">
        <w:rPr>
          <w:sz w:val="24"/>
        </w:rPr>
        <w:t>年</w:t>
      </w:r>
      <w:r w:rsidRPr="000B3EC8">
        <w:rPr>
          <w:sz w:val="24"/>
        </w:rPr>
        <w:t>12</w:t>
      </w:r>
      <w:r w:rsidRPr="000B3EC8">
        <w:rPr>
          <w:sz w:val="24"/>
        </w:rPr>
        <w:t>月</w:t>
      </w:r>
      <w:r w:rsidRPr="000B3EC8">
        <w:rPr>
          <w:sz w:val="24"/>
        </w:rPr>
        <w:t>31</w:t>
      </w:r>
      <w:r w:rsidRPr="000B3EC8">
        <w:rPr>
          <w:sz w:val="24"/>
        </w:rPr>
        <w:t>日，除下表所述资产及负债为美元、日元以及港币余额外，本公司的资产及负债均为人民币余额。该等外币余额的资产和负债产生的外汇风险可能对本公司的经营业绩产生影响。</w:t>
      </w:r>
    </w:p>
    <w:p w14:paraId="7E7EC4D2" w14:textId="77777777" w:rsidR="00BB3B82" w:rsidRPr="000B3EC8" w:rsidRDefault="00BB3B82" w:rsidP="002F519F">
      <w:pPr>
        <w:widowControl/>
        <w:tabs>
          <w:tab w:val="center" w:pos="4770"/>
          <w:tab w:val="center" w:pos="7020"/>
          <w:tab w:val="center" w:pos="9189"/>
        </w:tabs>
        <w:spacing w:line="228" w:lineRule="auto"/>
        <w:contextualSpacing/>
        <w:jc w:val="left"/>
        <w:rPr>
          <w:kern w:val="0"/>
          <w:sz w:val="24"/>
        </w:rPr>
      </w:pPr>
      <w:r w:rsidRPr="000B3EC8">
        <w:rPr>
          <w:kern w:val="0"/>
          <w:sz w:val="24"/>
        </w:rPr>
        <w:tab/>
      </w:r>
      <w:r w:rsidRPr="000B3EC8">
        <w:rPr>
          <w:kern w:val="0"/>
          <w:sz w:val="24"/>
          <w:u w:val="single"/>
        </w:rPr>
        <w:t>币种</w:t>
      </w:r>
      <w:r w:rsidRPr="000B3EC8">
        <w:rPr>
          <w:kern w:val="0"/>
          <w:sz w:val="24"/>
        </w:rPr>
        <w:tab/>
      </w:r>
      <w:r w:rsidRPr="000B3EC8">
        <w:rPr>
          <w:kern w:val="0"/>
          <w:sz w:val="24"/>
          <w:u w:val="single"/>
        </w:rPr>
        <w:t>年末数</w:t>
      </w:r>
      <w:r w:rsidRPr="000B3EC8">
        <w:rPr>
          <w:kern w:val="0"/>
          <w:sz w:val="24"/>
        </w:rPr>
        <w:tab/>
      </w:r>
      <w:r w:rsidRPr="000B3EC8">
        <w:rPr>
          <w:kern w:val="0"/>
          <w:sz w:val="24"/>
          <w:u w:val="single"/>
        </w:rPr>
        <w:t>年初数</w:t>
      </w:r>
    </w:p>
    <w:p w14:paraId="6051B28F" w14:textId="194DE092" w:rsidR="00BB3B82" w:rsidRPr="000B3EC8" w:rsidRDefault="00BB3B82" w:rsidP="002F519F">
      <w:pPr>
        <w:widowControl/>
        <w:tabs>
          <w:tab w:val="center" w:pos="4770"/>
          <w:tab w:val="center" w:pos="7020"/>
          <w:tab w:val="center" w:pos="9189"/>
        </w:tabs>
        <w:spacing w:line="228" w:lineRule="auto"/>
        <w:contextualSpacing/>
        <w:jc w:val="left"/>
        <w:rPr>
          <w:sz w:val="24"/>
        </w:rPr>
      </w:pPr>
      <w:r w:rsidRPr="000B3EC8">
        <w:rPr>
          <w:sz w:val="24"/>
        </w:rPr>
        <w:tab/>
      </w:r>
      <w:r w:rsidR="004E4B07" w:rsidRPr="000B3EC8">
        <w:rPr>
          <w:sz w:val="24"/>
        </w:rPr>
        <w:tab/>
      </w:r>
      <w:r w:rsidRPr="000B3EC8">
        <w:rPr>
          <w:sz w:val="24"/>
        </w:rPr>
        <w:t>人民币元</w:t>
      </w:r>
      <w:r w:rsidRPr="000B3EC8">
        <w:rPr>
          <w:sz w:val="24"/>
        </w:rPr>
        <w:tab/>
      </w:r>
      <w:r w:rsidRPr="000B3EC8">
        <w:rPr>
          <w:sz w:val="24"/>
        </w:rPr>
        <w:t>人民币元</w:t>
      </w:r>
    </w:p>
    <w:p w14:paraId="393C04F8" w14:textId="77777777" w:rsidR="00BB3B82" w:rsidRPr="000B3EC8" w:rsidRDefault="00BB3B82">
      <w:pPr>
        <w:widowControl/>
        <w:tabs>
          <w:tab w:val="decimal" w:pos="7470"/>
          <w:tab w:val="decimal" w:pos="9720"/>
        </w:tabs>
        <w:snapToGrid w:val="0"/>
        <w:spacing w:line="228" w:lineRule="auto"/>
        <w:ind w:left="720"/>
        <w:jc w:val="left"/>
        <w:rPr>
          <w:sz w:val="24"/>
        </w:rPr>
      </w:pPr>
    </w:p>
    <w:p w14:paraId="4E9782F2" w14:textId="47498075"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货币资金</w:t>
      </w:r>
      <w:r w:rsidRPr="000B3EC8">
        <w:rPr>
          <w:bCs/>
          <w:kern w:val="0"/>
          <w:sz w:val="24"/>
        </w:rPr>
        <w:tab/>
      </w:r>
      <w:r w:rsidRPr="000B3EC8">
        <w:rPr>
          <w:bCs/>
          <w:kern w:val="0"/>
          <w:sz w:val="24"/>
        </w:rPr>
        <w:t>美元</w:t>
      </w:r>
      <w:r w:rsidRPr="000B3EC8">
        <w:rPr>
          <w:bCs/>
          <w:kern w:val="0"/>
          <w:sz w:val="24"/>
        </w:rPr>
        <w:tab/>
      </w:r>
      <w:r w:rsidR="00BB1597" w:rsidRPr="000B3EC8">
        <w:rPr>
          <w:bCs/>
          <w:kern w:val="0"/>
          <w:sz w:val="24"/>
        </w:rPr>
        <w:t>2,333,673,966.8</w:t>
      </w:r>
      <w:r w:rsidR="00BE7B04" w:rsidRPr="000B3EC8">
        <w:rPr>
          <w:bCs/>
          <w:kern w:val="0"/>
          <w:sz w:val="24"/>
        </w:rPr>
        <w:t>7</w:t>
      </w:r>
      <w:r w:rsidR="00F776A3" w:rsidRPr="000B3EC8">
        <w:rPr>
          <w:bCs/>
          <w:kern w:val="0"/>
          <w:sz w:val="24"/>
        </w:rPr>
        <w:tab/>
      </w:r>
      <w:r w:rsidR="00F205B0" w:rsidRPr="000B3EC8">
        <w:rPr>
          <w:bCs/>
          <w:kern w:val="0"/>
          <w:sz w:val="24"/>
        </w:rPr>
        <w:t>1,366,108,533.07</w:t>
      </w:r>
    </w:p>
    <w:p w14:paraId="25876A7D" w14:textId="1B1D5F58"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日元</w:t>
      </w:r>
      <w:r w:rsidRPr="000B3EC8">
        <w:rPr>
          <w:bCs/>
          <w:kern w:val="0"/>
          <w:sz w:val="24"/>
        </w:rPr>
        <w:tab/>
      </w:r>
      <w:r w:rsidR="00BB1597" w:rsidRPr="000B3EC8">
        <w:rPr>
          <w:bCs/>
          <w:kern w:val="0"/>
          <w:sz w:val="24"/>
        </w:rPr>
        <w:t>320,673.85</w:t>
      </w:r>
      <w:r w:rsidR="00F776A3" w:rsidRPr="000B3EC8">
        <w:rPr>
          <w:bCs/>
          <w:kern w:val="0"/>
          <w:sz w:val="24"/>
        </w:rPr>
        <w:tab/>
      </w:r>
      <w:r w:rsidR="00F205B0" w:rsidRPr="000B3EC8">
        <w:rPr>
          <w:bCs/>
          <w:kern w:val="0"/>
          <w:sz w:val="24"/>
        </w:rPr>
        <w:t>119,538.</w:t>
      </w:r>
      <w:r w:rsidR="00C44030" w:rsidRPr="000B3EC8">
        <w:rPr>
          <w:bCs/>
          <w:kern w:val="0"/>
          <w:sz w:val="24"/>
        </w:rPr>
        <w:t>88</w:t>
      </w:r>
    </w:p>
    <w:p w14:paraId="18573CB7" w14:textId="79119860" w:rsidR="00975A99" w:rsidRPr="006F7786" w:rsidRDefault="00975A99" w:rsidP="00975A99">
      <w:pPr>
        <w:widowControl/>
        <w:tabs>
          <w:tab w:val="left" w:pos="4536"/>
          <w:tab w:val="decimal" w:pos="7560"/>
          <w:tab w:val="decimal" w:pos="9720"/>
        </w:tabs>
        <w:snapToGrid w:val="0"/>
        <w:spacing w:line="228" w:lineRule="auto"/>
        <w:ind w:left="720"/>
        <w:contextualSpacing/>
        <w:jc w:val="left"/>
        <w:rPr>
          <w:bCs/>
          <w:kern w:val="0"/>
          <w:sz w:val="24"/>
        </w:rPr>
      </w:pPr>
      <w:r w:rsidRPr="006F7786">
        <w:rPr>
          <w:rFonts w:hint="eastAsia"/>
          <w:bCs/>
          <w:kern w:val="0"/>
          <w:sz w:val="24"/>
        </w:rPr>
        <w:t>应收账款</w:t>
      </w:r>
      <w:r w:rsidRPr="006F7786">
        <w:rPr>
          <w:bCs/>
          <w:kern w:val="0"/>
          <w:sz w:val="24"/>
        </w:rPr>
        <w:tab/>
      </w:r>
      <w:r w:rsidRPr="006F7786">
        <w:rPr>
          <w:rFonts w:hint="eastAsia"/>
          <w:bCs/>
          <w:kern w:val="0"/>
          <w:sz w:val="24"/>
        </w:rPr>
        <w:t>美元</w:t>
      </w:r>
      <w:r w:rsidRPr="006F7786">
        <w:rPr>
          <w:bCs/>
          <w:kern w:val="0"/>
          <w:sz w:val="24"/>
        </w:rPr>
        <w:tab/>
        <w:t>504,239,420.3</w:t>
      </w:r>
      <w:r w:rsidR="00ED4955">
        <w:rPr>
          <w:bCs/>
          <w:kern w:val="0"/>
          <w:sz w:val="24"/>
        </w:rPr>
        <w:t>0</w:t>
      </w:r>
      <w:r w:rsidRPr="006F7786">
        <w:rPr>
          <w:bCs/>
          <w:kern w:val="0"/>
          <w:sz w:val="24"/>
        </w:rPr>
        <w:tab/>
        <w:t>1,083,263,032.50</w:t>
      </w:r>
    </w:p>
    <w:p w14:paraId="27A45914" w14:textId="65C10A00" w:rsidR="00BB3B82" w:rsidRPr="000B3EC8" w:rsidRDefault="00975A99" w:rsidP="00975A99">
      <w:pPr>
        <w:widowControl/>
        <w:tabs>
          <w:tab w:val="left" w:pos="4536"/>
          <w:tab w:val="decimal" w:pos="7560"/>
          <w:tab w:val="decimal" w:pos="9720"/>
        </w:tabs>
        <w:snapToGrid w:val="0"/>
        <w:spacing w:line="228" w:lineRule="auto"/>
        <w:ind w:left="720"/>
        <w:contextualSpacing/>
        <w:jc w:val="left"/>
        <w:rPr>
          <w:bCs/>
          <w:kern w:val="0"/>
          <w:sz w:val="24"/>
        </w:rPr>
      </w:pPr>
      <w:r w:rsidRPr="006F7786">
        <w:rPr>
          <w:bCs/>
          <w:kern w:val="0"/>
          <w:sz w:val="24"/>
        </w:rPr>
        <w:tab/>
      </w:r>
      <w:r w:rsidRPr="006F7786">
        <w:rPr>
          <w:rFonts w:hint="eastAsia"/>
          <w:bCs/>
          <w:kern w:val="0"/>
          <w:sz w:val="24"/>
        </w:rPr>
        <w:t>日元</w:t>
      </w:r>
      <w:r w:rsidRPr="006F7786">
        <w:rPr>
          <w:bCs/>
          <w:kern w:val="0"/>
          <w:sz w:val="24"/>
        </w:rPr>
        <w:tab/>
        <w:t>1,012,759.90</w:t>
      </w:r>
      <w:r w:rsidR="00F776A3" w:rsidRPr="000B3EC8">
        <w:rPr>
          <w:bCs/>
          <w:kern w:val="0"/>
          <w:sz w:val="24"/>
        </w:rPr>
        <w:tab/>
      </w:r>
      <w:r w:rsidR="00F205B0" w:rsidRPr="000B3EC8">
        <w:rPr>
          <w:bCs/>
          <w:kern w:val="0"/>
          <w:sz w:val="24"/>
        </w:rPr>
        <w:t>3,161,223.93</w:t>
      </w:r>
    </w:p>
    <w:p w14:paraId="66FA0D0F" w14:textId="36E1B93E"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其他应收款</w:t>
      </w:r>
      <w:r w:rsidRPr="000B3EC8">
        <w:rPr>
          <w:bCs/>
          <w:kern w:val="0"/>
          <w:sz w:val="24"/>
        </w:rPr>
        <w:tab/>
      </w:r>
      <w:r w:rsidRPr="000B3EC8">
        <w:rPr>
          <w:bCs/>
          <w:kern w:val="0"/>
          <w:sz w:val="24"/>
        </w:rPr>
        <w:t>美元</w:t>
      </w:r>
      <w:r w:rsidRPr="000B3EC8">
        <w:rPr>
          <w:bCs/>
          <w:kern w:val="0"/>
          <w:sz w:val="24"/>
        </w:rPr>
        <w:tab/>
      </w:r>
      <w:r w:rsidR="009A36E5" w:rsidRPr="000B3EC8">
        <w:rPr>
          <w:bCs/>
          <w:kern w:val="0"/>
          <w:sz w:val="24"/>
        </w:rPr>
        <w:t xml:space="preserve">9,151,502.15 </w:t>
      </w:r>
      <w:r w:rsidR="00F776A3" w:rsidRPr="000B3EC8">
        <w:rPr>
          <w:bCs/>
          <w:kern w:val="0"/>
          <w:sz w:val="24"/>
        </w:rPr>
        <w:tab/>
      </w:r>
      <w:r w:rsidR="00F205B0" w:rsidRPr="000B3EC8">
        <w:rPr>
          <w:bCs/>
          <w:kern w:val="0"/>
          <w:sz w:val="24"/>
        </w:rPr>
        <w:t>12,933,569.11</w:t>
      </w:r>
    </w:p>
    <w:p w14:paraId="21D3EC84" w14:textId="0C8C42E3"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日元</w:t>
      </w:r>
      <w:r w:rsidRPr="000B3EC8">
        <w:rPr>
          <w:bCs/>
          <w:kern w:val="0"/>
          <w:sz w:val="24"/>
        </w:rPr>
        <w:tab/>
      </w:r>
      <w:r w:rsidR="009A36E5" w:rsidRPr="000B3EC8">
        <w:rPr>
          <w:bCs/>
          <w:kern w:val="0"/>
          <w:sz w:val="24"/>
        </w:rPr>
        <w:t xml:space="preserve">2,030,745.70 </w:t>
      </w:r>
      <w:r w:rsidR="00F776A3" w:rsidRPr="000B3EC8">
        <w:rPr>
          <w:bCs/>
          <w:kern w:val="0"/>
          <w:sz w:val="24"/>
        </w:rPr>
        <w:tab/>
      </w:r>
      <w:r w:rsidR="00F205B0" w:rsidRPr="000B3EC8">
        <w:rPr>
          <w:bCs/>
          <w:kern w:val="0"/>
          <w:sz w:val="24"/>
        </w:rPr>
        <w:t>537,960.90</w:t>
      </w:r>
    </w:p>
    <w:p w14:paraId="5A25454A" w14:textId="0B402338"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应付账款</w:t>
      </w:r>
      <w:r w:rsidRPr="000B3EC8">
        <w:rPr>
          <w:bCs/>
          <w:kern w:val="0"/>
          <w:sz w:val="24"/>
        </w:rPr>
        <w:tab/>
      </w:r>
      <w:r w:rsidRPr="000B3EC8">
        <w:rPr>
          <w:bCs/>
          <w:kern w:val="0"/>
          <w:sz w:val="24"/>
        </w:rPr>
        <w:t>美元</w:t>
      </w:r>
      <w:r w:rsidRPr="000B3EC8">
        <w:rPr>
          <w:bCs/>
          <w:kern w:val="0"/>
          <w:sz w:val="24"/>
        </w:rPr>
        <w:tab/>
      </w:r>
      <w:r w:rsidR="00BB1597" w:rsidRPr="000B3EC8">
        <w:rPr>
          <w:bCs/>
          <w:kern w:val="0"/>
          <w:sz w:val="24"/>
        </w:rPr>
        <w:t>330,130,195.62</w:t>
      </w:r>
      <w:r w:rsidR="00F776A3" w:rsidRPr="000B3EC8">
        <w:rPr>
          <w:bCs/>
          <w:kern w:val="0"/>
          <w:sz w:val="24"/>
        </w:rPr>
        <w:tab/>
      </w:r>
      <w:r w:rsidR="00F205B0" w:rsidRPr="000B3EC8">
        <w:rPr>
          <w:bCs/>
          <w:kern w:val="0"/>
          <w:sz w:val="24"/>
        </w:rPr>
        <w:t>590,045,281.32</w:t>
      </w:r>
    </w:p>
    <w:p w14:paraId="62E010B5" w14:textId="580A346C"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日元</w:t>
      </w:r>
      <w:r w:rsidRPr="000B3EC8">
        <w:rPr>
          <w:bCs/>
          <w:kern w:val="0"/>
          <w:sz w:val="24"/>
        </w:rPr>
        <w:tab/>
      </w:r>
      <w:r w:rsidR="00BB1597" w:rsidRPr="000B3EC8">
        <w:rPr>
          <w:bCs/>
          <w:kern w:val="0"/>
          <w:sz w:val="24"/>
        </w:rPr>
        <w:t>408,973,417.50</w:t>
      </w:r>
      <w:r w:rsidR="00F776A3" w:rsidRPr="000B3EC8">
        <w:rPr>
          <w:bCs/>
          <w:kern w:val="0"/>
          <w:sz w:val="24"/>
        </w:rPr>
        <w:tab/>
      </w:r>
      <w:r w:rsidR="00F205B0" w:rsidRPr="000B3EC8">
        <w:rPr>
          <w:bCs/>
          <w:kern w:val="0"/>
          <w:sz w:val="24"/>
        </w:rPr>
        <w:t>360,912,369.90</w:t>
      </w:r>
    </w:p>
    <w:p w14:paraId="48EDCE03" w14:textId="10DF48B3"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其他应付款</w:t>
      </w:r>
      <w:r w:rsidRPr="000B3EC8">
        <w:rPr>
          <w:bCs/>
          <w:kern w:val="0"/>
          <w:sz w:val="24"/>
        </w:rPr>
        <w:tab/>
      </w:r>
      <w:r w:rsidRPr="000B3EC8">
        <w:rPr>
          <w:bCs/>
          <w:kern w:val="0"/>
          <w:sz w:val="24"/>
        </w:rPr>
        <w:t>日元</w:t>
      </w:r>
      <w:r w:rsidRPr="000B3EC8">
        <w:rPr>
          <w:bCs/>
          <w:kern w:val="0"/>
          <w:sz w:val="24"/>
        </w:rPr>
        <w:tab/>
      </w:r>
      <w:r w:rsidR="00BB1597" w:rsidRPr="000B3EC8">
        <w:rPr>
          <w:bCs/>
          <w:kern w:val="0"/>
          <w:sz w:val="24"/>
        </w:rPr>
        <w:t>1,544,986.62</w:t>
      </w:r>
      <w:r w:rsidR="00F776A3" w:rsidRPr="000B3EC8">
        <w:rPr>
          <w:bCs/>
          <w:kern w:val="0"/>
          <w:sz w:val="24"/>
        </w:rPr>
        <w:tab/>
      </w:r>
      <w:r w:rsidR="00F205B0" w:rsidRPr="000B3EC8">
        <w:rPr>
          <w:bCs/>
          <w:kern w:val="0"/>
          <w:sz w:val="24"/>
        </w:rPr>
        <w:t>1,553,420.54</w:t>
      </w:r>
    </w:p>
    <w:p w14:paraId="66053642" w14:textId="4D992736"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港币</w:t>
      </w:r>
      <w:r w:rsidRPr="000B3EC8">
        <w:rPr>
          <w:bCs/>
          <w:kern w:val="0"/>
          <w:sz w:val="24"/>
        </w:rPr>
        <w:tab/>
      </w:r>
      <w:r w:rsidR="00BB1597" w:rsidRPr="00EF71E2">
        <w:rPr>
          <w:bCs/>
          <w:kern w:val="0"/>
          <w:sz w:val="24"/>
        </w:rPr>
        <w:t>1,</w:t>
      </w:r>
      <w:r w:rsidR="0087648E" w:rsidRPr="00EF71E2">
        <w:rPr>
          <w:bCs/>
          <w:kern w:val="0"/>
          <w:sz w:val="24"/>
        </w:rPr>
        <w:t>179</w:t>
      </w:r>
      <w:r w:rsidR="00BB1597" w:rsidRPr="00EF71E2">
        <w:rPr>
          <w:bCs/>
          <w:kern w:val="0"/>
          <w:sz w:val="24"/>
        </w:rPr>
        <w:t>,</w:t>
      </w:r>
      <w:r w:rsidR="0087648E" w:rsidRPr="00EF71E2">
        <w:rPr>
          <w:bCs/>
          <w:kern w:val="0"/>
          <w:sz w:val="24"/>
        </w:rPr>
        <w:t>096</w:t>
      </w:r>
      <w:r w:rsidR="00BB1597" w:rsidRPr="00EF71E2">
        <w:rPr>
          <w:bCs/>
          <w:kern w:val="0"/>
          <w:sz w:val="24"/>
        </w:rPr>
        <w:t>.</w:t>
      </w:r>
      <w:r w:rsidR="0087648E" w:rsidRPr="00EF71E2">
        <w:rPr>
          <w:bCs/>
          <w:kern w:val="0"/>
          <w:sz w:val="24"/>
        </w:rPr>
        <w:t>96</w:t>
      </w:r>
      <w:r w:rsidR="00F776A3" w:rsidRPr="000B3EC8">
        <w:rPr>
          <w:bCs/>
          <w:kern w:val="0"/>
          <w:sz w:val="24"/>
        </w:rPr>
        <w:tab/>
      </w:r>
      <w:r w:rsidR="00F205B0" w:rsidRPr="000B3EC8">
        <w:rPr>
          <w:bCs/>
          <w:kern w:val="0"/>
          <w:sz w:val="24"/>
        </w:rPr>
        <w:t>1,079,517.36</w:t>
      </w:r>
    </w:p>
    <w:p w14:paraId="70FF74C4" w14:textId="29C99445"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美元</w:t>
      </w:r>
      <w:r w:rsidRPr="000B3EC8">
        <w:rPr>
          <w:bCs/>
          <w:kern w:val="0"/>
          <w:sz w:val="24"/>
        </w:rPr>
        <w:tab/>
      </w:r>
      <w:r w:rsidR="00BB1597" w:rsidRPr="000B3EC8">
        <w:rPr>
          <w:bCs/>
          <w:kern w:val="0"/>
          <w:sz w:val="24"/>
        </w:rPr>
        <w:t>93,980.03</w:t>
      </w:r>
      <w:r w:rsidR="00F776A3" w:rsidRPr="000B3EC8">
        <w:rPr>
          <w:bCs/>
          <w:kern w:val="0"/>
          <w:sz w:val="24"/>
        </w:rPr>
        <w:tab/>
      </w:r>
      <w:r w:rsidR="00F205B0" w:rsidRPr="000B3EC8">
        <w:rPr>
          <w:bCs/>
          <w:kern w:val="0"/>
          <w:sz w:val="24"/>
        </w:rPr>
        <w:t>109,804.73</w:t>
      </w:r>
    </w:p>
    <w:p w14:paraId="034ED9C0" w14:textId="77777777" w:rsidR="00BE7B04" w:rsidRPr="00001072" w:rsidRDefault="00BE7B04" w:rsidP="002F519F">
      <w:pPr>
        <w:widowControl/>
        <w:spacing w:line="228" w:lineRule="auto"/>
        <w:ind w:left="720"/>
        <w:jc w:val="left"/>
        <w:rPr>
          <w:b/>
          <w:bCs/>
          <w:sz w:val="24"/>
        </w:rPr>
      </w:pPr>
    </w:p>
    <w:p w14:paraId="493CC92A" w14:textId="6FFB6760" w:rsidR="00BE7B04" w:rsidRPr="000B3EC8" w:rsidRDefault="00BB3B82" w:rsidP="002F519F">
      <w:pPr>
        <w:widowControl/>
        <w:spacing w:line="228" w:lineRule="auto"/>
        <w:ind w:left="720"/>
        <w:jc w:val="left"/>
        <w:rPr>
          <w:sz w:val="24"/>
        </w:rPr>
      </w:pPr>
      <w:r w:rsidRPr="000B3EC8">
        <w:rPr>
          <w:sz w:val="24"/>
        </w:rPr>
        <w:t>本公司密切关注汇率变动对本公司外汇风险的影响。本公司目前并未采取任何措施规避外汇风险。</w:t>
      </w:r>
    </w:p>
    <w:p w14:paraId="28F9C74B" w14:textId="77777777" w:rsidR="00252637" w:rsidRPr="000B3EC8" w:rsidRDefault="00252637" w:rsidP="002F519F">
      <w:pPr>
        <w:widowControl/>
        <w:snapToGrid w:val="0"/>
        <w:ind w:left="720"/>
        <w:jc w:val="left"/>
        <w:rPr>
          <w:i/>
          <w:sz w:val="24"/>
          <w:u w:val="single"/>
        </w:rPr>
      </w:pPr>
    </w:p>
    <w:p w14:paraId="26DDEB18" w14:textId="77777777" w:rsidR="00BB3B82" w:rsidRPr="000B3EC8" w:rsidRDefault="00BB3B82" w:rsidP="002F519F">
      <w:pPr>
        <w:widowControl/>
        <w:snapToGrid w:val="0"/>
        <w:ind w:left="720"/>
        <w:jc w:val="left"/>
        <w:rPr>
          <w:i/>
          <w:sz w:val="24"/>
          <w:u w:val="single"/>
        </w:rPr>
      </w:pPr>
      <w:r w:rsidRPr="000B3EC8">
        <w:rPr>
          <w:i/>
          <w:sz w:val="24"/>
          <w:u w:val="single"/>
        </w:rPr>
        <w:t>外汇风险敏感性分析</w:t>
      </w:r>
    </w:p>
    <w:p w14:paraId="2A90C98B" w14:textId="77777777" w:rsidR="00BB3B82" w:rsidRPr="000B3EC8" w:rsidRDefault="00BB3B82" w:rsidP="002F519F">
      <w:pPr>
        <w:widowControl/>
        <w:snapToGrid w:val="0"/>
        <w:ind w:left="720"/>
        <w:jc w:val="left"/>
        <w:rPr>
          <w:sz w:val="24"/>
        </w:rPr>
      </w:pPr>
    </w:p>
    <w:p w14:paraId="0F909A76" w14:textId="77777777" w:rsidR="00BB3B82" w:rsidRPr="000B3EC8" w:rsidRDefault="00BB3B82" w:rsidP="002F519F">
      <w:pPr>
        <w:widowControl/>
        <w:snapToGrid w:val="0"/>
        <w:ind w:left="720"/>
        <w:jc w:val="left"/>
        <w:rPr>
          <w:sz w:val="24"/>
        </w:rPr>
      </w:pPr>
      <w:r w:rsidRPr="000B3EC8">
        <w:rPr>
          <w:sz w:val="24"/>
        </w:rPr>
        <w:t>在其他变量不变的情况下，汇率可能发生的合理变动对当期损益和权益的税前影响如下：</w:t>
      </w:r>
    </w:p>
    <w:p w14:paraId="398266DA" w14:textId="77777777" w:rsidR="00BB3B82" w:rsidRPr="000B3EC8" w:rsidRDefault="00BB3B82" w:rsidP="002F519F">
      <w:pPr>
        <w:widowControl/>
        <w:snapToGrid w:val="0"/>
        <w:ind w:left="720"/>
        <w:jc w:val="left"/>
        <w:rPr>
          <w:sz w:val="24"/>
        </w:rPr>
      </w:pPr>
    </w:p>
    <w:p w14:paraId="5AB085B2" w14:textId="77777777" w:rsidR="00BB3B82" w:rsidRPr="000B3EC8" w:rsidRDefault="00BB3B82" w:rsidP="002F519F">
      <w:pPr>
        <w:widowControl/>
        <w:tabs>
          <w:tab w:val="center" w:pos="3960"/>
          <w:tab w:val="center" w:pos="5499"/>
          <w:tab w:val="center" w:pos="6930"/>
          <w:tab w:val="center" w:pos="7200"/>
          <w:tab w:val="center" w:pos="8685"/>
          <w:tab w:val="center" w:pos="10125"/>
        </w:tabs>
        <w:snapToGrid w:val="0"/>
        <w:ind w:left="720"/>
        <w:jc w:val="left"/>
        <w:rPr>
          <w:sz w:val="18"/>
          <w:szCs w:val="18"/>
          <w:u w:val="single"/>
        </w:rPr>
      </w:pPr>
      <w:r w:rsidRPr="000B3EC8">
        <w:rPr>
          <w:sz w:val="18"/>
          <w:szCs w:val="18"/>
        </w:rPr>
        <w:tab/>
      </w:r>
      <w:r w:rsidRPr="000B3EC8">
        <w:rPr>
          <w:sz w:val="18"/>
          <w:szCs w:val="18"/>
          <w:u w:val="single"/>
        </w:rPr>
        <w:tab/>
      </w:r>
      <w:r w:rsidRPr="000B3EC8">
        <w:rPr>
          <w:sz w:val="18"/>
          <w:szCs w:val="18"/>
          <w:u w:val="single"/>
        </w:rPr>
        <w:t>本年度</w:t>
      </w:r>
      <w:r w:rsidRPr="000B3EC8">
        <w:rPr>
          <w:sz w:val="18"/>
          <w:szCs w:val="18"/>
          <w:u w:val="single"/>
        </w:rPr>
        <w:tab/>
      </w:r>
      <w:r w:rsidRPr="000B3EC8">
        <w:rPr>
          <w:sz w:val="18"/>
          <w:szCs w:val="18"/>
        </w:rPr>
        <w:tab/>
      </w:r>
      <w:r w:rsidRPr="000B3EC8">
        <w:rPr>
          <w:sz w:val="18"/>
          <w:szCs w:val="18"/>
          <w:u w:val="single"/>
        </w:rPr>
        <w:tab/>
      </w:r>
      <w:r w:rsidRPr="000B3EC8">
        <w:rPr>
          <w:sz w:val="18"/>
          <w:szCs w:val="18"/>
          <w:u w:val="single"/>
        </w:rPr>
        <w:t>上年度</w:t>
      </w:r>
      <w:r w:rsidRPr="000B3EC8">
        <w:rPr>
          <w:sz w:val="18"/>
          <w:szCs w:val="18"/>
          <w:u w:val="single"/>
        </w:rPr>
        <w:tab/>
      </w:r>
    </w:p>
    <w:p w14:paraId="4105E8F6" w14:textId="77777777" w:rsidR="00BB3B82" w:rsidRPr="000B3EC8" w:rsidRDefault="00BB3B82" w:rsidP="002F519F">
      <w:pPr>
        <w:widowControl/>
        <w:tabs>
          <w:tab w:val="center" w:pos="2610"/>
          <w:tab w:val="center" w:pos="4554"/>
          <w:tab w:val="center" w:pos="6165"/>
          <w:tab w:val="center" w:pos="7839"/>
          <w:tab w:val="center" w:pos="9405"/>
        </w:tabs>
        <w:snapToGrid w:val="0"/>
        <w:ind w:left="720"/>
        <w:jc w:val="left"/>
        <w:rPr>
          <w:sz w:val="18"/>
          <w:szCs w:val="18"/>
          <w:u w:val="single"/>
        </w:rPr>
      </w:pPr>
      <w:r w:rsidRPr="000B3EC8">
        <w:rPr>
          <w:sz w:val="18"/>
          <w:szCs w:val="18"/>
          <w:u w:val="single"/>
        </w:rPr>
        <w:t>项目</w:t>
      </w:r>
      <w:r w:rsidRPr="000B3EC8">
        <w:rPr>
          <w:sz w:val="18"/>
          <w:szCs w:val="18"/>
        </w:rPr>
        <w:tab/>
      </w:r>
      <w:r w:rsidRPr="000B3EC8">
        <w:rPr>
          <w:sz w:val="18"/>
          <w:szCs w:val="18"/>
          <w:u w:val="single"/>
        </w:rPr>
        <w:t>汇率变动</w:t>
      </w:r>
      <w:r w:rsidRPr="000B3EC8">
        <w:rPr>
          <w:sz w:val="18"/>
          <w:szCs w:val="18"/>
        </w:rPr>
        <w:tab/>
      </w:r>
      <w:r w:rsidRPr="000B3EC8">
        <w:rPr>
          <w:sz w:val="18"/>
          <w:szCs w:val="18"/>
          <w:u w:val="single"/>
        </w:rPr>
        <w:t>对利润影响</w:t>
      </w:r>
      <w:r w:rsidRPr="000B3EC8">
        <w:rPr>
          <w:sz w:val="18"/>
          <w:szCs w:val="18"/>
        </w:rPr>
        <w:tab/>
      </w:r>
      <w:r w:rsidRPr="000B3EC8">
        <w:rPr>
          <w:sz w:val="18"/>
          <w:szCs w:val="18"/>
          <w:u w:val="single"/>
        </w:rPr>
        <w:t>对所有者权益影响</w:t>
      </w:r>
      <w:r w:rsidRPr="000B3EC8">
        <w:rPr>
          <w:sz w:val="18"/>
          <w:szCs w:val="18"/>
        </w:rPr>
        <w:tab/>
      </w:r>
      <w:r w:rsidRPr="000B3EC8">
        <w:rPr>
          <w:sz w:val="18"/>
          <w:szCs w:val="18"/>
          <w:u w:val="single"/>
        </w:rPr>
        <w:t>对利润影响</w:t>
      </w:r>
      <w:r w:rsidRPr="000B3EC8">
        <w:rPr>
          <w:sz w:val="18"/>
          <w:szCs w:val="18"/>
        </w:rPr>
        <w:tab/>
      </w:r>
      <w:r w:rsidRPr="000B3EC8">
        <w:rPr>
          <w:sz w:val="18"/>
          <w:szCs w:val="18"/>
          <w:u w:val="single"/>
        </w:rPr>
        <w:t>对所有者权益影响</w:t>
      </w:r>
    </w:p>
    <w:p w14:paraId="1AC70368" w14:textId="77777777" w:rsidR="00BB3B82" w:rsidRPr="000B3EC8" w:rsidRDefault="00BB3B82" w:rsidP="002F519F">
      <w:pPr>
        <w:widowControl/>
        <w:tabs>
          <w:tab w:val="center" w:pos="2610"/>
          <w:tab w:val="center" w:pos="4554"/>
          <w:tab w:val="center" w:pos="6165"/>
          <w:tab w:val="center" w:pos="7839"/>
          <w:tab w:val="center" w:pos="9405"/>
        </w:tabs>
        <w:snapToGrid w:val="0"/>
        <w:ind w:left="720"/>
        <w:jc w:val="left"/>
        <w:rPr>
          <w:sz w:val="18"/>
          <w:szCs w:val="18"/>
        </w:rPr>
      </w:pPr>
      <w:r w:rsidRPr="000B3EC8">
        <w:rPr>
          <w:sz w:val="18"/>
          <w:szCs w:val="18"/>
        </w:rPr>
        <w:tab/>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p>
    <w:p w14:paraId="5FDA5EAF" w14:textId="77777777" w:rsidR="00BB3B82" w:rsidRPr="000B3EC8" w:rsidRDefault="00BB3B82" w:rsidP="002F519F">
      <w:pPr>
        <w:widowControl/>
        <w:tabs>
          <w:tab w:val="decimal" w:pos="3240"/>
          <w:tab w:val="decimal" w:pos="4950"/>
          <w:tab w:val="decimal" w:pos="6480"/>
          <w:tab w:val="decimal" w:pos="8100"/>
          <w:tab w:val="decimal" w:pos="9720"/>
        </w:tabs>
        <w:snapToGrid w:val="0"/>
        <w:ind w:left="720"/>
        <w:jc w:val="left"/>
        <w:rPr>
          <w:sz w:val="18"/>
          <w:szCs w:val="18"/>
        </w:rPr>
      </w:pPr>
    </w:p>
    <w:p w14:paraId="576F385D" w14:textId="4AC4F0CE" w:rsidR="00BB3B82" w:rsidRPr="000B3EC8" w:rsidRDefault="00BB3B82" w:rsidP="002F519F">
      <w:pPr>
        <w:widowControl/>
        <w:tabs>
          <w:tab w:val="decimal" w:pos="3261"/>
          <w:tab w:val="decimal" w:pos="4860"/>
          <w:tab w:val="decimal" w:pos="6480"/>
          <w:tab w:val="decimal" w:pos="8136"/>
          <w:tab w:val="decimal" w:pos="9720"/>
        </w:tabs>
        <w:snapToGrid w:val="0"/>
        <w:ind w:left="720"/>
        <w:jc w:val="left"/>
        <w:rPr>
          <w:sz w:val="18"/>
          <w:szCs w:val="18"/>
        </w:rPr>
      </w:pPr>
      <w:r w:rsidRPr="000B3EC8">
        <w:rPr>
          <w:sz w:val="18"/>
          <w:szCs w:val="18"/>
        </w:rPr>
        <w:t>所有外币</w:t>
      </w:r>
      <w:r w:rsidRPr="000B3EC8">
        <w:rPr>
          <w:sz w:val="18"/>
          <w:szCs w:val="18"/>
        </w:rPr>
        <w:tab/>
      </w:r>
      <w:r w:rsidRPr="000B3EC8">
        <w:rPr>
          <w:sz w:val="18"/>
          <w:szCs w:val="18"/>
        </w:rPr>
        <w:t>对人民币升值</w:t>
      </w:r>
      <w:r w:rsidRPr="000B3EC8">
        <w:rPr>
          <w:sz w:val="18"/>
          <w:szCs w:val="18"/>
        </w:rPr>
        <w:t>5%</w:t>
      </w:r>
      <w:r w:rsidRPr="000B3EC8">
        <w:rPr>
          <w:sz w:val="18"/>
          <w:szCs w:val="18"/>
        </w:rPr>
        <w:tab/>
      </w:r>
      <w:r w:rsidR="00C00435" w:rsidRPr="000B3EC8">
        <w:rPr>
          <w:sz w:val="18"/>
          <w:szCs w:val="18"/>
        </w:rPr>
        <w:t>105,425,369.60</w:t>
      </w:r>
      <w:r w:rsidR="00001072">
        <w:rPr>
          <w:sz w:val="18"/>
          <w:szCs w:val="18"/>
        </w:rPr>
        <w:tab/>
      </w:r>
      <w:r w:rsidR="00C00435" w:rsidRPr="000B3EC8">
        <w:rPr>
          <w:sz w:val="18"/>
          <w:szCs w:val="18"/>
        </w:rPr>
        <w:t>105,425,369.60</w:t>
      </w:r>
      <w:r w:rsidR="00F776A3" w:rsidRPr="000B3EC8">
        <w:rPr>
          <w:sz w:val="18"/>
          <w:szCs w:val="18"/>
        </w:rPr>
        <w:tab/>
      </w:r>
      <w:r w:rsidR="0097013D" w:rsidRPr="000B3EC8">
        <w:rPr>
          <w:sz w:val="18"/>
          <w:szCs w:val="18"/>
        </w:rPr>
        <w:t>75,621,173.23</w:t>
      </w:r>
      <w:r w:rsidR="008947EC" w:rsidRPr="000B3EC8">
        <w:rPr>
          <w:sz w:val="18"/>
          <w:szCs w:val="18"/>
        </w:rPr>
        <w:tab/>
      </w:r>
      <w:r w:rsidR="0097013D" w:rsidRPr="000B3EC8">
        <w:rPr>
          <w:sz w:val="18"/>
          <w:szCs w:val="18"/>
        </w:rPr>
        <w:t>75,621,173.23</w:t>
      </w:r>
    </w:p>
    <w:p w14:paraId="79C818A1" w14:textId="74F41CA3" w:rsidR="003420C5" w:rsidRPr="000B3EC8" w:rsidRDefault="00BB3B82" w:rsidP="002F519F">
      <w:pPr>
        <w:widowControl/>
        <w:tabs>
          <w:tab w:val="decimal" w:pos="3261"/>
          <w:tab w:val="decimal" w:pos="4860"/>
          <w:tab w:val="decimal" w:pos="6480"/>
          <w:tab w:val="decimal" w:pos="8136"/>
          <w:tab w:val="decimal" w:pos="9720"/>
        </w:tabs>
        <w:snapToGrid w:val="0"/>
        <w:ind w:left="720"/>
        <w:jc w:val="left"/>
        <w:rPr>
          <w:sz w:val="18"/>
          <w:szCs w:val="18"/>
        </w:rPr>
      </w:pPr>
      <w:r w:rsidRPr="000B3EC8">
        <w:rPr>
          <w:sz w:val="18"/>
          <w:szCs w:val="18"/>
        </w:rPr>
        <w:t>所有外币</w:t>
      </w:r>
      <w:r w:rsidRPr="000B3EC8">
        <w:rPr>
          <w:sz w:val="18"/>
          <w:szCs w:val="18"/>
        </w:rPr>
        <w:tab/>
      </w:r>
      <w:r w:rsidRPr="000B3EC8">
        <w:rPr>
          <w:sz w:val="18"/>
          <w:szCs w:val="18"/>
        </w:rPr>
        <w:t>对人民币贬值</w:t>
      </w:r>
      <w:r w:rsidRPr="000B3EC8">
        <w:rPr>
          <w:sz w:val="18"/>
          <w:szCs w:val="18"/>
        </w:rPr>
        <w:t>5%</w:t>
      </w:r>
      <w:r w:rsidR="00F776A3" w:rsidRPr="000B3EC8">
        <w:rPr>
          <w:sz w:val="18"/>
          <w:szCs w:val="18"/>
        </w:rPr>
        <w:tab/>
      </w:r>
      <w:r w:rsidR="000B3EC8">
        <w:rPr>
          <w:sz w:val="18"/>
          <w:szCs w:val="18"/>
        </w:rPr>
        <w:t>(</w:t>
      </w:r>
      <w:r w:rsidR="00C00435" w:rsidRPr="000B3EC8">
        <w:rPr>
          <w:sz w:val="18"/>
          <w:szCs w:val="18"/>
        </w:rPr>
        <w:t>105,425,369.60</w:t>
      </w:r>
      <w:r w:rsidR="000B3EC8">
        <w:rPr>
          <w:sz w:val="18"/>
          <w:szCs w:val="18"/>
        </w:rPr>
        <w:t>)</w:t>
      </w:r>
      <w:r w:rsidR="00F776A3" w:rsidRPr="000B3EC8">
        <w:rPr>
          <w:sz w:val="18"/>
          <w:szCs w:val="18"/>
        </w:rPr>
        <w:tab/>
      </w:r>
      <w:r w:rsidR="000B3EC8">
        <w:rPr>
          <w:sz w:val="18"/>
          <w:szCs w:val="18"/>
        </w:rPr>
        <w:t>(</w:t>
      </w:r>
      <w:r w:rsidR="00C00435" w:rsidRPr="000B3EC8">
        <w:rPr>
          <w:sz w:val="18"/>
          <w:szCs w:val="18"/>
        </w:rPr>
        <w:t>105,425,369.60</w:t>
      </w:r>
      <w:r w:rsidR="000B3EC8">
        <w:rPr>
          <w:sz w:val="18"/>
          <w:szCs w:val="18"/>
        </w:rPr>
        <w:t>)</w:t>
      </w:r>
      <w:r w:rsidR="009A36E5" w:rsidRPr="000B3EC8" w:rsidDel="009A36E5">
        <w:rPr>
          <w:sz w:val="18"/>
          <w:szCs w:val="18"/>
        </w:rPr>
        <w:t xml:space="preserve"> </w:t>
      </w:r>
      <w:r w:rsidR="00993C50" w:rsidRPr="000B3EC8">
        <w:rPr>
          <w:sz w:val="18"/>
          <w:szCs w:val="18"/>
        </w:rPr>
        <w:tab/>
      </w:r>
      <w:r w:rsidR="000B3EC8">
        <w:rPr>
          <w:sz w:val="18"/>
          <w:szCs w:val="18"/>
        </w:rPr>
        <w:t>(</w:t>
      </w:r>
      <w:r w:rsidR="0097013D" w:rsidRPr="000B3EC8">
        <w:rPr>
          <w:sz w:val="18"/>
          <w:szCs w:val="18"/>
        </w:rPr>
        <w:t>75,621,173.23</w:t>
      </w:r>
      <w:r w:rsidR="000B3EC8">
        <w:rPr>
          <w:sz w:val="18"/>
          <w:szCs w:val="18"/>
        </w:rPr>
        <w:t>)</w:t>
      </w:r>
      <w:r w:rsidR="008947EC" w:rsidRPr="000B3EC8">
        <w:rPr>
          <w:sz w:val="18"/>
          <w:szCs w:val="18"/>
        </w:rPr>
        <w:tab/>
      </w:r>
      <w:r w:rsidR="000B3EC8">
        <w:rPr>
          <w:sz w:val="18"/>
          <w:szCs w:val="18"/>
        </w:rPr>
        <w:t>(</w:t>
      </w:r>
      <w:r w:rsidR="0097013D" w:rsidRPr="000B3EC8">
        <w:rPr>
          <w:sz w:val="18"/>
          <w:szCs w:val="18"/>
        </w:rPr>
        <w:t>75,621,173.23</w:t>
      </w:r>
      <w:r w:rsidR="000B3EC8">
        <w:rPr>
          <w:sz w:val="18"/>
          <w:szCs w:val="18"/>
        </w:rPr>
        <w:t>)</w:t>
      </w:r>
    </w:p>
    <w:p w14:paraId="47794D88" w14:textId="5E16EAD4" w:rsidR="00001072" w:rsidRDefault="00001072">
      <w:pPr>
        <w:widowControl/>
        <w:jc w:val="left"/>
        <w:rPr>
          <w:i/>
          <w:sz w:val="24"/>
          <w:u w:val="single"/>
        </w:rPr>
      </w:pPr>
      <w:r>
        <w:rPr>
          <w:i/>
          <w:sz w:val="24"/>
          <w:u w:val="single"/>
        </w:rPr>
        <w:br w:type="page"/>
      </w:r>
    </w:p>
    <w:p w14:paraId="64F04A9B" w14:textId="77777777" w:rsidR="00001072" w:rsidRPr="000B3EC8" w:rsidRDefault="00001072" w:rsidP="00001072">
      <w:pPr>
        <w:widowControl/>
        <w:spacing w:line="228" w:lineRule="auto"/>
        <w:ind w:left="720" w:hanging="720"/>
        <w:jc w:val="left"/>
        <w:rPr>
          <w:sz w:val="24"/>
        </w:rPr>
      </w:pPr>
      <w:r w:rsidRPr="000B3EC8">
        <w:rPr>
          <w:sz w:val="24"/>
        </w:rPr>
        <w:lastRenderedPageBreak/>
        <w:t>47.</w:t>
      </w:r>
      <w:r w:rsidRPr="000B3EC8">
        <w:rPr>
          <w:sz w:val="24"/>
        </w:rPr>
        <w:tab/>
      </w:r>
      <w:r w:rsidRPr="000B3EC8">
        <w:rPr>
          <w:sz w:val="24"/>
        </w:rPr>
        <w:t>金融工具及风险管理</w:t>
      </w:r>
      <w:r w:rsidRPr="000B3EC8">
        <w:rPr>
          <w:sz w:val="24"/>
        </w:rPr>
        <w:t xml:space="preserve"> - </w:t>
      </w:r>
      <w:r w:rsidRPr="000B3EC8">
        <w:rPr>
          <w:sz w:val="24"/>
        </w:rPr>
        <w:t>续</w:t>
      </w:r>
    </w:p>
    <w:p w14:paraId="716B044E" w14:textId="77777777" w:rsidR="00001072" w:rsidRPr="000B3EC8" w:rsidRDefault="00001072" w:rsidP="00001072">
      <w:pPr>
        <w:widowControl/>
        <w:snapToGrid w:val="0"/>
        <w:ind w:left="720"/>
        <w:jc w:val="left"/>
        <w:rPr>
          <w:i/>
          <w:sz w:val="24"/>
          <w:u w:val="single"/>
        </w:rPr>
      </w:pPr>
    </w:p>
    <w:p w14:paraId="31912909" w14:textId="77777777" w:rsidR="00001072" w:rsidRPr="000B3EC8" w:rsidRDefault="00001072" w:rsidP="00001072">
      <w:pPr>
        <w:widowControl/>
        <w:snapToGrid w:val="0"/>
        <w:ind w:left="720"/>
        <w:jc w:val="left"/>
        <w:rPr>
          <w:sz w:val="24"/>
        </w:rPr>
      </w:pPr>
      <w:r w:rsidRPr="000B3EC8">
        <w:rPr>
          <w:sz w:val="24"/>
        </w:rPr>
        <w:t>1.</w:t>
      </w:r>
      <w:r w:rsidRPr="000B3EC8">
        <w:rPr>
          <w:sz w:val="24"/>
        </w:rPr>
        <w:t>风险管理目标和政策</w:t>
      </w:r>
      <w:r w:rsidRPr="000B3EC8">
        <w:rPr>
          <w:sz w:val="24"/>
        </w:rPr>
        <w:t xml:space="preserve"> - </w:t>
      </w:r>
      <w:r w:rsidRPr="000B3EC8">
        <w:rPr>
          <w:sz w:val="24"/>
        </w:rPr>
        <w:t>续</w:t>
      </w:r>
    </w:p>
    <w:p w14:paraId="28E00C1F" w14:textId="77777777" w:rsidR="00001072" w:rsidRPr="000B3EC8" w:rsidRDefault="00001072" w:rsidP="00001072">
      <w:pPr>
        <w:widowControl/>
        <w:snapToGrid w:val="0"/>
        <w:ind w:left="720"/>
        <w:jc w:val="left"/>
        <w:rPr>
          <w:i/>
          <w:sz w:val="24"/>
          <w:u w:val="single"/>
        </w:rPr>
      </w:pPr>
    </w:p>
    <w:p w14:paraId="363DD089" w14:textId="77777777" w:rsidR="00001072" w:rsidRPr="000B3EC8" w:rsidRDefault="00001072" w:rsidP="00001072">
      <w:pPr>
        <w:widowControl/>
        <w:snapToGrid w:val="0"/>
        <w:ind w:left="720"/>
        <w:jc w:val="left"/>
        <w:rPr>
          <w:sz w:val="24"/>
          <w:u w:val="single"/>
        </w:rPr>
      </w:pPr>
      <w:r w:rsidRPr="000B3EC8">
        <w:rPr>
          <w:sz w:val="24"/>
          <w:u w:val="single"/>
        </w:rPr>
        <w:t>1.1</w:t>
      </w:r>
      <w:r w:rsidRPr="000B3EC8">
        <w:rPr>
          <w:sz w:val="24"/>
          <w:u w:val="single"/>
        </w:rPr>
        <w:t>市场风险</w:t>
      </w:r>
      <w:r w:rsidRPr="000B3EC8">
        <w:rPr>
          <w:sz w:val="24"/>
        </w:rPr>
        <w:t xml:space="preserve"> - </w:t>
      </w:r>
      <w:r w:rsidRPr="000B3EC8">
        <w:rPr>
          <w:sz w:val="24"/>
        </w:rPr>
        <w:t>续</w:t>
      </w:r>
    </w:p>
    <w:p w14:paraId="7C75F859" w14:textId="77777777" w:rsidR="00001072" w:rsidRPr="000B3EC8" w:rsidRDefault="00001072" w:rsidP="00001072">
      <w:pPr>
        <w:widowControl/>
        <w:snapToGrid w:val="0"/>
        <w:ind w:left="720"/>
        <w:jc w:val="left"/>
        <w:rPr>
          <w:sz w:val="24"/>
        </w:rPr>
      </w:pPr>
    </w:p>
    <w:p w14:paraId="13A02590" w14:textId="77777777" w:rsidR="0068284E" w:rsidRPr="000B3EC8" w:rsidRDefault="0068284E" w:rsidP="002F519F">
      <w:pPr>
        <w:widowControl/>
        <w:snapToGrid w:val="0"/>
        <w:ind w:left="720"/>
        <w:jc w:val="left"/>
        <w:rPr>
          <w:i/>
          <w:sz w:val="24"/>
          <w:u w:val="single"/>
        </w:rPr>
      </w:pPr>
      <w:r w:rsidRPr="000B3EC8">
        <w:rPr>
          <w:i/>
          <w:sz w:val="24"/>
          <w:u w:val="single"/>
        </w:rPr>
        <w:t xml:space="preserve">1.1.2 </w:t>
      </w:r>
      <w:r w:rsidRPr="000B3EC8">
        <w:rPr>
          <w:i/>
          <w:sz w:val="24"/>
          <w:u w:val="single"/>
        </w:rPr>
        <w:t>其他价格风险</w:t>
      </w:r>
    </w:p>
    <w:p w14:paraId="01CDBFE9" w14:textId="77777777" w:rsidR="0068284E" w:rsidRPr="000B3EC8" w:rsidRDefault="0068284E" w:rsidP="002F519F">
      <w:pPr>
        <w:widowControl/>
        <w:snapToGrid w:val="0"/>
        <w:ind w:left="720"/>
        <w:jc w:val="left"/>
        <w:rPr>
          <w:sz w:val="24"/>
        </w:rPr>
      </w:pPr>
    </w:p>
    <w:p w14:paraId="4D4802C5" w14:textId="77777777" w:rsidR="00900A97" w:rsidRPr="000B3EC8" w:rsidRDefault="0068284E" w:rsidP="002F519F">
      <w:pPr>
        <w:widowControl/>
        <w:snapToGrid w:val="0"/>
        <w:ind w:left="720"/>
        <w:jc w:val="left"/>
        <w:rPr>
          <w:sz w:val="24"/>
        </w:rPr>
      </w:pPr>
      <w:r w:rsidRPr="000B3EC8">
        <w:rPr>
          <w:sz w:val="24"/>
        </w:rPr>
        <w:t>本公司持有的以公允价值计量且其变动计入当期损益的金融资产为远期外汇合同，在资产负债表日以公允价值计量。因此，本公司承担着汇率市场变动的风险。</w:t>
      </w:r>
    </w:p>
    <w:p w14:paraId="03EB0842" w14:textId="77777777" w:rsidR="00BB3B82" w:rsidRPr="000B3EC8" w:rsidRDefault="00BB3B82" w:rsidP="002F519F">
      <w:pPr>
        <w:widowControl/>
        <w:snapToGrid w:val="0"/>
        <w:ind w:left="720"/>
        <w:jc w:val="left"/>
        <w:rPr>
          <w:sz w:val="24"/>
          <w:u w:val="single"/>
        </w:rPr>
      </w:pPr>
    </w:p>
    <w:p w14:paraId="175F81D0" w14:textId="284D13EC" w:rsidR="00BB3B82" w:rsidRPr="000B3EC8" w:rsidRDefault="00BB3B82" w:rsidP="002F519F">
      <w:pPr>
        <w:widowControl/>
        <w:snapToGrid w:val="0"/>
        <w:ind w:left="720"/>
        <w:jc w:val="left"/>
        <w:rPr>
          <w:sz w:val="24"/>
          <w:u w:val="single"/>
        </w:rPr>
      </w:pPr>
      <w:r w:rsidRPr="000B3EC8">
        <w:rPr>
          <w:sz w:val="24"/>
          <w:u w:val="single"/>
        </w:rPr>
        <w:t>1.2</w:t>
      </w:r>
      <w:r w:rsidRPr="000B3EC8">
        <w:rPr>
          <w:sz w:val="24"/>
          <w:u w:val="single"/>
        </w:rPr>
        <w:t>信用风险</w:t>
      </w:r>
    </w:p>
    <w:p w14:paraId="4603D5F7" w14:textId="77777777" w:rsidR="00BB3B82" w:rsidRPr="000B3EC8" w:rsidRDefault="00BB3B82" w:rsidP="002F519F">
      <w:pPr>
        <w:widowControl/>
        <w:snapToGrid w:val="0"/>
        <w:ind w:left="720"/>
        <w:jc w:val="left"/>
        <w:rPr>
          <w:sz w:val="24"/>
        </w:rPr>
      </w:pPr>
    </w:p>
    <w:p w14:paraId="1C34308F" w14:textId="4452A01F" w:rsidR="00BB3B82" w:rsidRPr="000B3EC8" w:rsidRDefault="00426EB1" w:rsidP="002F519F">
      <w:pPr>
        <w:widowControl/>
        <w:snapToGrid w:val="0"/>
        <w:ind w:left="720"/>
        <w:jc w:val="left"/>
        <w:rPr>
          <w:sz w:val="24"/>
        </w:rPr>
      </w:pPr>
      <w:r w:rsidRPr="000B3EC8">
        <w:rPr>
          <w:sz w:val="24"/>
        </w:rPr>
        <w:t>2022</w:t>
      </w:r>
      <w:r w:rsidR="00BB3B82" w:rsidRPr="000B3EC8">
        <w:rPr>
          <w:sz w:val="24"/>
        </w:rPr>
        <w:t>年</w:t>
      </w:r>
      <w:r w:rsidR="00BB3B82" w:rsidRPr="000B3EC8">
        <w:rPr>
          <w:sz w:val="24"/>
        </w:rPr>
        <w:t>12</w:t>
      </w:r>
      <w:r w:rsidR="00BB3B82" w:rsidRPr="000B3EC8">
        <w:rPr>
          <w:sz w:val="24"/>
        </w:rPr>
        <w:t>月</w:t>
      </w:r>
      <w:r w:rsidR="00BB3B82" w:rsidRPr="000B3EC8">
        <w:rPr>
          <w:sz w:val="24"/>
        </w:rPr>
        <w:t>31</w:t>
      </w:r>
      <w:r w:rsidR="00BB3B82" w:rsidRPr="000B3EC8">
        <w:rPr>
          <w:sz w:val="24"/>
        </w:rPr>
        <w:t>日，可能引起本公司财务损失的最大信用风险敞口主要来自于合同另一方未能履行义务而导致本公司金融资产产生的损失，具体包括资产负债表中已确认的金融资产的账面金额。</w:t>
      </w:r>
    </w:p>
    <w:p w14:paraId="1937B0E6" w14:textId="77777777" w:rsidR="003420C5" w:rsidRPr="000B3EC8" w:rsidRDefault="003420C5" w:rsidP="002F519F">
      <w:pPr>
        <w:widowControl/>
        <w:snapToGrid w:val="0"/>
        <w:ind w:left="720"/>
        <w:jc w:val="left"/>
        <w:rPr>
          <w:sz w:val="24"/>
        </w:rPr>
      </w:pPr>
    </w:p>
    <w:p w14:paraId="088A1DF5" w14:textId="624A97F4" w:rsidR="00BB3B82" w:rsidRPr="000B3EC8" w:rsidRDefault="00BB3B82" w:rsidP="002F519F">
      <w:pPr>
        <w:widowControl/>
        <w:snapToGrid w:val="0"/>
        <w:ind w:left="720"/>
        <w:jc w:val="left"/>
        <w:rPr>
          <w:sz w:val="24"/>
        </w:rPr>
      </w:pPr>
      <w:r w:rsidRPr="000B3EC8">
        <w:rPr>
          <w:sz w:val="24"/>
        </w:rPr>
        <w:t>为降低信用风险，本公司成立了专门小组负责确定信用额度、进行信用审批，并执行其他监控程序以确保采取必要的措施回收过期债权。此外，本公司于每个资产负债表日审核每一单项应收款的回收情况，以确保就无法回收的款项计提充分的坏账准备。本公司向</w:t>
      </w:r>
      <w:r w:rsidR="008B080F" w:rsidRPr="000B3EC8">
        <w:rPr>
          <w:sz w:val="24"/>
        </w:rPr>
        <w:t>最终</w:t>
      </w:r>
      <w:r w:rsidRPr="000B3EC8">
        <w:rPr>
          <w:sz w:val="24"/>
        </w:rPr>
        <w:t>控股股东的销售收入占公司</w:t>
      </w:r>
      <w:r w:rsidR="008B080F" w:rsidRPr="000B3EC8">
        <w:rPr>
          <w:sz w:val="24"/>
        </w:rPr>
        <w:t>营业</w:t>
      </w:r>
      <w:r w:rsidRPr="000B3EC8">
        <w:rPr>
          <w:sz w:val="24"/>
        </w:rPr>
        <w:t>收入比例超过</w:t>
      </w:r>
      <w:r w:rsidRPr="000B3EC8">
        <w:rPr>
          <w:sz w:val="24"/>
        </w:rPr>
        <w:t>95%</w:t>
      </w:r>
      <w:r w:rsidRPr="000B3EC8">
        <w:rPr>
          <w:sz w:val="24"/>
        </w:rPr>
        <w:t>以上，信用风险相对集中，但本公司管理层认为本公司所承担的信用风险较低。</w:t>
      </w:r>
    </w:p>
    <w:p w14:paraId="35ABEE89" w14:textId="77777777" w:rsidR="00BB3B82" w:rsidRPr="000B3EC8" w:rsidRDefault="00BB3B82" w:rsidP="002F519F">
      <w:pPr>
        <w:widowControl/>
        <w:snapToGrid w:val="0"/>
        <w:ind w:left="720"/>
        <w:jc w:val="left"/>
        <w:rPr>
          <w:sz w:val="24"/>
          <w:u w:val="single"/>
        </w:rPr>
      </w:pPr>
    </w:p>
    <w:p w14:paraId="1FEACFE5" w14:textId="77777777" w:rsidR="00BB3B82" w:rsidRPr="000B3EC8" w:rsidRDefault="00BB3B82" w:rsidP="002F519F">
      <w:pPr>
        <w:widowControl/>
        <w:snapToGrid w:val="0"/>
        <w:ind w:left="720"/>
        <w:jc w:val="left"/>
        <w:rPr>
          <w:i/>
          <w:sz w:val="24"/>
          <w:u w:val="single"/>
        </w:rPr>
      </w:pPr>
      <w:r w:rsidRPr="000B3EC8">
        <w:rPr>
          <w:sz w:val="24"/>
          <w:u w:val="single"/>
        </w:rPr>
        <w:t>1.3</w:t>
      </w:r>
      <w:r w:rsidRPr="000B3EC8">
        <w:rPr>
          <w:sz w:val="24"/>
          <w:u w:val="single"/>
        </w:rPr>
        <w:t>流动风险</w:t>
      </w:r>
    </w:p>
    <w:p w14:paraId="0E363AAB" w14:textId="77777777" w:rsidR="00BB3B82" w:rsidRPr="000B3EC8" w:rsidRDefault="00BB3B82" w:rsidP="002F519F">
      <w:pPr>
        <w:widowControl/>
        <w:snapToGrid w:val="0"/>
        <w:ind w:left="720"/>
        <w:jc w:val="left"/>
        <w:rPr>
          <w:sz w:val="24"/>
        </w:rPr>
      </w:pPr>
    </w:p>
    <w:p w14:paraId="5175679F" w14:textId="30D5A8B1" w:rsidR="00BB3B82" w:rsidRPr="000B3EC8" w:rsidRDefault="00BB3B82" w:rsidP="002F519F">
      <w:pPr>
        <w:widowControl/>
        <w:snapToGrid w:val="0"/>
        <w:ind w:left="720"/>
        <w:jc w:val="left"/>
        <w:rPr>
          <w:sz w:val="24"/>
        </w:rPr>
      </w:pPr>
      <w:r w:rsidRPr="000B3EC8">
        <w:rPr>
          <w:sz w:val="24"/>
        </w:rPr>
        <w:t>管理流动风险时，本公司保持管理层认为充分的现金及现金等价物并对其进行监控，以满足本公司经营需要，并降低现金流量波动的影响。</w:t>
      </w:r>
    </w:p>
    <w:p w14:paraId="6C231ADA" w14:textId="77777777" w:rsidR="004E4B07" w:rsidRPr="000B3EC8" w:rsidRDefault="004E4B07">
      <w:pPr>
        <w:widowControl/>
        <w:adjustRightInd w:val="0"/>
        <w:snapToGrid w:val="0"/>
        <w:ind w:left="720"/>
        <w:jc w:val="left"/>
        <w:rPr>
          <w:sz w:val="24"/>
        </w:rPr>
      </w:pPr>
    </w:p>
    <w:p w14:paraId="6297720D" w14:textId="77777777" w:rsidR="00BB3B82" w:rsidRPr="000B3EC8" w:rsidRDefault="00BB3B82">
      <w:pPr>
        <w:widowControl/>
        <w:adjustRightInd w:val="0"/>
        <w:snapToGrid w:val="0"/>
        <w:ind w:left="720"/>
        <w:jc w:val="left"/>
        <w:rPr>
          <w:sz w:val="24"/>
        </w:rPr>
      </w:pPr>
      <w:r w:rsidRPr="000B3EC8">
        <w:rPr>
          <w:sz w:val="24"/>
        </w:rPr>
        <w:t>2.</w:t>
      </w:r>
      <w:r w:rsidRPr="000B3EC8">
        <w:rPr>
          <w:sz w:val="24"/>
        </w:rPr>
        <w:t>公允价值</w:t>
      </w:r>
    </w:p>
    <w:bookmarkEnd w:id="34"/>
    <w:p w14:paraId="66FF3510" w14:textId="77777777" w:rsidR="00474EAC" w:rsidRPr="000B3EC8" w:rsidRDefault="00474EAC">
      <w:pPr>
        <w:widowControl/>
        <w:adjustRightInd w:val="0"/>
        <w:snapToGrid w:val="0"/>
        <w:ind w:firstLine="720"/>
        <w:jc w:val="left"/>
        <w:rPr>
          <w:kern w:val="0"/>
          <w:sz w:val="24"/>
          <w:szCs w:val="20"/>
          <w:lang w:val="en-GB"/>
        </w:rPr>
      </w:pPr>
    </w:p>
    <w:p w14:paraId="67A38692" w14:textId="77777777" w:rsidR="00474EAC" w:rsidRPr="000B3EC8" w:rsidRDefault="00474EAC">
      <w:pPr>
        <w:widowControl/>
        <w:adjustRightInd w:val="0"/>
        <w:snapToGrid w:val="0"/>
        <w:ind w:left="720"/>
        <w:jc w:val="left"/>
        <w:rPr>
          <w:kern w:val="0"/>
          <w:sz w:val="24"/>
          <w:szCs w:val="20"/>
          <w:lang w:val="en-GB"/>
        </w:rPr>
      </w:pPr>
      <w:r w:rsidRPr="000B3EC8">
        <w:rPr>
          <w:kern w:val="0"/>
          <w:sz w:val="24"/>
          <w:szCs w:val="20"/>
          <w:lang w:val="en-GB"/>
        </w:rPr>
        <w:t>公允价值计量的三个层次分析如下：</w:t>
      </w:r>
    </w:p>
    <w:p w14:paraId="076E6E20" w14:textId="77777777" w:rsidR="00474EAC" w:rsidRPr="000B3EC8" w:rsidRDefault="00474EAC"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Pr="000B3EC8">
        <w:rPr>
          <w:kern w:val="0"/>
          <w:sz w:val="24"/>
          <w:lang w:val="en-GB"/>
        </w:rPr>
        <w:t>第二层次公允</w:t>
      </w:r>
      <w:r w:rsidRPr="000B3EC8">
        <w:rPr>
          <w:kern w:val="0"/>
          <w:sz w:val="24"/>
          <w:lang w:val="en-GB"/>
        </w:rPr>
        <w:tab/>
      </w:r>
      <w:r w:rsidRPr="000B3EC8">
        <w:rPr>
          <w:kern w:val="0"/>
          <w:sz w:val="24"/>
          <w:lang w:val="en-GB"/>
        </w:rPr>
        <w:t>第二层次公允</w:t>
      </w:r>
    </w:p>
    <w:p w14:paraId="2B3E76EC" w14:textId="77777777" w:rsidR="00B532D5" w:rsidRPr="000B3EC8" w:rsidRDefault="00B532D5"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Pr="000B3EC8">
        <w:rPr>
          <w:kern w:val="0"/>
          <w:sz w:val="24"/>
          <w:u w:val="single"/>
          <w:lang w:val="en-GB"/>
        </w:rPr>
        <w:t>价值计量</w:t>
      </w:r>
      <w:r w:rsidRPr="000B3EC8">
        <w:rPr>
          <w:kern w:val="0"/>
          <w:sz w:val="24"/>
          <w:lang w:val="en-GB"/>
        </w:rPr>
        <w:tab/>
      </w:r>
      <w:r w:rsidRPr="000B3EC8">
        <w:rPr>
          <w:kern w:val="0"/>
          <w:sz w:val="24"/>
          <w:u w:val="single"/>
          <w:lang w:val="en-GB"/>
        </w:rPr>
        <w:t>价值计量</w:t>
      </w:r>
    </w:p>
    <w:p w14:paraId="3283885C" w14:textId="2CD989CC" w:rsidR="00474EAC" w:rsidRPr="000B3EC8" w:rsidRDefault="00474EAC"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00ED333C" w:rsidRPr="000B3EC8">
        <w:rPr>
          <w:sz w:val="24"/>
          <w:u w:val="single"/>
        </w:rPr>
        <w:t>年末数</w:t>
      </w:r>
      <w:r w:rsidRPr="000B3EC8">
        <w:rPr>
          <w:kern w:val="0"/>
          <w:sz w:val="24"/>
          <w:lang w:val="en-GB"/>
        </w:rPr>
        <w:tab/>
      </w:r>
      <w:r w:rsidR="00ED333C" w:rsidRPr="000B3EC8">
        <w:rPr>
          <w:sz w:val="24"/>
          <w:u w:val="single"/>
        </w:rPr>
        <w:t>年初数</w:t>
      </w:r>
    </w:p>
    <w:p w14:paraId="7B12F6E1" w14:textId="77777777" w:rsidR="00474EAC" w:rsidRPr="000B3EC8" w:rsidRDefault="00474EAC"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Pr="000B3EC8">
        <w:rPr>
          <w:kern w:val="0"/>
          <w:sz w:val="24"/>
          <w:lang w:val="en-GB"/>
        </w:rPr>
        <w:t>人民币元</w:t>
      </w:r>
      <w:r w:rsidRPr="000B3EC8">
        <w:rPr>
          <w:kern w:val="0"/>
          <w:sz w:val="24"/>
          <w:lang w:val="en-GB"/>
        </w:rPr>
        <w:tab/>
      </w:r>
      <w:r w:rsidRPr="000B3EC8">
        <w:rPr>
          <w:kern w:val="0"/>
          <w:sz w:val="24"/>
          <w:lang w:val="en-GB"/>
        </w:rPr>
        <w:t>人民币元</w:t>
      </w:r>
    </w:p>
    <w:p w14:paraId="1245595F" w14:textId="77777777" w:rsidR="00474EAC" w:rsidRPr="000B3EC8" w:rsidRDefault="00474EAC">
      <w:pPr>
        <w:widowControl/>
        <w:tabs>
          <w:tab w:val="left" w:pos="720"/>
          <w:tab w:val="decimal" w:pos="8280"/>
          <w:tab w:val="decimal" w:pos="10080"/>
        </w:tabs>
        <w:adjustRightInd w:val="0"/>
        <w:snapToGrid w:val="0"/>
        <w:jc w:val="left"/>
        <w:rPr>
          <w:kern w:val="0"/>
          <w:sz w:val="24"/>
          <w:lang w:val="en-GB"/>
        </w:rPr>
      </w:pPr>
      <w:r w:rsidRPr="000B3EC8">
        <w:rPr>
          <w:kern w:val="0"/>
          <w:sz w:val="24"/>
          <w:lang w:val="en-GB"/>
        </w:rPr>
        <w:tab/>
      </w:r>
      <w:r w:rsidRPr="000B3EC8">
        <w:rPr>
          <w:kern w:val="0"/>
          <w:sz w:val="24"/>
          <w:lang w:val="en-GB"/>
        </w:rPr>
        <w:t>持续的公允价值计量</w:t>
      </w:r>
    </w:p>
    <w:p w14:paraId="09825480" w14:textId="1C5CC607" w:rsidR="00474EAC" w:rsidRPr="000B3EC8" w:rsidRDefault="00474EAC">
      <w:pPr>
        <w:widowControl/>
        <w:tabs>
          <w:tab w:val="left" w:pos="720"/>
          <w:tab w:val="decimal" w:pos="7740"/>
          <w:tab w:val="decimal" w:pos="9720"/>
        </w:tabs>
        <w:adjustRightInd w:val="0"/>
        <w:snapToGrid w:val="0"/>
        <w:jc w:val="left"/>
        <w:rPr>
          <w:kern w:val="0"/>
          <w:sz w:val="24"/>
          <w:lang w:val="en-GB"/>
        </w:rPr>
      </w:pPr>
      <w:r w:rsidRPr="000B3EC8">
        <w:rPr>
          <w:kern w:val="0"/>
          <w:sz w:val="24"/>
          <w:lang w:val="en-GB"/>
        </w:rPr>
        <w:tab/>
        <w:t xml:space="preserve">    </w:t>
      </w:r>
      <w:r w:rsidRPr="000B3EC8">
        <w:rPr>
          <w:kern w:val="0"/>
          <w:sz w:val="24"/>
          <w:lang w:val="en-GB"/>
        </w:rPr>
        <w:t>远期外汇合约</w:t>
      </w:r>
      <w:r w:rsidR="000B3EC8">
        <w:rPr>
          <w:kern w:val="0"/>
          <w:sz w:val="24"/>
          <w:lang w:val="en-GB"/>
        </w:rPr>
        <w:t>(</w:t>
      </w:r>
      <w:r w:rsidRPr="000B3EC8">
        <w:rPr>
          <w:kern w:val="0"/>
          <w:sz w:val="24"/>
          <w:lang w:val="en-GB"/>
        </w:rPr>
        <w:t>附注</w:t>
      </w:r>
      <w:r w:rsidR="00EA7519" w:rsidRPr="000B3EC8">
        <w:rPr>
          <w:kern w:val="0"/>
          <w:sz w:val="24"/>
          <w:lang w:val="en-GB"/>
        </w:rPr>
        <w:t>9</w:t>
      </w:r>
      <w:r w:rsidR="00EA7519" w:rsidRPr="000B3EC8">
        <w:rPr>
          <w:kern w:val="0"/>
          <w:sz w:val="24"/>
          <w:lang w:val="en-GB"/>
        </w:rPr>
        <w:t>和附注</w:t>
      </w:r>
      <w:r w:rsidR="00EA7519" w:rsidRPr="000B3EC8">
        <w:rPr>
          <w:kern w:val="0"/>
          <w:sz w:val="24"/>
          <w:lang w:val="en-GB"/>
        </w:rPr>
        <w:t>19</w:t>
      </w:r>
      <w:r w:rsidR="000B3EC8">
        <w:rPr>
          <w:kern w:val="0"/>
          <w:sz w:val="24"/>
          <w:lang w:val="en-GB"/>
        </w:rPr>
        <w:t>)</w:t>
      </w:r>
      <w:r w:rsidRPr="000B3EC8">
        <w:rPr>
          <w:kern w:val="0"/>
          <w:sz w:val="24"/>
          <w:lang w:val="en-GB"/>
        </w:rPr>
        <w:tab/>
      </w:r>
      <w:r w:rsidR="00BE7B04" w:rsidRPr="000B3EC8">
        <w:rPr>
          <w:sz w:val="24"/>
        </w:rPr>
        <w:t>1,822,825.38</w:t>
      </w:r>
      <w:r w:rsidR="00F776A3" w:rsidRPr="000B3EC8">
        <w:rPr>
          <w:kern w:val="0"/>
          <w:sz w:val="24"/>
          <w:lang w:val="en-GB"/>
        </w:rPr>
        <w:tab/>
      </w:r>
      <w:r w:rsidR="000B3EC8">
        <w:rPr>
          <w:kern w:val="0"/>
          <w:sz w:val="24"/>
          <w:lang w:val="en-GB"/>
        </w:rPr>
        <w:t>(</w:t>
      </w:r>
      <w:r w:rsidR="00EA7519" w:rsidRPr="000B3EC8">
        <w:rPr>
          <w:kern w:val="0"/>
          <w:sz w:val="24"/>
          <w:lang w:val="en-GB"/>
        </w:rPr>
        <w:t>2,426,064.84</w:t>
      </w:r>
      <w:r w:rsidR="000B3EC8">
        <w:rPr>
          <w:kern w:val="0"/>
          <w:sz w:val="24"/>
          <w:lang w:val="en-GB"/>
        </w:rPr>
        <w:t>)</w:t>
      </w:r>
    </w:p>
    <w:p w14:paraId="662FFC4A" w14:textId="77777777" w:rsidR="00F776A3" w:rsidRPr="000B3EC8" w:rsidRDefault="00F776A3" w:rsidP="00F776A3">
      <w:pPr>
        <w:widowControl/>
        <w:tabs>
          <w:tab w:val="left" w:pos="720"/>
          <w:tab w:val="decimal" w:pos="8055"/>
          <w:tab w:val="decimal" w:pos="10017"/>
        </w:tabs>
        <w:snapToGrid w:val="0"/>
        <w:spacing w:line="48" w:lineRule="auto"/>
        <w:textAlignment w:val="bottom"/>
        <w:rPr>
          <w:kern w:val="0"/>
          <w:sz w:val="24"/>
          <w:lang w:val="en-GB"/>
        </w:rPr>
      </w:pPr>
      <w:r w:rsidRPr="000B3EC8">
        <w:rPr>
          <w:kern w:val="0"/>
          <w:sz w:val="24"/>
          <w:lang w:val="en-GB"/>
        </w:rPr>
        <w:tab/>
      </w:r>
      <w:r w:rsidRPr="000B3EC8">
        <w:rPr>
          <w:kern w:val="0"/>
          <w:sz w:val="24"/>
          <w:lang w:val="en-GB"/>
        </w:rPr>
        <w:tab/>
        <w:t>____________</w:t>
      </w:r>
      <w:r w:rsidRPr="000B3EC8">
        <w:rPr>
          <w:kern w:val="0"/>
          <w:sz w:val="24"/>
          <w:lang w:val="en-GB"/>
        </w:rPr>
        <w:tab/>
        <w:t>____________</w:t>
      </w:r>
    </w:p>
    <w:p w14:paraId="451DAE57" w14:textId="5BC0D85C" w:rsidR="00D5360A" w:rsidRPr="000B3EC8" w:rsidRDefault="00D5360A">
      <w:pPr>
        <w:widowControl/>
        <w:tabs>
          <w:tab w:val="left" w:pos="720"/>
          <w:tab w:val="decimal" w:pos="8055"/>
          <w:tab w:val="decimal" w:pos="10017"/>
        </w:tabs>
        <w:spacing w:after="140" w:line="24" w:lineRule="auto"/>
        <w:jc w:val="left"/>
        <w:rPr>
          <w:kern w:val="0"/>
          <w:sz w:val="24"/>
          <w:lang w:val="en-GB"/>
        </w:rPr>
      </w:pPr>
      <w:r w:rsidRPr="000B3EC8">
        <w:rPr>
          <w:kern w:val="0"/>
          <w:sz w:val="24"/>
          <w:lang w:val="en-GB"/>
        </w:rPr>
        <w:tab/>
      </w:r>
      <w:r w:rsidRPr="000B3EC8">
        <w:rPr>
          <w:kern w:val="0"/>
          <w:sz w:val="24"/>
          <w:lang w:val="en-GB"/>
        </w:rPr>
        <w:tab/>
        <w:t>_____</w:t>
      </w:r>
      <w:r w:rsidR="00522F88" w:rsidRPr="000B3EC8">
        <w:rPr>
          <w:kern w:val="0"/>
          <w:sz w:val="24"/>
          <w:lang w:val="en-GB"/>
        </w:rPr>
        <w:t>_</w:t>
      </w:r>
      <w:r w:rsidRPr="000B3EC8">
        <w:rPr>
          <w:kern w:val="0"/>
          <w:sz w:val="24"/>
          <w:lang w:val="en-GB"/>
        </w:rPr>
        <w:t>_____</w:t>
      </w:r>
      <w:r w:rsidR="004125B0" w:rsidRPr="000B3EC8">
        <w:rPr>
          <w:kern w:val="0"/>
          <w:sz w:val="24"/>
          <w:lang w:val="en-GB"/>
        </w:rPr>
        <w:t>_</w:t>
      </w:r>
      <w:r w:rsidR="00993C50" w:rsidRPr="000B3EC8">
        <w:rPr>
          <w:kern w:val="0"/>
          <w:sz w:val="24"/>
          <w:lang w:val="en-GB"/>
        </w:rPr>
        <w:tab/>
      </w:r>
      <w:r w:rsidR="008947EC" w:rsidRPr="000B3EC8">
        <w:rPr>
          <w:kern w:val="0"/>
          <w:sz w:val="24"/>
          <w:lang w:val="en-GB"/>
        </w:rPr>
        <w:t>_______</w:t>
      </w:r>
      <w:r w:rsidR="00F776A3" w:rsidRPr="000B3EC8">
        <w:rPr>
          <w:kern w:val="0"/>
          <w:sz w:val="24"/>
          <w:lang w:val="en-GB"/>
        </w:rPr>
        <w:t>_</w:t>
      </w:r>
      <w:r w:rsidR="008947EC" w:rsidRPr="000B3EC8">
        <w:rPr>
          <w:kern w:val="0"/>
          <w:sz w:val="24"/>
          <w:lang w:val="en-GB"/>
        </w:rPr>
        <w:t>____</w:t>
      </w:r>
    </w:p>
    <w:p w14:paraId="2EDA1684" w14:textId="77777777" w:rsidR="00474EAC" w:rsidRPr="000B3EC8" w:rsidRDefault="00474EAC">
      <w:pPr>
        <w:widowControl/>
        <w:adjustRightInd w:val="0"/>
        <w:snapToGrid w:val="0"/>
        <w:ind w:left="720"/>
        <w:jc w:val="left"/>
        <w:rPr>
          <w:kern w:val="0"/>
          <w:sz w:val="24"/>
          <w:szCs w:val="20"/>
          <w:lang w:val="en-GB"/>
        </w:rPr>
      </w:pPr>
    </w:p>
    <w:p w14:paraId="7F9E91A1" w14:textId="4F237BEB" w:rsidR="00474EAC" w:rsidRPr="000B3EC8" w:rsidRDefault="00474EAC">
      <w:pPr>
        <w:widowControl/>
        <w:adjustRightInd w:val="0"/>
        <w:snapToGrid w:val="0"/>
        <w:ind w:left="1440" w:hanging="720"/>
        <w:jc w:val="left"/>
        <w:rPr>
          <w:kern w:val="0"/>
          <w:sz w:val="24"/>
          <w:szCs w:val="20"/>
          <w:lang w:val="en-GB"/>
        </w:rPr>
      </w:pPr>
      <w:r w:rsidRPr="000B3EC8">
        <w:rPr>
          <w:kern w:val="0"/>
          <w:sz w:val="24"/>
          <w:szCs w:val="20"/>
          <w:lang w:val="en-GB"/>
        </w:rPr>
        <w:t>本年度及上年度本公司的资产及负债的公允价值计量层次未发生变化。</w:t>
      </w:r>
    </w:p>
    <w:p w14:paraId="0145B8DD" w14:textId="77777777" w:rsidR="00474EAC" w:rsidRPr="000B3EC8" w:rsidRDefault="00474EAC">
      <w:pPr>
        <w:widowControl/>
        <w:adjustRightInd w:val="0"/>
        <w:snapToGrid w:val="0"/>
        <w:ind w:left="720"/>
        <w:jc w:val="left"/>
        <w:rPr>
          <w:kern w:val="0"/>
          <w:sz w:val="24"/>
          <w:szCs w:val="20"/>
          <w:lang w:val="en-GB"/>
        </w:rPr>
      </w:pPr>
    </w:p>
    <w:p w14:paraId="0A199C1E" w14:textId="32FAFD9D" w:rsidR="00001072" w:rsidRDefault="00001072">
      <w:pPr>
        <w:widowControl/>
        <w:jc w:val="left"/>
        <w:rPr>
          <w:kern w:val="0"/>
          <w:sz w:val="24"/>
          <w:szCs w:val="20"/>
          <w:lang w:val="en-GB"/>
        </w:rPr>
      </w:pPr>
      <w:r>
        <w:rPr>
          <w:kern w:val="0"/>
          <w:sz w:val="24"/>
          <w:szCs w:val="20"/>
          <w:lang w:val="en-GB"/>
        </w:rPr>
        <w:br w:type="page"/>
      </w:r>
    </w:p>
    <w:p w14:paraId="1386E51F" w14:textId="77777777" w:rsidR="00BB3B82" w:rsidRPr="00EF71E2" w:rsidRDefault="00BB3B82">
      <w:pPr>
        <w:pStyle w:val="1"/>
        <w:adjustRightInd w:val="0"/>
        <w:snapToGrid w:val="0"/>
      </w:pPr>
      <w:r w:rsidRPr="00EF71E2">
        <w:lastRenderedPageBreak/>
        <w:t>承诺事项</w:t>
      </w:r>
    </w:p>
    <w:p w14:paraId="39108EE9" w14:textId="77777777" w:rsidR="00BB3B82" w:rsidRPr="000B3EC8" w:rsidRDefault="00BB3B82">
      <w:pPr>
        <w:widowControl/>
        <w:adjustRightInd w:val="0"/>
        <w:snapToGrid w:val="0"/>
        <w:jc w:val="left"/>
        <w:rPr>
          <w:sz w:val="24"/>
        </w:rPr>
      </w:pPr>
    </w:p>
    <w:p w14:paraId="4B474068" w14:textId="77777777" w:rsidR="00BB3B82" w:rsidRPr="000B3EC8" w:rsidRDefault="00BB3B82" w:rsidP="00911A16">
      <w:pPr>
        <w:widowControl/>
        <w:adjustRightInd w:val="0"/>
        <w:snapToGrid w:val="0"/>
        <w:ind w:left="720"/>
        <w:jc w:val="left"/>
        <w:rPr>
          <w:sz w:val="24"/>
        </w:rPr>
      </w:pPr>
      <w:r w:rsidRPr="000B3EC8">
        <w:rPr>
          <w:sz w:val="24"/>
        </w:rPr>
        <w:t>资本承诺</w:t>
      </w:r>
    </w:p>
    <w:p w14:paraId="077EC5BA" w14:textId="77777777" w:rsidR="00BB3B82" w:rsidRPr="000B3EC8" w:rsidRDefault="00BB3B82" w:rsidP="002F519F">
      <w:pPr>
        <w:widowControl/>
        <w:tabs>
          <w:tab w:val="center" w:pos="7344"/>
          <w:tab w:val="center" w:pos="9324"/>
        </w:tabs>
        <w:adjustRightInd w:val="0"/>
        <w:snapToGrid w:val="0"/>
        <w:ind w:left="720"/>
        <w:jc w:val="left"/>
        <w:rPr>
          <w:sz w:val="24"/>
          <w:u w:val="single"/>
        </w:rPr>
      </w:pPr>
      <w:r w:rsidRPr="000B3EC8">
        <w:rPr>
          <w:sz w:val="24"/>
        </w:rPr>
        <w:tab/>
      </w:r>
      <w:r w:rsidRPr="000B3EC8">
        <w:rPr>
          <w:sz w:val="24"/>
          <w:u w:val="single"/>
        </w:rPr>
        <w:t>年末数</w:t>
      </w:r>
      <w:r w:rsidRPr="000B3EC8">
        <w:rPr>
          <w:sz w:val="24"/>
        </w:rPr>
        <w:tab/>
      </w:r>
      <w:r w:rsidRPr="000B3EC8">
        <w:rPr>
          <w:sz w:val="24"/>
          <w:u w:val="single"/>
        </w:rPr>
        <w:t>年初数</w:t>
      </w:r>
    </w:p>
    <w:p w14:paraId="25743249" w14:textId="77777777" w:rsidR="00BB3B82" w:rsidRPr="000B3EC8" w:rsidRDefault="00BB3B82" w:rsidP="002F519F">
      <w:pPr>
        <w:widowControl/>
        <w:tabs>
          <w:tab w:val="center" w:pos="7344"/>
          <w:tab w:val="center" w:pos="9324"/>
        </w:tabs>
        <w:adjustRightInd w:val="0"/>
        <w:snapToGrid w:val="0"/>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75D84D85" w14:textId="77777777" w:rsidR="00BB3B82" w:rsidRPr="000B3EC8" w:rsidRDefault="00BB3B82">
      <w:pPr>
        <w:widowControl/>
        <w:tabs>
          <w:tab w:val="left" w:pos="720"/>
          <w:tab w:val="decimal" w:pos="7740"/>
          <w:tab w:val="decimal" w:pos="9720"/>
        </w:tabs>
        <w:adjustRightInd w:val="0"/>
        <w:snapToGrid w:val="0"/>
        <w:jc w:val="left"/>
        <w:rPr>
          <w:kern w:val="0"/>
          <w:sz w:val="24"/>
          <w:lang w:val="en-GB"/>
        </w:rPr>
      </w:pPr>
      <w:r w:rsidRPr="000B3EC8">
        <w:rPr>
          <w:kern w:val="0"/>
          <w:sz w:val="24"/>
          <w:lang w:val="en-GB"/>
        </w:rPr>
        <w:tab/>
      </w:r>
      <w:r w:rsidRPr="000B3EC8">
        <w:rPr>
          <w:kern w:val="0"/>
          <w:sz w:val="24"/>
          <w:lang w:val="en-GB"/>
        </w:rPr>
        <w:t>已签约但尚未于财务报表中确认的</w:t>
      </w:r>
    </w:p>
    <w:p w14:paraId="0622D670" w14:textId="0A651596" w:rsidR="00BB3B82" w:rsidRPr="000B3EC8" w:rsidRDefault="002D4770">
      <w:pPr>
        <w:widowControl/>
        <w:tabs>
          <w:tab w:val="left" w:pos="720"/>
          <w:tab w:val="decimal" w:pos="7740"/>
          <w:tab w:val="decimal" w:pos="9720"/>
        </w:tabs>
        <w:adjustRightInd w:val="0"/>
        <w:snapToGrid w:val="0"/>
        <w:jc w:val="left"/>
        <w:rPr>
          <w:kern w:val="0"/>
          <w:sz w:val="24"/>
          <w:lang w:val="en-GB"/>
        </w:rPr>
      </w:pPr>
      <w:r w:rsidRPr="000B3EC8">
        <w:rPr>
          <w:kern w:val="0"/>
          <w:sz w:val="24"/>
          <w:lang w:val="en-GB"/>
        </w:rPr>
        <w:tab/>
      </w:r>
      <w:r w:rsidR="009F4CCF" w:rsidRPr="000B3EC8">
        <w:rPr>
          <w:kern w:val="0"/>
          <w:sz w:val="24"/>
          <w:lang w:val="en-GB"/>
        </w:rPr>
        <w:t xml:space="preserve">    </w:t>
      </w:r>
      <w:r w:rsidR="00BB3B82" w:rsidRPr="000B3EC8">
        <w:rPr>
          <w:kern w:val="0"/>
          <w:sz w:val="24"/>
          <w:lang w:val="en-GB"/>
        </w:rPr>
        <w:t>购建长期资产承诺</w:t>
      </w:r>
      <w:r w:rsidR="00BB3B82" w:rsidRPr="000B3EC8">
        <w:rPr>
          <w:kern w:val="0"/>
          <w:sz w:val="24"/>
          <w:lang w:val="en-GB"/>
        </w:rPr>
        <w:tab/>
      </w:r>
      <w:r w:rsidR="0087648E" w:rsidRPr="000B3EC8">
        <w:rPr>
          <w:kern w:val="0"/>
          <w:sz w:val="24"/>
          <w:lang w:val="en-GB"/>
        </w:rPr>
        <w:t>41</w:t>
      </w:r>
      <w:r w:rsidR="00BB660B" w:rsidRPr="000B3EC8">
        <w:rPr>
          <w:kern w:val="0"/>
          <w:sz w:val="24"/>
          <w:lang w:val="en-GB"/>
        </w:rPr>
        <w:t>,</w:t>
      </w:r>
      <w:r w:rsidR="0087648E" w:rsidRPr="000B3EC8">
        <w:rPr>
          <w:kern w:val="0"/>
          <w:sz w:val="24"/>
          <w:lang w:val="en-GB"/>
        </w:rPr>
        <w:t>77</w:t>
      </w:r>
      <w:r w:rsidR="00BB660B" w:rsidRPr="000B3EC8">
        <w:rPr>
          <w:kern w:val="0"/>
          <w:sz w:val="24"/>
          <w:lang w:val="en-GB"/>
        </w:rPr>
        <w:t>8,</w:t>
      </w:r>
      <w:r w:rsidR="0087648E" w:rsidRPr="000B3EC8">
        <w:rPr>
          <w:kern w:val="0"/>
          <w:sz w:val="24"/>
          <w:lang w:val="en-GB"/>
        </w:rPr>
        <w:t>241</w:t>
      </w:r>
      <w:r w:rsidR="00BB660B" w:rsidRPr="000B3EC8">
        <w:rPr>
          <w:kern w:val="0"/>
          <w:sz w:val="24"/>
          <w:lang w:val="en-GB"/>
        </w:rPr>
        <w:t>.</w:t>
      </w:r>
      <w:r w:rsidR="0087648E" w:rsidRPr="000B3EC8">
        <w:rPr>
          <w:kern w:val="0"/>
          <w:sz w:val="24"/>
          <w:lang w:val="en-GB"/>
        </w:rPr>
        <w:t>16</w:t>
      </w:r>
      <w:r w:rsidR="00F776A3" w:rsidRPr="000B3EC8">
        <w:rPr>
          <w:kern w:val="0"/>
          <w:sz w:val="24"/>
          <w:lang w:val="en-GB"/>
        </w:rPr>
        <w:tab/>
      </w:r>
      <w:r w:rsidR="00C25E8C" w:rsidRPr="000B3EC8">
        <w:rPr>
          <w:kern w:val="0"/>
          <w:sz w:val="24"/>
          <w:lang w:val="en-GB"/>
        </w:rPr>
        <w:t>79,489,198.04</w:t>
      </w:r>
    </w:p>
    <w:p w14:paraId="240200E7" w14:textId="38901670" w:rsidR="00D5360A" w:rsidRPr="000B3EC8" w:rsidRDefault="00D5360A">
      <w:pPr>
        <w:widowControl/>
        <w:tabs>
          <w:tab w:val="left" w:pos="720"/>
          <w:tab w:val="decimal" w:pos="8055"/>
          <w:tab w:val="decimal" w:pos="10017"/>
        </w:tabs>
        <w:adjustRightInd w:val="0"/>
        <w:snapToGrid w:val="0"/>
        <w:spacing w:line="48" w:lineRule="auto"/>
        <w:jc w:val="left"/>
        <w:rPr>
          <w:kern w:val="0"/>
          <w:sz w:val="24"/>
          <w:lang w:val="en-GB"/>
        </w:rPr>
      </w:pPr>
      <w:r w:rsidRPr="000B3EC8">
        <w:rPr>
          <w:kern w:val="0"/>
          <w:sz w:val="24"/>
          <w:lang w:val="en-GB"/>
        </w:rPr>
        <w:tab/>
      </w:r>
      <w:r w:rsidRPr="000B3EC8">
        <w:rPr>
          <w:kern w:val="0"/>
          <w:sz w:val="24"/>
          <w:lang w:val="en-GB"/>
        </w:rPr>
        <w:tab/>
        <w:t>____________</w:t>
      </w:r>
      <w:r w:rsidRPr="000B3EC8">
        <w:rPr>
          <w:kern w:val="0"/>
          <w:sz w:val="24"/>
          <w:lang w:val="en-GB"/>
        </w:rPr>
        <w:tab/>
        <w:t>____________</w:t>
      </w:r>
    </w:p>
    <w:p w14:paraId="65A54CD9" w14:textId="77777777" w:rsidR="00D5360A" w:rsidRPr="000B3EC8" w:rsidRDefault="00D5360A">
      <w:pPr>
        <w:widowControl/>
        <w:tabs>
          <w:tab w:val="left" w:pos="720"/>
          <w:tab w:val="decimal" w:pos="8055"/>
          <w:tab w:val="decimal" w:pos="10017"/>
        </w:tabs>
        <w:spacing w:after="140" w:line="24" w:lineRule="auto"/>
        <w:jc w:val="left"/>
        <w:rPr>
          <w:kern w:val="0"/>
          <w:sz w:val="24"/>
          <w:lang w:val="en-GB"/>
        </w:rPr>
      </w:pPr>
      <w:r w:rsidRPr="000B3EC8">
        <w:rPr>
          <w:kern w:val="0"/>
          <w:sz w:val="24"/>
          <w:lang w:val="en-GB"/>
        </w:rPr>
        <w:tab/>
      </w:r>
      <w:r w:rsidRPr="000B3EC8">
        <w:rPr>
          <w:kern w:val="0"/>
          <w:sz w:val="24"/>
          <w:lang w:val="en-GB"/>
        </w:rPr>
        <w:tab/>
        <w:t>____________</w:t>
      </w:r>
      <w:r w:rsidRPr="000B3EC8">
        <w:rPr>
          <w:kern w:val="0"/>
          <w:sz w:val="24"/>
          <w:lang w:val="en-GB"/>
        </w:rPr>
        <w:tab/>
        <w:t>____________</w:t>
      </w:r>
    </w:p>
    <w:p w14:paraId="3B28C382" w14:textId="698BF697" w:rsidR="005E2DCD" w:rsidRPr="000B3EC8" w:rsidRDefault="00D5360A" w:rsidP="002F519F">
      <w:pPr>
        <w:widowControl/>
        <w:tabs>
          <w:tab w:val="decimal" w:pos="10170"/>
        </w:tabs>
        <w:adjustRightInd w:val="0"/>
        <w:snapToGrid w:val="0"/>
        <w:jc w:val="left"/>
        <w:rPr>
          <w:sz w:val="24"/>
        </w:rPr>
      </w:pPr>
      <w:r w:rsidRPr="000B3EC8">
        <w:rPr>
          <w:sz w:val="24"/>
          <w:u w:val="single"/>
        </w:rPr>
        <w:tab/>
      </w:r>
    </w:p>
    <w:sectPr w:rsidR="005E2DCD" w:rsidRPr="000B3EC8" w:rsidSect="00F665DD">
      <w:pgSz w:w="11907" w:h="16840" w:code="9"/>
      <w:pgMar w:top="864" w:right="720" w:bottom="432" w:left="1008" w:header="864" w:footer="43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5EFA" w14:textId="77777777" w:rsidR="0037633D" w:rsidRDefault="0037633D">
      <w:r>
        <w:separator/>
      </w:r>
    </w:p>
  </w:endnote>
  <w:endnote w:type="continuationSeparator" w:id="0">
    <w:p w14:paraId="661ADFB8" w14:textId="77777777" w:rsidR="0037633D" w:rsidRDefault="0037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华文宋体">
    <w:panose1 w:val="02010600040101010101"/>
    <w:charset w:val="86"/>
    <w:family w:val="auto"/>
    <w:pitch w:val="variable"/>
    <w:sig w:usb0="00000287" w:usb1="080F0000" w:usb2="00000010" w:usb3="00000000" w:csb0="0004009F" w:csb1="00000000"/>
  </w:font>
  <w:font w:name="FZKai-Z03">
    <w:altName w:val="Arial Unicode MS"/>
    <w:charset w:val="88"/>
    <w:family w:val="script"/>
    <w:pitch w:val="fixed"/>
    <w:sig w:usb0="00000001" w:usb1="080E0000" w:usb2="00000010" w:usb3="00000000" w:csb0="001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679D" w14:textId="77777777" w:rsidR="00306DD8" w:rsidRDefault="00306DD8">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0EBBA1E" w14:textId="77777777" w:rsidR="00306DD8" w:rsidRDefault="00306DD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F7AA" w14:textId="77777777" w:rsidR="00306DD8" w:rsidRPr="00882875" w:rsidRDefault="00306DD8" w:rsidP="00882875">
    <w:pPr>
      <w:pStyle w:val="a3"/>
      <w:jc w:val="right"/>
      <w:rPr>
        <w:lang w:val="en-US"/>
      </w:rPr>
    </w:pPr>
    <w:r>
      <w:rPr>
        <w:rFonts w:hint="eastAsia"/>
        <w:sz w:val="24"/>
      </w:rPr>
      <w:t xml:space="preserve">- </w:t>
    </w:r>
    <w:r w:rsidRPr="00E64215">
      <w:rPr>
        <w:sz w:val="24"/>
      </w:rPr>
      <w:fldChar w:fldCharType="begin"/>
    </w:r>
    <w:r w:rsidRPr="00E64215">
      <w:rPr>
        <w:sz w:val="24"/>
      </w:rPr>
      <w:instrText xml:space="preserve"> PAGE   \* MERGEFORMAT </w:instrText>
    </w:r>
    <w:r w:rsidRPr="00E64215">
      <w:rPr>
        <w:sz w:val="24"/>
      </w:rPr>
      <w:fldChar w:fldCharType="separate"/>
    </w:r>
    <w:r>
      <w:rPr>
        <w:noProof/>
        <w:sz w:val="24"/>
      </w:rPr>
      <w:t>3</w:t>
    </w:r>
    <w:r w:rsidRPr="00E64215">
      <w:rPr>
        <w:sz w:val="24"/>
      </w:rPr>
      <w:fldChar w:fldCharType="end"/>
    </w:r>
    <w:r>
      <w:rPr>
        <w:rFonts w:hint="eastAs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5A1E" w14:textId="77777777" w:rsidR="00306DD8" w:rsidRDefault="00306DD8">
    <w:pPr>
      <w:pStyle w:val="a3"/>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26CA" w14:textId="77777777" w:rsidR="00306DD8" w:rsidRDefault="00306DD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13F4" w14:textId="11E2B9B3" w:rsidR="00306DD8" w:rsidRPr="00EB6934" w:rsidRDefault="00306DD8" w:rsidP="00C04955">
    <w:pPr>
      <w:jc w:val="right"/>
      <w:rPr>
        <w:sz w:val="24"/>
      </w:rPr>
    </w:pPr>
    <w:r w:rsidRPr="00EB6934">
      <w:rPr>
        <w:sz w:val="24"/>
      </w:rPr>
      <w:t xml:space="preserve">- </w:t>
    </w:r>
    <w:r w:rsidRPr="00EB6934">
      <w:rPr>
        <w:sz w:val="24"/>
      </w:rPr>
      <w:fldChar w:fldCharType="begin"/>
    </w:r>
    <w:r w:rsidRPr="00EB6934">
      <w:rPr>
        <w:sz w:val="24"/>
      </w:rPr>
      <w:instrText xml:space="preserve"> PAGE   \* MERGEFORMAT </w:instrText>
    </w:r>
    <w:r w:rsidRPr="00EB6934">
      <w:rPr>
        <w:sz w:val="24"/>
      </w:rPr>
      <w:fldChar w:fldCharType="separate"/>
    </w:r>
    <w:r w:rsidR="002236DF">
      <w:rPr>
        <w:noProof/>
        <w:sz w:val="24"/>
      </w:rPr>
      <w:t>6</w:t>
    </w:r>
    <w:r w:rsidRPr="00EB6934">
      <w:rPr>
        <w:sz w:val="24"/>
      </w:rPr>
      <w:fldChar w:fldCharType="end"/>
    </w:r>
    <w:r w:rsidRPr="00EB6934">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C46C" w14:textId="3A2003E8" w:rsidR="00306DD8" w:rsidRPr="00EB6934" w:rsidRDefault="00306DD8" w:rsidP="00C04955">
    <w:pPr>
      <w:pStyle w:val="a3"/>
      <w:jc w:val="right"/>
      <w:rPr>
        <w:sz w:val="24"/>
      </w:rPr>
    </w:pPr>
    <w:r w:rsidRPr="00EB6934">
      <w:rPr>
        <w:sz w:val="24"/>
      </w:rPr>
      <w:t xml:space="preserve">- </w:t>
    </w:r>
    <w:r w:rsidRPr="00EB6934">
      <w:rPr>
        <w:sz w:val="24"/>
      </w:rPr>
      <w:fldChar w:fldCharType="begin"/>
    </w:r>
    <w:r w:rsidRPr="00EB6934">
      <w:rPr>
        <w:sz w:val="24"/>
      </w:rPr>
      <w:instrText xml:space="preserve"> PAGE   \* MERGEFORMAT </w:instrText>
    </w:r>
    <w:r w:rsidRPr="00EB6934">
      <w:rPr>
        <w:sz w:val="24"/>
      </w:rPr>
      <w:fldChar w:fldCharType="separate"/>
    </w:r>
    <w:r w:rsidR="002236DF">
      <w:rPr>
        <w:noProof/>
        <w:sz w:val="24"/>
      </w:rPr>
      <w:t>1</w:t>
    </w:r>
    <w:r w:rsidRPr="00EB6934">
      <w:rPr>
        <w:sz w:val="24"/>
      </w:rPr>
      <w:fldChar w:fldCharType="end"/>
    </w:r>
    <w:r w:rsidRPr="00EB6934">
      <w:rPr>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8E44" w14:textId="2D8155AD" w:rsidR="00306DD8" w:rsidRDefault="00306DD8">
    <w:pPr>
      <w:pStyle w:val="a3"/>
      <w:widowControl/>
      <w:jc w:val="right"/>
      <w:rPr>
        <w:sz w:val="24"/>
      </w:rPr>
    </w:pPr>
    <w:r>
      <w:rPr>
        <w:sz w:val="24"/>
      </w:rPr>
      <w:t xml:space="preserve">- </w:t>
    </w:r>
    <w:r>
      <w:rPr>
        <w:rStyle w:val="a7"/>
        <w:sz w:val="24"/>
      </w:rPr>
      <w:fldChar w:fldCharType="begin"/>
    </w:r>
    <w:r>
      <w:rPr>
        <w:rStyle w:val="a7"/>
        <w:sz w:val="24"/>
      </w:rPr>
      <w:instrText xml:space="preserve"> PAGE </w:instrText>
    </w:r>
    <w:r>
      <w:rPr>
        <w:rStyle w:val="a7"/>
        <w:sz w:val="24"/>
      </w:rPr>
      <w:fldChar w:fldCharType="separate"/>
    </w:r>
    <w:r w:rsidR="002236DF">
      <w:rPr>
        <w:rStyle w:val="a7"/>
        <w:noProof/>
        <w:sz w:val="24"/>
      </w:rPr>
      <w:t>7</w:t>
    </w:r>
    <w:r>
      <w:rPr>
        <w:rStyle w:val="a7"/>
        <w:sz w:val="24"/>
      </w:rPr>
      <w:fldChar w:fldCharType="end"/>
    </w:r>
    <w:r>
      <w:rPr>
        <w:rStyle w:val="a7"/>
        <w:sz w:val="24"/>
      </w:rPr>
      <w:t xml:space="preserve"> </w:t>
    </w:r>
    <w:r>
      <w:rPr>
        <w:sz w:val="24"/>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4C01" w14:textId="15A1DB80" w:rsidR="00306DD8" w:rsidRPr="006A2F3D" w:rsidRDefault="00306DD8" w:rsidP="00F070B5">
    <w:pPr>
      <w:pStyle w:val="a3"/>
      <w:ind w:right="9"/>
      <w:jc w:val="right"/>
      <w:rPr>
        <w:sz w:val="24"/>
      </w:rPr>
    </w:pPr>
    <w:r>
      <w:rPr>
        <w:rStyle w:val="a7"/>
        <w:rFonts w:hint="eastAsia"/>
        <w:sz w:val="24"/>
      </w:rPr>
      <w:t xml:space="preserve">- </w:t>
    </w:r>
    <w:r w:rsidRPr="006A2F3D">
      <w:rPr>
        <w:rStyle w:val="a7"/>
        <w:sz w:val="24"/>
      </w:rPr>
      <w:fldChar w:fldCharType="begin"/>
    </w:r>
    <w:r w:rsidRPr="006A2F3D">
      <w:rPr>
        <w:rStyle w:val="a7"/>
        <w:sz w:val="24"/>
      </w:rPr>
      <w:instrText xml:space="preserve"> PAGE </w:instrText>
    </w:r>
    <w:r w:rsidRPr="006A2F3D">
      <w:rPr>
        <w:rStyle w:val="a7"/>
        <w:sz w:val="24"/>
      </w:rPr>
      <w:fldChar w:fldCharType="separate"/>
    </w:r>
    <w:r w:rsidR="00F776A3">
      <w:rPr>
        <w:rStyle w:val="a7"/>
        <w:noProof/>
        <w:sz w:val="24"/>
      </w:rPr>
      <w:t>51</w:t>
    </w:r>
    <w:r w:rsidRPr="006A2F3D">
      <w:rPr>
        <w:rStyle w:val="a7"/>
        <w:sz w:val="24"/>
      </w:rPr>
      <w:fldChar w:fldCharType="end"/>
    </w:r>
    <w:r>
      <w:rPr>
        <w:rStyle w:val="a7"/>
        <w:rFonts w:hint="eastAs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CBD8D" w14:textId="77777777" w:rsidR="0037633D" w:rsidRDefault="0037633D">
      <w:r>
        <w:separator/>
      </w:r>
    </w:p>
  </w:footnote>
  <w:footnote w:type="continuationSeparator" w:id="0">
    <w:p w14:paraId="6AB0C343" w14:textId="77777777" w:rsidR="0037633D" w:rsidRDefault="0037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9CE5" w14:textId="77777777" w:rsidR="008B4C9A" w:rsidRDefault="008B4C9A">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0B3EC8" w14:paraId="311A60DA" w14:textId="77777777">
      <w:tc>
        <w:tcPr>
          <w:tcW w:w="9198" w:type="dxa"/>
        </w:tcPr>
        <w:p w14:paraId="5F5038DF" w14:textId="6E85A692" w:rsidR="000B3EC8" w:rsidRDefault="000B3EC8" w:rsidP="00C8133C">
          <w:pPr>
            <w:ind w:left="-105"/>
            <w:rPr>
              <w:sz w:val="16"/>
            </w:rPr>
          </w:pPr>
          <w:del w:id="29" w:author="Fan, Fancy Shu Ting" w:date="2024-04-17T21:27:00Z">
            <w:r w:rsidRPr="00023530" w:rsidDel="005B10BB">
              <w:rPr>
                <w:rFonts w:hint="eastAsia"/>
                <w:sz w:val="24"/>
                <w:u w:val="single"/>
              </w:rPr>
              <w:delText>深圳村田科技有限公司</w:delText>
            </w:r>
          </w:del>
          <w:ins w:id="30" w:author="Fan, Fancy Shu Ting" w:date="2024-04-17T21:27:00Z">
            <w:r w:rsidR="005B10BB">
              <w:rPr>
                <w:rFonts w:hint="eastAsia"/>
                <w:sz w:val="24"/>
                <w:u w:val="single"/>
              </w:rPr>
              <w:t>XXX</w:t>
            </w:r>
            <w:r w:rsidR="005B10BB">
              <w:rPr>
                <w:rFonts w:hint="eastAsia"/>
                <w:sz w:val="24"/>
                <w:u w:val="single"/>
              </w:rPr>
              <w:t>有限公司</w:t>
            </w:r>
          </w:ins>
        </w:p>
      </w:tc>
    </w:tr>
  </w:tbl>
  <w:p w14:paraId="53B0FF2A" w14:textId="188FCA4A" w:rsidR="00306DD8" w:rsidRDefault="00306DD8" w:rsidP="002A2832">
    <w:pPr>
      <w:rPr>
        <w:sz w:val="24"/>
        <w:u w:val="single"/>
      </w:rPr>
    </w:pPr>
  </w:p>
  <w:p w14:paraId="7AD5BCF2" w14:textId="09A9D730" w:rsidR="00306DD8" w:rsidRPr="007F23ED" w:rsidRDefault="00306DD8" w:rsidP="002A2832">
    <w:pPr>
      <w:rPr>
        <w:sz w:val="24"/>
      </w:rPr>
    </w:pPr>
    <w:r w:rsidRPr="007F23ED">
      <w:rPr>
        <w:rFonts w:hAnsi="宋体"/>
        <w:sz w:val="24"/>
      </w:rPr>
      <w:t>财务报表附注</w:t>
    </w:r>
  </w:p>
  <w:p w14:paraId="74BE81CD" w14:textId="040569FC" w:rsidR="00306DD8" w:rsidRPr="007F23ED" w:rsidRDefault="00306DD8" w:rsidP="002A2832">
    <w:pPr>
      <w:tabs>
        <w:tab w:val="right" w:pos="10152"/>
      </w:tabs>
      <w:rPr>
        <w:sz w:val="24"/>
        <w:u w:val="single"/>
      </w:rPr>
    </w:pPr>
    <w:r w:rsidRPr="007F23ED">
      <w:rPr>
        <w:sz w:val="24"/>
        <w:u w:val="single"/>
      </w:rPr>
      <w:t>20</w:t>
    </w:r>
    <w:r>
      <w:rPr>
        <w:sz w:val="24"/>
        <w:u w:val="single"/>
      </w:rPr>
      <w:t>22</w:t>
    </w:r>
    <w:r w:rsidRPr="007F23ED">
      <w:rPr>
        <w:sz w:val="24"/>
        <w:u w:val="single"/>
      </w:rPr>
      <w:t>年</w:t>
    </w:r>
    <w:r w:rsidRPr="007F23ED">
      <w:rPr>
        <w:sz w:val="24"/>
        <w:u w:val="single"/>
      </w:rPr>
      <w:t>12</w:t>
    </w:r>
    <w:r w:rsidRPr="007F23ED">
      <w:rPr>
        <w:sz w:val="24"/>
        <w:u w:val="single"/>
      </w:rPr>
      <w:t>月</w:t>
    </w:r>
    <w:r w:rsidRPr="007F23ED">
      <w:rPr>
        <w:sz w:val="24"/>
        <w:u w:val="single"/>
      </w:rPr>
      <w:t>31</w:t>
    </w:r>
    <w:r w:rsidRPr="007F23ED">
      <w:rPr>
        <w:sz w:val="24"/>
        <w:u w:val="single"/>
      </w:rPr>
      <w:t>日止年度</w:t>
    </w:r>
    <w:r w:rsidRPr="007F23ED">
      <w:rPr>
        <w:rFonts w:hint="eastAsia"/>
        <w:sz w:val="24"/>
        <w:u w:val="single"/>
      </w:rPr>
      <w:tab/>
    </w:r>
  </w:p>
  <w:p w14:paraId="41EC2519" w14:textId="623BEE2A" w:rsidR="00306DD8" w:rsidRDefault="00306DD8" w:rsidP="00CE7B78">
    <w:pPr>
      <w:widowControl/>
      <w:tabs>
        <w:tab w:val="center" w:pos="10170"/>
      </w:tabs>
      <w:adjustRightInd w:val="0"/>
      <w:snapToGrid w:val="0"/>
      <w:jc w:val="left"/>
      <w:rPr>
        <w:sz w:val="24"/>
      </w:rPr>
    </w:pPr>
  </w:p>
  <w:p w14:paraId="302CB4CC" w14:textId="77777777" w:rsidR="00306DD8" w:rsidRPr="00640AAD" w:rsidRDefault="00306DD8" w:rsidP="00CE7B78">
    <w:pPr>
      <w:widowControl/>
      <w:tabs>
        <w:tab w:val="center" w:pos="10170"/>
      </w:tabs>
      <w:adjustRightInd w:val="0"/>
      <w:snapToGrid w:val="0"/>
      <w:jc w:val="left"/>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4F76" w14:textId="77777777" w:rsidR="00306DD8" w:rsidRDefault="00306DD8">
    <w:pPr>
      <w:pStyle w:val="a5"/>
      <w:widowControl/>
      <w:jc w:val="right"/>
      <w:rPr>
        <w:rFonts w:ascii="华文宋体" w:eastAsia="华文宋体"/>
        <w:iCs/>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C3C9" w14:textId="3B7B70C2" w:rsidR="00306DD8" w:rsidRPr="00BD2929" w:rsidRDefault="00306DD8" w:rsidP="00BD2929">
    <w:pPr>
      <w:pStyle w:val="a5"/>
      <w:widowControl/>
      <w:jc w:val="left"/>
      <w:rPr>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0B3EC8" w14:paraId="2E557181" w14:textId="77777777" w:rsidTr="00C8133C">
      <w:tc>
        <w:tcPr>
          <w:tcW w:w="9198" w:type="dxa"/>
        </w:tcPr>
        <w:p w14:paraId="2D09F33C" w14:textId="528B499A" w:rsidR="000B3EC8" w:rsidRDefault="000B3EC8" w:rsidP="00C8133C">
          <w:pPr>
            <w:ind w:left="-105"/>
            <w:rPr>
              <w:sz w:val="16"/>
            </w:rPr>
          </w:pPr>
          <w:del w:id="2" w:author="Fan, Fancy Shu Ting" w:date="2024-04-17T21:27:00Z">
            <w:r w:rsidRPr="00023530" w:rsidDel="005B10BB">
              <w:rPr>
                <w:rFonts w:hint="eastAsia"/>
                <w:sz w:val="24"/>
                <w:u w:val="single"/>
              </w:rPr>
              <w:delText>深圳村田科技有限公司</w:delText>
            </w:r>
          </w:del>
          <w:ins w:id="3" w:author="Fan, Fancy Shu Ting" w:date="2024-04-17T21:27:00Z">
            <w:r w:rsidR="005B10BB">
              <w:rPr>
                <w:rFonts w:hint="eastAsia"/>
                <w:sz w:val="24"/>
                <w:u w:val="single"/>
              </w:rPr>
              <w:t>XXX</w:t>
            </w:r>
            <w:r w:rsidR="005B10BB">
              <w:rPr>
                <w:rFonts w:hint="eastAsia"/>
                <w:sz w:val="24"/>
                <w:u w:val="single"/>
              </w:rPr>
              <w:t>有限公司</w:t>
            </w:r>
          </w:ins>
        </w:p>
      </w:tc>
    </w:tr>
  </w:tbl>
  <w:p w14:paraId="6A7E7FA3" w14:textId="2AD066A7" w:rsidR="00306DD8" w:rsidRPr="00F070B5" w:rsidRDefault="00306DD8" w:rsidP="00834AA3">
    <w:pPr>
      <w:pStyle w:val="a5"/>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9641" w14:textId="77777777" w:rsidR="00306DD8" w:rsidRDefault="00306DD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3244" w14:textId="77777777" w:rsidR="00306DD8" w:rsidRPr="00F070B5" w:rsidRDefault="00306DD8">
    <w:pPr>
      <w:rPr>
        <w:sz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2E67" w14:textId="77777777" w:rsidR="00306DD8" w:rsidRPr="00F070B5" w:rsidRDefault="00306DD8">
    <w:pPr>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0B3EC8" w14:paraId="506E9990" w14:textId="77777777" w:rsidTr="00C8133C">
      <w:tc>
        <w:tcPr>
          <w:tcW w:w="9198" w:type="dxa"/>
        </w:tcPr>
        <w:p w14:paraId="2A1AA23E" w14:textId="4493855E" w:rsidR="000B3EC8" w:rsidRDefault="000B3EC8" w:rsidP="00C8133C">
          <w:pPr>
            <w:ind w:left="-105"/>
            <w:rPr>
              <w:sz w:val="16"/>
            </w:rPr>
          </w:pPr>
          <w:del w:id="17" w:author="Fan, Fancy Shu Ting" w:date="2024-04-17T21:27:00Z">
            <w:r w:rsidRPr="00023530" w:rsidDel="005B10BB">
              <w:rPr>
                <w:rFonts w:hint="eastAsia"/>
                <w:sz w:val="24"/>
                <w:u w:val="single"/>
              </w:rPr>
              <w:delText>深圳村田科技有限公司</w:delText>
            </w:r>
          </w:del>
          <w:ins w:id="18" w:author="Fan, Fancy Shu Ting" w:date="2024-04-17T21:27:00Z">
            <w:r w:rsidR="005B10BB">
              <w:rPr>
                <w:rFonts w:hint="eastAsia"/>
                <w:sz w:val="24"/>
                <w:u w:val="single"/>
              </w:rPr>
              <w:t>XXX</w:t>
            </w:r>
            <w:r w:rsidR="005B10BB">
              <w:rPr>
                <w:rFonts w:hint="eastAsia"/>
                <w:sz w:val="24"/>
                <w:u w:val="single"/>
              </w:rPr>
              <w:t>有限公司</w:t>
            </w:r>
          </w:ins>
        </w:p>
      </w:tc>
    </w:tr>
  </w:tbl>
  <w:p w14:paraId="157747A3" w14:textId="77777777" w:rsidR="00306DD8" w:rsidRPr="00B1299D" w:rsidRDefault="00306DD8">
    <w:pPr>
      <w:rPr>
        <w:rFonts w:eastAsia="FZKai-Z03"/>
        <w:sz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0B3EC8" w14:paraId="395177EB" w14:textId="77777777" w:rsidTr="00C8133C">
      <w:tc>
        <w:tcPr>
          <w:tcW w:w="9198" w:type="dxa"/>
        </w:tcPr>
        <w:p w14:paraId="23648961" w14:textId="6A703A9E" w:rsidR="000B3EC8" w:rsidRDefault="000B3EC8" w:rsidP="00C8133C">
          <w:pPr>
            <w:ind w:left="-105"/>
            <w:rPr>
              <w:sz w:val="16"/>
            </w:rPr>
          </w:pPr>
          <w:del w:id="19" w:author="Fan, Fancy Shu Ting" w:date="2024-04-17T21:27:00Z">
            <w:r w:rsidRPr="00023530" w:rsidDel="005B10BB">
              <w:rPr>
                <w:rFonts w:hint="eastAsia"/>
                <w:sz w:val="24"/>
                <w:u w:val="single"/>
              </w:rPr>
              <w:delText>深圳村田科技有限公司</w:delText>
            </w:r>
          </w:del>
          <w:ins w:id="20" w:author="Fan, Fancy Shu Ting" w:date="2024-04-17T21:27:00Z">
            <w:r w:rsidR="005B10BB">
              <w:rPr>
                <w:rFonts w:hint="eastAsia"/>
                <w:sz w:val="24"/>
                <w:u w:val="single"/>
              </w:rPr>
              <w:t>XXX</w:t>
            </w:r>
            <w:r w:rsidR="005B10BB">
              <w:rPr>
                <w:rFonts w:hint="eastAsia"/>
                <w:sz w:val="24"/>
                <w:u w:val="single"/>
              </w:rPr>
              <w:t>有限公司</w:t>
            </w:r>
          </w:ins>
        </w:p>
      </w:tc>
    </w:tr>
  </w:tbl>
  <w:p w14:paraId="504AD605" w14:textId="77777777" w:rsidR="00306DD8" w:rsidRPr="00BD2929" w:rsidRDefault="00306DD8">
    <w:pPr>
      <w:pStyle w:val="a5"/>
      <w:jc w:val="lef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720"/>
      <w:lvlJc w:val="left"/>
      <w:pPr>
        <w:ind w:left="720" w:hanging="720"/>
      </w:pPr>
      <w:rPr>
        <w:rFonts w:ascii="CG Times (W1)" w:hAnsi="CG Times (W1)" w:hint="default"/>
        <w:b w:val="0"/>
        <w:i w:val="0"/>
        <w:sz w:val="24"/>
      </w:rPr>
    </w:lvl>
    <w:lvl w:ilvl="1">
      <w:start w:val="1"/>
      <w:numFmt w:val="upperLetter"/>
      <w:pStyle w:val="2"/>
      <w:lvlText w:val="%2."/>
      <w:legacy w:legacy="1" w:legacySpace="0" w:legacyIndent="720"/>
      <w:lvlJc w:val="left"/>
      <w:pPr>
        <w:ind w:left="1440" w:hanging="720"/>
      </w:pPr>
    </w:lvl>
    <w:lvl w:ilvl="2">
      <w:start w:val="1"/>
      <w:numFmt w:val="decimal"/>
      <w:pStyle w:val="3"/>
      <w:lvlText w:val="%3."/>
      <w:legacy w:legacy="1" w:legacySpace="0" w:legacyIndent="720"/>
      <w:lvlJc w:val="left"/>
      <w:pPr>
        <w:ind w:left="2160" w:hanging="720"/>
      </w:pPr>
    </w:lvl>
    <w:lvl w:ilvl="3">
      <w:start w:val="1"/>
      <w:numFmt w:val="lowerLetter"/>
      <w:pStyle w:val="4"/>
      <w:lvlText w:val="%4)"/>
      <w:legacy w:legacy="1" w:legacySpace="0" w:legacyIndent="720"/>
      <w:lvlJc w:val="left"/>
      <w:pPr>
        <w:ind w:left="2880" w:hanging="720"/>
      </w:pPr>
    </w:lvl>
    <w:lvl w:ilvl="4">
      <w:start w:val="1"/>
      <w:numFmt w:val="decimal"/>
      <w:pStyle w:val="5"/>
      <w:lvlText w:val="(%5)"/>
      <w:legacy w:legacy="1" w:legacySpace="0" w:legacyIndent="720"/>
      <w:lvlJc w:val="left"/>
      <w:pPr>
        <w:ind w:left="3600" w:hanging="720"/>
      </w:pPr>
    </w:lvl>
    <w:lvl w:ilvl="5">
      <w:start w:val="1"/>
      <w:numFmt w:val="lowerLetter"/>
      <w:pStyle w:val="6"/>
      <w:lvlText w:val="(%6)"/>
      <w:legacy w:legacy="1" w:legacySpace="0" w:legacyIndent="720"/>
      <w:lvlJc w:val="left"/>
      <w:pPr>
        <w:ind w:left="4320" w:hanging="720"/>
      </w:pPr>
    </w:lvl>
    <w:lvl w:ilvl="6">
      <w:start w:val="1"/>
      <w:numFmt w:val="lowerRoman"/>
      <w:pStyle w:val="7"/>
      <w:lvlText w:val="(%7)"/>
      <w:legacy w:legacy="1" w:legacySpace="0" w:legacyIndent="720"/>
      <w:lvlJc w:val="left"/>
      <w:pPr>
        <w:ind w:left="5040" w:hanging="720"/>
      </w:pPr>
    </w:lvl>
    <w:lvl w:ilvl="7">
      <w:start w:val="1"/>
      <w:numFmt w:val="lowerLetter"/>
      <w:pStyle w:val="8"/>
      <w:lvlText w:val="(%8)"/>
      <w:legacy w:legacy="1" w:legacySpace="0" w:legacyIndent="720"/>
      <w:lvlJc w:val="left"/>
      <w:pPr>
        <w:ind w:left="5760" w:hanging="720"/>
      </w:pPr>
    </w:lvl>
    <w:lvl w:ilvl="8">
      <w:start w:val="1"/>
      <w:numFmt w:val="lowerRoman"/>
      <w:pStyle w:val="9"/>
      <w:lvlText w:val="(%9)"/>
      <w:legacy w:legacy="1" w:legacySpace="0" w:legacyIndent="720"/>
      <w:lvlJc w:val="left"/>
      <w:pPr>
        <w:ind w:left="6480" w:hanging="720"/>
      </w:pPr>
    </w:lvl>
  </w:abstractNum>
  <w:abstractNum w:abstractNumId="1" w15:restartNumberingAfterBreak="0">
    <w:nsid w:val="014268B8"/>
    <w:multiLevelType w:val="hybridMultilevel"/>
    <w:tmpl w:val="52805CF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F48B7"/>
    <w:multiLevelType w:val="hybridMultilevel"/>
    <w:tmpl w:val="FFE214EA"/>
    <w:lvl w:ilvl="0" w:tplc="0F48A33E">
      <w:start w:val="2"/>
      <w:numFmt w:val="decimal"/>
      <w:lvlText w:val="(%1)"/>
      <w:lvlJc w:val="left"/>
      <w:pPr>
        <w:tabs>
          <w:tab w:val="num" w:pos="1440"/>
        </w:tabs>
        <w:ind w:left="1440" w:hanging="720"/>
      </w:pPr>
      <w:rPr>
        <w:rFonts w:hAnsi="宋体" w:hint="default"/>
        <w:sz w:val="24"/>
      </w:rPr>
    </w:lvl>
    <w:lvl w:ilvl="1" w:tplc="50C05882">
      <w:start w:val="1"/>
      <w:numFmt w:val="decimal"/>
      <w:lvlText w:val="（%2）"/>
      <w:lvlJc w:val="left"/>
      <w:pPr>
        <w:tabs>
          <w:tab w:val="num" w:pos="2160"/>
        </w:tabs>
        <w:ind w:left="2160" w:hanging="720"/>
      </w:pPr>
      <w:rPr>
        <w:rFonts w:hint="default"/>
      </w:rPr>
    </w:lvl>
    <w:lvl w:ilvl="2" w:tplc="CD6E6900">
      <w:start w:val="35"/>
      <w:numFmt w:val="decimal"/>
      <w:lvlText w:val="%3．"/>
      <w:lvlJc w:val="left"/>
      <w:pPr>
        <w:tabs>
          <w:tab w:val="num" w:pos="2730"/>
        </w:tabs>
        <w:ind w:left="2730" w:hanging="48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6DB3450"/>
    <w:multiLevelType w:val="hybridMultilevel"/>
    <w:tmpl w:val="74BCB458"/>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00E9"/>
    <w:multiLevelType w:val="hybridMultilevel"/>
    <w:tmpl w:val="AA064D9A"/>
    <w:lvl w:ilvl="0" w:tplc="6BB80372">
      <w:start w:val="1"/>
      <w:numFmt w:val="bullet"/>
      <w:lvlText w:val=""/>
      <w:lvlJc w:val="left"/>
      <w:pPr>
        <w:tabs>
          <w:tab w:val="num" w:pos="592"/>
        </w:tabs>
        <w:ind w:left="592" w:firstLine="0"/>
      </w:pPr>
      <w:rPr>
        <w:rFonts w:ascii="Symbol" w:hAnsi="Symbol" w:hint="default"/>
        <w:color w:val="000000"/>
      </w:rPr>
    </w:lvl>
    <w:lvl w:ilvl="1" w:tplc="04090003" w:tentative="1">
      <w:start w:val="1"/>
      <w:numFmt w:val="bullet"/>
      <w:lvlText w:val="o"/>
      <w:lvlJc w:val="left"/>
      <w:pPr>
        <w:tabs>
          <w:tab w:val="num" w:pos="1672"/>
        </w:tabs>
        <w:ind w:left="1672" w:hanging="360"/>
      </w:pPr>
      <w:rPr>
        <w:rFonts w:ascii="Courier New" w:hAnsi="Courier New" w:cs="Courier New" w:hint="default"/>
      </w:rPr>
    </w:lvl>
    <w:lvl w:ilvl="2" w:tplc="04090005" w:tentative="1">
      <w:start w:val="1"/>
      <w:numFmt w:val="bullet"/>
      <w:lvlText w:val=""/>
      <w:lvlJc w:val="left"/>
      <w:pPr>
        <w:tabs>
          <w:tab w:val="num" w:pos="2392"/>
        </w:tabs>
        <w:ind w:left="2392" w:hanging="360"/>
      </w:pPr>
      <w:rPr>
        <w:rFonts w:ascii="Wingdings" w:hAnsi="Wingdings" w:hint="default"/>
      </w:rPr>
    </w:lvl>
    <w:lvl w:ilvl="3" w:tplc="04090001" w:tentative="1">
      <w:start w:val="1"/>
      <w:numFmt w:val="bullet"/>
      <w:lvlText w:val=""/>
      <w:lvlJc w:val="left"/>
      <w:pPr>
        <w:tabs>
          <w:tab w:val="num" w:pos="3112"/>
        </w:tabs>
        <w:ind w:left="3112" w:hanging="360"/>
      </w:pPr>
      <w:rPr>
        <w:rFonts w:ascii="Symbol" w:hAnsi="Symbol" w:hint="default"/>
      </w:rPr>
    </w:lvl>
    <w:lvl w:ilvl="4" w:tplc="04090003" w:tentative="1">
      <w:start w:val="1"/>
      <w:numFmt w:val="bullet"/>
      <w:lvlText w:val="o"/>
      <w:lvlJc w:val="left"/>
      <w:pPr>
        <w:tabs>
          <w:tab w:val="num" w:pos="3832"/>
        </w:tabs>
        <w:ind w:left="3832" w:hanging="360"/>
      </w:pPr>
      <w:rPr>
        <w:rFonts w:ascii="Courier New" w:hAnsi="Courier New" w:cs="Courier New" w:hint="default"/>
      </w:rPr>
    </w:lvl>
    <w:lvl w:ilvl="5" w:tplc="04090005" w:tentative="1">
      <w:start w:val="1"/>
      <w:numFmt w:val="bullet"/>
      <w:lvlText w:val=""/>
      <w:lvlJc w:val="left"/>
      <w:pPr>
        <w:tabs>
          <w:tab w:val="num" w:pos="4552"/>
        </w:tabs>
        <w:ind w:left="4552" w:hanging="360"/>
      </w:pPr>
      <w:rPr>
        <w:rFonts w:ascii="Wingdings" w:hAnsi="Wingdings" w:hint="default"/>
      </w:rPr>
    </w:lvl>
    <w:lvl w:ilvl="6" w:tplc="04090001" w:tentative="1">
      <w:start w:val="1"/>
      <w:numFmt w:val="bullet"/>
      <w:lvlText w:val=""/>
      <w:lvlJc w:val="left"/>
      <w:pPr>
        <w:tabs>
          <w:tab w:val="num" w:pos="5272"/>
        </w:tabs>
        <w:ind w:left="5272" w:hanging="360"/>
      </w:pPr>
      <w:rPr>
        <w:rFonts w:ascii="Symbol" w:hAnsi="Symbol" w:hint="default"/>
      </w:rPr>
    </w:lvl>
    <w:lvl w:ilvl="7" w:tplc="04090003" w:tentative="1">
      <w:start w:val="1"/>
      <w:numFmt w:val="bullet"/>
      <w:lvlText w:val="o"/>
      <w:lvlJc w:val="left"/>
      <w:pPr>
        <w:tabs>
          <w:tab w:val="num" w:pos="5992"/>
        </w:tabs>
        <w:ind w:left="5992" w:hanging="360"/>
      </w:pPr>
      <w:rPr>
        <w:rFonts w:ascii="Courier New" w:hAnsi="Courier New" w:cs="Courier New" w:hint="default"/>
      </w:rPr>
    </w:lvl>
    <w:lvl w:ilvl="8" w:tplc="04090005" w:tentative="1">
      <w:start w:val="1"/>
      <w:numFmt w:val="bullet"/>
      <w:lvlText w:val=""/>
      <w:lvlJc w:val="left"/>
      <w:pPr>
        <w:tabs>
          <w:tab w:val="num" w:pos="6712"/>
        </w:tabs>
        <w:ind w:left="6712" w:hanging="360"/>
      </w:pPr>
      <w:rPr>
        <w:rFonts w:ascii="Wingdings" w:hAnsi="Wingdings" w:hint="default"/>
      </w:rPr>
    </w:lvl>
  </w:abstractNum>
  <w:abstractNum w:abstractNumId="5" w15:restartNumberingAfterBreak="0">
    <w:nsid w:val="0B706CAC"/>
    <w:multiLevelType w:val="hybridMultilevel"/>
    <w:tmpl w:val="4FF62202"/>
    <w:lvl w:ilvl="0" w:tplc="57BE90FA">
      <w:start w:val="1"/>
      <w:numFmt w:val="decimal"/>
      <w:lvlRestart w:val="0"/>
      <w:pStyle w:val="1"/>
      <w:lvlText w:val="%1."/>
      <w:lvlJc w:val="left"/>
      <w:pPr>
        <w:tabs>
          <w:tab w:val="num" w:pos="720"/>
        </w:tabs>
        <w:ind w:left="720" w:hanging="720"/>
      </w:pPr>
      <w:rPr>
        <w:rFonts w:ascii="Times New Roman" w:hAnsi="Times New Roman" w:cs="Times New Roman" w:hint="eastAsia"/>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535C1"/>
    <w:multiLevelType w:val="hybridMultilevel"/>
    <w:tmpl w:val="CBEE0AB0"/>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7" w15:restartNumberingAfterBreak="0">
    <w:nsid w:val="0CA37B59"/>
    <w:multiLevelType w:val="hybridMultilevel"/>
    <w:tmpl w:val="D3DAFD1A"/>
    <w:lvl w:ilvl="0" w:tplc="382C5200">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B1D75"/>
    <w:multiLevelType w:val="hybridMultilevel"/>
    <w:tmpl w:val="71AA1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C13781"/>
    <w:multiLevelType w:val="hybridMultilevel"/>
    <w:tmpl w:val="EBB07F32"/>
    <w:lvl w:ilvl="0" w:tplc="FAF65C50">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8D2387"/>
    <w:multiLevelType w:val="hybridMultilevel"/>
    <w:tmpl w:val="6E286636"/>
    <w:lvl w:ilvl="0" w:tplc="0CA6A5EE">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41786"/>
    <w:multiLevelType w:val="hybridMultilevel"/>
    <w:tmpl w:val="25B04BD6"/>
    <w:lvl w:ilvl="0" w:tplc="04090011">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2" w15:restartNumberingAfterBreak="0">
    <w:nsid w:val="1B6350CD"/>
    <w:multiLevelType w:val="hybridMultilevel"/>
    <w:tmpl w:val="EF72A0DA"/>
    <w:lvl w:ilvl="0" w:tplc="9BDE1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4A6982"/>
    <w:multiLevelType w:val="hybridMultilevel"/>
    <w:tmpl w:val="F2BA6E8E"/>
    <w:lvl w:ilvl="0" w:tplc="71BA8F2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0D57"/>
    <w:multiLevelType w:val="hybridMultilevel"/>
    <w:tmpl w:val="7DF22AF4"/>
    <w:lvl w:ilvl="0" w:tplc="FC8C411E">
      <w:numFmt w:val="bullet"/>
      <w:lvlText w:val="•"/>
      <w:lvlJc w:val="left"/>
      <w:pPr>
        <w:ind w:left="1438" w:hanging="720"/>
      </w:pPr>
      <w:rPr>
        <w:rFonts w:ascii="宋体" w:eastAsia="宋体" w:hAnsi="宋体" w:cs="Times New Roman" w:hint="eastAsia"/>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5" w15:restartNumberingAfterBreak="0">
    <w:nsid w:val="28EB738D"/>
    <w:multiLevelType w:val="hybridMultilevel"/>
    <w:tmpl w:val="9162D8A4"/>
    <w:lvl w:ilvl="0" w:tplc="C34007E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B2282"/>
    <w:multiLevelType w:val="hybridMultilevel"/>
    <w:tmpl w:val="DEF64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E7D0D"/>
    <w:multiLevelType w:val="hybridMultilevel"/>
    <w:tmpl w:val="6776829C"/>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C501FF"/>
    <w:multiLevelType w:val="hybridMultilevel"/>
    <w:tmpl w:val="CDBEAE4C"/>
    <w:lvl w:ilvl="0" w:tplc="CBA4C936">
      <w:start w:val="1"/>
      <w:numFmt w:val="decimal"/>
      <w:lvlText w:val="(%1)"/>
      <w:lvlJc w:val="left"/>
      <w:pPr>
        <w:ind w:left="1438" w:hanging="720"/>
      </w:pPr>
      <w:rPr>
        <w:rFonts w:hint="eastAsia"/>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9" w15:restartNumberingAfterBreak="0">
    <w:nsid w:val="349E5BCF"/>
    <w:multiLevelType w:val="hybridMultilevel"/>
    <w:tmpl w:val="B322AB1E"/>
    <w:lvl w:ilvl="0" w:tplc="FC8C411E">
      <w:numFmt w:val="bullet"/>
      <w:lvlText w:val="•"/>
      <w:lvlJc w:val="left"/>
      <w:pPr>
        <w:ind w:left="2156" w:hanging="720"/>
      </w:pPr>
      <w:rPr>
        <w:rFonts w:ascii="宋体" w:eastAsia="宋体" w:hAnsi="宋体" w:cs="Times New Roman" w:hint="eastAsia"/>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0" w15:restartNumberingAfterBreak="0">
    <w:nsid w:val="3D580A0B"/>
    <w:multiLevelType w:val="hybridMultilevel"/>
    <w:tmpl w:val="093C9AB8"/>
    <w:lvl w:ilvl="0" w:tplc="A0487510">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5356E"/>
    <w:multiLevelType w:val="hybridMultilevel"/>
    <w:tmpl w:val="EFE2370A"/>
    <w:lvl w:ilvl="0" w:tplc="A39E923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213CA"/>
    <w:multiLevelType w:val="hybridMultilevel"/>
    <w:tmpl w:val="EBCC9024"/>
    <w:lvl w:ilvl="0" w:tplc="DAC68064">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336334C"/>
    <w:multiLevelType w:val="hybridMultilevel"/>
    <w:tmpl w:val="F3D60F72"/>
    <w:lvl w:ilvl="0" w:tplc="E208CE2E">
      <w:start w:val="1"/>
      <w:numFmt w:val="decimal"/>
      <w:lvlText w:val="(%1)"/>
      <w:lvlJc w:val="left"/>
      <w:pPr>
        <w:ind w:left="1440" w:hanging="72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127CE3"/>
    <w:multiLevelType w:val="hybridMultilevel"/>
    <w:tmpl w:val="55A63CE0"/>
    <w:lvl w:ilvl="0" w:tplc="C37E64BA">
      <w:start w:val="2"/>
      <w:numFmt w:val="decimal"/>
      <w:lvlText w:val="(%1)"/>
      <w:lvlJc w:val="left"/>
      <w:pPr>
        <w:ind w:left="1440" w:hanging="720"/>
      </w:pPr>
      <w:rPr>
        <w:rFonts w:hint="eastAsi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AD520CF"/>
    <w:multiLevelType w:val="hybridMultilevel"/>
    <w:tmpl w:val="CDEC4C92"/>
    <w:lvl w:ilvl="0" w:tplc="413E5634">
      <w:start w:val="1"/>
      <w:numFmt w:val="decimal"/>
      <w:lvlRestart w:val="0"/>
      <w:lvlText w:val="%1."/>
      <w:lvlJc w:val="left"/>
      <w:pPr>
        <w:tabs>
          <w:tab w:val="num" w:pos="1800"/>
        </w:tabs>
        <w:ind w:left="1800" w:hanging="720"/>
      </w:pPr>
      <w:rPr>
        <w:rFonts w:ascii="Times New Roman" w:hAnsi="Times New Roman" w:cs="Times New Roman"/>
        <w:b w:val="0"/>
        <w:i w:val="0"/>
        <w:sz w:val="24"/>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D142FBA"/>
    <w:multiLevelType w:val="hybridMultilevel"/>
    <w:tmpl w:val="AA2014F0"/>
    <w:lvl w:ilvl="0" w:tplc="B016E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691013"/>
    <w:multiLevelType w:val="hybridMultilevel"/>
    <w:tmpl w:val="9536B2FC"/>
    <w:lvl w:ilvl="0" w:tplc="31668506">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EA62CD"/>
    <w:multiLevelType w:val="hybridMultilevel"/>
    <w:tmpl w:val="3E140EE4"/>
    <w:lvl w:ilvl="0" w:tplc="696E2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55213F"/>
    <w:multiLevelType w:val="hybridMultilevel"/>
    <w:tmpl w:val="67185E0A"/>
    <w:lvl w:ilvl="0" w:tplc="51A46136">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D3E0D"/>
    <w:multiLevelType w:val="hybridMultilevel"/>
    <w:tmpl w:val="73AE7498"/>
    <w:lvl w:ilvl="0" w:tplc="6FA8EBB8">
      <w:start w:val="4"/>
      <w:numFmt w:val="japaneseCounting"/>
      <w:lvlText w:val="%1、"/>
      <w:lvlJc w:val="left"/>
      <w:pPr>
        <w:ind w:left="764" w:hanging="48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66021A82"/>
    <w:multiLevelType w:val="hybridMultilevel"/>
    <w:tmpl w:val="EF72A0DA"/>
    <w:lvl w:ilvl="0" w:tplc="9BDE1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493985"/>
    <w:multiLevelType w:val="hybridMultilevel"/>
    <w:tmpl w:val="DC787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E952F5"/>
    <w:multiLevelType w:val="hybridMultilevel"/>
    <w:tmpl w:val="37F06EF4"/>
    <w:lvl w:ilvl="0" w:tplc="317850E8">
      <w:start w:val="1"/>
      <w:numFmt w:val="decimal"/>
      <w:lvlText w:val="(%1)"/>
      <w:lvlJc w:val="left"/>
      <w:pPr>
        <w:tabs>
          <w:tab w:val="num" w:pos="1037"/>
        </w:tabs>
        <w:ind w:left="1037" w:hanging="630"/>
      </w:pPr>
      <w:rPr>
        <w:rFonts w:hint="default"/>
      </w:rPr>
    </w:lvl>
    <w:lvl w:ilvl="1" w:tplc="04090019">
      <w:start w:val="1"/>
      <w:numFmt w:val="lowerLetter"/>
      <w:lvlText w:val="%2."/>
      <w:lvlJc w:val="left"/>
      <w:pPr>
        <w:tabs>
          <w:tab w:val="num" w:pos="1487"/>
        </w:tabs>
        <w:ind w:left="1487" w:hanging="360"/>
      </w:pPr>
    </w:lvl>
    <w:lvl w:ilvl="2" w:tplc="0409001B">
      <w:start w:val="1"/>
      <w:numFmt w:val="lowerRoman"/>
      <w:lvlText w:val="%3."/>
      <w:lvlJc w:val="right"/>
      <w:pPr>
        <w:tabs>
          <w:tab w:val="num" w:pos="2207"/>
        </w:tabs>
        <w:ind w:left="2207" w:hanging="180"/>
      </w:pPr>
    </w:lvl>
    <w:lvl w:ilvl="3" w:tplc="0409000F">
      <w:start w:val="1"/>
      <w:numFmt w:val="decimal"/>
      <w:lvlText w:val="%4."/>
      <w:lvlJc w:val="left"/>
      <w:pPr>
        <w:tabs>
          <w:tab w:val="num" w:pos="2927"/>
        </w:tabs>
        <w:ind w:left="2927" w:hanging="360"/>
      </w:pPr>
    </w:lvl>
    <w:lvl w:ilvl="4" w:tplc="19FE791A">
      <w:start w:val="1"/>
      <w:numFmt w:val="lowerLetter"/>
      <w:lvlText w:val="(%5)"/>
      <w:lvlJc w:val="left"/>
      <w:pPr>
        <w:tabs>
          <w:tab w:val="num" w:pos="4007"/>
        </w:tabs>
        <w:ind w:left="4007" w:hanging="720"/>
      </w:pPr>
      <w:rPr>
        <w:rFonts w:hint="default"/>
      </w:rPr>
    </w:lvl>
    <w:lvl w:ilvl="5" w:tplc="0409001B" w:tentative="1">
      <w:start w:val="1"/>
      <w:numFmt w:val="lowerRoman"/>
      <w:lvlText w:val="%6."/>
      <w:lvlJc w:val="right"/>
      <w:pPr>
        <w:tabs>
          <w:tab w:val="num" w:pos="4367"/>
        </w:tabs>
        <w:ind w:left="4367" w:hanging="180"/>
      </w:pPr>
    </w:lvl>
    <w:lvl w:ilvl="6" w:tplc="0409000F" w:tentative="1">
      <w:start w:val="1"/>
      <w:numFmt w:val="decimal"/>
      <w:lvlText w:val="%7."/>
      <w:lvlJc w:val="left"/>
      <w:pPr>
        <w:tabs>
          <w:tab w:val="num" w:pos="5087"/>
        </w:tabs>
        <w:ind w:left="5087" w:hanging="360"/>
      </w:pPr>
    </w:lvl>
    <w:lvl w:ilvl="7" w:tplc="04090019" w:tentative="1">
      <w:start w:val="1"/>
      <w:numFmt w:val="lowerLetter"/>
      <w:lvlText w:val="%8."/>
      <w:lvlJc w:val="left"/>
      <w:pPr>
        <w:tabs>
          <w:tab w:val="num" w:pos="5807"/>
        </w:tabs>
        <w:ind w:left="5807" w:hanging="360"/>
      </w:pPr>
    </w:lvl>
    <w:lvl w:ilvl="8" w:tplc="0409001B" w:tentative="1">
      <w:start w:val="1"/>
      <w:numFmt w:val="lowerRoman"/>
      <w:lvlText w:val="%9."/>
      <w:lvlJc w:val="right"/>
      <w:pPr>
        <w:tabs>
          <w:tab w:val="num" w:pos="6527"/>
        </w:tabs>
        <w:ind w:left="6527" w:hanging="180"/>
      </w:pPr>
    </w:lvl>
  </w:abstractNum>
  <w:abstractNum w:abstractNumId="34" w15:restartNumberingAfterBreak="0">
    <w:nsid w:val="6A504819"/>
    <w:multiLevelType w:val="hybridMultilevel"/>
    <w:tmpl w:val="5C18986C"/>
    <w:lvl w:ilvl="0" w:tplc="45BA7932">
      <w:start w:val="1"/>
      <w:numFmt w:val="decimal"/>
      <w:lvlRestart w:val="0"/>
      <w:lvlText w:val="%1."/>
      <w:lvlJc w:val="left"/>
      <w:pPr>
        <w:tabs>
          <w:tab w:val="num" w:pos="1080"/>
        </w:tabs>
        <w:ind w:left="1080" w:hanging="720"/>
      </w:pPr>
      <w:rPr>
        <w:rFonts w:ascii="Times New Roman" w:hAnsi="Times New Roman" w:cs="Times New Roman"/>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F4648"/>
    <w:multiLevelType w:val="hybridMultilevel"/>
    <w:tmpl w:val="FF68C47C"/>
    <w:lvl w:ilvl="0" w:tplc="DD661F5A">
      <w:start w:val="2"/>
      <w:numFmt w:val="decimal"/>
      <w:lvlText w:val="%1、"/>
      <w:lvlJc w:val="left"/>
      <w:pPr>
        <w:tabs>
          <w:tab w:val="num" w:pos="360"/>
        </w:tabs>
        <w:ind w:left="360" w:hanging="360"/>
      </w:pPr>
      <w:rPr>
        <w:rFonts w:hint="default"/>
      </w:rPr>
    </w:lvl>
    <w:lvl w:ilvl="1" w:tplc="6636A3BA">
      <w:start w:val="4"/>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5FF093B"/>
    <w:multiLevelType w:val="hybridMultilevel"/>
    <w:tmpl w:val="C0423F10"/>
    <w:lvl w:ilvl="0" w:tplc="DCBCC570">
      <w:start w:val="1"/>
      <w:numFmt w:val="decimal"/>
      <w:lvlText w:val="(%1)"/>
      <w:lvlJc w:val="left"/>
      <w:pPr>
        <w:ind w:left="1089" w:hanging="360"/>
      </w:pPr>
      <w:rPr>
        <w:rFonts w:hint="default"/>
      </w:rPr>
    </w:lvl>
    <w:lvl w:ilvl="1" w:tplc="FFFFFFFF" w:tentative="1">
      <w:start w:val="1"/>
      <w:numFmt w:val="lowerLetter"/>
      <w:lvlText w:val="%2."/>
      <w:lvlJc w:val="left"/>
      <w:pPr>
        <w:ind w:left="1809" w:hanging="360"/>
      </w:pPr>
    </w:lvl>
    <w:lvl w:ilvl="2" w:tplc="FFFFFFFF" w:tentative="1">
      <w:start w:val="1"/>
      <w:numFmt w:val="lowerRoman"/>
      <w:lvlText w:val="%3."/>
      <w:lvlJc w:val="right"/>
      <w:pPr>
        <w:ind w:left="2529" w:hanging="180"/>
      </w:pPr>
    </w:lvl>
    <w:lvl w:ilvl="3" w:tplc="FFFFFFFF" w:tentative="1">
      <w:start w:val="1"/>
      <w:numFmt w:val="decimal"/>
      <w:lvlText w:val="%4."/>
      <w:lvlJc w:val="left"/>
      <w:pPr>
        <w:ind w:left="3249" w:hanging="360"/>
      </w:pPr>
    </w:lvl>
    <w:lvl w:ilvl="4" w:tplc="FFFFFFFF" w:tentative="1">
      <w:start w:val="1"/>
      <w:numFmt w:val="lowerLetter"/>
      <w:lvlText w:val="%5."/>
      <w:lvlJc w:val="left"/>
      <w:pPr>
        <w:ind w:left="3969" w:hanging="360"/>
      </w:pPr>
    </w:lvl>
    <w:lvl w:ilvl="5" w:tplc="FFFFFFFF" w:tentative="1">
      <w:start w:val="1"/>
      <w:numFmt w:val="lowerRoman"/>
      <w:lvlText w:val="%6."/>
      <w:lvlJc w:val="right"/>
      <w:pPr>
        <w:ind w:left="4689" w:hanging="180"/>
      </w:pPr>
    </w:lvl>
    <w:lvl w:ilvl="6" w:tplc="FFFFFFFF" w:tentative="1">
      <w:start w:val="1"/>
      <w:numFmt w:val="decimal"/>
      <w:lvlText w:val="%7."/>
      <w:lvlJc w:val="left"/>
      <w:pPr>
        <w:ind w:left="5409" w:hanging="360"/>
      </w:pPr>
    </w:lvl>
    <w:lvl w:ilvl="7" w:tplc="FFFFFFFF" w:tentative="1">
      <w:start w:val="1"/>
      <w:numFmt w:val="lowerLetter"/>
      <w:lvlText w:val="%8."/>
      <w:lvlJc w:val="left"/>
      <w:pPr>
        <w:ind w:left="6129" w:hanging="360"/>
      </w:pPr>
    </w:lvl>
    <w:lvl w:ilvl="8" w:tplc="FFFFFFFF" w:tentative="1">
      <w:start w:val="1"/>
      <w:numFmt w:val="lowerRoman"/>
      <w:lvlText w:val="%9."/>
      <w:lvlJc w:val="right"/>
      <w:pPr>
        <w:ind w:left="6849" w:hanging="180"/>
      </w:pPr>
    </w:lvl>
  </w:abstractNum>
  <w:abstractNum w:abstractNumId="37" w15:restartNumberingAfterBreak="0">
    <w:nsid w:val="7AF265FC"/>
    <w:multiLevelType w:val="hybridMultilevel"/>
    <w:tmpl w:val="35F42966"/>
    <w:lvl w:ilvl="0" w:tplc="BB4A8DAC">
      <w:start w:val="1"/>
      <w:numFmt w:val="japaneseCounting"/>
      <w:lvlText w:val="%1、"/>
      <w:lvlJc w:val="left"/>
      <w:pPr>
        <w:ind w:left="764" w:hanging="480"/>
      </w:pPr>
      <w:rPr>
        <w:rFonts w:hint="default"/>
        <w:lang w:val="en-U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7D9762DD"/>
    <w:multiLevelType w:val="hybridMultilevel"/>
    <w:tmpl w:val="FAD8C33A"/>
    <w:lvl w:ilvl="0" w:tplc="8A72E2E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D25C1"/>
    <w:multiLevelType w:val="hybridMultilevel"/>
    <w:tmpl w:val="0AD2806A"/>
    <w:lvl w:ilvl="0" w:tplc="B042507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8B48EB"/>
    <w:multiLevelType w:val="hybridMultilevel"/>
    <w:tmpl w:val="61AC8912"/>
    <w:lvl w:ilvl="0" w:tplc="4B7C6D48">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377188">
    <w:abstractNumId w:val="0"/>
  </w:num>
  <w:num w:numId="2" w16cid:durableId="1393239341">
    <w:abstractNumId w:val="5"/>
  </w:num>
  <w:num w:numId="3" w16cid:durableId="1877697303">
    <w:abstractNumId w:val="36"/>
  </w:num>
  <w:num w:numId="4" w16cid:durableId="1235551320">
    <w:abstractNumId w:val="3"/>
  </w:num>
  <w:num w:numId="5" w16cid:durableId="627857548">
    <w:abstractNumId w:val="4"/>
  </w:num>
  <w:num w:numId="6" w16cid:durableId="1992981253">
    <w:abstractNumId w:val="5"/>
  </w:num>
  <w:num w:numId="7" w16cid:durableId="2104259350">
    <w:abstractNumId w:val="2"/>
  </w:num>
  <w:num w:numId="8" w16cid:durableId="2122721900">
    <w:abstractNumId w:val="32"/>
  </w:num>
  <w:num w:numId="9" w16cid:durableId="1589920923">
    <w:abstractNumId w:val="35"/>
  </w:num>
  <w:num w:numId="10" w16cid:durableId="26487413">
    <w:abstractNumId w:val="5"/>
    <w:lvlOverride w:ilvl="0">
      <w:startOverride w:val="5"/>
    </w:lvlOverride>
  </w:num>
  <w:num w:numId="11" w16cid:durableId="1186408926">
    <w:abstractNumId w:val="5"/>
    <w:lvlOverride w:ilvl="0">
      <w:startOverride w:val="11"/>
    </w:lvlOverride>
  </w:num>
  <w:num w:numId="12" w16cid:durableId="732659605">
    <w:abstractNumId w:val="5"/>
  </w:num>
  <w:num w:numId="13" w16cid:durableId="964119263">
    <w:abstractNumId w:val="5"/>
  </w:num>
  <w:num w:numId="14" w16cid:durableId="1508013101">
    <w:abstractNumId w:val="5"/>
  </w:num>
  <w:num w:numId="15" w16cid:durableId="1426733547">
    <w:abstractNumId w:val="5"/>
    <w:lvlOverride w:ilvl="0">
      <w:startOverride w:val="9"/>
    </w:lvlOverride>
  </w:num>
  <w:num w:numId="16" w16cid:durableId="553855736">
    <w:abstractNumId w:val="5"/>
    <w:lvlOverride w:ilvl="0">
      <w:startOverride w:val="25"/>
    </w:lvlOverride>
  </w:num>
  <w:num w:numId="17" w16cid:durableId="307630052">
    <w:abstractNumId w:val="5"/>
  </w:num>
  <w:num w:numId="18" w16cid:durableId="1799177386">
    <w:abstractNumId w:val="5"/>
    <w:lvlOverride w:ilvl="0">
      <w:startOverride w:val="28"/>
    </w:lvlOverride>
  </w:num>
  <w:num w:numId="19" w16cid:durableId="855072195">
    <w:abstractNumId w:val="5"/>
    <w:lvlOverride w:ilvl="0">
      <w:startOverride w:val="28"/>
    </w:lvlOverride>
  </w:num>
  <w:num w:numId="20" w16cid:durableId="444614348">
    <w:abstractNumId w:val="5"/>
  </w:num>
  <w:num w:numId="21" w16cid:durableId="1347974238">
    <w:abstractNumId w:val="22"/>
  </w:num>
  <w:num w:numId="22" w16cid:durableId="1739205019">
    <w:abstractNumId w:val="5"/>
    <w:lvlOverride w:ilvl="0">
      <w:startOverride w:val="5"/>
    </w:lvlOverride>
  </w:num>
  <w:num w:numId="23" w16cid:durableId="295067180">
    <w:abstractNumId w:val="5"/>
  </w:num>
  <w:num w:numId="24" w16cid:durableId="1742175201">
    <w:abstractNumId w:val="5"/>
    <w:lvlOverride w:ilvl="0">
      <w:startOverride w:val="4"/>
    </w:lvlOverride>
  </w:num>
  <w:num w:numId="25" w16cid:durableId="1149512940">
    <w:abstractNumId w:val="5"/>
    <w:lvlOverride w:ilvl="0">
      <w:startOverride w:val="6"/>
    </w:lvlOverride>
  </w:num>
  <w:num w:numId="26" w16cid:durableId="37516847">
    <w:abstractNumId w:val="5"/>
  </w:num>
  <w:num w:numId="27" w16cid:durableId="1389376432">
    <w:abstractNumId w:val="5"/>
    <w:lvlOverride w:ilvl="0">
      <w:startOverride w:val="33"/>
    </w:lvlOverride>
  </w:num>
  <w:num w:numId="28" w16cid:durableId="1484154748">
    <w:abstractNumId w:val="5"/>
    <w:lvlOverride w:ilvl="0">
      <w:startOverride w:val="33"/>
    </w:lvlOverride>
  </w:num>
  <w:num w:numId="29" w16cid:durableId="1970235851">
    <w:abstractNumId w:val="25"/>
  </w:num>
  <w:num w:numId="30" w16cid:durableId="1508669316">
    <w:abstractNumId w:val="34"/>
  </w:num>
  <w:num w:numId="31" w16cid:durableId="1490899313">
    <w:abstractNumId w:val="5"/>
  </w:num>
  <w:num w:numId="32" w16cid:durableId="639576440">
    <w:abstractNumId w:val="26"/>
  </w:num>
  <w:num w:numId="33" w16cid:durableId="2094812095">
    <w:abstractNumId w:val="5"/>
    <w:lvlOverride w:ilvl="0">
      <w:startOverride w:val="39"/>
    </w:lvlOverride>
  </w:num>
  <w:num w:numId="34" w16cid:durableId="522286594">
    <w:abstractNumId w:val="5"/>
  </w:num>
  <w:num w:numId="35" w16cid:durableId="349262498">
    <w:abstractNumId w:val="5"/>
    <w:lvlOverride w:ilvl="0">
      <w:startOverride w:val="6"/>
    </w:lvlOverride>
  </w:num>
  <w:num w:numId="36" w16cid:durableId="1067918543">
    <w:abstractNumId w:val="5"/>
    <w:lvlOverride w:ilvl="0">
      <w:startOverride w:val="8"/>
    </w:lvlOverride>
  </w:num>
  <w:num w:numId="37" w16cid:durableId="1926265057">
    <w:abstractNumId w:val="9"/>
  </w:num>
  <w:num w:numId="38" w16cid:durableId="1455563312">
    <w:abstractNumId w:val="1"/>
  </w:num>
  <w:num w:numId="39" w16cid:durableId="1416587447">
    <w:abstractNumId w:val="5"/>
  </w:num>
  <w:num w:numId="40" w16cid:durableId="2042895996">
    <w:abstractNumId w:val="5"/>
    <w:lvlOverride w:ilvl="0">
      <w:startOverride w:val="8"/>
    </w:lvlOverride>
  </w:num>
  <w:num w:numId="41" w16cid:durableId="1949119178">
    <w:abstractNumId w:val="5"/>
    <w:lvlOverride w:ilvl="0">
      <w:startOverride w:val="24"/>
    </w:lvlOverride>
  </w:num>
  <w:num w:numId="42" w16cid:durableId="382220036">
    <w:abstractNumId w:val="17"/>
  </w:num>
  <w:num w:numId="43" w16cid:durableId="686448408">
    <w:abstractNumId w:val="5"/>
    <w:lvlOverride w:ilvl="0">
      <w:startOverride w:val="9"/>
    </w:lvlOverride>
  </w:num>
  <w:num w:numId="44" w16cid:durableId="1697467965">
    <w:abstractNumId w:val="5"/>
  </w:num>
  <w:num w:numId="45" w16cid:durableId="1794445329">
    <w:abstractNumId w:val="5"/>
    <w:lvlOverride w:ilvl="0">
      <w:startOverride w:val="4"/>
    </w:lvlOverride>
  </w:num>
  <w:num w:numId="46" w16cid:durableId="700516639">
    <w:abstractNumId w:val="5"/>
    <w:lvlOverride w:ilvl="0">
      <w:startOverride w:val="6"/>
    </w:lvlOverride>
  </w:num>
  <w:num w:numId="47" w16cid:durableId="1498224529">
    <w:abstractNumId w:val="12"/>
  </w:num>
  <w:num w:numId="48" w16cid:durableId="1605769226">
    <w:abstractNumId w:val="5"/>
  </w:num>
  <w:num w:numId="49" w16cid:durableId="989092470">
    <w:abstractNumId w:val="31"/>
  </w:num>
  <w:num w:numId="50" w16cid:durableId="2125227707">
    <w:abstractNumId w:val="37"/>
  </w:num>
  <w:num w:numId="51" w16cid:durableId="199558729">
    <w:abstractNumId w:val="30"/>
  </w:num>
  <w:num w:numId="52" w16cid:durableId="88085891">
    <w:abstractNumId w:val="5"/>
  </w:num>
  <w:num w:numId="53" w16cid:durableId="1214459598">
    <w:abstractNumId w:val="5"/>
    <w:lvlOverride w:ilvl="0">
      <w:startOverride w:val="5"/>
    </w:lvlOverride>
  </w:num>
  <w:num w:numId="54" w16cid:durableId="666400849">
    <w:abstractNumId w:val="33"/>
  </w:num>
  <w:num w:numId="55" w16cid:durableId="1948468787">
    <w:abstractNumId w:val="5"/>
    <w:lvlOverride w:ilvl="0">
      <w:startOverride w:val="6"/>
    </w:lvlOverride>
  </w:num>
  <w:num w:numId="56" w16cid:durableId="1718312920">
    <w:abstractNumId w:val="5"/>
    <w:lvlOverride w:ilvl="0">
      <w:startOverride w:val="9"/>
    </w:lvlOverride>
  </w:num>
  <w:num w:numId="57" w16cid:durableId="1790512854">
    <w:abstractNumId w:val="5"/>
    <w:lvlOverride w:ilvl="0">
      <w:startOverride w:val="11"/>
    </w:lvlOverride>
  </w:num>
  <w:num w:numId="58" w16cid:durableId="1843665642">
    <w:abstractNumId w:val="5"/>
  </w:num>
  <w:num w:numId="59" w16cid:durableId="1912999756">
    <w:abstractNumId w:val="5"/>
    <w:lvlOverride w:ilvl="0">
      <w:startOverride w:val="41"/>
    </w:lvlOverride>
  </w:num>
  <w:num w:numId="60" w16cid:durableId="1076324191">
    <w:abstractNumId w:val="5"/>
  </w:num>
  <w:num w:numId="61" w16cid:durableId="830826773">
    <w:abstractNumId w:val="5"/>
  </w:num>
  <w:num w:numId="62" w16cid:durableId="1818296725">
    <w:abstractNumId w:val="5"/>
  </w:num>
  <w:num w:numId="63" w16cid:durableId="608975124">
    <w:abstractNumId w:val="5"/>
  </w:num>
  <w:num w:numId="64" w16cid:durableId="214779215">
    <w:abstractNumId w:val="8"/>
  </w:num>
  <w:num w:numId="65" w16cid:durableId="1156070697">
    <w:abstractNumId w:val="13"/>
  </w:num>
  <w:num w:numId="66" w16cid:durableId="1400832037">
    <w:abstractNumId w:val="10"/>
  </w:num>
  <w:num w:numId="67" w16cid:durableId="1725789949">
    <w:abstractNumId w:val="21"/>
  </w:num>
  <w:num w:numId="68" w16cid:durableId="1607693121">
    <w:abstractNumId w:val="40"/>
  </w:num>
  <w:num w:numId="69" w16cid:durableId="1845395012">
    <w:abstractNumId w:val="39"/>
  </w:num>
  <w:num w:numId="70" w16cid:durableId="1633250236">
    <w:abstractNumId w:val="29"/>
  </w:num>
  <w:num w:numId="71" w16cid:durableId="1503740829">
    <w:abstractNumId w:val="7"/>
  </w:num>
  <w:num w:numId="72" w16cid:durableId="36396819">
    <w:abstractNumId w:val="15"/>
  </w:num>
  <w:num w:numId="73" w16cid:durableId="947007729">
    <w:abstractNumId w:val="27"/>
  </w:num>
  <w:num w:numId="74" w16cid:durableId="914556332">
    <w:abstractNumId w:val="20"/>
  </w:num>
  <w:num w:numId="75" w16cid:durableId="595212106">
    <w:abstractNumId w:val="38"/>
  </w:num>
  <w:num w:numId="76" w16cid:durableId="1895701508">
    <w:abstractNumId w:val="5"/>
  </w:num>
  <w:num w:numId="77" w16cid:durableId="17587105">
    <w:abstractNumId w:val="5"/>
  </w:num>
  <w:num w:numId="78" w16cid:durableId="1575159186">
    <w:abstractNumId w:val="5"/>
  </w:num>
  <w:num w:numId="79" w16cid:durableId="2144999042">
    <w:abstractNumId w:val="5"/>
  </w:num>
  <w:num w:numId="80" w16cid:durableId="322008599">
    <w:abstractNumId w:val="5"/>
  </w:num>
  <w:num w:numId="81" w16cid:durableId="1314413433">
    <w:abstractNumId w:val="5"/>
  </w:num>
  <w:num w:numId="82" w16cid:durableId="348725497">
    <w:abstractNumId w:val="5"/>
  </w:num>
  <w:num w:numId="83" w16cid:durableId="392462115">
    <w:abstractNumId w:val="5"/>
  </w:num>
  <w:num w:numId="84" w16cid:durableId="674381432">
    <w:abstractNumId w:val="5"/>
  </w:num>
  <w:num w:numId="85" w16cid:durableId="2111389633">
    <w:abstractNumId w:val="5"/>
  </w:num>
  <w:num w:numId="86" w16cid:durableId="1981229088">
    <w:abstractNumId w:val="5"/>
  </w:num>
  <w:num w:numId="87" w16cid:durableId="756097299">
    <w:abstractNumId w:val="5"/>
  </w:num>
  <w:num w:numId="88" w16cid:durableId="813831941">
    <w:abstractNumId w:val="5"/>
  </w:num>
  <w:num w:numId="89" w16cid:durableId="2051105514">
    <w:abstractNumId w:val="5"/>
  </w:num>
  <w:num w:numId="90" w16cid:durableId="2006978371">
    <w:abstractNumId w:val="16"/>
  </w:num>
  <w:num w:numId="91" w16cid:durableId="2091461177">
    <w:abstractNumId w:val="5"/>
  </w:num>
  <w:num w:numId="92" w16cid:durableId="1304232362">
    <w:abstractNumId w:val="6"/>
  </w:num>
  <w:num w:numId="93" w16cid:durableId="91896728">
    <w:abstractNumId w:val="14"/>
  </w:num>
  <w:num w:numId="94" w16cid:durableId="6639528">
    <w:abstractNumId w:val="19"/>
  </w:num>
  <w:num w:numId="95" w16cid:durableId="359211957">
    <w:abstractNumId w:val="11"/>
  </w:num>
  <w:num w:numId="96" w16cid:durableId="2095472625">
    <w:abstractNumId w:val="18"/>
  </w:num>
  <w:num w:numId="97" w16cid:durableId="599486844">
    <w:abstractNumId w:val="23"/>
  </w:num>
  <w:num w:numId="98" w16cid:durableId="1462074831">
    <w:abstractNumId w:val="24"/>
  </w:num>
  <w:num w:numId="99" w16cid:durableId="2068255499">
    <w:abstractNumId w:val="28"/>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n, Fancy Shu Ting">
    <w15:presenceInfo w15:providerId="AD" w15:userId="S::shufan@deloitte.com.cn::8991a233-067f-4b3d-9f55-80ffa4261f5c"/>
  </w15:person>
  <w15:person w15:author="Tina YitingZhao">
    <w15:presenceInfo w15:providerId="None" w15:userId="Tina YitingZ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896CB1"/>
    <w:rsid w:val="000005E7"/>
    <w:rsid w:val="00000AAB"/>
    <w:rsid w:val="00000BAC"/>
    <w:rsid w:val="00001072"/>
    <w:rsid w:val="0000121B"/>
    <w:rsid w:val="00001AB7"/>
    <w:rsid w:val="00001DCE"/>
    <w:rsid w:val="0000222D"/>
    <w:rsid w:val="0000253B"/>
    <w:rsid w:val="00002588"/>
    <w:rsid w:val="00002613"/>
    <w:rsid w:val="00002830"/>
    <w:rsid w:val="00002DC5"/>
    <w:rsid w:val="00003301"/>
    <w:rsid w:val="0000332C"/>
    <w:rsid w:val="000036F9"/>
    <w:rsid w:val="000038C5"/>
    <w:rsid w:val="000040C0"/>
    <w:rsid w:val="00004570"/>
    <w:rsid w:val="000045A9"/>
    <w:rsid w:val="00004A17"/>
    <w:rsid w:val="00004A39"/>
    <w:rsid w:val="00004A9F"/>
    <w:rsid w:val="00004FFF"/>
    <w:rsid w:val="0000607E"/>
    <w:rsid w:val="000060A4"/>
    <w:rsid w:val="00006AD1"/>
    <w:rsid w:val="00006DAC"/>
    <w:rsid w:val="00006DD4"/>
    <w:rsid w:val="00007114"/>
    <w:rsid w:val="000074F7"/>
    <w:rsid w:val="0000753F"/>
    <w:rsid w:val="000078F4"/>
    <w:rsid w:val="00007993"/>
    <w:rsid w:val="00007B19"/>
    <w:rsid w:val="00007D93"/>
    <w:rsid w:val="00007FC1"/>
    <w:rsid w:val="00010E23"/>
    <w:rsid w:val="00010F83"/>
    <w:rsid w:val="00011137"/>
    <w:rsid w:val="0001171D"/>
    <w:rsid w:val="00011790"/>
    <w:rsid w:val="00011A71"/>
    <w:rsid w:val="00011E22"/>
    <w:rsid w:val="000120ED"/>
    <w:rsid w:val="00012480"/>
    <w:rsid w:val="000124AF"/>
    <w:rsid w:val="0001281C"/>
    <w:rsid w:val="00012D4D"/>
    <w:rsid w:val="00012E09"/>
    <w:rsid w:val="000137B0"/>
    <w:rsid w:val="00013ACA"/>
    <w:rsid w:val="00013BF3"/>
    <w:rsid w:val="00013C7A"/>
    <w:rsid w:val="00013F6D"/>
    <w:rsid w:val="00014305"/>
    <w:rsid w:val="000145BC"/>
    <w:rsid w:val="00014658"/>
    <w:rsid w:val="000148A0"/>
    <w:rsid w:val="00014B16"/>
    <w:rsid w:val="00014EE1"/>
    <w:rsid w:val="00014F05"/>
    <w:rsid w:val="00014FC8"/>
    <w:rsid w:val="00015100"/>
    <w:rsid w:val="000153B1"/>
    <w:rsid w:val="000159EE"/>
    <w:rsid w:val="00015AA7"/>
    <w:rsid w:val="00015BE9"/>
    <w:rsid w:val="00015C7F"/>
    <w:rsid w:val="00015FA5"/>
    <w:rsid w:val="0001650D"/>
    <w:rsid w:val="000168C6"/>
    <w:rsid w:val="000170BE"/>
    <w:rsid w:val="0001727B"/>
    <w:rsid w:val="000178E7"/>
    <w:rsid w:val="00017BB1"/>
    <w:rsid w:val="00017E40"/>
    <w:rsid w:val="00017ECC"/>
    <w:rsid w:val="00020039"/>
    <w:rsid w:val="00020367"/>
    <w:rsid w:val="000206B7"/>
    <w:rsid w:val="00020C37"/>
    <w:rsid w:val="00020E95"/>
    <w:rsid w:val="000210FF"/>
    <w:rsid w:val="0002123E"/>
    <w:rsid w:val="00021908"/>
    <w:rsid w:val="0002204A"/>
    <w:rsid w:val="00022207"/>
    <w:rsid w:val="000226AC"/>
    <w:rsid w:val="00022C60"/>
    <w:rsid w:val="00022E12"/>
    <w:rsid w:val="000230A3"/>
    <w:rsid w:val="000232EE"/>
    <w:rsid w:val="00023530"/>
    <w:rsid w:val="000237EB"/>
    <w:rsid w:val="000238DE"/>
    <w:rsid w:val="00023A70"/>
    <w:rsid w:val="00023B0F"/>
    <w:rsid w:val="00023D13"/>
    <w:rsid w:val="00024337"/>
    <w:rsid w:val="000244A4"/>
    <w:rsid w:val="000246F0"/>
    <w:rsid w:val="00024813"/>
    <w:rsid w:val="00024A48"/>
    <w:rsid w:val="00024C0B"/>
    <w:rsid w:val="00024CEF"/>
    <w:rsid w:val="00024D88"/>
    <w:rsid w:val="00025223"/>
    <w:rsid w:val="0002563E"/>
    <w:rsid w:val="00025872"/>
    <w:rsid w:val="00025AB5"/>
    <w:rsid w:val="00025D76"/>
    <w:rsid w:val="0002643E"/>
    <w:rsid w:val="00026F79"/>
    <w:rsid w:val="00027733"/>
    <w:rsid w:val="000300D6"/>
    <w:rsid w:val="000300EC"/>
    <w:rsid w:val="00030714"/>
    <w:rsid w:val="0003082F"/>
    <w:rsid w:val="000310A9"/>
    <w:rsid w:val="00031654"/>
    <w:rsid w:val="00031DF9"/>
    <w:rsid w:val="00032477"/>
    <w:rsid w:val="00032641"/>
    <w:rsid w:val="0003271E"/>
    <w:rsid w:val="000327CA"/>
    <w:rsid w:val="00032B7A"/>
    <w:rsid w:val="00033045"/>
    <w:rsid w:val="000335AB"/>
    <w:rsid w:val="00033BBE"/>
    <w:rsid w:val="00033C01"/>
    <w:rsid w:val="00033D4B"/>
    <w:rsid w:val="00033E13"/>
    <w:rsid w:val="000345FA"/>
    <w:rsid w:val="00034944"/>
    <w:rsid w:val="00034A17"/>
    <w:rsid w:val="00034D6F"/>
    <w:rsid w:val="000356AC"/>
    <w:rsid w:val="00035EC8"/>
    <w:rsid w:val="000364DF"/>
    <w:rsid w:val="000367B6"/>
    <w:rsid w:val="00036925"/>
    <w:rsid w:val="00036AA2"/>
    <w:rsid w:val="00036D22"/>
    <w:rsid w:val="00036F87"/>
    <w:rsid w:val="000370CD"/>
    <w:rsid w:val="0003771D"/>
    <w:rsid w:val="00037B73"/>
    <w:rsid w:val="00040278"/>
    <w:rsid w:val="000402C1"/>
    <w:rsid w:val="000403EE"/>
    <w:rsid w:val="0004060D"/>
    <w:rsid w:val="000408EB"/>
    <w:rsid w:val="00040BD3"/>
    <w:rsid w:val="00041129"/>
    <w:rsid w:val="000411BF"/>
    <w:rsid w:val="000415AE"/>
    <w:rsid w:val="000416F6"/>
    <w:rsid w:val="000418A8"/>
    <w:rsid w:val="00042169"/>
    <w:rsid w:val="000429DB"/>
    <w:rsid w:val="00042B35"/>
    <w:rsid w:val="00042B99"/>
    <w:rsid w:val="00043910"/>
    <w:rsid w:val="00043922"/>
    <w:rsid w:val="000439B5"/>
    <w:rsid w:val="00043A10"/>
    <w:rsid w:val="000444F7"/>
    <w:rsid w:val="000446E0"/>
    <w:rsid w:val="00044AB4"/>
    <w:rsid w:val="00044AE1"/>
    <w:rsid w:val="00044AE3"/>
    <w:rsid w:val="0004532B"/>
    <w:rsid w:val="000454F3"/>
    <w:rsid w:val="000459EC"/>
    <w:rsid w:val="00045B1A"/>
    <w:rsid w:val="00045CBD"/>
    <w:rsid w:val="00045CE3"/>
    <w:rsid w:val="0004602E"/>
    <w:rsid w:val="000461C1"/>
    <w:rsid w:val="00046728"/>
    <w:rsid w:val="00046E8C"/>
    <w:rsid w:val="000475E3"/>
    <w:rsid w:val="0004762C"/>
    <w:rsid w:val="000501F5"/>
    <w:rsid w:val="00050390"/>
    <w:rsid w:val="00050730"/>
    <w:rsid w:val="0005089C"/>
    <w:rsid w:val="000510C3"/>
    <w:rsid w:val="000515B1"/>
    <w:rsid w:val="00051DBB"/>
    <w:rsid w:val="000520CA"/>
    <w:rsid w:val="0005214D"/>
    <w:rsid w:val="000522E4"/>
    <w:rsid w:val="0005268F"/>
    <w:rsid w:val="0005278F"/>
    <w:rsid w:val="0005280A"/>
    <w:rsid w:val="0005286A"/>
    <w:rsid w:val="000528EE"/>
    <w:rsid w:val="00052AF3"/>
    <w:rsid w:val="00052B49"/>
    <w:rsid w:val="000532DC"/>
    <w:rsid w:val="00053914"/>
    <w:rsid w:val="00053F69"/>
    <w:rsid w:val="0005448E"/>
    <w:rsid w:val="00054691"/>
    <w:rsid w:val="00054741"/>
    <w:rsid w:val="0005491D"/>
    <w:rsid w:val="00054970"/>
    <w:rsid w:val="00055721"/>
    <w:rsid w:val="000558A9"/>
    <w:rsid w:val="00055B7D"/>
    <w:rsid w:val="00055F90"/>
    <w:rsid w:val="0005637F"/>
    <w:rsid w:val="0005684D"/>
    <w:rsid w:val="00056A5C"/>
    <w:rsid w:val="00056D10"/>
    <w:rsid w:val="00056DBE"/>
    <w:rsid w:val="00056EE8"/>
    <w:rsid w:val="00056FC6"/>
    <w:rsid w:val="00056FDB"/>
    <w:rsid w:val="0005726B"/>
    <w:rsid w:val="0005727A"/>
    <w:rsid w:val="00057459"/>
    <w:rsid w:val="00057586"/>
    <w:rsid w:val="0005762D"/>
    <w:rsid w:val="00057784"/>
    <w:rsid w:val="000577A9"/>
    <w:rsid w:val="00057F95"/>
    <w:rsid w:val="000600FF"/>
    <w:rsid w:val="000602A3"/>
    <w:rsid w:val="000602AB"/>
    <w:rsid w:val="00060DD0"/>
    <w:rsid w:val="00060EB0"/>
    <w:rsid w:val="00060F31"/>
    <w:rsid w:val="00060F77"/>
    <w:rsid w:val="00061243"/>
    <w:rsid w:val="00061479"/>
    <w:rsid w:val="000614A1"/>
    <w:rsid w:val="00061A15"/>
    <w:rsid w:val="0006219B"/>
    <w:rsid w:val="000621F2"/>
    <w:rsid w:val="0006354C"/>
    <w:rsid w:val="0006384A"/>
    <w:rsid w:val="00063B20"/>
    <w:rsid w:val="00063F7C"/>
    <w:rsid w:val="00064538"/>
    <w:rsid w:val="00064773"/>
    <w:rsid w:val="00064C72"/>
    <w:rsid w:val="00064F63"/>
    <w:rsid w:val="00065178"/>
    <w:rsid w:val="00065200"/>
    <w:rsid w:val="000652C7"/>
    <w:rsid w:val="0006544C"/>
    <w:rsid w:val="0006548B"/>
    <w:rsid w:val="00065614"/>
    <w:rsid w:val="00065E6A"/>
    <w:rsid w:val="000661CF"/>
    <w:rsid w:val="000666BA"/>
    <w:rsid w:val="000666DF"/>
    <w:rsid w:val="0006687E"/>
    <w:rsid w:val="0006693F"/>
    <w:rsid w:val="000669AD"/>
    <w:rsid w:val="00066BE9"/>
    <w:rsid w:val="00066E06"/>
    <w:rsid w:val="00066E7D"/>
    <w:rsid w:val="00066FA6"/>
    <w:rsid w:val="000678C5"/>
    <w:rsid w:val="00067EFA"/>
    <w:rsid w:val="00070128"/>
    <w:rsid w:val="0007032F"/>
    <w:rsid w:val="00070773"/>
    <w:rsid w:val="000707C0"/>
    <w:rsid w:val="000708E7"/>
    <w:rsid w:val="00070F54"/>
    <w:rsid w:val="0007106A"/>
    <w:rsid w:val="000715E0"/>
    <w:rsid w:val="00071C89"/>
    <w:rsid w:val="000726C2"/>
    <w:rsid w:val="00072944"/>
    <w:rsid w:val="00072F1B"/>
    <w:rsid w:val="0007320A"/>
    <w:rsid w:val="000733B6"/>
    <w:rsid w:val="00073F06"/>
    <w:rsid w:val="0007404C"/>
    <w:rsid w:val="000741EA"/>
    <w:rsid w:val="00074B41"/>
    <w:rsid w:val="00074BA1"/>
    <w:rsid w:val="00074CB4"/>
    <w:rsid w:val="00074E77"/>
    <w:rsid w:val="00074F92"/>
    <w:rsid w:val="000752D9"/>
    <w:rsid w:val="0007571F"/>
    <w:rsid w:val="00075EF7"/>
    <w:rsid w:val="00075F4E"/>
    <w:rsid w:val="000762A3"/>
    <w:rsid w:val="000763D3"/>
    <w:rsid w:val="0007656A"/>
    <w:rsid w:val="00076573"/>
    <w:rsid w:val="0007659C"/>
    <w:rsid w:val="000766D9"/>
    <w:rsid w:val="00076A28"/>
    <w:rsid w:val="00076D73"/>
    <w:rsid w:val="00076DB2"/>
    <w:rsid w:val="00076E96"/>
    <w:rsid w:val="000773B3"/>
    <w:rsid w:val="0007744B"/>
    <w:rsid w:val="000775A0"/>
    <w:rsid w:val="000777F9"/>
    <w:rsid w:val="00077A7B"/>
    <w:rsid w:val="00077BDF"/>
    <w:rsid w:val="00077D95"/>
    <w:rsid w:val="00080139"/>
    <w:rsid w:val="0008064F"/>
    <w:rsid w:val="000809B2"/>
    <w:rsid w:val="00080A7D"/>
    <w:rsid w:val="00080E3B"/>
    <w:rsid w:val="00081069"/>
    <w:rsid w:val="000811D0"/>
    <w:rsid w:val="00081F34"/>
    <w:rsid w:val="00082177"/>
    <w:rsid w:val="00082210"/>
    <w:rsid w:val="0008254E"/>
    <w:rsid w:val="00082730"/>
    <w:rsid w:val="00082765"/>
    <w:rsid w:val="000833CE"/>
    <w:rsid w:val="000836ED"/>
    <w:rsid w:val="00083796"/>
    <w:rsid w:val="00083980"/>
    <w:rsid w:val="00083B7C"/>
    <w:rsid w:val="0008416B"/>
    <w:rsid w:val="00084329"/>
    <w:rsid w:val="000849FF"/>
    <w:rsid w:val="000850A7"/>
    <w:rsid w:val="00085179"/>
    <w:rsid w:val="0008551B"/>
    <w:rsid w:val="00085968"/>
    <w:rsid w:val="00086070"/>
    <w:rsid w:val="00086090"/>
    <w:rsid w:val="000863F6"/>
    <w:rsid w:val="000866FB"/>
    <w:rsid w:val="000869EF"/>
    <w:rsid w:val="00086C60"/>
    <w:rsid w:val="00087339"/>
    <w:rsid w:val="00087347"/>
    <w:rsid w:val="00087364"/>
    <w:rsid w:val="000874B1"/>
    <w:rsid w:val="00087514"/>
    <w:rsid w:val="00087AC0"/>
    <w:rsid w:val="00087C8E"/>
    <w:rsid w:val="00087CEA"/>
    <w:rsid w:val="00087E7E"/>
    <w:rsid w:val="00087F2B"/>
    <w:rsid w:val="000902A5"/>
    <w:rsid w:val="0009041E"/>
    <w:rsid w:val="00090B47"/>
    <w:rsid w:val="00090BAD"/>
    <w:rsid w:val="0009120A"/>
    <w:rsid w:val="00091549"/>
    <w:rsid w:val="0009186F"/>
    <w:rsid w:val="000918C6"/>
    <w:rsid w:val="00091D75"/>
    <w:rsid w:val="000921FD"/>
    <w:rsid w:val="00092930"/>
    <w:rsid w:val="0009310E"/>
    <w:rsid w:val="00093592"/>
    <w:rsid w:val="000936A1"/>
    <w:rsid w:val="00093CB7"/>
    <w:rsid w:val="00094103"/>
    <w:rsid w:val="0009418A"/>
    <w:rsid w:val="0009451D"/>
    <w:rsid w:val="00094C99"/>
    <w:rsid w:val="00094E19"/>
    <w:rsid w:val="00095117"/>
    <w:rsid w:val="000952A6"/>
    <w:rsid w:val="000952EB"/>
    <w:rsid w:val="00095492"/>
    <w:rsid w:val="000957AE"/>
    <w:rsid w:val="00095970"/>
    <w:rsid w:val="00095A51"/>
    <w:rsid w:val="0009625D"/>
    <w:rsid w:val="0009639D"/>
    <w:rsid w:val="00096627"/>
    <w:rsid w:val="0009686B"/>
    <w:rsid w:val="00096890"/>
    <w:rsid w:val="00096D90"/>
    <w:rsid w:val="0009716F"/>
    <w:rsid w:val="00097857"/>
    <w:rsid w:val="00097D62"/>
    <w:rsid w:val="000A0395"/>
    <w:rsid w:val="000A08C4"/>
    <w:rsid w:val="000A0B21"/>
    <w:rsid w:val="000A0C6E"/>
    <w:rsid w:val="000A0D0B"/>
    <w:rsid w:val="000A0E89"/>
    <w:rsid w:val="000A0ED2"/>
    <w:rsid w:val="000A0F73"/>
    <w:rsid w:val="000A2332"/>
    <w:rsid w:val="000A2409"/>
    <w:rsid w:val="000A2464"/>
    <w:rsid w:val="000A2862"/>
    <w:rsid w:val="000A29AC"/>
    <w:rsid w:val="000A3090"/>
    <w:rsid w:val="000A3374"/>
    <w:rsid w:val="000A391E"/>
    <w:rsid w:val="000A3A76"/>
    <w:rsid w:val="000A4025"/>
    <w:rsid w:val="000A4692"/>
    <w:rsid w:val="000A4D4E"/>
    <w:rsid w:val="000A53D5"/>
    <w:rsid w:val="000A5424"/>
    <w:rsid w:val="000A6A02"/>
    <w:rsid w:val="000A6B26"/>
    <w:rsid w:val="000A6CEB"/>
    <w:rsid w:val="000A7066"/>
    <w:rsid w:val="000A71C3"/>
    <w:rsid w:val="000A7321"/>
    <w:rsid w:val="000A7727"/>
    <w:rsid w:val="000A7AFA"/>
    <w:rsid w:val="000A7BBB"/>
    <w:rsid w:val="000A7D63"/>
    <w:rsid w:val="000A7EA7"/>
    <w:rsid w:val="000A7EA8"/>
    <w:rsid w:val="000B00D0"/>
    <w:rsid w:val="000B00D6"/>
    <w:rsid w:val="000B00F3"/>
    <w:rsid w:val="000B04F7"/>
    <w:rsid w:val="000B0614"/>
    <w:rsid w:val="000B0974"/>
    <w:rsid w:val="000B0FF1"/>
    <w:rsid w:val="000B1004"/>
    <w:rsid w:val="000B15F3"/>
    <w:rsid w:val="000B1860"/>
    <w:rsid w:val="000B267A"/>
    <w:rsid w:val="000B32D2"/>
    <w:rsid w:val="000B38B9"/>
    <w:rsid w:val="000B3EC8"/>
    <w:rsid w:val="000B3F76"/>
    <w:rsid w:val="000B42A2"/>
    <w:rsid w:val="000B436C"/>
    <w:rsid w:val="000B4863"/>
    <w:rsid w:val="000B491F"/>
    <w:rsid w:val="000B4B88"/>
    <w:rsid w:val="000B4D24"/>
    <w:rsid w:val="000B52FC"/>
    <w:rsid w:val="000B5ACD"/>
    <w:rsid w:val="000B5BFE"/>
    <w:rsid w:val="000B5D37"/>
    <w:rsid w:val="000B5DE5"/>
    <w:rsid w:val="000B5FD9"/>
    <w:rsid w:val="000B6B8E"/>
    <w:rsid w:val="000B7647"/>
    <w:rsid w:val="000B7A6C"/>
    <w:rsid w:val="000C0042"/>
    <w:rsid w:val="000C0AF7"/>
    <w:rsid w:val="000C0E22"/>
    <w:rsid w:val="000C0FA2"/>
    <w:rsid w:val="000C141F"/>
    <w:rsid w:val="000C14C2"/>
    <w:rsid w:val="000C1564"/>
    <w:rsid w:val="000C1705"/>
    <w:rsid w:val="000C1E6F"/>
    <w:rsid w:val="000C2083"/>
    <w:rsid w:val="000C220F"/>
    <w:rsid w:val="000C2240"/>
    <w:rsid w:val="000C275E"/>
    <w:rsid w:val="000C2B70"/>
    <w:rsid w:val="000C2FE0"/>
    <w:rsid w:val="000C371C"/>
    <w:rsid w:val="000C45E3"/>
    <w:rsid w:val="000C50E0"/>
    <w:rsid w:val="000C5264"/>
    <w:rsid w:val="000C5336"/>
    <w:rsid w:val="000C548E"/>
    <w:rsid w:val="000C59F8"/>
    <w:rsid w:val="000C5D0C"/>
    <w:rsid w:val="000C5D1C"/>
    <w:rsid w:val="000C64D7"/>
    <w:rsid w:val="000C6673"/>
    <w:rsid w:val="000C7311"/>
    <w:rsid w:val="000C74A3"/>
    <w:rsid w:val="000C75A5"/>
    <w:rsid w:val="000C75B2"/>
    <w:rsid w:val="000C7917"/>
    <w:rsid w:val="000C7A6B"/>
    <w:rsid w:val="000C7C69"/>
    <w:rsid w:val="000C7D1F"/>
    <w:rsid w:val="000C7E10"/>
    <w:rsid w:val="000C7FD7"/>
    <w:rsid w:val="000D0144"/>
    <w:rsid w:val="000D01DD"/>
    <w:rsid w:val="000D0C78"/>
    <w:rsid w:val="000D0D54"/>
    <w:rsid w:val="000D1004"/>
    <w:rsid w:val="000D139B"/>
    <w:rsid w:val="000D177F"/>
    <w:rsid w:val="000D1843"/>
    <w:rsid w:val="000D18CC"/>
    <w:rsid w:val="000D1954"/>
    <w:rsid w:val="000D1C5E"/>
    <w:rsid w:val="000D1DCA"/>
    <w:rsid w:val="000D217F"/>
    <w:rsid w:val="000D2ABA"/>
    <w:rsid w:val="000D2ADC"/>
    <w:rsid w:val="000D2D00"/>
    <w:rsid w:val="000D2F14"/>
    <w:rsid w:val="000D32E5"/>
    <w:rsid w:val="000D36C3"/>
    <w:rsid w:val="000D37BF"/>
    <w:rsid w:val="000D3845"/>
    <w:rsid w:val="000D3BE3"/>
    <w:rsid w:val="000D3C13"/>
    <w:rsid w:val="000D3EC9"/>
    <w:rsid w:val="000D3ECE"/>
    <w:rsid w:val="000D3F1C"/>
    <w:rsid w:val="000D4777"/>
    <w:rsid w:val="000D4824"/>
    <w:rsid w:val="000D4BCA"/>
    <w:rsid w:val="000D4C8B"/>
    <w:rsid w:val="000D4F14"/>
    <w:rsid w:val="000D561F"/>
    <w:rsid w:val="000D57A9"/>
    <w:rsid w:val="000D593B"/>
    <w:rsid w:val="000D5A62"/>
    <w:rsid w:val="000D5D7C"/>
    <w:rsid w:val="000D5ECD"/>
    <w:rsid w:val="000D6014"/>
    <w:rsid w:val="000D679B"/>
    <w:rsid w:val="000D70D5"/>
    <w:rsid w:val="000D70DC"/>
    <w:rsid w:val="000D7352"/>
    <w:rsid w:val="000D7A36"/>
    <w:rsid w:val="000D7AE6"/>
    <w:rsid w:val="000E0026"/>
    <w:rsid w:val="000E05AC"/>
    <w:rsid w:val="000E0755"/>
    <w:rsid w:val="000E0AB4"/>
    <w:rsid w:val="000E1066"/>
    <w:rsid w:val="000E13F4"/>
    <w:rsid w:val="000E14A9"/>
    <w:rsid w:val="000E1527"/>
    <w:rsid w:val="000E1939"/>
    <w:rsid w:val="000E1A4D"/>
    <w:rsid w:val="000E1E7F"/>
    <w:rsid w:val="000E2FE0"/>
    <w:rsid w:val="000E30A1"/>
    <w:rsid w:val="000E3796"/>
    <w:rsid w:val="000E3A83"/>
    <w:rsid w:val="000E3D0D"/>
    <w:rsid w:val="000E3DBB"/>
    <w:rsid w:val="000E4114"/>
    <w:rsid w:val="000E4264"/>
    <w:rsid w:val="000E4412"/>
    <w:rsid w:val="000E4452"/>
    <w:rsid w:val="000E4477"/>
    <w:rsid w:val="000E469B"/>
    <w:rsid w:val="000E473F"/>
    <w:rsid w:val="000E588F"/>
    <w:rsid w:val="000E5DA1"/>
    <w:rsid w:val="000E5E6B"/>
    <w:rsid w:val="000E60B9"/>
    <w:rsid w:val="000E6A58"/>
    <w:rsid w:val="000E6C56"/>
    <w:rsid w:val="000E7180"/>
    <w:rsid w:val="000E77CF"/>
    <w:rsid w:val="000E79F3"/>
    <w:rsid w:val="000E7F10"/>
    <w:rsid w:val="000F02AC"/>
    <w:rsid w:val="000F02E1"/>
    <w:rsid w:val="000F030F"/>
    <w:rsid w:val="000F03F0"/>
    <w:rsid w:val="000F0529"/>
    <w:rsid w:val="000F099A"/>
    <w:rsid w:val="000F0D06"/>
    <w:rsid w:val="000F134C"/>
    <w:rsid w:val="000F135A"/>
    <w:rsid w:val="000F1947"/>
    <w:rsid w:val="000F1A4B"/>
    <w:rsid w:val="000F1D35"/>
    <w:rsid w:val="000F1EA5"/>
    <w:rsid w:val="000F1ED2"/>
    <w:rsid w:val="000F21C7"/>
    <w:rsid w:val="000F23DF"/>
    <w:rsid w:val="000F26BE"/>
    <w:rsid w:val="000F2D32"/>
    <w:rsid w:val="000F3178"/>
    <w:rsid w:val="000F32DE"/>
    <w:rsid w:val="000F3810"/>
    <w:rsid w:val="000F3E61"/>
    <w:rsid w:val="000F40D5"/>
    <w:rsid w:val="000F4187"/>
    <w:rsid w:val="000F4283"/>
    <w:rsid w:val="000F4732"/>
    <w:rsid w:val="000F5212"/>
    <w:rsid w:val="000F5A0E"/>
    <w:rsid w:val="000F5FB7"/>
    <w:rsid w:val="000F602F"/>
    <w:rsid w:val="000F6455"/>
    <w:rsid w:val="000F64E8"/>
    <w:rsid w:val="000F68DF"/>
    <w:rsid w:val="000F6EC7"/>
    <w:rsid w:val="000F76EB"/>
    <w:rsid w:val="000F7B4D"/>
    <w:rsid w:val="000F7D09"/>
    <w:rsid w:val="000F7DDF"/>
    <w:rsid w:val="00100053"/>
    <w:rsid w:val="001001D2"/>
    <w:rsid w:val="00100394"/>
    <w:rsid w:val="001006D4"/>
    <w:rsid w:val="0010072E"/>
    <w:rsid w:val="00100A57"/>
    <w:rsid w:val="00100AA8"/>
    <w:rsid w:val="00100ADF"/>
    <w:rsid w:val="00101042"/>
    <w:rsid w:val="00101545"/>
    <w:rsid w:val="0010162E"/>
    <w:rsid w:val="0010163C"/>
    <w:rsid w:val="00101CF3"/>
    <w:rsid w:val="0010271C"/>
    <w:rsid w:val="00102D2C"/>
    <w:rsid w:val="00103079"/>
    <w:rsid w:val="0010384B"/>
    <w:rsid w:val="00103B38"/>
    <w:rsid w:val="00103E0C"/>
    <w:rsid w:val="00103FB2"/>
    <w:rsid w:val="0010404D"/>
    <w:rsid w:val="0010411B"/>
    <w:rsid w:val="0010437D"/>
    <w:rsid w:val="001048B8"/>
    <w:rsid w:val="0010496C"/>
    <w:rsid w:val="00104AA7"/>
    <w:rsid w:val="00104CA9"/>
    <w:rsid w:val="00104D41"/>
    <w:rsid w:val="00104EE6"/>
    <w:rsid w:val="00105221"/>
    <w:rsid w:val="00105885"/>
    <w:rsid w:val="00105898"/>
    <w:rsid w:val="001059CF"/>
    <w:rsid w:val="00105D15"/>
    <w:rsid w:val="00105EC6"/>
    <w:rsid w:val="00106435"/>
    <w:rsid w:val="00106682"/>
    <w:rsid w:val="00106EB9"/>
    <w:rsid w:val="00106F91"/>
    <w:rsid w:val="001072C2"/>
    <w:rsid w:val="001079A6"/>
    <w:rsid w:val="00107F15"/>
    <w:rsid w:val="0011010E"/>
    <w:rsid w:val="001105D7"/>
    <w:rsid w:val="00110872"/>
    <w:rsid w:val="00111134"/>
    <w:rsid w:val="0011180F"/>
    <w:rsid w:val="001118E7"/>
    <w:rsid w:val="00111ECB"/>
    <w:rsid w:val="00111EEE"/>
    <w:rsid w:val="00112460"/>
    <w:rsid w:val="001125AC"/>
    <w:rsid w:val="0011272F"/>
    <w:rsid w:val="00112820"/>
    <w:rsid w:val="0011285E"/>
    <w:rsid w:val="00112B47"/>
    <w:rsid w:val="00112B4D"/>
    <w:rsid w:val="00112DA8"/>
    <w:rsid w:val="001132DE"/>
    <w:rsid w:val="00113336"/>
    <w:rsid w:val="001135B2"/>
    <w:rsid w:val="0011368B"/>
    <w:rsid w:val="0011389D"/>
    <w:rsid w:val="00113ED9"/>
    <w:rsid w:val="0011430F"/>
    <w:rsid w:val="00114A05"/>
    <w:rsid w:val="00114E2D"/>
    <w:rsid w:val="00114FDF"/>
    <w:rsid w:val="001155AC"/>
    <w:rsid w:val="001155C5"/>
    <w:rsid w:val="001155F2"/>
    <w:rsid w:val="001156C6"/>
    <w:rsid w:val="00115981"/>
    <w:rsid w:val="00115CB8"/>
    <w:rsid w:val="00115DDE"/>
    <w:rsid w:val="001163F3"/>
    <w:rsid w:val="001164BB"/>
    <w:rsid w:val="001164FD"/>
    <w:rsid w:val="0011664C"/>
    <w:rsid w:val="001166A4"/>
    <w:rsid w:val="00116A3B"/>
    <w:rsid w:val="00116A59"/>
    <w:rsid w:val="00116D58"/>
    <w:rsid w:val="00116E5C"/>
    <w:rsid w:val="00116FA9"/>
    <w:rsid w:val="001177A5"/>
    <w:rsid w:val="00117C7F"/>
    <w:rsid w:val="00117F80"/>
    <w:rsid w:val="001205C6"/>
    <w:rsid w:val="001206CC"/>
    <w:rsid w:val="00120A2D"/>
    <w:rsid w:val="00121030"/>
    <w:rsid w:val="0012121A"/>
    <w:rsid w:val="00121CE9"/>
    <w:rsid w:val="00122366"/>
    <w:rsid w:val="00122772"/>
    <w:rsid w:val="001227FB"/>
    <w:rsid w:val="00122DEF"/>
    <w:rsid w:val="00123D9E"/>
    <w:rsid w:val="00123FA3"/>
    <w:rsid w:val="0012420C"/>
    <w:rsid w:val="00124251"/>
    <w:rsid w:val="0012445C"/>
    <w:rsid w:val="0012467B"/>
    <w:rsid w:val="0012584B"/>
    <w:rsid w:val="0012598B"/>
    <w:rsid w:val="00125BBA"/>
    <w:rsid w:val="00125EC5"/>
    <w:rsid w:val="0012606C"/>
    <w:rsid w:val="00126159"/>
    <w:rsid w:val="001268C8"/>
    <w:rsid w:val="001271F3"/>
    <w:rsid w:val="00127245"/>
    <w:rsid w:val="00127ABD"/>
    <w:rsid w:val="001300F7"/>
    <w:rsid w:val="00130469"/>
    <w:rsid w:val="0013095A"/>
    <w:rsid w:val="00130984"/>
    <w:rsid w:val="00130E93"/>
    <w:rsid w:val="00131956"/>
    <w:rsid w:val="0013197E"/>
    <w:rsid w:val="00131D5A"/>
    <w:rsid w:val="00131E6D"/>
    <w:rsid w:val="00131FFA"/>
    <w:rsid w:val="00132570"/>
    <w:rsid w:val="0013259A"/>
    <w:rsid w:val="0013272B"/>
    <w:rsid w:val="00132855"/>
    <w:rsid w:val="001328DC"/>
    <w:rsid w:val="001329A2"/>
    <w:rsid w:val="001334D2"/>
    <w:rsid w:val="00133523"/>
    <w:rsid w:val="00133666"/>
    <w:rsid w:val="00133681"/>
    <w:rsid w:val="00133CA0"/>
    <w:rsid w:val="00133D1F"/>
    <w:rsid w:val="00133F80"/>
    <w:rsid w:val="001340B0"/>
    <w:rsid w:val="00134189"/>
    <w:rsid w:val="0013420E"/>
    <w:rsid w:val="00134B04"/>
    <w:rsid w:val="00134B8B"/>
    <w:rsid w:val="00134B9A"/>
    <w:rsid w:val="00134C15"/>
    <w:rsid w:val="0013525D"/>
    <w:rsid w:val="00135453"/>
    <w:rsid w:val="00135597"/>
    <w:rsid w:val="00135714"/>
    <w:rsid w:val="00135C7E"/>
    <w:rsid w:val="00136066"/>
    <w:rsid w:val="00136140"/>
    <w:rsid w:val="00136362"/>
    <w:rsid w:val="00136C00"/>
    <w:rsid w:val="00136DC4"/>
    <w:rsid w:val="00136F20"/>
    <w:rsid w:val="001372ED"/>
    <w:rsid w:val="001376BC"/>
    <w:rsid w:val="0013795E"/>
    <w:rsid w:val="001379CC"/>
    <w:rsid w:val="00140043"/>
    <w:rsid w:val="00140793"/>
    <w:rsid w:val="001408C4"/>
    <w:rsid w:val="00140BF5"/>
    <w:rsid w:val="001414CA"/>
    <w:rsid w:val="00141710"/>
    <w:rsid w:val="001419A3"/>
    <w:rsid w:val="00142004"/>
    <w:rsid w:val="001420EC"/>
    <w:rsid w:val="00142192"/>
    <w:rsid w:val="00142D37"/>
    <w:rsid w:val="001434BD"/>
    <w:rsid w:val="0014370E"/>
    <w:rsid w:val="00143FA5"/>
    <w:rsid w:val="0014420C"/>
    <w:rsid w:val="00144350"/>
    <w:rsid w:val="001444C3"/>
    <w:rsid w:val="00145249"/>
    <w:rsid w:val="00145694"/>
    <w:rsid w:val="001459BB"/>
    <w:rsid w:val="00145C23"/>
    <w:rsid w:val="00145F08"/>
    <w:rsid w:val="00146208"/>
    <w:rsid w:val="001468C7"/>
    <w:rsid w:val="001471F8"/>
    <w:rsid w:val="0014724D"/>
    <w:rsid w:val="001474A1"/>
    <w:rsid w:val="0014750D"/>
    <w:rsid w:val="0014769A"/>
    <w:rsid w:val="001477C2"/>
    <w:rsid w:val="0014783B"/>
    <w:rsid w:val="00147970"/>
    <w:rsid w:val="001479FB"/>
    <w:rsid w:val="00147D38"/>
    <w:rsid w:val="00147E72"/>
    <w:rsid w:val="00147F9B"/>
    <w:rsid w:val="001500D9"/>
    <w:rsid w:val="001501BC"/>
    <w:rsid w:val="001509EA"/>
    <w:rsid w:val="00150A8F"/>
    <w:rsid w:val="00150CED"/>
    <w:rsid w:val="00150D00"/>
    <w:rsid w:val="00151532"/>
    <w:rsid w:val="001515DC"/>
    <w:rsid w:val="00151656"/>
    <w:rsid w:val="001518A0"/>
    <w:rsid w:val="001519AB"/>
    <w:rsid w:val="00151F9F"/>
    <w:rsid w:val="001521A7"/>
    <w:rsid w:val="00152688"/>
    <w:rsid w:val="001526EC"/>
    <w:rsid w:val="001528CB"/>
    <w:rsid w:val="00152960"/>
    <w:rsid w:val="0015304C"/>
    <w:rsid w:val="00153198"/>
    <w:rsid w:val="00153228"/>
    <w:rsid w:val="00153378"/>
    <w:rsid w:val="00153C25"/>
    <w:rsid w:val="00153E39"/>
    <w:rsid w:val="0015427B"/>
    <w:rsid w:val="00154574"/>
    <w:rsid w:val="00154E87"/>
    <w:rsid w:val="00154FAB"/>
    <w:rsid w:val="001553BB"/>
    <w:rsid w:val="0015557D"/>
    <w:rsid w:val="00155884"/>
    <w:rsid w:val="00155A2C"/>
    <w:rsid w:val="00155B7A"/>
    <w:rsid w:val="00155C7F"/>
    <w:rsid w:val="00155D19"/>
    <w:rsid w:val="00155EE0"/>
    <w:rsid w:val="001563FB"/>
    <w:rsid w:val="001567E1"/>
    <w:rsid w:val="001569A0"/>
    <w:rsid w:val="00156BEC"/>
    <w:rsid w:val="00156F51"/>
    <w:rsid w:val="001571C4"/>
    <w:rsid w:val="0015757C"/>
    <w:rsid w:val="00157891"/>
    <w:rsid w:val="00157D33"/>
    <w:rsid w:val="001600E1"/>
    <w:rsid w:val="00160369"/>
    <w:rsid w:val="001605B1"/>
    <w:rsid w:val="001607E2"/>
    <w:rsid w:val="001607FA"/>
    <w:rsid w:val="00160DFF"/>
    <w:rsid w:val="00160EB1"/>
    <w:rsid w:val="00160EDE"/>
    <w:rsid w:val="00161094"/>
    <w:rsid w:val="001611A1"/>
    <w:rsid w:val="001619A2"/>
    <w:rsid w:val="00161AB1"/>
    <w:rsid w:val="00162973"/>
    <w:rsid w:val="00162BD5"/>
    <w:rsid w:val="001632F6"/>
    <w:rsid w:val="00163BC2"/>
    <w:rsid w:val="00163C99"/>
    <w:rsid w:val="00163CE5"/>
    <w:rsid w:val="0016460A"/>
    <w:rsid w:val="0016465A"/>
    <w:rsid w:val="001649D1"/>
    <w:rsid w:val="001651CE"/>
    <w:rsid w:val="001654A5"/>
    <w:rsid w:val="00165745"/>
    <w:rsid w:val="001659FD"/>
    <w:rsid w:val="00165A6E"/>
    <w:rsid w:val="00165BE5"/>
    <w:rsid w:val="00165C24"/>
    <w:rsid w:val="00166098"/>
    <w:rsid w:val="00166120"/>
    <w:rsid w:val="001662F9"/>
    <w:rsid w:val="001666FD"/>
    <w:rsid w:val="00167606"/>
    <w:rsid w:val="00167B46"/>
    <w:rsid w:val="00167FAA"/>
    <w:rsid w:val="001703AF"/>
    <w:rsid w:val="00170703"/>
    <w:rsid w:val="00170ADA"/>
    <w:rsid w:val="00170C30"/>
    <w:rsid w:val="00170ECC"/>
    <w:rsid w:val="00170EDD"/>
    <w:rsid w:val="0017147C"/>
    <w:rsid w:val="00171610"/>
    <w:rsid w:val="00171BD2"/>
    <w:rsid w:val="001721B7"/>
    <w:rsid w:val="00172359"/>
    <w:rsid w:val="00172751"/>
    <w:rsid w:val="001727DF"/>
    <w:rsid w:val="00172A75"/>
    <w:rsid w:val="00172B23"/>
    <w:rsid w:val="00172B36"/>
    <w:rsid w:val="00172BAE"/>
    <w:rsid w:val="00172D0B"/>
    <w:rsid w:val="00172F6D"/>
    <w:rsid w:val="00173037"/>
    <w:rsid w:val="00173230"/>
    <w:rsid w:val="00173308"/>
    <w:rsid w:val="001733C2"/>
    <w:rsid w:val="0017347A"/>
    <w:rsid w:val="0017388E"/>
    <w:rsid w:val="00173892"/>
    <w:rsid w:val="00173A68"/>
    <w:rsid w:val="00173B95"/>
    <w:rsid w:val="00173DB8"/>
    <w:rsid w:val="001740C3"/>
    <w:rsid w:val="0017422B"/>
    <w:rsid w:val="00174249"/>
    <w:rsid w:val="00174840"/>
    <w:rsid w:val="00174A0C"/>
    <w:rsid w:val="00174B7E"/>
    <w:rsid w:val="00175888"/>
    <w:rsid w:val="001759CA"/>
    <w:rsid w:val="00175A16"/>
    <w:rsid w:val="00175C10"/>
    <w:rsid w:val="00176391"/>
    <w:rsid w:val="001765D3"/>
    <w:rsid w:val="001768CA"/>
    <w:rsid w:val="001769CD"/>
    <w:rsid w:val="00176BBB"/>
    <w:rsid w:val="00176DBA"/>
    <w:rsid w:val="00176E25"/>
    <w:rsid w:val="00176F3C"/>
    <w:rsid w:val="001775AF"/>
    <w:rsid w:val="00177930"/>
    <w:rsid w:val="00177D23"/>
    <w:rsid w:val="00177E35"/>
    <w:rsid w:val="0018028A"/>
    <w:rsid w:val="00180302"/>
    <w:rsid w:val="00180841"/>
    <w:rsid w:val="00180921"/>
    <w:rsid w:val="001809A6"/>
    <w:rsid w:val="001814B4"/>
    <w:rsid w:val="001817E2"/>
    <w:rsid w:val="001818EA"/>
    <w:rsid w:val="00181A16"/>
    <w:rsid w:val="00181DDA"/>
    <w:rsid w:val="00181EF8"/>
    <w:rsid w:val="00181FD1"/>
    <w:rsid w:val="00182276"/>
    <w:rsid w:val="001825F5"/>
    <w:rsid w:val="00182B51"/>
    <w:rsid w:val="00182C7C"/>
    <w:rsid w:val="001832B5"/>
    <w:rsid w:val="0018365C"/>
    <w:rsid w:val="00183EC1"/>
    <w:rsid w:val="00183F2F"/>
    <w:rsid w:val="0018568D"/>
    <w:rsid w:val="00185708"/>
    <w:rsid w:val="00185AB1"/>
    <w:rsid w:val="00185BB0"/>
    <w:rsid w:val="00185FB9"/>
    <w:rsid w:val="001865A3"/>
    <w:rsid w:val="0018660C"/>
    <w:rsid w:val="0018663B"/>
    <w:rsid w:val="00186B70"/>
    <w:rsid w:val="00186E18"/>
    <w:rsid w:val="001878C1"/>
    <w:rsid w:val="00187A45"/>
    <w:rsid w:val="00187D64"/>
    <w:rsid w:val="0019033B"/>
    <w:rsid w:val="00190685"/>
    <w:rsid w:val="001906FA"/>
    <w:rsid w:val="00190C18"/>
    <w:rsid w:val="00190CB7"/>
    <w:rsid w:val="00190FF2"/>
    <w:rsid w:val="0019144B"/>
    <w:rsid w:val="00191A09"/>
    <w:rsid w:val="00191A50"/>
    <w:rsid w:val="00191C5F"/>
    <w:rsid w:val="00191CAB"/>
    <w:rsid w:val="00192676"/>
    <w:rsid w:val="001927F5"/>
    <w:rsid w:val="0019281D"/>
    <w:rsid w:val="00192E48"/>
    <w:rsid w:val="001930E5"/>
    <w:rsid w:val="00193308"/>
    <w:rsid w:val="001934FD"/>
    <w:rsid w:val="00193572"/>
    <w:rsid w:val="001936AD"/>
    <w:rsid w:val="001937AB"/>
    <w:rsid w:val="00193989"/>
    <w:rsid w:val="0019420C"/>
    <w:rsid w:val="0019473E"/>
    <w:rsid w:val="00194DB6"/>
    <w:rsid w:val="00195063"/>
    <w:rsid w:val="0019508F"/>
    <w:rsid w:val="001955F9"/>
    <w:rsid w:val="00195A04"/>
    <w:rsid w:val="00195C44"/>
    <w:rsid w:val="00195EC7"/>
    <w:rsid w:val="00195ED0"/>
    <w:rsid w:val="00195FE7"/>
    <w:rsid w:val="001960E2"/>
    <w:rsid w:val="001962B9"/>
    <w:rsid w:val="00196E96"/>
    <w:rsid w:val="00197049"/>
    <w:rsid w:val="001977C8"/>
    <w:rsid w:val="001978DE"/>
    <w:rsid w:val="00197902"/>
    <w:rsid w:val="00197B35"/>
    <w:rsid w:val="00197FD7"/>
    <w:rsid w:val="001A030B"/>
    <w:rsid w:val="001A0452"/>
    <w:rsid w:val="001A0CD8"/>
    <w:rsid w:val="001A14BE"/>
    <w:rsid w:val="001A178D"/>
    <w:rsid w:val="001A18A0"/>
    <w:rsid w:val="001A1FE4"/>
    <w:rsid w:val="001A224C"/>
    <w:rsid w:val="001A2275"/>
    <w:rsid w:val="001A25C4"/>
    <w:rsid w:val="001A2912"/>
    <w:rsid w:val="001A2AC6"/>
    <w:rsid w:val="001A2FAB"/>
    <w:rsid w:val="001A2FB6"/>
    <w:rsid w:val="001A344D"/>
    <w:rsid w:val="001A3A6B"/>
    <w:rsid w:val="001A3AA4"/>
    <w:rsid w:val="001A42EA"/>
    <w:rsid w:val="001A4377"/>
    <w:rsid w:val="001A44FC"/>
    <w:rsid w:val="001A4527"/>
    <w:rsid w:val="001A460A"/>
    <w:rsid w:val="001A4859"/>
    <w:rsid w:val="001A4C04"/>
    <w:rsid w:val="001A54BB"/>
    <w:rsid w:val="001A5670"/>
    <w:rsid w:val="001A60EC"/>
    <w:rsid w:val="001A626D"/>
    <w:rsid w:val="001A654B"/>
    <w:rsid w:val="001A6804"/>
    <w:rsid w:val="001A6B00"/>
    <w:rsid w:val="001A6FDB"/>
    <w:rsid w:val="001A72CC"/>
    <w:rsid w:val="001A740F"/>
    <w:rsid w:val="001A7438"/>
    <w:rsid w:val="001A75B0"/>
    <w:rsid w:val="001A783B"/>
    <w:rsid w:val="001A7BA9"/>
    <w:rsid w:val="001A7C83"/>
    <w:rsid w:val="001A7DBD"/>
    <w:rsid w:val="001A7FCE"/>
    <w:rsid w:val="001B0163"/>
    <w:rsid w:val="001B029F"/>
    <w:rsid w:val="001B065F"/>
    <w:rsid w:val="001B0E8A"/>
    <w:rsid w:val="001B0FA0"/>
    <w:rsid w:val="001B192C"/>
    <w:rsid w:val="001B1E6B"/>
    <w:rsid w:val="001B1F68"/>
    <w:rsid w:val="001B21E2"/>
    <w:rsid w:val="001B265F"/>
    <w:rsid w:val="001B2852"/>
    <w:rsid w:val="001B2AA0"/>
    <w:rsid w:val="001B2BBD"/>
    <w:rsid w:val="001B2D1E"/>
    <w:rsid w:val="001B2F99"/>
    <w:rsid w:val="001B31DD"/>
    <w:rsid w:val="001B33D2"/>
    <w:rsid w:val="001B3605"/>
    <w:rsid w:val="001B3783"/>
    <w:rsid w:val="001B388F"/>
    <w:rsid w:val="001B390B"/>
    <w:rsid w:val="001B39E5"/>
    <w:rsid w:val="001B3B04"/>
    <w:rsid w:val="001B3BC1"/>
    <w:rsid w:val="001B3C44"/>
    <w:rsid w:val="001B3DC3"/>
    <w:rsid w:val="001B3FF7"/>
    <w:rsid w:val="001B4135"/>
    <w:rsid w:val="001B4474"/>
    <w:rsid w:val="001B5214"/>
    <w:rsid w:val="001B52CA"/>
    <w:rsid w:val="001B5330"/>
    <w:rsid w:val="001B5D22"/>
    <w:rsid w:val="001B5F1B"/>
    <w:rsid w:val="001B6002"/>
    <w:rsid w:val="001B61BD"/>
    <w:rsid w:val="001B631D"/>
    <w:rsid w:val="001B6D9B"/>
    <w:rsid w:val="001B6DDC"/>
    <w:rsid w:val="001B6E17"/>
    <w:rsid w:val="001B710B"/>
    <w:rsid w:val="001B79D7"/>
    <w:rsid w:val="001B7D05"/>
    <w:rsid w:val="001C048C"/>
    <w:rsid w:val="001C04A3"/>
    <w:rsid w:val="001C06B0"/>
    <w:rsid w:val="001C0ADD"/>
    <w:rsid w:val="001C0CF5"/>
    <w:rsid w:val="001C0F42"/>
    <w:rsid w:val="001C0F7E"/>
    <w:rsid w:val="001C13A7"/>
    <w:rsid w:val="001C1866"/>
    <w:rsid w:val="001C1CB7"/>
    <w:rsid w:val="001C1D82"/>
    <w:rsid w:val="001C1FA2"/>
    <w:rsid w:val="001C22A7"/>
    <w:rsid w:val="001C298A"/>
    <w:rsid w:val="001C2AC3"/>
    <w:rsid w:val="001C2AD6"/>
    <w:rsid w:val="001C2C7E"/>
    <w:rsid w:val="001C2CE6"/>
    <w:rsid w:val="001C3278"/>
    <w:rsid w:val="001C36BE"/>
    <w:rsid w:val="001C36D6"/>
    <w:rsid w:val="001C36EC"/>
    <w:rsid w:val="001C3720"/>
    <w:rsid w:val="001C3991"/>
    <w:rsid w:val="001C39F2"/>
    <w:rsid w:val="001C3C3E"/>
    <w:rsid w:val="001C3EA1"/>
    <w:rsid w:val="001C404F"/>
    <w:rsid w:val="001C4869"/>
    <w:rsid w:val="001C4DD0"/>
    <w:rsid w:val="001C4E8B"/>
    <w:rsid w:val="001C4FA8"/>
    <w:rsid w:val="001C529D"/>
    <w:rsid w:val="001C534B"/>
    <w:rsid w:val="001C536E"/>
    <w:rsid w:val="001C540D"/>
    <w:rsid w:val="001C5624"/>
    <w:rsid w:val="001C5A55"/>
    <w:rsid w:val="001C62B2"/>
    <w:rsid w:val="001C6C43"/>
    <w:rsid w:val="001C6D5E"/>
    <w:rsid w:val="001C6DD4"/>
    <w:rsid w:val="001C735F"/>
    <w:rsid w:val="001C7C19"/>
    <w:rsid w:val="001C7E61"/>
    <w:rsid w:val="001D153F"/>
    <w:rsid w:val="001D16D1"/>
    <w:rsid w:val="001D18CB"/>
    <w:rsid w:val="001D1ADD"/>
    <w:rsid w:val="001D1C1F"/>
    <w:rsid w:val="001D1C81"/>
    <w:rsid w:val="001D1C96"/>
    <w:rsid w:val="001D23D7"/>
    <w:rsid w:val="001D267E"/>
    <w:rsid w:val="001D26C1"/>
    <w:rsid w:val="001D28E2"/>
    <w:rsid w:val="001D2F70"/>
    <w:rsid w:val="001D3203"/>
    <w:rsid w:val="001D3725"/>
    <w:rsid w:val="001D40E2"/>
    <w:rsid w:val="001D4418"/>
    <w:rsid w:val="001D4474"/>
    <w:rsid w:val="001D4489"/>
    <w:rsid w:val="001D44AB"/>
    <w:rsid w:val="001D48D6"/>
    <w:rsid w:val="001D54CB"/>
    <w:rsid w:val="001D5603"/>
    <w:rsid w:val="001D5A4C"/>
    <w:rsid w:val="001D5B11"/>
    <w:rsid w:val="001D610C"/>
    <w:rsid w:val="001D61BA"/>
    <w:rsid w:val="001D6867"/>
    <w:rsid w:val="001D69CA"/>
    <w:rsid w:val="001D6FF7"/>
    <w:rsid w:val="001D74A4"/>
    <w:rsid w:val="001D7FD7"/>
    <w:rsid w:val="001E04D6"/>
    <w:rsid w:val="001E06A5"/>
    <w:rsid w:val="001E09C9"/>
    <w:rsid w:val="001E0B96"/>
    <w:rsid w:val="001E0BF7"/>
    <w:rsid w:val="001E0F99"/>
    <w:rsid w:val="001E1102"/>
    <w:rsid w:val="001E186D"/>
    <w:rsid w:val="001E18FA"/>
    <w:rsid w:val="001E1A1A"/>
    <w:rsid w:val="001E1B6E"/>
    <w:rsid w:val="001E1BC1"/>
    <w:rsid w:val="001E2033"/>
    <w:rsid w:val="001E206E"/>
    <w:rsid w:val="001E22F2"/>
    <w:rsid w:val="001E2368"/>
    <w:rsid w:val="001E283D"/>
    <w:rsid w:val="001E2BCA"/>
    <w:rsid w:val="001E3029"/>
    <w:rsid w:val="001E3370"/>
    <w:rsid w:val="001E377F"/>
    <w:rsid w:val="001E39FE"/>
    <w:rsid w:val="001E3BAE"/>
    <w:rsid w:val="001E3BBB"/>
    <w:rsid w:val="001E3D49"/>
    <w:rsid w:val="001E3FE0"/>
    <w:rsid w:val="001E420F"/>
    <w:rsid w:val="001E4556"/>
    <w:rsid w:val="001E4568"/>
    <w:rsid w:val="001E45EB"/>
    <w:rsid w:val="001E4A7B"/>
    <w:rsid w:val="001E53DB"/>
    <w:rsid w:val="001E55EA"/>
    <w:rsid w:val="001E55EF"/>
    <w:rsid w:val="001E560C"/>
    <w:rsid w:val="001E57DB"/>
    <w:rsid w:val="001E6077"/>
    <w:rsid w:val="001E637A"/>
    <w:rsid w:val="001E6662"/>
    <w:rsid w:val="001E6772"/>
    <w:rsid w:val="001E679A"/>
    <w:rsid w:val="001E68FE"/>
    <w:rsid w:val="001E6A3B"/>
    <w:rsid w:val="001E6C86"/>
    <w:rsid w:val="001E6CDB"/>
    <w:rsid w:val="001E7068"/>
    <w:rsid w:val="001E7588"/>
    <w:rsid w:val="001E7838"/>
    <w:rsid w:val="001E7AFD"/>
    <w:rsid w:val="001E7F06"/>
    <w:rsid w:val="001E7FEF"/>
    <w:rsid w:val="001F03D4"/>
    <w:rsid w:val="001F03E5"/>
    <w:rsid w:val="001F082E"/>
    <w:rsid w:val="001F0C67"/>
    <w:rsid w:val="001F0CF0"/>
    <w:rsid w:val="001F0E4F"/>
    <w:rsid w:val="001F1312"/>
    <w:rsid w:val="001F13A1"/>
    <w:rsid w:val="001F16C5"/>
    <w:rsid w:val="001F18A7"/>
    <w:rsid w:val="001F1BAF"/>
    <w:rsid w:val="001F2061"/>
    <w:rsid w:val="001F2090"/>
    <w:rsid w:val="001F239B"/>
    <w:rsid w:val="001F2621"/>
    <w:rsid w:val="001F2753"/>
    <w:rsid w:val="001F2798"/>
    <w:rsid w:val="001F2C00"/>
    <w:rsid w:val="001F2D65"/>
    <w:rsid w:val="001F311C"/>
    <w:rsid w:val="001F381C"/>
    <w:rsid w:val="001F3AA7"/>
    <w:rsid w:val="001F3DFA"/>
    <w:rsid w:val="001F4217"/>
    <w:rsid w:val="001F44D8"/>
    <w:rsid w:val="001F4908"/>
    <w:rsid w:val="001F4928"/>
    <w:rsid w:val="001F49A7"/>
    <w:rsid w:val="001F4BA3"/>
    <w:rsid w:val="001F4C16"/>
    <w:rsid w:val="001F4EF9"/>
    <w:rsid w:val="001F5605"/>
    <w:rsid w:val="001F5702"/>
    <w:rsid w:val="001F57C3"/>
    <w:rsid w:val="001F5C2E"/>
    <w:rsid w:val="001F5F49"/>
    <w:rsid w:val="001F5F9A"/>
    <w:rsid w:val="001F5FA6"/>
    <w:rsid w:val="001F5FEC"/>
    <w:rsid w:val="001F60AC"/>
    <w:rsid w:val="001F6CF3"/>
    <w:rsid w:val="001F6E9C"/>
    <w:rsid w:val="001F6FF4"/>
    <w:rsid w:val="001F7147"/>
    <w:rsid w:val="001F72D9"/>
    <w:rsid w:val="001F7672"/>
    <w:rsid w:val="001F7AB4"/>
    <w:rsid w:val="001F7BF7"/>
    <w:rsid w:val="002009C9"/>
    <w:rsid w:val="00200C3D"/>
    <w:rsid w:val="00200F1C"/>
    <w:rsid w:val="002013F5"/>
    <w:rsid w:val="0020146C"/>
    <w:rsid w:val="002018D7"/>
    <w:rsid w:val="00201C7B"/>
    <w:rsid w:val="00201FAB"/>
    <w:rsid w:val="002020DA"/>
    <w:rsid w:val="0020223B"/>
    <w:rsid w:val="002022E5"/>
    <w:rsid w:val="002027D5"/>
    <w:rsid w:val="00202AF5"/>
    <w:rsid w:val="00202C5F"/>
    <w:rsid w:val="00202C8C"/>
    <w:rsid w:val="00203A03"/>
    <w:rsid w:val="00203B12"/>
    <w:rsid w:val="00204023"/>
    <w:rsid w:val="002040DA"/>
    <w:rsid w:val="00204111"/>
    <w:rsid w:val="002041D5"/>
    <w:rsid w:val="0020493E"/>
    <w:rsid w:val="00204AFB"/>
    <w:rsid w:val="00205044"/>
    <w:rsid w:val="002059E2"/>
    <w:rsid w:val="00205B60"/>
    <w:rsid w:val="00205CF3"/>
    <w:rsid w:val="0020651C"/>
    <w:rsid w:val="002065A9"/>
    <w:rsid w:val="00206794"/>
    <w:rsid w:val="002068D2"/>
    <w:rsid w:val="00206AF8"/>
    <w:rsid w:val="00206F54"/>
    <w:rsid w:val="00207360"/>
    <w:rsid w:val="002075FC"/>
    <w:rsid w:val="00207757"/>
    <w:rsid w:val="00207A94"/>
    <w:rsid w:val="00207C7F"/>
    <w:rsid w:val="00207C8D"/>
    <w:rsid w:val="00207D0A"/>
    <w:rsid w:val="002102C7"/>
    <w:rsid w:val="002104AD"/>
    <w:rsid w:val="002104D0"/>
    <w:rsid w:val="00210C9C"/>
    <w:rsid w:val="002115F1"/>
    <w:rsid w:val="00211B16"/>
    <w:rsid w:val="002120EB"/>
    <w:rsid w:val="00212249"/>
    <w:rsid w:val="002126BF"/>
    <w:rsid w:val="00212746"/>
    <w:rsid w:val="00213BF9"/>
    <w:rsid w:val="00214A97"/>
    <w:rsid w:val="00214AF7"/>
    <w:rsid w:val="0021519E"/>
    <w:rsid w:val="002154C1"/>
    <w:rsid w:val="002156EA"/>
    <w:rsid w:val="00215D29"/>
    <w:rsid w:val="002160D5"/>
    <w:rsid w:val="0021611E"/>
    <w:rsid w:val="002164D0"/>
    <w:rsid w:val="00216C4D"/>
    <w:rsid w:val="00216C58"/>
    <w:rsid w:val="00216EE9"/>
    <w:rsid w:val="002171DA"/>
    <w:rsid w:val="0021748F"/>
    <w:rsid w:val="0022019D"/>
    <w:rsid w:val="00220BF3"/>
    <w:rsid w:val="00220F92"/>
    <w:rsid w:val="0022127D"/>
    <w:rsid w:val="00221614"/>
    <w:rsid w:val="00221635"/>
    <w:rsid w:val="0022164C"/>
    <w:rsid w:val="0022165D"/>
    <w:rsid w:val="00221F26"/>
    <w:rsid w:val="00221FF5"/>
    <w:rsid w:val="0022260B"/>
    <w:rsid w:val="0022281E"/>
    <w:rsid w:val="00222BA0"/>
    <w:rsid w:val="00222C9D"/>
    <w:rsid w:val="002236DF"/>
    <w:rsid w:val="00223956"/>
    <w:rsid w:val="0022456A"/>
    <w:rsid w:val="0022465A"/>
    <w:rsid w:val="002247C6"/>
    <w:rsid w:val="0022484A"/>
    <w:rsid w:val="00224A10"/>
    <w:rsid w:val="0022526C"/>
    <w:rsid w:val="002253F7"/>
    <w:rsid w:val="00225846"/>
    <w:rsid w:val="00225C9E"/>
    <w:rsid w:val="00225D66"/>
    <w:rsid w:val="00226081"/>
    <w:rsid w:val="002260C7"/>
    <w:rsid w:val="002263AE"/>
    <w:rsid w:val="00226915"/>
    <w:rsid w:val="0022698B"/>
    <w:rsid w:val="002270A3"/>
    <w:rsid w:val="002275C2"/>
    <w:rsid w:val="0022776E"/>
    <w:rsid w:val="00227944"/>
    <w:rsid w:val="00227B18"/>
    <w:rsid w:val="00227D93"/>
    <w:rsid w:val="00227EB4"/>
    <w:rsid w:val="00230520"/>
    <w:rsid w:val="002307E8"/>
    <w:rsid w:val="002311EA"/>
    <w:rsid w:val="00231352"/>
    <w:rsid w:val="002316BE"/>
    <w:rsid w:val="002317B5"/>
    <w:rsid w:val="00231909"/>
    <w:rsid w:val="00231B7F"/>
    <w:rsid w:val="00231BB6"/>
    <w:rsid w:val="00232068"/>
    <w:rsid w:val="00232078"/>
    <w:rsid w:val="0023257E"/>
    <w:rsid w:val="00232A21"/>
    <w:rsid w:val="00232B1D"/>
    <w:rsid w:val="00232C9B"/>
    <w:rsid w:val="00232E3A"/>
    <w:rsid w:val="00233085"/>
    <w:rsid w:val="002332B4"/>
    <w:rsid w:val="00233558"/>
    <w:rsid w:val="00233F80"/>
    <w:rsid w:val="0023437C"/>
    <w:rsid w:val="002347F8"/>
    <w:rsid w:val="00234C57"/>
    <w:rsid w:val="00234EFF"/>
    <w:rsid w:val="00235193"/>
    <w:rsid w:val="0023530D"/>
    <w:rsid w:val="0023532A"/>
    <w:rsid w:val="0023532C"/>
    <w:rsid w:val="002353D0"/>
    <w:rsid w:val="00236220"/>
    <w:rsid w:val="002362E3"/>
    <w:rsid w:val="00236BFC"/>
    <w:rsid w:val="00236C73"/>
    <w:rsid w:val="00236F6F"/>
    <w:rsid w:val="0023715B"/>
    <w:rsid w:val="00237247"/>
    <w:rsid w:val="00237380"/>
    <w:rsid w:val="002373FC"/>
    <w:rsid w:val="002376A0"/>
    <w:rsid w:val="00237F44"/>
    <w:rsid w:val="00237F73"/>
    <w:rsid w:val="00237F96"/>
    <w:rsid w:val="002407FB"/>
    <w:rsid w:val="0024097C"/>
    <w:rsid w:val="00240C75"/>
    <w:rsid w:val="0024120B"/>
    <w:rsid w:val="002417BC"/>
    <w:rsid w:val="00241897"/>
    <w:rsid w:val="00241B15"/>
    <w:rsid w:val="00241DA9"/>
    <w:rsid w:val="0024226B"/>
    <w:rsid w:val="002422C0"/>
    <w:rsid w:val="00242705"/>
    <w:rsid w:val="00243762"/>
    <w:rsid w:val="0024434B"/>
    <w:rsid w:val="0024456A"/>
    <w:rsid w:val="0024465C"/>
    <w:rsid w:val="00244684"/>
    <w:rsid w:val="00244C01"/>
    <w:rsid w:val="002457FA"/>
    <w:rsid w:val="00245B3A"/>
    <w:rsid w:val="00245B8A"/>
    <w:rsid w:val="00245C5E"/>
    <w:rsid w:val="00245E1B"/>
    <w:rsid w:val="0024613B"/>
    <w:rsid w:val="00246188"/>
    <w:rsid w:val="0024637A"/>
    <w:rsid w:val="002467EE"/>
    <w:rsid w:val="002468F5"/>
    <w:rsid w:val="00246BE1"/>
    <w:rsid w:val="00246D38"/>
    <w:rsid w:val="00247108"/>
    <w:rsid w:val="002474F7"/>
    <w:rsid w:val="0024763E"/>
    <w:rsid w:val="00247A37"/>
    <w:rsid w:val="00247A91"/>
    <w:rsid w:val="00247B0C"/>
    <w:rsid w:val="00247C8D"/>
    <w:rsid w:val="00247D04"/>
    <w:rsid w:val="002502C1"/>
    <w:rsid w:val="00250C95"/>
    <w:rsid w:val="00250EA2"/>
    <w:rsid w:val="002510E0"/>
    <w:rsid w:val="0025137E"/>
    <w:rsid w:val="002514B1"/>
    <w:rsid w:val="00251AF3"/>
    <w:rsid w:val="0025205F"/>
    <w:rsid w:val="00252201"/>
    <w:rsid w:val="0025256A"/>
    <w:rsid w:val="00252637"/>
    <w:rsid w:val="00252684"/>
    <w:rsid w:val="002528BD"/>
    <w:rsid w:val="00252A30"/>
    <w:rsid w:val="00253147"/>
    <w:rsid w:val="002531B8"/>
    <w:rsid w:val="002537BD"/>
    <w:rsid w:val="00253B6E"/>
    <w:rsid w:val="00253CF0"/>
    <w:rsid w:val="002546B2"/>
    <w:rsid w:val="00254A67"/>
    <w:rsid w:val="002550A6"/>
    <w:rsid w:val="002556BF"/>
    <w:rsid w:val="002557F4"/>
    <w:rsid w:val="0025630F"/>
    <w:rsid w:val="00256A61"/>
    <w:rsid w:val="00256EC7"/>
    <w:rsid w:val="00256ED8"/>
    <w:rsid w:val="00256F2A"/>
    <w:rsid w:val="00257303"/>
    <w:rsid w:val="00257464"/>
    <w:rsid w:val="00257FCD"/>
    <w:rsid w:val="00260838"/>
    <w:rsid w:val="0026095E"/>
    <w:rsid w:val="0026100C"/>
    <w:rsid w:val="00261DA4"/>
    <w:rsid w:val="00262281"/>
    <w:rsid w:val="002623B3"/>
    <w:rsid w:val="0026254D"/>
    <w:rsid w:val="00262B33"/>
    <w:rsid w:val="00262D20"/>
    <w:rsid w:val="002631D4"/>
    <w:rsid w:val="00263613"/>
    <w:rsid w:val="00263A3E"/>
    <w:rsid w:val="0026414D"/>
    <w:rsid w:val="00264A3E"/>
    <w:rsid w:val="00264DBC"/>
    <w:rsid w:val="00265336"/>
    <w:rsid w:val="002653A0"/>
    <w:rsid w:val="002653E3"/>
    <w:rsid w:val="00265881"/>
    <w:rsid w:val="00265A67"/>
    <w:rsid w:val="00265A91"/>
    <w:rsid w:val="00265D9D"/>
    <w:rsid w:val="0026615A"/>
    <w:rsid w:val="00266423"/>
    <w:rsid w:val="0026653A"/>
    <w:rsid w:val="002666C2"/>
    <w:rsid w:val="00266B97"/>
    <w:rsid w:val="00266BF0"/>
    <w:rsid w:val="00267BF4"/>
    <w:rsid w:val="00267DDE"/>
    <w:rsid w:val="00267F1A"/>
    <w:rsid w:val="0027035B"/>
    <w:rsid w:val="002705E9"/>
    <w:rsid w:val="002709A1"/>
    <w:rsid w:val="00270F80"/>
    <w:rsid w:val="002710CE"/>
    <w:rsid w:val="00271327"/>
    <w:rsid w:val="0027142D"/>
    <w:rsid w:val="0027162A"/>
    <w:rsid w:val="0027176E"/>
    <w:rsid w:val="00271856"/>
    <w:rsid w:val="00271D17"/>
    <w:rsid w:val="002720FE"/>
    <w:rsid w:val="002724B8"/>
    <w:rsid w:val="00272DCB"/>
    <w:rsid w:val="0027398B"/>
    <w:rsid w:val="00273B73"/>
    <w:rsid w:val="002742FE"/>
    <w:rsid w:val="00274390"/>
    <w:rsid w:val="002745E4"/>
    <w:rsid w:val="0027555C"/>
    <w:rsid w:val="002755B4"/>
    <w:rsid w:val="00275619"/>
    <w:rsid w:val="00275A12"/>
    <w:rsid w:val="002764A2"/>
    <w:rsid w:val="0027680A"/>
    <w:rsid w:val="00276E08"/>
    <w:rsid w:val="002771D1"/>
    <w:rsid w:val="00277211"/>
    <w:rsid w:val="002777C1"/>
    <w:rsid w:val="00277941"/>
    <w:rsid w:val="002801A9"/>
    <w:rsid w:val="0028056A"/>
    <w:rsid w:val="00280679"/>
    <w:rsid w:val="00280D54"/>
    <w:rsid w:val="0028109C"/>
    <w:rsid w:val="002818F9"/>
    <w:rsid w:val="00281903"/>
    <w:rsid w:val="00281C21"/>
    <w:rsid w:val="00281E4C"/>
    <w:rsid w:val="00281EA1"/>
    <w:rsid w:val="00282152"/>
    <w:rsid w:val="002823A5"/>
    <w:rsid w:val="002825CC"/>
    <w:rsid w:val="002825DE"/>
    <w:rsid w:val="00282E4C"/>
    <w:rsid w:val="0028329B"/>
    <w:rsid w:val="00283695"/>
    <w:rsid w:val="00283BD1"/>
    <w:rsid w:val="00283D3C"/>
    <w:rsid w:val="00283F7F"/>
    <w:rsid w:val="00284222"/>
    <w:rsid w:val="002843C6"/>
    <w:rsid w:val="002847A7"/>
    <w:rsid w:val="002847C9"/>
    <w:rsid w:val="00284A3B"/>
    <w:rsid w:val="00284B19"/>
    <w:rsid w:val="00284E71"/>
    <w:rsid w:val="00284F9A"/>
    <w:rsid w:val="00285539"/>
    <w:rsid w:val="0028587D"/>
    <w:rsid w:val="002867E2"/>
    <w:rsid w:val="0028695F"/>
    <w:rsid w:val="00286969"/>
    <w:rsid w:val="00286AF5"/>
    <w:rsid w:val="00286C68"/>
    <w:rsid w:val="00286F04"/>
    <w:rsid w:val="0028727C"/>
    <w:rsid w:val="00287289"/>
    <w:rsid w:val="0028769D"/>
    <w:rsid w:val="00287737"/>
    <w:rsid w:val="002878C5"/>
    <w:rsid w:val="00290102"/>
    <w:rsid w:val="00290235"/>
    <w:rsid w:val="0029035C"/>
    <w:rsid w:val="0029076E"/>
    <w:rsid w:val="00290A7D"/>
    <w:rsid w:val="00290C27"/>
    <w:rsid w:val="00290CB6"/>
    <w:rsid w:val="002910F5"/>
    <w:rsid w:val="00291601"/>
    <w:rsid w:val="00291C2B"/>
    <w:rsid w:val="002924F6"/>
    <w:rsid w:val="002926FC"/>
    <w:rsid w:val="00292BD7"/>
    <w:rsid w:val="00292DF4"/>
    <w:rsid w:val="00292F7F"/>
    <w:rsid w:val="00292F81"/>
    <w:rsid w:val="0029308E"/>
    <w:rsid w:val="00293B14"/>
    <w:rsid w:val="00293CD7"/>
    <w:rsid w:val="0029421A"/>
    <w:rsid w:val="002942A7"/>
    <w:rsid w:val="00294C45"/>
    <w:rsid w:val="00294E35"/>
    <w:rsid w:val="002950E7"/>
    <w:rsid w:val="0029526C"/>
    <w:rsid w:val="00295D19"/>
    <w:rsid w:val="00296119"/>
    <w:rsid w:val="00296689"/>
    <w:rsid w:val="00296937"/>
    <w:rsid w:val="00296B1B"/>
    <w:rsid w:val="00296B7C"/>
    <w:rsid w:val="00296D76"/>
    <w:rsid w:val="00296DC4"/>
    <w:rsid w:val="00296E96"/>
    <w:rsid w:val="002A05BA"/>
    <w:rsid w:val="002A0E09"/>
    <w:rsid w:val="002A0E3A"/>
    <w:rsid w:val="002A10C4"/>
    <w:rsid w:val="002A11E4"/>
    <w:rsid w:val="002A14EB"/>
    <w:rsid w:val="002A19C1"/>
    <w:rsid w:val="002A1A2D"/>
    <w:rsid w:val="002A1A91"/>
    <w:rsid w:val="002A1C27"/>
    <w:rsid w:val="002A1DAD"/>
    <w:rsid w:val="002A1F8B"/>
    <w:rsid w:val="002A201D"/>
    <w:rsid w:val="002A26CF"/>
    <w:rsid w:val="002A2832"/>
    <w:rsid w:val="002A3359"/>
    <w:rsid w:val="002A3523"/>
    <w:rsid w:val="002A3679"/>
    <w:rsid w:val="002A3E0A"/>
    <w:rsid w:val="002A40E3"/>
    <w:rsid w:val="002A4610"/>
    <w:rsid w:val="002A4781"/>
    <w:rsid w:val="002A4CD6"/>
    <w:rsid w:val="002A4DB6"/>
    <w:rsid w:val="002A4E1C"/>
    <w:rsid w:val="002A511E"/>
    <w:rsid w:val="002A526B"/>
    <w:rsid w:val="002A5D73"/>
    <w:rsid w:val="002A5DC1"/>
    <w:rsid w:val="002A5EB8"/>
    <w:rsid w:val="002A6167"/>
    <w:rsid w:val="002A61BE"/>
    <w:rsid w:val="002A6204"/>
    <w:rsid w:val="002A6313"/>
    <w:rsid w:val="002A63AC"/>
    <w:rsid w:val="002A63E5"/>
    <w:rsid w:val="002A6942"/>
    <w:rsid w:val="002A6C36"/>
    <w:rsid w:val="002A6F6A"/>
    <w:rsid w:val="002A6F91"/>
    <w:rsid w:val="002A6FAD"/>
    <w:rsid w:val="002A6FBF"/>
    <w:rsid w:val="002A7058"/>
    <w:rsid w:val="002A7202"/>
    <w:rsid w:val="002A721D"/>
    <w:rsid w:val="002A777B"/>
    <w:rsid w:val="002A79D8"/>
    <w:rsid w:val="002A7A78"/>
    <w:rsid w:val="002A7BDC"/>
    <w:rsid w:val="002A7EDD"/>
    <w:rsid w:val="002B0083"/>
    <w:rsid w:val="002B00F7"/>
    <w:rsid w:val="002B046A"/>
    <w:rsid w:val="002B06D5"/>
    <w:rsid w:val="002B1324"/>
    <w:rsid w:val="002B160E"/>
    <w:rsid w:val="002B186B"/>
    <w:rsid w:val="002B1B68"/>
    <w:rsid w:val="002B2342"/>
    <w:rsid w:val="002B2A2E"/>
    <w:rsid w:val="002B2BE3"/>
    <w:rsid w:val="002B2EB1"/>
    <w:rsid w:val="002B31B3"/>
    <w:rsid w:val="002B3383"/>
    <w:rsid w:val="002B353D"/>
    <w:rsid w:val="002B35D5"/>
    <w:rsid w:val="002B3654"/>
    <w:rsid w:val="002B36AD"/>
    <w:rsid w:val="002B36CD"/>
    <w:rsid w:val="002B3EC5"/>
    <w:rsid w:val="002B41F2"/>
    <w:rsid w:val="002B4711"/>
    <w:rsid w:val="002B4725"/>
    <w:rsid w:val="002B484E"/>
    <w:rsid w:val="002B4B04"/>
    <w:rsid w:val="002B4C79"/>
    <w:rsid w:val="002B52C7"/>
    <w:rsid w:val="002B530E"/>
    <w:rsid w:val="002B5373"/>
    <w:rsid w:val="002B55C3"/>
    <w:rsid w:val="002B55EA"/>
    <w:rsid w:val="002B580C"/>
    <w:rsid w:val="002B588C"/>
    <w:rsid w:val="002B5C3A"/>
    <w:rsid w:val="002B61C7"/>
    <w:rsid w:val="002B6276"/>
    <w:rsid w:val="002B635D"/>
    <w:rsid w:val="002B649C"/>
    <w:rsid w:val="002B6730"/>
    <w:rsid w:val="002B6742"/>
    <w:rsid w:val="002B6744"/>
    <w:rsid w:val="002B68C3"/>
    <w:rsid w:val="002B69C0"/>
    <w:rsid w:val="002B6C00"/>
    <w:rsid w:val="002B6F05"/>
    <w:rsid w:val="002B707A"/>
    <w:rsid w:val="002B74EA"/>
    <w:rsid w:val="002B771D"/>
    <w:rsid w:val="002B7756"/>
    <w:rsid w:val="002B7B37"/>
    <w:rsid w:val="002B7D5D"/>
    <w:rsid w:val="002B7EA6"/>
    <w:rsid w:val="002C008E"/>
    <w:rsid w:val="002C01FB"/>
    <w:rsid w:val="002C04CF"/>
    <w:rsid w:val="002C0693"/>
    <w:rsid w:val="002C07E9"/>
    <w:rsid w:val="002C0A95"/>
    <w:rsid w:val="002C0B7A"/>
    <w:rsid w:val="002C0E30"/>
    <w:rsid w:val="002C0EDE"/>
    <w:rsid w:val="002C12D0"/>
    <w:rsid w:val="002C141C"/>
    <w:rsid w:val="002C1BF3"/>
    <w:rsid w:val="002C1F26"/>
    <w:rsid w:val="002C219D"/>
    <w:rsid w:val="002C2294"/>
    <w:rsid w:val="002C233A"/>
    <w:rsid w:val="002C2435"/>
    <w:rsid w:val="002C24CC"/>
    <w:rsid w:val="002C292E"/>
    <w:rsid w:val="002C3327"/>
    <w:rsid w:val="002C3669"/>
    <w:rsid w:val="002C36E1"/>
    <w:rsid w:val="002C39AB"/>
    <w:rsid w:val="002C3A78"/>
    <w:rsid w:val="002C41C7"/>
    <w:rsid w:val="002C4342"/>
    <w:rsid w:val="002C43D2"/>
    <w:rsid w:val="002C48FA"/>
    <w:rsid w:val="002C51A3"/>
    <w:rsid w:val="002C57B8"/>
    <w:rsid w:val="002C5D20"/>
    <w:rsid w:val="002C5F8E"/>
    <w:rsid w:val="002C65DD"/>
    <w:rsid w:val="002C67E8"/>
    <w:rsid w:val="002C6C46"/>
    <w:rsid w:val="002C6D8E"/>
    <w:rsid w:val="002C6EFB"/>
    <w:rsid w:val="002C71F7"/>
    <w:rsid w:val="002C7279"/>
    <w:rsid w:val="002C727C"/>
    <w:rsid w:val="002C78C9"/>
    <w:rsid w:val="002C7B9F"/>
    <w:rsid w:val="002C7BFC"/>
    <w:rsid w:val="002C7E03"/>
    <w:rsid w:val="002D0530"/>
    <w:rsid w:val="002D0685"/>
    <w:rsid w:val="002D0948"/>
    <w:rsid w:val="002D0FB8"/>
    <w:rsid w:val="002D1166"/>
    <w:rsid w:val="002D141C"/>
    <w:rsid w:val="002D1849"/>
    <w:rsid w:val="002D23E2"/>
    <w:rsid w:val="002D2F7F"/>
    <w:rsid w:val="002D3610"/>
    <w:rsid w:val="002D3B90"/>
    <w:rsid w:val="002D4770"/>
    <w:rsid w:val="002D47BD"/>
    <w:rsid w:val="002D4CBF"/>
    <w:rsid w:val="002D4DAC"/>
    <w:rsid w:val="002D5A5F"/>
    <w:rsid w:val="002D5BBF"/>
    <w:rsid w:val="002D5C86"/>
    <w:rsid w:val="002D61D1"/>
    <w:rsid w:val="002D6499"/>
    <w:rsid w:val="002D6F5F"/>
    <w:rsid w:val="002D7882"/>
    <w:rsid w:val="002D7898"/>
    <w:rsid w:val="002D78ED"/>
    <w:rsid w:val="002E047D"/>
    <w:rsid w:val="002E0A80"/>
    <w:rsid w:val="002E0B8B"/>
    <w:rsid w:val="002E0E7C"/>
    <w:rsid w:val="002E1513"/>
    <w:rsid w:val="002E1834"/>
    <w:rsid w:val="002E18D4"/>
    <w:rsid w:val="002E198C"/>
    <w:rsid w:val="002E1BDC"/>
    <w:rsid w:val="002E25ED"/>
    <w:rsid w:val="002E2EDF"/>
    <w:rsid w:val="002E344A"/>
    <w:rsid w:val="002E35CC"/>
    <w:rsid w:val="002E3AD4"/>
    <w:rsid w:val="002E4249"/>
    <w:rsid w:val="002E43BF"/>
    <w:rsid w:val="002E4FB2"/>
    <w:rsid w:val="002E5163"/>
    <w:rsid w:val="002E51CB"/>
    <w:rsid w:val="002E553A"/>
    <w:rsid w:val="002E57AD"/>
    <w:rsid w:val="002E5C8F"/>
    <w:rsid w:val="002E5F9B"/>
    <w:rsid w:val="002E6527"/>
    <w:rsid w:val="002E6738"/>
    <w:rsid w:val="002E6C1C"/>
    <w:rsid w:val="002E6C3B"/>
    <w:rsid w:val="002E700B"/>
    <w:rsid w:val="002E7449"/>
    <w:rsid w:val="002E75B6"/>
    <w:rsid w:val="002E766F"/>
    <w:rsid w:val="002E77CD"/>
    <w:rsid w:val="002E7929"/>
    <w:rsid w:val="002E7E71"/>
    <w:rsid w:val="002F00FA"/>
    <w:rsid w:val="002F03BA"/>
    <w:rsid w:val="002F04EB"/>
    <w:rsid w:val="002F0B3D"/>
    <w:rsid w:val="002F0BB3"/>
    <w:rsid w:val="002F0E32"/>
    <w:rsid w:val="002F15CF"/>
    <w:rsid w:val="002F191E"/>
    <w:rsid w:val="002F1E0E"/>
    <w:rsid w:val="002F26BE"/>
    <w:rsid w:val="002F298B"/>
    <w:rsid w:val="002F2C51"/>
    <w:rsid w:val="002F30A4"/>
    <w:rsid w:val="002F31C1"/>
    <w:rsid w:val="002F36B8"/>
    <w:rsid w:val="002F3A49"/>
    <w:rsid w:val="002F3C59"/>
    <w:rsid w:val="002F3E1B"/>
    <w:rsid w:val="002F4005"/>
    <w:rsid w:val="002F46F6"/>
    <w:rsid w:val="002F485D"/>
    <w:rsid w:val="002F49BB"/>
    <w:rsid w:val="002F49FB"/>
    <w:rsid w:val="002F4D9D"/>
    <w:rsid w:val="002F4FA5"/>
    <w:rsid w:val="002F519F"/>
    <w:rsid w:val="002F53CA"/>
    <w:rsid w:val="002F561A"/>
    <w:rsid w:val="002F5771"/>
    <w:rsid w:val="002F5A0D"/>
    <w:rsid w:val="002F5BBB"/>
    <w:rsid w:val="002F5CD2"/>
    <w:rsid w:val="002F5D61"/>
    <w:rsid w:val="002F6294"/>
    <w:rsid w:val="002F6456"/>
    <w:rsid w:val="002F661B"/>
    <w:rsid w:val="002F6ADE"/>
    <w:rsid w:val="002F6E53"/>
    <w:rsid w:val="002F74A9"/>
    <w:rsid w:val="002F78F3"/>
    <w:rsid w:val="002F792F"/>
    <w:rsid w:val="002F7C49"/>
    <w:rsid w:val="00300074"/>
    <w:rsid w:val="00300417"/>
    <w:rsid w:val="00300887"/>
    <w:rsid w:val="003008A8"/>
    <w:rsid w:val="00300E05"/>
    <w:rsid w:val="00301124"/>
    <w:rsid w:val="0030117F"/>
    <w:rsid w:val="00301247"/>
    <w:rsid w:val="00301661"/>
    <w:rsid w:val="003019E2"/>
    <w:rsid w:val="003027C8"/>
    <w:rsid w:val="00302F52"/>
    <w:rsid w:val="00303119"/>
    <w:rsid w:val="003034AF"/>
    <w:rsid w:val="00303B9C"/>
    <w:rsid w:val="00303BAE"/>
    <w:rsid w:val="00303BF6"/>
    <w:rsid w:val="00303C2A"/>
    <w:rsid w:val="003044C6"/>
    <w:rsid w:val="0030466E"/>
    <w:rsid w:val="003049C9"/>
    <w:rsid w:val="00304D74"/>
    <w:rsid w:val="0030501D"/>
    <w:rsid w:val="003054C2"/>
    <w:rsid w:val="0030558C"/>
    <w:rsid w:val="003055C6"/>
    <w:rsid w:val="00305B9A"/>
    <w:rsid w:val="00305C4B"/>
    <w:rsid w:val="0030621C"/>
    <w:rsid w:val="00306269"/>
    <w:rsid w:val="0030626F"/>
    <w:rsid w:val="003063B0"/>
    <w:rsid w:val="00306B62"/>
    <w:rsid w:val="00306DD8"/>
    <w:rsid w:val="0030709B"/>
    <w:rsid w:val="003071B8"/>
    <w:rsid w:val="0030754F"/>
    <w:rsid w:val="003078A2"/>
    <w:rsid w:val="00307972"/>
    <w:rsid w:val="00307AC6"/>
    <w:rsid w:val="00310389"/>
    <w:rsid w:val="00310CC0"/>
    <w:rsid w:val="003119CC"/>
    <w:rsid w:val="00311A90"/>
    <w:rsid w:val="00311CC5"/>
    <w:rsid w:val="00311E10"/>
    <w:rsid w:val="00311E97"/>
    <w:rsid w:val="00312166"/>
    <w:rsid w:val="0031218D"/>
    <w:rsid w:val="00312795"/>
    <w:rsid w:val="0031279F"/>
    <w:rsid w:val="00312886"/>
    <w:rsid w:val="00312A4A"/>
    <w:rsid w:val="00312ABF"/>
    <w:rsid w:val="00312AD7"/>
    <w:rsid w:val="00312B0C"/>
    <w:rsid w:val="00312C5A"/>
    <w:rsid w:val="00312C95"/>
    <w:rsid w:val="0031302B"/>
    <w:rsid w:val="00313121"/>
    <w:rsid w:val="00313A01"/>
    <w:rsid w:val="00313DD5"/>
    <w:rsid w:val="00313F87"/>
    <w:rsid w:val="0031436C"/>
    <w:rsid w:val="003147F3"/>
    <w:rsid w:val="003148B6"/>
    <w:rsid w:val="00314ACE"/>
    <w:rsid w:val="00314B35"/>
    <w:rsid w:val="003156E0"/>
    <w:rsid w:val="00315741"/>
    <w:rsid w:val="003158B2"/>
    <w:rsid w:val="00315BCE"/>
    <w:rsid w:val="00315BDD"/>
    <w:rsid w:val="00316156"/>
    <w:rsid w:val="003164A9"/>
    <w:rsid w:val="00316943"/>
    <w:rsid w:val="00316C4C"/>
    <w:rsid w:val="00316FD9"/>
    <w:rsid w:val="003170F2"/>
    <w:rsid w:val="003176D7"/>
    <w:rsid w:val="00317AB3"/>
    <w:rsid w:val="00317C76"/>
    <w:rsid w:val="00320060"/>
    <w:rsid w:val="00320071"/>
    <w:rsid w:val="00320352"/>
    <w:rsid w:val="003203AE"/>
    <w:rsid w:val="003203EA"/>
    <w:rsid w:val="0032040D"/>
    <w:rsid w:val="003206CE"/>
    <w:rsid w:val="0032090D"/>
    <w:rsid w:val="0032103F"/>
    <w:rsid w:val="0032120F"/>
    <w:rsid w:val="0032173D"/>
    <w:rsid w:val="00322939"/>
    <w:rsid w:val="003229BE"/>
    <w:rsid w:val="00322CEA"/>
    <w:rsid w:val="00322D4F"/>
    <w:rsid w:val="00323452"/>
    <w:rsid w:val="00323760"/>
    <w:rsid w:val="00323E05"/>
    <w:rsid w:val="00324503"/>
    <w:rsid w:val="003247B1"/>
    <w:rsid w:val="00324A96"/>
    <w:rsid w:val="00324B39"/>
    <w:rsid w:val="00324CF1"/>
    <w:rsid w:val="0032504A"/>
    <w:rsid w:val="003254DA"/>
    <w:rsid w:val="003256E0"/>
    <w:rsid w:val="00325CB5"/>
    <w:rsid w:val="00325DAA"/>
    <w:rsid w:val="003260AA"/>
    <w:rsid w:val="00326296"/>
    <w:rsid w:val="003262DB"/>
    <w:rsid w:val="00326C5C"/>
    <w:rsid w:val="00326C6B"/>
    <w:rsid w:val="00326CFA"/>
    <w:rsid w:val="003271D7"/>
    <w:rsid w:val="00327530"/>
    <w:rsid w:val="0032765B"/>
    <w:rsid w:val="00327B2E"/>
    <w:rsid w:val="00327E57"/>
    <w:rsid w:val="003300ED"/>
    <w:rsid w:val="00330895"/>
    <w:rsid w:val="00330AC4"/>
    <w:rsid w:val="00331088"/>
    <w:rsid w:val="0033119E"/>
    <w:rsid w:val="0033157C"/>
    <w:rsid w:val="003315BC"/>
    <w:rsid w:val="00331ED6"/>
    <w:rsid w:val="00331F30"/>
    <w:rsid w:val="00332504"/>
    <w:rsid w:val="00332C1C"/>
    <w:rsid w:val="00333651"/>
    <w:rsid w:val="003336DC"/>
    <w:rsid w:val="00333752"/>
    <w:rsid w:val="00333C02"/>
    <w:rsid w:val="00333D79"/>
    <w:rsid w:val="00334092"/>
    <w:rsid w:val="00334168"/>
    <w:rsid w:val="003343CA"/>
    <w:rsid w:val="003345B2"/>
    <w:rsid w:val="00334C89"/>
    <w:rsid w:val="00334FE0"/>
    <w:rsid w:val="00335202"/>
    <w:rsid w:val="00335485"/>
    <w:rsid w:val="003359FB"/>
    <w:rsid w:val="00335AE8"/>
    <w:rsid w:val="00336131"/>
    <w:rsid w:val="00336551"/>
    <w:rsid w:val="00336672"/>
    <w:rsid w:val="003370DF"/>
    <w:rsid w:val="003374C0"/>
    <w:rsid w:val="003376AD"/>
    <w:rsid w:val="00337841"/>
    <w:rsid w:val="00337940"/>
    <w:rsid w:val="00337B70"/>
    <w:rsid w:val="00340309"/>
    <w:rsid w:val="00340442"/>
    <w:rsid w:val="00340468"/>
    <w:rsid w:val="00340651"/>
    <w:rsid w:val="003408F0"/>
    <w:rsid w:val="00340E3E"/>
    <w:rsid w:val="00340E8F"/>
    <w:rsid w:val="003414C4"/>
    <w:rsid w:val="003420C5"/>
    <w:rsid w:val="003427D0"/>
    <w:rsid w:val="0034293B"/>
    <w:rsid w:val="0034298C"/>
    <w:rsid w:val="00342DD9"/>
    <w:rsid w:val="00343117"/>
    <w:rsid w:val="003432D6"/>
    <w:rsid w:val="003435F7"/>
    <w:rsid w:val="003439D9"/>
    <w:rsid w:val="0034411E"/>
    <w:rsid w:val="00344313"/>
    <w:rsid w:val="003445CC"/>
    <w:rsid w:val="003446E3"/>
    <w:rsid w:val="00344BE2"/>
    <w:rsid w:val="00344CD7"/>
    <w:rsid w:val="00344E4A"/>
    <w:rsid w:val="00345562"/>
    <w:rsid w:val="0034562A"/>
    <w:rsid w:val="00345706"/>
    <w:rsid w:val="0034572E"/>
    <w:rsid w:val="00345768"/>
    <w:rsid w:val="003457A9"/>
    <w:rsid w:val="00345A6D"/>
    <w:rsid w:val="00345AB7"/>
    <w:rsid w:val="00345BF7"/>
    <w:rsid w:val="00345E59"/>
    <w:rsid w:val="00346069"/>
    <w:rsid w:val="0034623C"/>
    <w:rsid w:val="003464CD"/>
    <w:rsid w:val="00346D4C"/>
    <w:rsid w:val="00346D7E"/>
    <w:rsid w:val="00347251"/>
    <w:rsid w:val="00347CF5"/>
    <w:rsid w:val="00347D0C"/>
    <w:rsid w:val="00347D90"/>
    <w:rsid w:val="00347F17"/>
    <w:rsid w:val="003501D5"/>
    <w:rsid w:val="00350249"/>
    <w:rsid w:val="0035047B"/>
    <w:rsid w:val="003505B6"/>
    <w:rsid w:val="00350D4C"/>
    <w:rsid w:val="0035125F"/>
    <w:rsid w:val="003512BE"/>
    <w:rsid w:val="00351367"/>
    <w:rsid w:val="0035141B"/>
    <w:rsid w:val="00351857"/>
    <w:rsid w:val="00352113"/>
    <w:rsid w:val="003521CC"/>
    <w:rsid w:val="0035255C"/>
    <w:rsid w:val="00352761"/>
    <w:rsid w:val="00352B8A"/>
    <w:rsid w:val="00352BE4"/>
    <w:rsid w:val="0035368C"/>
    <w:rsid w:val="003538D8"/>
    <w:rsid w:val="00353C66"/>
    <w:rsid w:val="003541B8"/>
    <w:rsid w:val="00354382"/>
    <w:rsid w:val="0035494A"/>
    <w:rsid w:val="00354A52"/>
    <w:rsid w:val="00354AB1"/>
    <w:rsid w:val="00355133"/>
    <w:rsid w:val="0035516D"/>
    <w:rsid w:val="003552FC"/>
    <w:rsid w:val="0035568F"/>
    <w:rsid w:val="00355950"/>
    <w:rsid w:val="00355AA0"/>
    <w:rsid w:val="00355F64"/>
    <w:rsid w:val="0035617A"/>
    <w:rsid w:val="00356B25"/>
    <w:rsid w:val="00356CAA"/>
    <w:rsid w:val="0035734F"/>
    <w:rsid w:val="00357377"/>
    <w:rsid w:val="00357CBF"/>
    <w:rsid w:val="00357D9E"/>
    <w:rsid w:val="0036040A"/>
    <w:rsid w:val="003608E0"/>
    <w:rsid w:val="00360B54"/>
    <w:rsid w:val="00361254"/>
    <w:rsid w:val="003612F5"/>
    <w:rsid w:val="003614FD"/>
    <w:rsid w:val="003617EC"/>
    <w:rsid w:val="003618B3"/>
    <w:rsid w:val="00361C5F"/>
    <w:rsid w:val="003623F3"/>
    <w:rsid w:val="003624C4"/>
    <w:rsid w:val="0036375E"/>
    <w:rsid w:val="00363986"/>
    <w:rsid w:val="00363A85"/>
    <w:rsid w:val="00364749"/>
    <w:rsid w:val="00364C25"/>
    <w:rsid w:val="00364D3D"/>
    <w:rsid w:val="00365137"/>
    <w:rsid w:val="0036569E"/>
    <w:rsid w:val="00365B9C"/>
    <w:rsid w:val="00365D30"/>
    <w:rsid w:val="003662B1"/>
    <w:rsid w:val="00366571"/>
    <w:rsid w:val="003666F5"/>
    <w:rsid w:val="00366D96"/>
    <w:rsid w:val="00367186"/>
    <w:rsid w:val="0036727A"/>
    <w:rsid w:val="003672F9"/>
    <w:rsid w:val="003700E9"/>
    <w:rsid w:val="00370182"/>
    <w:rsid w:val="003703FE"/>
    <w:rsid w:val="0037052E"/>
    <w:rsid w:val="003708C5"/>
    <w:rsid w:val="0037094B"/>
    <w:rsid w:val="00370962"/>
    <w:rsid w:val="00370EBD"/>
    <w:rsid w:val="0037156F"/>
    <w:rsid w:val="003719D6"/>
    <w:rsid w:val="00371CA1"/>
    <w:rsid w:val="00371EF1"/>
    <w:rsid w:val="00371FC6"/>
    <w:rsid w:val="00371FD2"/>
    <w:rsid w:val="003720C3"/>
    <w:rsid w:val="003729D2"/>
    <w:rsid w:val="00372CA4"/>
    <w:rsid w:val="00372CAA"/>
    <w:rsid w:val="00372F6A"/>
    <w:rsid w:val="00372FAA"/>
    <w:rsid w:val="003730C7"/>
    <w:rsid w:val="003734CD"/>
    <w:rsid w:val="0037363A"/>
    <w:rsid w:val="00373C65"/>
    <w:rsid w:val="00373D0C"/>
    <w:rsid w:val="00373DE3"/>
    <w:rsid w:val="00374161"/>
    <w:rsid w:val="00374999"/>
    <w:rsid w:val="00374A85"/>
    <w:rsid w:val="00374C08"/>
    <w:rsid w:val="00374F8F"/>
    <w:rsid w:val="00375514"/>
    <w:rsid w:val="00375987"/>
    <w:rsid w:val="00375C75"/>
    <w:rsid w:val="00375DA5"/>
    <w:rsid w:val="003761D3"/>
    <w:rsid w:val="0037633D"/>
    <w:rsid w:val="003764E3"/>
    <w:rsid w:val="003769D3"/>
    <w:rsid w:val="00376A2B"/>
    <w:rsid w:val="00377D20"/>
    <w:rsid w:val="00377D6F"/>
    <w:rsid w:val="0038015F"/>
    <w:rsid w:val="00380200"/>
    <w:rsid w:val="003805CB"/>
    <w:rsid w:val="00380604"/>
    <w:rsid w:val="00380D4C"/>
    <w:rsid w:val="00381C13"/>
    <w:rsid w:val="00381F11"/>
    <w:rsid w:val="0038215E"/>
    <w:rsid w:val="0038223C"/>
    <w:rsid w:val="00382255"/>
    <w:rsid w:val="0038242B"/>
    <w:rsid w:val="00382446"/>
    <w:rsid w:val="00382534"/>
    <w:rsid w:val="00382B95"/>
    <w:rsid w:val="00382CFE"/>
    <w:rsid w:val="00383666"/>
    <w:rsid w:val="00383FEA"/>
    <w:rsid w:val="0038470E"/>
    <w:rsid w:val="00384ED7"/>
    <w:rsid w:val="00384F98"/>
    <w:rsid w:val="003853F4"/>
    <w:rsid w:val="00385725"/>
    <w:rsid w:val="00385777"/>
    <w:rsid w:val="00385DEB"/>
    <w:rsid w:val="00385EE1"/>
    <w:rsid w:val="00385F1E"/>
    <w:rsid w:val="00386071"/>
    <w:rsid w:val="00386419"/>
    <w:rsid w:val="00386680"/>
    <w:rsid w:val="00386800"/>
    <w:rsid w:val="003870FB"/>
    <w:rsid w:val="0038736C"/>
    <w:rsid w:val="00387567"/>
    <w:rsid w:val="003876D2"/>
    <w:rsid w:val="003877AB"/>
    <w:rsid w:val="00387B11"/>
    <w:rsid w:val="00387D97"/>
    <w:rsid w:val="0039002F"/>
    <w:rsid w:val="00390CA9"/>
    <w:rsid w:val="00391447"/>
    <w:rsid w:val="00391454"/>
    <w:rsid w:val="003919F4"/>
    <w:rsid w:val="00391AE4"/>
    <w:rsid w:val="00391B2A"/>
    <w:rsid w:val="00391CA7"/>
    <w:rsid w:val="00391FD9"/>
    <w:rsid w:val="0039229E"/>
    <w:rsid w:val="00392372"/>
    <w:rsid w:val="003923BF"/>
    <w:rsid w:val="0039267A"/>
    <w:rsid w:val="00392903"/>
    <w:rsid w:val="00392BED"/>
    <w:rsid w:val="0039316A"/>
    <w:rsid w:val="003932A9"/>
    <w:rsid w:val="00393308"/>
    <w:rsid w:val="00393311"/>
    <w:rsid w:val="0039387E"/>
    <w:rsid w:val="003939F3"/>
    <w:rsid w:val="00393DE7"/>
    <w:rsid w:val="00393E17"/>
    <w:rsid w:val="0039442F"/>
    <w:rsid w:val="00394B26"/>
    <w:rsid w:val="00394F08"/>
    <w:rsid w:val="003951F6"/>
    <w:rsid w:val="00395268"/>
    <w:rsid w:val="003952B4"/>
    <w:rsid w:val="003952D1"/>
    <w:rsid w:val="00395341"/>
    <w:rsid w:val="00395464"/>
    <w:rsid w:val="0039678C"/>
    <w:rsid w:val="0039698D"/>
    <w:rsid w:val="00396BCB"/>
    <w:rsid w:val="00396C69"/>
    <w:rsid w:val="00396D1B"/>
    <w:rsid w:val="00396EC3"/>
    <w:rsid w:val="00397297"/>
    <w:rsid w:val="003972B7"/>
    <w:rsid w:val="003977AF"/>
    <w:rsid w:val="003978FD"/>
    <w:rsid w:val="00397A93"/>
    <w:rsid w:val="003A00FE"/>
    <w:rsid w:val="003A0179"/>
    <w:rsid w:val="003A01B0"/>
    <w:rsid w:val="003A0718"/>
    <w:rsid w:val="003A099A"/>
    <w:rsid w:val="003A1210"/>
    <w:rsid w:val="003A15F2"/>
    <w:rsid w:val="003A19CF"/>
    <w:rsid w:val="003A1AD6"/>
    <w:rsid w:val="003A2B66"/>
    <w:rsid w:val="003A3074"/>
    <w:rsid w:val="003A3307"/>
    <w:rsid w:val="003A34A9"/>
    <w:rsid w:val="003A365E"/>
    <w:rsid w:val="003A37D7"/>
    <w:rsid w:val="003A3932"/>
    <w:rsid w:val="003A396A"/>
    <w:rsid w:val="003A3DE9"/>
    <w:rsid w:val="003A41FF"/>
    <w:rsid w:val="003A4CD8"/>
    <w:rsid w:val="003A4DB4"/>
    <w:rsid w:val="003A5CA6"/>
    <w:rsid w:val="003A6348"/>
    <w:rsid w:val="003A643D"/>
    <w:rsid w:val="003A670C"/>
    <w:rsid w:val="003A757E"/>
    <w:rsid w:val="003A7CFF"/>
    <w:rsid w:val="003A7FB6"/>
    <w:rsid w:val="003B0040"/>
    <w:rsid w:val="003B00DA"/>
    <w:rsid w:val="003B0386"/>
    <w:rsid w:val="003B047D"/>
    <w:rsid w:val="003B0633"/>
    <w:rsid w:val="003B06F5"/>
    <w:rsid w:val="003B0980"/>
    <w:rsid w:val="003B0BCE"/>
    <w:rsid w:val="003B159C"/>
    <w:rsid w:val="003B2AEE"/>
    <w:rsid w:val="003B2CC6"/>
    <w:rsid w:val="003B3013"/>
    <w:rsid w:val="003B3186"/>
    <w:rsid w:val="003B3493"/>
    <w:rsid w:val="003B39E7"/>
    <w:rsid w:val="003B39F2"/>
    <w:rsid w:val="003B40F6"/>
    <w:rsid w:val="003B4661"/>
    <w:rsid w:val="003B4878"/>
    <w:rsid w:val="003B4A2C"/>
    <w:rsid w:val="003B53B1"/>
    <w:rsid w:val="003B54AD"/>
    <w:rsid w:val="003B56F3"/>
    <w:rsid w:val="003B574D"/>
    <w:rsid w:val="003B5A26"/>
    <w:rsid w:val="003B5D3F"/>
    <w:rsid w:val="003B602B"/>
    <w:rsid w:val="003B6171"/>
    <w:rsid w:val="003B6231"/>
    <w:rsid w:val="003B657A"/>
    <w:rsid w:val="003B6733"/>
    <w:rsid w:val="003B696E"/>
    <w:rsid w:val="003B6CEC"/>
    <w:rsid w:val="003B6D21"/>
    <w:rsid w:val="003B7263"/>
    <w:rsid w:val="003B74C0"/>
    <w:rsid w:val="003B75CA"/>
    <w:rsid w:val="003B787D"/>
    <w:rsid w:val="003B78B0"/>
    <w:rsid w:val="003C0051"/>
    <w:rsid w:val="003C00FB"/>
    <w:rsid w:val="003C02A5"/>
    <w:rsid w:val="003C08FB"/>
    <w:rsid w:val="003C0A07"/>
    <w:rsid w:val="003C12E2"/>
    <w:rsid w:val="003C12F8"/>
    <w:rsid w:val="003C1573"/>
    <w:rsid w:val="003C17E0"/>
    <w:rsid w:val="003C1B6F"/>
    <w:rsid w:val="003C202F"/>
    <w:rsid w:val="003C2B0B"/>
    <w:rsid w:val="003C2F87"/>
    <w:rsid w:val="003C32A3"/>
    <w:rsid w:val="003C3806"/>
    <w:rsid w:val="003C384A"/>
    <w:rsid w:val="003C3B25"/>
    <w:rsid w:val="003C40F7"/>
    <w:rsid w:val="003C44F0"/>
    <w:rsid w:val="003C47E7"/>
    <w:rsid w:val="003C4915"/>
    <w:rsid w:val="003C4E68"/>
    <w:rsid w:val="003C5615"/>
    <w:rsid w:val="003C57A1"/>
    <w:rsid w:val="003C57B8"/>
    <w:rsid w:val="003C57E6"/>
    <w:rsid w:val="003C58D3"/>
    <w:rsid w:val="003C6330"/>
    <w:rsid w:val="003C6664"/>
    <w:rsid w:val="003C6783"/>
    <w:rsid w:val="003C6B74"/>
    <w:rsid w:val="003C6D81"/>
    <w:rsid w:val="003C6DC0"/>
    <w:rsid w:val="003C710A"/>
    <w:rsid w:val="003C755C"/>
    <w:rsid w:val="003C7A82"/>
    <w:rsid w:val="003D0239"/>
    <w:rsid w:val="003D0328"/>
    <w:rsid w:val="003D09A4"/>
    <w:rsid w:val="003D0AF0"/>
    <w:rsid w:val="003D1019"/>
    <w:rsid w:val="003D179B"/>
    <w:rsid w:val="003D18BD"/>
    <w:rsid w:val="003D1DFA"/>
    <w:rsid w:val="003D255F"/>
    <w:rsid w:val="003D27CF"/>
    <w:rsid w:val="003D2880"/>
    <w:rsid w:val="003D299A"/>
    <w:rsid w:val="003D2D89"/>
    <w:rsid w:val="003D3ED4"/>
    <w:rsid w:val="003D44D7"/>
    <w:rsid w:val="003D4860"/>
    <w:rsid w:val="003D49EE"/>
    <w:rsid w:val="003D4C58"/>
    <w:rsid w:val="003D5391"/>
    <w:rsid w:val="003D5864"/>
    <w:rsid w:val="003D5C2D"/>
    <w:rsid w:val="003D61CC"/>
    <w:rsid w:val="003D636E"/>
    <w:rsid w:val="003D64B1"/>
    <w:rsid w:val="003D64FD"/>
    <w:rsid w:val="003D6628"/>
    <w:rsid w:val="003D667C"/>
    <w:rsid w:val="003D6CCD"/>
    <w:rsid w:val="003D7122"/>
    <w:rsid w:val="003D7288"/>
    <w:rsid w:val="003D75DF"/>
    <w:rsid w:val="003D75E7"/>
    <w:rsid w:val="003D7897"/>
    <w:rsid w:val="003D7A0A"/>
    <w:rsid w:val="003D7B00"/>
    <w:rsid w:val="003E0ACD"/>
    <w:rsid w:val="003E110B"/>
    <w:rsid w:val="003E1370"/>
    <w:rsid w:val="003E1570"/>
    <w:rsid w:val="003E16BB"/>
    <w:rsid w:val="003E17BF"/>
    <w:rsid w:val="003E1832"/>
    <w:rsid w:val="003E1DC4"/>
    <w:rsid w:val="003E238A"/>
    <w:rsid w:val="003E23D1"/>
    <w:rsid w:val="003E25EB"/>
    <w:rsid w:val="003E26FA"/>
    <w:rsid w:val="003E278F"/>
    <w:rsid w:val="003E2A9A"/>
    <w:rsid w:val="003E2B76"/>
    <w:rsid w:val="003E2F87"/>
    <w:rsid w:val="003E2FE1"/>
    <w:rsid w:val="003E3681"/>
    <w:rsid w:val="003E3CBB"/>
    <w:rsid w:val="003E40A8"/>
    <w:rsid w:val="003E4327"/>
    <w:rsid w:val="003E44AB"/>
    <w:rsid w:val="003E4910"/>
    <w:rsid w:val="003E49F5"/>
    <w:rsid w:val="003E4E70"/>
    <w:rsid w:val="003E52F4"/>
    <w:rsid w:val="003E5337"/>
    <w:rsid w:val="003E540F"/>
    <w:rsid w:val="003E548A"/>
    <w:rsid w:val="003E54D5"/>
    <w:rsid w:val="003E5533"/>
    <w:rsid w:val="003E5B98"/>
    <w:rsid w:val="003E5E3F"/>
    <w:rsid w:val="003E63E2"/>
    <w:rsid w:val="003E666A"/>
    <w:rsid w:val="003E6F69"/>
    <w:rsid w:val="003E6F80"/>
    <w:rsid w:val="003E7514"/>
    <w:rsid w:val="003E7544"/>
    <w:rsid w:val="003E7B98"/>
    <w:rsid w:val="003E7BCE"/>
    <w:rsid w:val="003E7BEC"/>
    <w:rsid w:val="003E7DF5"/>
    <w:rsid w:val="003F0635"/>
    <w:rsid w:val="003F0890"/>
    <w:rsid w:val="003F0C58"/>
    <w:rsid w:val="003F0CE4"/>
    <w:rsid w:val="003F1454"/>
    <w:rsid w:val="003F172B"/>
    <w:rsid w:val="003F19B0"/>
    <w:rsid w:val="003F1D4B"/>
    <w:rsid w:val="003F2A51"/>
    <w:rsid w:val="003F315C"/>
    <w:rsid w:val="003F35F0"/>
    <w:rsid w:val="003F3648"/>
    <w:rsid w:val="003F3FC7"/>
    <w:rsid w:val="003F4108"/>
    <w:rsid w:val="003F4658"/>
    <w:rsid w:val="003F466A"/>
    <w:rsid w:val="003F468C"/>
    <w:rsid w:val="003F4745"/>
    <w:rsid w:val="003F47E1"/>
    <w:rsid w:val="003F49E1"/>
    <w:rsid w:val="003F5EE7"/>
    <w:rsid w:val="003F5F5D"/>
    <w:rsid w:val="003F683F"/>
    <w:rsid w:val="003F6896"/>
    <w:rsid w:val="003F68BA"/>
    <w:rsid w:val="003F77E9"/>
    <w:rsid w:val="003F791B"/>
    <w:rsid w:val="00400984"/>
    <w:rsid w:val="00400B15"/>
    <w:rsid w:val="00400C92"/>
    <w:rsid w:val="00400DF3"/>
    <w:rsid w:val="00400E8F"/>
    <w:rsid w:val="00400F52"/>
    <w:rsid w:val="00401509"/>
    <w:rsid w:val="00401679"/>
    <w:rsid w:val="00401766"/>
    <w:rsid w:val="004018B5"/>
    <w:rsid w:val="004029FD"/>
    <w:rsid w:val="004029FF"/>
    <w:rsid w:val="00402BB6"/>
    <w:rsid w:val="00402DE0"/>
    <w:rsid w:val="0040304D"/>
    <w:rsid w:val="004034F5"/>
    <w:rsid w:val="004038A6"/>
    <w:rsid w:val="00403C5A"/>
    <w:rsid w:val="00403FEC"/>
    <w:rsid w:val="0040478A"/>
    <w:rsid w:val="00404F24"/>
    <w:rsid w:val="00405101"/>
    <w:rsid w:val="00405353"/>
    <w:rsid w:val="00405394"/>
    <w:rsid w:val="00405618"/>
    <w:rsid w:val="00405939"/>
    <w:rsid w:val="00405970"/>
    <w:rsid w:val="00405BBC"/>
    <w:rsid w:val="00405DFA"/>
    <w:rsid w:val="00405FF9"/>
    <w:rsid w:val="004063FF"/>
    <w:rsid w:val="0040655B"/>
    <w:rsid w:val="00406581"/>
    <w:rsid w:val="00406AEF"/>
    <w:rsid w:val="00406C11"/>
    <w:rsid w:val="0040758B"/>
    <w:rsid w:val="00407B7D"/>
    <w:rsid w:val="00407C31"/>
    <w:rsid w:val="004100EF"/>
    <w:rsid w:val="00410170"/>
    <w:rsid w:val="00410351"/>
    <w:rsid w:val="00410663"/>
    <w:rsid w:val="00410754"/>
    <w:rsid w:val="004108C6"/>
    <w:rsid w:val="004109BB"/>
    <w:rsid w:val="00410DFA"/>
    <w:rsid w:val="00411778"/>
    <w:rsid w:val="004117B2"/>
    <w:rsid w:val="00411BFD"/>
    <w:rsid w:val="00411E31"/>
    <w:rsid w:val="0041211F"/>
    <w:rsid w:val="004122F2"/>
    <w:rsid w:val="00412418"/>
    <w:rsid w:val="004125B0"/>
    <w:rsid w:val="0041285D"/>
    <w:rsid w:val="00412F2C"/>
    <w:rsid w:val="00412F42"/>
    <w:rsid w:val="0041300F"/>
    <w:rsid w:val="004130A2"/>
    <w:rsid w:val="004133F6"/>
    <w:rsid w:val="00413ADA"/>
    <w:rsid w:val="00413B87"/>
    <w:rsid w:val="00413F83"/>
    <w:rsid w:val="00413F8B"/>
    <w:rsid w:val="0041449E"/>
    <w:rsid w:val="004145FB"/>
    <w:rsid w:val="00414879"/>
    <w:rsid w:val="00414ACB"/>
    <w:rsid w:val="00414EFA"/>
    <w:rsid w:val="0041511C"/>
    <w:rsid w:val="00415846"/>
    <w:rsid w:val="00415C53"/>
    <w:rsid w:val="00416368"/>
    <w:rsid w:val="00416391"/>
    <w:rsid w:val="00416415"/>
    <w:rsid w:val="00416575"/>
    <w:rsid w:val="00416818"/>
    <w:rsid w:val="004173DA"/>
    <w:rsid w:val="00417933"/>
    <w:rsid w:val="00417B7C"/>
    <w:rsid w:val="00417FB6"/>
    <w:rsid w:val="00420123"/>
    <w:rsid w:val="004203D6"/>
    <w:rsid w:val="00420406"/>
    <w:rsid w:val="0042066F"/>
    <w:rsid w:val="00420AB1"/>
    <w:rsid w:val="00420E1E"/>
    <w:rsid w:val="00420F22"/>
    <w:rsid w:val="00420F38"/>
    <w:rsid w:val="0042140F"/>
    <w:rsid w:val="004214B8"/>
    <w:rsid w:val="00421736"/>
    <w:rsid w:val="00421FC3"/>
    <w:rsid w:val="00421FEA"/>
    <w:rsid w:val="00422620"/>
    <w:rsid w:val="004228A0"/>
    <w:rsid w:val="00422987"/>
    <w:rsid w:val="0042313D"/>
    <w:rsid w:val="004234F2"/>
    <w:rsid w:val="004235AB"/>
    <w:rsid w:val="00423674"/>
    <w:rsid w:val="004237C0"/>
    <w:rsid w:val="004238E7"/>
    <w:rsid w:val="00423914"/>
    <w:rsid w:val="00423A4F"/>
    <w:rsid w:val="00423EF8"/>
    <w:rsid w:val="0042510F"/>
    <w:rsid w:val="00425179"/>
    <w:rsid w:val="0042554C"/>
    <w:rsid w:val="00425968"/>
    <w:rsid w:val="004259A4"/>
    <w:rsid w:val="00425F26"/>
    <w:rsid w:val="0042643A"/>
    <w:rsid w:val="004268B7"/>
    <w:rsid w:val="00426B5B"/>
    <w:rsid w:val="00426D50"/>
    <w:rsid w:val="00426E06"/>
    <w:rsid w:val="00426EB1"/>
    <w:rsid w:val="00427224"/>
    <w:rsid w:val="0042761E"/>
    <w:rsid w:val="004277BA"/>
    <w:rsid w:val="00427978"/>
    <w:rsid w:val="00427A96"/>
    <w:rsid w:val="00430016"/>
    <w:rsid w:val="0043001F"/>
    <w:rsid w:val="0043025F"/>
    <w:rsid w:val="004303E0"/>
    <w:rsid w:val="00430B54"/>
    <w:rsid w:val="00430F1A"/>
    <w:rsid w:val="00430FD6"/>
    <w:rsid w:val="00431175"/>
    <w:rsid w:val="00431935"/>
    <w:rsid w:val="0043197E"/>
    <w:rsid w:val="00431A9C"/>
    <w:rsid w:val="00431D04"/>
    <w:rsid w:val="00431DB0"/>
    <w:rsid w:val="00431EDB"/>
    <w:rsid w:val="00431F25"/>
    <w:rsid w:val="0043221C"/>
    <w:rsid w:val="004322B3"/>
    <w:rsid w:val="0043275A"/>
    <w:rsid w:val="00432920"/>
    <w:rsid w:val="00432B18"/>
    <w:rsid w:val="00433464"/>
    <w:rsid w:val="0043353F"/>
    <w:rsid w:val="004337D2"/>
    <w:rsid w:val="00434429"/>
    <w:rsid w:val="004349D3"/>
    <w:rsid w:val="00434C83"/>
    <w:rsid w:val="00434FC3"/>
    <w:rsid w:val="00435000"/>
    <w:rsid w:val="0043500F"/>
    <w:rsid w:val="004350D7"/>
    <w:rsid w:val="00435175"/>
    <w:rsid w:val="00435342"/>
    <w:rsid w:val="00435450"/>
    <w:rsid w:val="00436256"/>
    <w:rsid w:val="004368B9"/>
    <w:rsid w:val="004368DA"/>
    <w:rsid w:val="004368E7"/>
    <w:rsid w:val="00436E61"/>
    <w:rsid w:val="00436EDD"/>
    <w:rsid w:val="00437230"/>
    <w:rsid w:val="00437273"/>
    <w:rsid w:val="004379CE"/>
    <w:rsid w:val="00437A81"/>
    <w:rsid w:val="00437C38"/>
    <w:rsid w:val="00437CCA"/>
    <w:rsid w:val="00437DE1"/>
    <w:rsid w:val="00437F62"/>
    <w:rsid w:val="00440532"/>
    <w:rsid w:val="00440592"/>
    <w:rsid w:val="0044067F"/>
    <w:rsid w:val="004408EC"/>
    <w:rsid w:val="00440A87"/>
    <w:rsid w:val="00440AAD"/>
    <w:rsid w:val="0044115A"/>
    <w:rsid w:val="0044133B"/>
    <w:rsid w:val="00441688"/>
    <w:rsid w:val="00441806"/>
    <w:rsid w:val="00441AAB"/>
    <w:rsid w:val="00441C64"/>
    <w:rsid w:val="00441E43"/>
    <w:rsid w:val="004423E4"/>
    <w:rsid w:val="00442735"/>
    <w:rsid w:val="004427F0"/>
    <w:rsid w:val="0044288C"/>
    <w:rsid w:val="00442CEF"/>
    <w:rsid w:val="0044319B"/>
    <w:rsid w:val="004431AD"/>
    <w:rsid w:val="00443331"/>
    <w:rsid w:val="00443670"/>
    <w:rsid w:val="004444EA"/>
    <w:rsid w:val="00444650"/>
    <w:rsid w:val="004446A9"/>
    <w:rsid w:val="0044486E"/>
    <w:rsid w:val="00444A7F"/>
    <w:rsid w:val="00444E5B"/>
    <w:rsid w:val="00444F01"/>
    <w:rsid w:val="00445668"/>
    <w:rsid w:val="00445CF0"/>
    <w:rsid w:val="00445E54"/>
    <w:rsid w:val="004460CE"/>
    <w:rsid w:val="00446281"/>
    <w:rsid w:val="0044640A"/>
    <w:rsid w:val="004466DA"/>
    <w:rsid w:val="00446F6A"/>
    <w:rsid w:val="004472CC"/>
    <w:rsid w:val="0044730A"/>
    <w:rsid w:val="004476AD"/>
    <w:rsid w:val="00447CC9"/>
    <w:rsid w:val="00447EBD"/>
    <w:rsid w:val="004501E8"/>
    <w:rsid w:val="00450289"/>
    <w:rsid w:val="004505F5"/>
    <w:rsid w:val="00450D74"/>
    <w:rsid w:val="00450EF3"/>
    <w:rsid w:val="00451109"/>
    <w:rsid w:val="004515CF"/>
    <w:rsid w:val="00451701"/>
    <w:rsid w:val="004529C0"/>
    <w:rsid w:val="00452FF4"/>
    <w:rsid w:val="004533FD"/>
    <w:rsid w:val="0045388E"/>
    <w:rsid w:val="00453A4B"/>
    <w:rsid w:val="00454433"/>
    <w:rsid w:val="0045443F"/>
    <w:rsid w:val="00454AD8"/>
    <w:rsid w:val="00454DB4"/>
    <w:rsid w:val="00454EC3"/>
    <w:rsid w:val="004550FC"/>
    <w:rsid w:val="00455108"/>
    <w:rsid w:val="0045525B"/>
    <w:rsid w:val="0045532E"/>
    <w:rsid w:val="00455932"/>
    <w:rsid w:val="00455A25"/>
    <w:rsid w:val="004562EE"/>
    <w:rsid w:val="004565EB"/>
    <w:rsid w:val="00456CC3"/>
    <w:rsid w:val="004576F9"/>
    <w:rsid w:val="00457A80"/>
    <w:rsid w:val="00457AEE"/>
    <w:rsid w:val="00457FC4"/>
    <w:rsid w:val="0046035B"/>
    <w:rsid w:val="0046045C"/>
    <w:rsid w:val="004606EF"/>
    <w:rsid w:val="00460B57"/>
    <w:rsid w:val="00460CB7"/>
    <w:rsid w:val="00460CC1"/>
    <w:rsid w:val="00460D79"/>
    <w:rsid w:val="004614BA"/>
    <w:rsid w:val="004614E3"/>
    <w:rsid w:val="00461527"/>
    <w:rsid w:val="00461723"/>
    <w:rsid w:val="00461ADC"/>
    <w:rsid w:val="00461CC8"/>
    <w:rsid w:val="00461D6E"/>
    <w:rsid w:val="00462237"/>
    <w:rsid w:val="0046224B"/>
    <w:rsid w:val="004628A2"/>
    <w:rsid w:val="00462B63"/>
    <w:rsid w:val="00462D99"/>
    <w:rsid w:val="00462ED7"/>
    <w:rsid w:val="00463236"/>
    <w:rsid w:val="00463516"/>
    <w:rsid w:val="004637B6"/>
    <w:rsid w:val="0046393D"/>
    <w:rsid w:val="00463942"/>
    <w:rsid w:val="00463A2F"/>
    <w:rsid w:val="00463AC6"/>
    <w:rsid w:val="00464245"/>
    <w:rsid w:val="004645E3"/>
    <w:rsid w:val="00464B58"/>
    <w:rsid w:val="00464DC1"/>
    <w:rsid w:val="00464E5B"/>
    <w:rsid w:val="00465560"/>
    <w:rsid w:val="004658A0"/>
    <w:rsid w:val="00465BB5"/>
    <w:rsid w:val="00465FB7"/>
    <w:rsid w:val="00466004"/>
    <w:rsid w:val="00466751"/>
    <w:rsid w:val="00466B52"/>
    <w:rsid w:val="00466C6D"/>
    <w:rsid w:val="00466DFA"/>
    <w:rsid w:val="00466EED"/>
    <w:rsid w:val="00467197"/>
    <w:rsid w:val="00467408"/>
    <w:rsid w:val="004675A4"/>
    <w:rsid w:val="00467BEF"/>
    <w:rsid w:val="00467C4B"/>
    <w:rsid w:val="00467F62"/>
    <w:rsid w:val="00470062"/>
    <w:rsid w:val="00470230"/>
    <w:rsid w:val="004703DD"/>
    <w:rsid w:val="0047048F"/>
    <w:rsid w:val="00470B85"/>
    <w:rsid w:val="00470C12"/>
    <w:rsid w:val="00470E61"/>
    <w:rsid w:val="0047118E"/>
    <w:rsid w:val="0047125D"/>
    <w:rsid w:val="0047138D"/>
    <w:rsid w:val="0047139D"/>
    <w:rsid w:val="00471621"/>
    <w:rsid w:val="00471674"/>
    <w:rsid w:val="00471A4E"/>
    <w:rsid w:val="00471AE7"/>
    <w:rsid w:val="004723A3"/>
    <w:rsid w:val="004723D3"/>
    <w:rsid w:val="00472640"/>
    <w:rsid w:val="00472844"/>
    <w:rsid w:val="00472927"/>
    <w:rsid w:val="00472A71"/>
    <w:rsid w:val="00472AF5"/>
    <w:rsid w:val="00472DE0"/>
    <w:rsid w:val="00473487"/>
    <w:rsid w:val="00473584"/>
    <w:rsid w:val="00473631"/>
    <w:rsid w:val="00473A87"/>
    <w:rsid w:val="00473AC8"/>
    <w:rsid w:val="004740B3"/>
    <w:rsid w:val="0047412C"/>
    <w:rsid w:val="0047427A"/>
    <w:rsid w:val="004745D6"/>
    <w:rsid w:val="0047467A"/>
    <w:rsid w:val="00474EAC"/>
    <w:rsid w:val="004751B0"/>
    <w:rsid w:val="00475C1D"/>
    <w:rsid w:val="004761D2"/>
    <w:rsid w:val="0047651A"/>
    <w:rsid w:val="00476995"/>
    <w:rsid w:val="00476A2A"/>
    <w:rsid w:val="00476CDE"/>
    <w:rsid w:val="00476FE9"/>
    <w:rsid w:val="0047716B"/>
    <w:rsid w:val="0047764B"/>
    <w:rsid w:val="00477DCA"/>
    <w:rsid w:val="004800F0"/>
    <w:rsid w:val="00480400"/>
    <w:rsid w:val="00480AE4"/>
    <w:rsid w:val="00480B9C"/>
    <w:rsid w:val="00480DEB"/>
    <w:rsid w:val="00480EBB"/>
    <w:rsid w:val="0048137D"/>
    <w:rsid w:val="0048158D"/>
    <w:rsid w:val="004815EF"/>
    <w:rsid w:val="0048179A"/>
    <w:rsid w:val="00481AC2"/>
    <w:rsid w:val="00481BBF"/>
    <w:rsid w:val="00482038"/>
    <w:rsid w:val="004820AE"/>
    <w:rsid w:val="004821A1"/>
    <w:rsid w:val="004822EA"/>
    <w:rsid w:val="00482514"/>
    <w:rsid w:val="00482BBB"/>
    <w:rsid w:val="00482C95"/>
    <w:rsid w:val="0048368A"/>
    <w:rsid w:val="00484130"/>
    <w:rsid w:val="004843DB"/>
    <w:rsid w:val="00484750"/>
    <w:rsid w:val="00484A52"/>
    <w:rsid w:val="00484A6B"/>
    <w:rsid w:val="00484AEC"/>
    <w:rsid w:val="00484DB4"/>
    <w:rsid w:val="004859DE"/>
    <w:rsid w:val="00485C21"/>
    <w:rsid w:val="00486D66"/>
    <w:rsid w:val="00486E1E"/>
    <w:rsid w:val="00486F89"/>
    <w:rsid w:val="0048707B"/>
    <w:rsid w:val="0048719D"/>
    <w:rsid w:val="00487325"/>
    <w:rsid w:val="004877B3"/>
    <w:rsid w:val="00487E21"/>
    <w:rsid w:val="00487F62"/>
    <w:rsid w:val="004910E8"/>
    <w:rsid w:val="0049130A"/>
    <w:rsid w:val="0049165A"/>
    <w:rsid w:val="0049177A"/>
    <w:rsid w:val="00491921"/>
    <w:rsid w:val="00491C5C"/>
    <w:rsid w:val="00491E7C"/>
    <w:rsid w:val="0049231A"/>
    <w:rsid w:val="004927B4"/>
    <w:rsid w:val="004928DA"/>
    <w:rsid w:val="00492943"/>
    <w:rsid w:val="00492A3C"/>
    <w:rsid w:val="00492AE3"/>
    <w:rsid w:val="00492F34"/>
    <w:rsid w:val="00492F38"/>
    <w:rsid w:val="0049324C"/>
    <w:rsid w:val="004932B0"/>
    <w:rsid w:val="00493778"/>
    <w:rsid w:val="0049381F"/>
    <w:rsid w:val="004941AF"/>
    <w:rsid w:val="0049456C"/>
    <w:rsid w:val="004946E3"/>
    <w:rsid w:val="00494B59"/>
    <w:rsid w:val="00494F46"/>
    <w:rsid w:val="00494F8A"/>
    <w:rsid w:val="004950CF"/>
    <w:rsid w:val="00495B24"/>
    <w:rsid w:val="00495FF0"/>
    <w:rsid w:val="00496223"/>
    <w:rsid w:val="004962A6"/>
    <w:rsid w:val="00496310"/>
    <w:rsid w:val="00496318"/>
    <w:rsid w:val="004963C3"/>
    <w:rsid w:val="004963EE"/>
    <w:rsid w:val="0049669F"/>
    <w:rsid w:val="00496933"/>
    <w:rsid w:val="00496A9B"/>
    <w:rsid w:val="00496D99"/>
    <w:rsid w:val="004973B4"/>
    <w:rsid w:val="00497705"/>
    <w:rsid w:val="004A0011"/>
    <w:rsid w:val="004A03D1"/>
    <w:rsid w:val="004A0B00"/>
    <w:rsid w:val="004A0B07"/>
    <w:rsid w:val="004A0C10"/>
    <w:rsid w:val="004A0D00"/>
    <w:rsid w:val="004A13D0"/>
    <w:rsid w:val="004A1402"/>
    <w:rsid w:val="004A1566"/>
    <w:rsid w:val="004A1D3A"/>
    <w:rsid w:val="004A2053"/>
    <w:rsid w:val="004A25BA"/>
    <w:rsid w:val="004A26CB"/>
    <w:rsid w:val="004A2A9C"/>
    <w:rsid w:val="004A33A4"/>
    <w:rsid w:val="004A3518"/>
    <w:rsid w:val="004A3646"/>
    <w:rsid w:val="004A3757"/>
    <w:rsid w:val="004A3DA9"/>
    <w:rsid w:val="004A417F"/>
    <w:rsid w:val="004A41C0"/>
    <w:rsid w:val="004A428B"/>
    <w:rsid w:val="004A4911"/>
    <w:rsid w:val="004A4920"/>
    <w:rsid w:val="004A4BCE"/>
    <w:rsid w:val="004A4BF6"/>
    <w:rsid w:val="004A4D26"/>
    <w:rsid w:val="004A4DA3"/>
    <w:rsid w:val="004A4EA5"/>
    <w:rsid w:val="004A55DF"/>
    <w:rsid w:val="004A5638"/>
    <w:rsid w:val="004A563A"/>
    <w:rsid w:val="004A5B89"/>
    <w:rsid w:val="004A5D5C"/>
    <w:rsid w:val="004A5EFA"/>
    <w:rsid w:val="004A6977"/>
    <w:rsid w:val="004A6A94"/>
    <w:rsid w:val="004A6EF2"/>
    <w:rsid w:val="004A701B"/>
    <w:rsid w:val="004A7A8F"/>
    <w:rsid w:val="004A7AC9"/>
    <w:rsid w:val="004B0286"/>
    <w:rsid w:val="004B0518"/>
    <w:rsid w:val="004B05AD"/>
    <w:rsid w:val="004B0615"/>
    <w:rsid w:val="004B0825"/>
    <w:rsid w:val="004B0839"/>
    <w:rsid w:val="004B096C"/>
    <w:rsid w:val="004B0987"/>
    <w:rsid w:val="004B0E85"/>
    <w:rsid w:val="004B1558"/>
    <w:rsid w:val="004B1658"/>
    <w:rsid w:val="004B1762"/>
    <w:rsid w:val="004B1E58"/>
    <w:rsid w:val="004B1E97"/>
    <w:rsid w:val="004B1EB9"/>
    <w:rsid w:val="004B1EEA"/>
    <w:rsid w:val="004B21F7"/>
    <w:rsid w:val="004B22D2"/>
    <w:rsid w:val="004B281C"/>
    <w:rsid w:val="004B28EF"/>
    <w:rsid w:val="004B2F27"/>
    <w:rsid w:val="004B36E9"/>
    <w:rsid w:val="004B370F"/>
    <w:rsid w:val="004B3BAB"/>
    <w:rsid w:val="004B4884"/>
    <w:rsid w:val="004B488E"/>
    <w:rsid w:val="004B498F"/>
    <w:rsid w:val="004B4F20"/>
    <w:rsid w:val="004B4FC0"/>
    <w:rsid w:val="004B5646"/>
    <w:rsid w:val="004B5910"/>
    <w:rsid w:val="004B5C7B"/>
    <w:rsid w:val="004B6663"/>
    <w:rsid w:val="004B6A34"/>
    <w:rsid w:val="004B6BD9"/>
    <w:rsid w:val="004B6E39"/>
    <w:rsid w:val="004B71C9"/>
    <w:rsid w:val="004B74C0"/>
    <w:rsid w:val="004B799F"/>
    <w:rsid w:val="004B7B3C"/>
    <w:rsid w:val="004B7D9C"/>
    <w:rsid w:val="004C0840"/>
    <w:rsid w:val="004C0CD1"/>
    <w:rsid w:val="004C1695"/>
    <w:rsid w:val="004C1ABC"/>
    <w:rsid w:val="004C1B96"/>
    <w:rsid w:val="004C1C7C"/>
    <w:rsid w:val="004C1F76"/>
    <w:rsid w:val="004C25FD"/>
    <w:rsid w:val="004C2C98"/>
    <w:rsid w:val="004C2D8E"/>
    <w:rsid w:val="004C2F4D"/>
    <w:rsid w:val="004C2FF4"/>
    <w:rsid w:val="004C3160"/>
    <w:rsid w:val="004C3180"/>
    <w:rsid w:val="004C31E1"/>
    <w:rsid w:val="004C37CC"/>
    <w:rsid w:val="004C39AE"/>
    <w:rsid w:val="004C3EF1"/>
    <w:rsid w:val="004C41DA"/>
    <w:rsid w:val="004C4299"/>
    <w:rsid w:val="004C43CA"/>
    <w:rsid w:val="004C440D"/>
    <w:rsid w:val="004C4837"/>
    <w:rsid w:val="004C54B9"/>
    <w:rsid w:val="004C54EA"/>
    <w:rsid w:val="004C5881"/>
    <w:rsid w:val="004C5BC6"/>
    <w:rsid w:val="004C5BFB"/>
    <w:rsid w:val="004C5CB9"/>
    <w:rsid w:val="004C65CC"/>
    <w:rsid w:val="004C665C"/>
    <w:rsid w:val="004C6B30"/>
    <w:rsid w:val="004C6B78"/>
    <w:rsid w:val="004C6F0B"/>
    <w:rsid w:val="004C7150"/>
    <w:rsid w:val="004C717D"/>
    <w:rsid w:val="004C7189"/>
    <w:rsid w:val="004C734D"/>
    <w:rsid w:val="004C7597"/>
    <w:rsid w:val="004C79B0"/>
    <w:rsid w:val="004D029E"/>
    <w:rsid w:val="004D07E3"/>
    <w:rsid w:val="004D085B"/>
    <w:rsid w:val="004D0B76"/>
    <w:rsid w:val="004D0E80"/>
    <w:rsid w:val="004D1073"/>
    <w:rsid w:val="004D13A1"/>
    <w:rsid w:val="004D1692"/>
    <w:rsid w:val="004D1712"/>
    <w:rsid w:val="004D1773"/>
    <w:rsid w:val="004D1BAC"/>
    <w:rsid w:val="004D1CC4"/>
    <w:rsid w:val="004D1E9A"/>
    <w:rsid w:val="004D2221"/>
    <w:rsid w:val="004D22F7"/>
    <w:rsid w:val="004D28C0"/>
    <w:rsid w:val="004D2F7E"/>
    <w:rsid w:val="004D2F92"/>
    <w:rsid w:val="004D3363"/>
    <w:rsid w:val="004D41C9"/>
    <w:rsid w:val="004D4797"/>
    <w:rsid w:val="004D4C27"/>
    <w:rsid w:val="004D4F5F"/>
    <w:rsid w:val="004D5883"/>
    <w:rsid w:val="004D58C5"/>
    <w:rsid w:val="004D58DC"/>
    <w:rsid w:val="004D5C52"/>
    <w:rsid w:val="004D5D4E"/>
    <w:rsid w:val="004D636E"/>
    <w:rsid w:val="004D6570"/>
    <w:rsid w:val="004D68BF"/>
    <w:rsid w:val="004D6B66"/>
    <w:rsid w:val="004D6E2E"/>
    <w:rsid w:val="004D7102"/>
    <w:rsid w:val="004D7516"/>
    <w:rsid w:val="004D784D"/>
    <w:rsid w:val="004D7A6E"/>
    <w:rsid w:val="004D7A96"/>
    <w:rsid w:val="004D7B5A"/>
    <w:rsid w:val="004D7E40"/>
    <w:rsid w:val="004D7F89"/>
    <w:rsid w:val="004E005A"/>
    <w:rsid w:val="004E03B6"/>
    <w:rsid w:val="004E05CC"/>
    <w:rsid w:val="004E061C"/>
    <w:rsid w:val="004E0B38"/>
    <w:rsid w:val="004E0C9B"/>
    <w:rsid w:val="004E1461"/>
    <w:rsid w:val="004E2035"/>
    <w:rsid w:val="004E21D6"/>
    <w:rsid w:val="004E283B"/>
    <w:rsid w:val="004E285F"/>
    <w:rsid w:val="004E2ADC"/>
    <w:rsid w:val="004E2DCB"/>
    <w:rsid w:val="004E31EA"/>
    <w:rsid w:val="004E3344"/>
    <w:rsid w:val="004E3B69"/>
    <w:rsid w:val="004E4471"/>
    <w:rsid w:val="004E4B07"/>
    <w:rsid w:val="004E52B7"/>
    <w:rsid w:val="004E55C0"/>
    <w:rsid w:val="004E562E"/>
    <w:rsid w:val="004E57C9"/>
    <w:rsid w:val="004E5991"/>
    <w:rsid w:val="004E59F0"/>
    <w:rsid w:val="004E6030"/>
    <w:rsid w:val="004E64D8"/>
    <w:rsid w:val="004E68B6"/>
    <w:rsid w:val="004E6A72"/>
    <w:rsid w:val="004E6ABC"/>
    <w:rsid w:val="004E6E48"/>
    <w:rsid w:val="004E7231"/>
    <w:rsid w:val="004E7347"/>
    <w:rsid w:val="004E744C"/>
    <w:rsid w:val="004E7A2F"/>
    <w:rsid w:val="004E7B85"/>
    <w:rsid w:val="004F064F"/>
    <w:rsid w:val="004F0AB1"/>
    <w:rsid w:val="004F0E80"/>
    <w:rsid w:val="004F13E0"/>
    <w:rsid w:val="004F16FB"/>
    <w:rsid w:val="004F1844"/>
    <w:rsid w:val="004F1AC2"/>
    <w:rsid w:val="004F1BB6"/>
    <w:rsid w:val="004F1D0F"/>
    <w:rsid w:val="004F1E48"/>
    <w:rsid w:val="004F25D0"/>
    <w:rsid w:val="004F26F0"/>
    <w:rsid w:val="004F2A51"/>
    <w:rsid w:val="004F2B03"/>
    <w:rsid w:val="004F2B7A"/>
    <w:rsid w:val="004F2B90"/>
    <w:rsid w:val="004F2BBF"/>
    <w:rsid w:val="004F2EBE"/>
    <w:rsid w:val="004F33B8"/>
    <w:rsid w:val="004F3415"/>
    <w:rsid w:val="004F37BF"/>
    <w:rsid w:val="004F3C60"/>
    <w:rsid w:val="004F3DDB"/>
    <w:rsid w:val="004F451D"/>
    <w:rsid w:val="004F45FA"/>
    <w:rsid w:val="004F4892"/>
    <w:rsid w:val="004F562B"/>
    <w:rsid w:val="004F5764"/>
    <w:rsid w:val="004F57D2"/>
    <w:rsid w:val="004F5D45"/>
    <w:rsid w:val="004F5E1A"/>
    <w:rsid w:val="004F6018"/>
    <w:rsid w:val="004F6151"/>
    <w:rsid w:val="004F62D0"/>
    <w:rsid w:val="004F6A52"/>
    <w:rsid w:val="004F6F0D"/>
    <w:rsid w:val="004F7475"/>
    <w:rsid w:val="004F74DC"/>
    <w:rsid w:val="004F74EA"/>
    <w:rsid w:val="004F77CB"/>
    <w:rsid w:val="004F77EB"/>
    <w:rsid w:val="004F7D73"/>
    <w:rsid w:val="004F7E63"/>
    <w:rsid w:val="004F7FBC"/>
    <w:rsid w:val="005000EA"/>
    <w:rsid w:val="0050029A"/>
    <w:rsid w:val="005004BD"/>
    <w:rsid w:val="00500646"/>
    <w:rsid w:val="005006C6"/>
    <w:rsid w:val="00500914"/>
    <w:rsid w:val="00500A53"/>
    <w:rsid w:val="00500C26"/>
    <w:rsid w:val="00500D00"/>
    <w:rsid w:val="0050188C"/>
    <w:rsid w:val="00501A7A"/>
    <w:rsid w:val="00501B9C"/>
    <w:rsid w:val="00501D04"/>
    <w:rsid w:val="0050218C"/>
    <w:rsid w:val="005025D7"/>
    <w:rsid w:val="00503183"/>
    <w:rsid w:val="00503590"/>
    <w:rsid w:val="00503B99"/>
    <w:rsid w:val="00503FAF"/>
    <w:rsid w:val="0050477D"/>
    <w:rsid w:val="005049B4"/>
    <w:rsid w:val="00504B9A"/>
    <w:rsid w:val="00504D7D"/>
    <w:rsid w:val="005051BB"/>
    <w:rsid w:val="0050534F"/>
    <w:rsid w:val="00505D55"/>
    <w:rsid w:val="00506407"/>
    <w:rsid w:val="00506541"/>
    <w:rsid w:val="005068CC"/>
    <w:rsid w:val="005069D9"/>
    <w:rsid w:val="00506C77"/>
    <w:rsid w:val="00506ECF"/>
    <w:rsid w:val="00506FBE"/>
    <w:rsid w:val="005070E9"/>
    <w:rsid w:val="005071E2"/>
    <w:rsid w:val="00507380"/>
    <w:rsid w:val="00507D24"/>
    <w:rsid w:val="00510036"/>
    <w:rsid w:val="00510069"/>
    <w:rsid w:val="0051016F"/>
    <w:rsid w:val="005102C3"/>
    <w:rsid w:val="00510351"/>
    <w:rsid w:val="0051058A"/>
    <w:rsid w:val="00510874"/>
    <w:rsid w:val="00511002"/>
    <w:rsid w:val="00511242"/>
    <w:rsid w:val="00511BB9"/>
    <w:rsid w:val="00511FED"/>
    <w:rsid w:val="00512454"/>
    <w:rsid w:val="005124EA"/>
    <w:rsid w:val="00512E56"/>
    <w:rsid w:val="005132D9"/>
    <w:rsid w:val="00513CB3"/>
    <w:rsid w:val="00513EF0"/>
    <w:rsid w:val="00513F20"/>
    <w:rsid w:val="00513FD9"/>
    <w:rsid w:val="00514068"/>
    <w:rsid w:val="00514342"/>
    <w:rsid w:val="00514403"/>
    <w:rsid w:val="0051448B"/>
    <w:rsid w:val="00514664"/>
    <w:rsid w:val="0051471B"/>
    <w:rsid w:val="00514997"/>
    <w:rsid w:val="00514D55"/>
    <w:rsid w:val="00514EBF"/>
    <w:rsid w:val="00515010"/>
    <w:rsid w:val="00515E83"/>
    <w:rsid w:val="005162BD"/>
    <w:rsid w:val="00516379"/>
    <w:rsid w:val="005171BD"/>
    <w:rsid w:val="0051754D"/>
    <w:rsid w:val="00517A56"/>
    <w:rsid w:val="00517BC7"/>
    <w:rsid w:val="00517EDE"/>
    <w:rsid w:val="0052023B"/>
    <w:rsid w:val="00520A86"/>
    <w:rsid w:val="00521183"/>
    <w:rsid w:val="00521541"/>
    <w:rsid w:val="005217E4"/>
    <w:rsid w:val="00521835"/>
    <w:rsid w:val="00522021"/>
    <w:rsid w:val="005224E7"/>
    <w:rsid w:val="005226BF"/>
    <w:rsid w:val="00522832"/>
    <w:rsid w:val="0052288F"/>
    <w:rsid w:val="00522EC3"/>
    <w:rsid w:val="00522F88"/>
    <w:rsid w:val="00523072"/>
    <w:rsid w:val="005238C4"/>
    <w:rsid w:val="00523F14"/>
    <w:rsid w:val="00524347"/>
    <w:rsid w:val="0052435D"/>
    <w:rsid w:val="00524EE4"/>
    <w:rsid w:val="0052517A"/>
    <w:rsid w:val="0052525A"/>
    <w:rsid w:val="005253E0"/>
    <w:rsid w:val="0052571A"/>
    <w:rsid w:val="0052662E"/>
    <w:rsid w:val="00526D3A"/>
    <w:rsid w:val="00526EEA"/>
    <w:rsid w:val="00526F37"/>
    <w:rsid w:val="00527114"/>
    <w:rsid w:val="005271BE"/>
    <w:rsid w:val="005271F5"/>
    <w:rsid w:val="00527CDC"/>
    <w:rsid w:val="005301B3"/>
    <w:rsid w:val="00530855"/>
    <w:rsid w:val="00530A13"/>
    <w:rsid w:val="00530A9E"/>
    <w:rsid w:val="00530BB3"/>
    <w:rsid w:val="00530D26"/>
    <w:rsid w:val="00530F55"/>
    <w:rsid w:val="00531800"/>
    <w:rsid w:val="00531962"/>
    <w:rsid w:val="00531E30"/>
    <w:rsid w:val="00531E96"/>
    <w:rsid w:val="00532775"/>
    <w:rsid w:val="00532F2F"/>
    <w:rsid w:val="00532F39"/>
    <w:rsid w:val="00533114"/>
    <w:rsid w:val="0053372A"/>
    <w:rsid w:val="0053384B"/>
    <w:rsid w:val="00533976"/>
    <w:rsid w:val="00533B3F"/>
    <w:rsid w:val="00533F24"/>
    <w:rsid w:val="005341D9"/>
    <w:rsid w:val="00534250"/>
    <w:rsid w:val="00534481"/>
    <w:rsid w:val="0053450D"/>
    <w:rsid w:val="0053457B"/>
    <w:rsid w:val="00534588"/>
    <w:rsid w:val="00534ACA"/>
    <w:rsid w:val="00535535"/>
    <w:rsid w:val="005355BE"/>
    <w:rsid w:val="0053590D"/>
    <w:rsid w:val="00535EBA"/>
    <w:rsid w:val="00535ED9"/>
    <w:rsid w:val="005361B7"/>
    <w:rsid w:val="005363B2"/>
    <w:rsid w:val="0053659C"/>
    <w:rsid w:val="0053700F"/>
    <w:rsid w:val="0053701E"/>
    <w:rsid w:val="00537026"/>
    <w:rsid w:val="005376EB"/>
    <w:rsid w:val="00537790"/>
    <w:rsid w:val="00537B4D"/>
    <w:rsid w:val="00537E11"/>
    <w:rsid w:val="00537F42"/>
    <w:rsid w:val="0054023E"/>
    <w:rsid w:val="00540744"/>
    <w:rsid w:val="0054119B"/>
    <w:rsid w:val="0054134A"/>
    <w:rsid w:val="005417F6"/>
    <w:rsid w:val="00541CDF"/>
    <w:rsid w:val="00541EB5"/>
    <w:rsid w:val="00541F36"/>
    <w:rsid w:val="00542CD1"/>
    <w:rsid w:val="00542DC7"/>
    <w:rsid w:val="00543464"/>
    <w:rsid w:val="005434EF"/>
    <w:rsid w:val="0054356D"/>
    <w:rsid w:val="005441F2"/>
    <w:rsid w:val="0054494A"/>
    <w:rsid w:val="005449D7"/>
    <w:rsid w:val="00544F3D"/>
    <w:rsid w:val="00545086"/>
    <w:rsid w:val="0054534B"/>
    <w:rsid w:val="005453C5"/>
    <w:rsid w:val="005456F4"/>
    <w:rsid w:val="00545A15"/>
    <w:rsid w:val="00546183"/>
    <w:rsid w:val="005461A1"/>
    <w:rsid w:val="00546336"/>
    <w:rsid w:val="0054634D"/>
    <w:rsid w:val="00546388"/>
    <w:rsid w:val="0054678D"/>
    <w:rsid w:val="00547467"/>
    <w:rsid w:val="0054746A"/>
    <w:rsid w:val="00547525"/>
    <w:rsid w:val="0054763B"/>
    <w:rsid w:val="00547764"/>
    <w:rsid w:val="005479F2"/>
    <w:rsid w:val="00547A97"/>
    <w:rsid w:val="00547AB2"/>
    <w:rsid w:val="00547EC9"/>
    <w:rsid w:val="00547F35"/>
    <w:rsid w:val="00547F86"/>
    <w:rsid w:val="00550395"/>
    <w:rsid w:val="0055077C"/>
    <w:rsid w:val="00550A72"/>
    <w:rsid w:val="00550AC4"/>
    <w:rsid w:val="00550B54"/>
    <w:rsid w:val="00550F1C"/>
    <w:rsid w:val="005510D0"/>
    <w:rsid w:val="00551263"/>
    <w:rsid w:val="00551294"/>
    <w:rsid w:val="005518BA"/>
    <w:rsid w:val="00551ABA"/>
    <w:rsid w:val="00551ABF"/>
    <w:rsid w:val="00551AE1"/>
    <w:rsid w:val="00551E82"/>
    <w:rsid w:val="00552658"/>
    <w:rsid w:val="0055285E"/>
    <w:rsid w:val="00552E30"/>
    <w:rsid w:val="0055333C"/>
    <w:rsid w:val="00553455"/>
    <w:rsid w:val="00553456"/>
    <w:rsid w:val="005535ED"/>
    <w:rsid w:val="005538C9"/>
    <w:rsid w:val="00553983"/>
    <w:rsid w:val="00553C9C"/>
    <w:rsid w:val="00554B6E"/>
    <w:rsid w:val="00555062"/>
    <w:rsid w:val="00555096"/>
    <w:rsid w:val="00555324"/>
    <w:rsid w:val="005556CB"/>
    <w:rsid w:val="00555943"/>
    <w:rsid w:val="00555DCC"/>
    <w:rsid w:val="005561D8"/>
    <w:rsid w:val="005562EF"/>
    <w:rsid w:val="0055637C"/>
    <w:rsid w:val="005564C7"/>
    <w:rsid w:val="005565B4"/>
    <w:rsid w:val="00556613"/>
    <w:rsid w:val="005568A5"/>
    <w:rsid w:val="005569AB"/>
    <w:rsid w:val="00556A46"/>
    <w:rsid w:val="00556CCB"/>
    <w:rsid w:val="00556FC0"/>
    <w:rsid w:val="00557052"/>
    <w:rsid w:val="00557939"/>
    <w:rsid w:val="00557B5D"/>
    <w:rsid w:val="00557FD0"/>
    <w:rsid w:val="0056016C"/>
    <w:rsid w:val="0056042F"/>
    <w:rsid w:val="005604AA"/>
    <w:rsid w:val="00560B0A"/>
    <w:rsid w:val="00560B29"/>
    <w:rsid w:val="00560EF4"/>
    <w:rsid w:val="00561716"/>
    <w:rsid w:val="0056177B"/>
    <w:rsid w:val="00561A00"/>
    <w:rsid w:val="00561AC8"/>
    <w:rsid w:val="00561C6F"/>
    <w:rsid w:val="00561E75"/>
    <w:rsid w:val="00561EA0"/>
    <w:rsid w:val="00561EC1"/>
    <w:rsid w:val="00561F20"/>
    <w:rsid w:val="00562072"/>
    <w:rsid w:val="005620E5"/>
    <w:rsid w:val="005623EB"/>
    <w:rsid w:val="005626F3"/>
    <w:rsid w:val="005627B0"/>
    <w:rsid w:val="00562FE5"/>
    <w:rsid w:val="005632BD"/>
    <w:rsid w:val="00563A04"/>
    <w:rsid w:val="005640F7"/>
    <w:rsid w:val="0056420F"/>
    <w:rsid w:val="0056440D"/>
    <w:rsid w:val="0056466A"/>
    <w:rsid w:val="00564ADC"/>
    <w:rsid w:val="00564EAA"/>
    <w:rsid w:val="00565801"/>
    <w:rsid w:val="00565B51"/>
    <w:rsid w:val="00566299"/>
    <w:rsid w:val="00566479"/>
    <w:rsid w:val="005666FA"/>
    <w:rsid w:val="00566D10"/>
    <w:rsid w:val="00566D93"/>
    <w:rsid w:val="00566FCC"/>
    <w:rsid w:val="005673AA"/>
    <w:rsid w:val="00567639"/>
    <w:rsid w:val="005678E8"/>
    <w:rsid w:val="00567F5E"/>
    <w:rsid w:val="005704B8"/>
    <w:rsid w:val="0057057B"/>
    <w:rsid w:val="00570629"/>
    <w:rsid w:val="005706FE"/>
    <w:rsid w:val="00570F80"/>
    <w:rsid w:val="005712A4"/>
    <w:rsid w:val="005713C8"/>
    <w:rsid w:val="00571C3B"/>
    <w:rsid w:val="00572456"/>
    <w:rsid w:val="005729AF"/>
    <w:rsid w:val="005731E8"/>
    <w:rsid w:val="00573B11"/>
    <w:rsid w:val="00574040"/>
    <w:rsid w:val="005748FD"/>
    <w:rsid w:val="00574A19"/>
    <w:rsid w:val="00574BC1"/>
    <w:rsid w:val="00574FA6"/>
    <w:rsid w:val="00574FCC"/>
    <w:rsid w:val="0057512F"/>
    <w:rsid w:val="005751D6"/>
    <w:rsid w:val="0057527F"/>
    <w:rsid w:val="0057628E"/>
    <w:rsid w:val="0057649A"/>
    <w:rsid w:val="00576C99"/>
    <w:rsid w:val="00577367"/>
    <w:rsid w:val="005774C6"/>
    <w:rsid w:val="005778F4"/>
    <w:rsid w:val="00577E31"/>
    <w:rsid w:val="00577E4D"/>
    <w:rsid w:val="00577E83"/>
    <w:rsid w:val="005801D4"/>
    <w:rsid w:val="005805E6"/>
    <w:rsid w:val="005806C5"/>
    <w:rsid w:val="00580751"/>
    <w:rsid w:val="00580D2E"/>
    <w:rsid w:val="00580DF4"/>
    <w:rsid w:val="00581838"/>
    <w:rsid w:val="00581CD8"/>
    <w:rsid w:val="00581D66"/>
    <w:rsid w:val="00582388"/>
    <w:rsid w:val="00582441"/>
    <w:rsid w:val="00582871"/>
    <w:rsid w:val="00582F81"/>
    <w:rsid w:val="005832E0"/>
    <w:rsid w:val="005837D4"/>
    <w:rsid w:val="0058387B"/>
    <w:rsid w:val="005846FF"/>
    <w:rsid w:val="005847C6"/>
    <w:rsid w:val="00584965"/>
    <w:rsid w:val="00584CA5"/>
    <w:rsid w:val="00585184"/>
    <w:rsid w:val="00585373"/>
    <w:rsid w:val="005854C7"/>
    <w:rsid w:val="00585749"/>
    <w:rsid w:val="00585CBD"/>
    <w:rsid w:val="00585FD5"/>
    <w:rsid w:val="00586143"/>
    <w:rsid w:val="005861EC"/>
    <w:rsid w:val="00586201"/>
    <w:rsid w:val="0058628B"/>
    <w:rsid w:val="00586515"/>
    <w:rsid w:val="005867B7"/>
    <w:rsid w:val="00586D30"/>
    <w:rsid w:val="0058773E"/>
    <w:rsid w:val="00587B35"/>
    <w:rsid w:val="005904BA"/>
    <w:rsid w:val="005907F3"/>
    <w:rsid w:val="00590960"/>
    <w:rsid w:val="0059125D"/>
    <w:rsid w:val="005915E6"/>
    <w:rsid w:val="005919E8"/>
    <w:rsid w:val="00591BD7"/>
    <w:rsid w:val="00592063"/>
    <w:rsid w:val="005924DA"/>
    <w:rsid w:val="0059257C"/>
    <w:rsid w:val="00592C57"/>
    <w:rsid w:val="00593098"/>
    <w:rsid w:val="0059396C"/>
    <w:rsid w:val="005939DE"/>
    <w:rsid w:val="00593A28"/>
    <w:rsid w:val="00593B00"/>
    <w:rsid w:val="00593C90"/>
    <w:rsid w:val="00593F70"/>
    <w:rsid w:val="00593FB1"/>
    <w:rsid w:val="00594039"/>
    <w:rsid w:val="005941C0"/>
    <w:rsid w:val="0059432E"/>
    <w:rsid w:val="0059452D"/>
    <w:rsid w:val="00594770"/>
    <w:rsid w:val="005948E1"/>
    <w:rsid w:val="0059497F"/>
    <w:rsid w:val="00594DA3"/>
    <w:rsid w:val="00594E07"/>
    <w:rsid w:val="00595107"/>
    <w:rsid w:val="0059593C"/>
    <w:rsid w:val="00595BE3"/>
    <w:rsid w:val="00595C75"/>
    <w:rsid w:val="00596262"/>
    <w:rsid w:val="00596432"/>
    <w:rsid w:val="00596444"/>
    <w:rsid w:val="005964BE"/>
    <w:rsid w:val="00596643"/>
    <w:rsid w:val="0059690B"/>
    <w:rsid w:val="00596A22"/>
    <w:rsid w:val="00596C98"/>
    <w:rsid w:val="00596CAF"/>
    <w:rsid w:val="00596EA2"/>
    <w:rsid w:val="00597BBF"/>
    <w:rsid w:val="005A06CE"/>
    <w:rsid w:val="005A0790"/>
    <w:rsid w:val="005A0A93"/>
    <w:rsid w:val="005A0AC1"/>
    <w:rsid w:val="005A0F48"/>
    <w:rsid w:val="005A1886"/>
    <w:rsid w:val="005A1A50"/>
    <w:rsid w:val="005A1B32"/>
    <w:rsid w:val="005A1CC1"/>
    <w:rsid w:val="005A20A4"/>
    <w:rsid w:val="005A2C1F"/>
    <w:rsid w:val="005A2D26"/>
    <w:rsid w:val="005A2EDB"/>
    <w:rsid w:val="005A33F7"/>
    <w:rsid w:val="005A3433"/>
    <w:rsid w:val="005A377D"/>
    <w:rsid w:val="005A3A15"/>
    <w:rsid w:val="005A3C53"/>
    <w:rsid w:val="005A3F29"/>
    <w:rsid w:val="005A4051"/>
    <w:rsid w:val="005A4239"/>
    <w:rsid w:val="005A477B"/>
    <w:rsid w:val="005A5346"/>
    <w:rsid w:val="005A53E9"/>
    <w:rsid w:val="005A5CE0"/>
    <w:rsid w:val="005A5E61"/>
    <w:rsid w:val="005A60B5"/>
    <w:rsid w:val="005A6A20"/>
    <w:rsid w:val="005A6E85"/>
    <w:rsid w:val="005A6FF1"/>
    <w:rsid w:val="005A7BB0"/>
    <w:rsid w:val="005A7DE8"/>
    <w:rsid w:val="005B00EF"/>
    <w:rsid w:val="005B07B0"/>
    <w:rsid w:val="005B07E5"/>
    <w:rsid w:val="005B08EB"/>
    <w:rsid w:val="005B0B1C"/>
    <w:rsid w:val="005B0E47"/>
    <w:rsid w:val="005B10BB"/>
    <w:rsid w:val="005B1251"/>
    <w:rsid w:val="005B1385"/>
    <w:rsid w:val="005B14C5"/>
    <w:rsid w:val="005B15D8"/>
    <w:rsid w:val="005B160D"/>
    <w:rsid w:val="005B1631"/>
    <w:rsid w:val="005B173E"/>
    <w:rsid w:val="005B1B70"/>
    <w:rsid w:val="005B1C35"/>
    <w:rsid w:val="005B1C93"/>
    <w:rsid w:val="005B1DB8"/>
    <w:rsid w:val="005B23E1"/>
    <w:rsid w:val="005B27FD"/>
    <w:rsid w:val="005B28DA"/>
    <w:rsid w:val="005B2C41"/>
    <w:rsid w:val="005B2DF1"/>
    <w:rsid w:val="005B2E4A"/>
    <w:rsid w:val="005B2EA5"/>
    <w:rsid w:val="005B2ECD"/>
    <w:rsid w:val="005B34B2"/>
    <w:rsid w:val="005B3CD0"/>
    <w:rsid w:val="005B41CC"/>
    <w:rsid w:val="005B42D0"/>
    <w:rsid w:val="005B43AD"/>
    <w:rsid w:val="005B4589"/>
    <w:rsid w:val="005B47D3"/>
    <w:rsid w:val="005B4AD5"/>
    <w:rsid w:val="005B4B03"/>
    <w:rsid w:val="005B4C0F"/>
    <w:rsid w:val="005B4D42"/>
    <w:rsid w:val="005B4ECE"/>
    <w:rsid w:val="005B4F43"/>
    <w:rsid w:val="005B4FE9"/>
    <w:rsid w:val="005B5059"/>
    <w:rsid w:val="005B543D"/>
    <w:rsid w:val="005B54BB"/>
    <w:rsid w:val="005B56BB"/>
    <w:rsid w:val="005B5D2B"/>
    <w:rsid w:val="005B6287"/>
    <w:rsid w:val="005B63BB"/>
    <w:rsid w:val="005B6590"/>
    <w:rsid w:val="005B6990"/>
    <w:rsid w:val="005B6D07"/>
    <w:rsid w:val="005B7753"/>
    <w:rsid w:val="005C017E"/>
    <w:rsid w:val="005C064B"/>
    <w:rsid w:val="005C07E9"/>
    <w:rsid w:val="005C0946"/>
    <w:rsid w:val="005C09A5"/>
    <w:rsid w:val="005C0CF7"/>
    <w:rsid w:val="005C0D16"/>
    <w:rsid w:val="005C125B"/>
    <w:rsid w:val="005C14C7"/>
    <w:rsid w:val="005C17F7"/>
    <w:rsid w:val="005C1871"/>
    <w:rsid w:val="005C1D41"/>
    <w:rsid w:val="005C24F2"/>
    <w:rsid w:val="005C251C"/>
    <w:rsid w:val="005C27B5"/>
    <w:rsid w:val="005C2980"/>
    <w:rsid w:val="005C2D21"/>
    <w:rsid w:val="005C2F91"/>
    <w:rsid w:val="005C33B9"/>
    <w:rsid w:val="005C36E1"/>
    <w:rsid w:val="005C3A33"/>
    <w:rsid w:val="005C3A63"/>
    <w:rsid w:val="005C3A6F"/>
    <w:rsid w:val="005C3B51"/>
    <w:rsid w:val="005C3CA1"/>
    <w:rsid w:val="005C3D99"/>
    <w:rsid w:val="005C3DC9"/>
    <w:rsid w:val="005C4179"/>
    <w:rsid w:val="005C45A7"/>
    <w:rsid w:val="005C4617"/>
    <w:rsid w:val="005C4949"/>
    <w:rsid w:val="005C4A67"/>
    <w:rsid w:val="005C4AFD"/>
    <w:rsid w:val="005C4B11"/>
    <w:rsid w:val="005C4C0E"/>
    <w:rsid w:val="005C4CB2"/>
    <w:rsid w:val="005C4F60"/>
    <w:rsid w:val="005C5366"/>
    <w:rsid w:val="005C5410"/>
    <w:rsid w:val="005C5827"/>
    <w:rsid w:val="005C5B43"/>
    <w:rsid w:val="005C5CFF"/>
    <w:rsid w:val="005C6011"/>
    <w:rsid w:val="005C647D"/>
    <w:rsid w:val="005C69DD"/>
    <w:rsid w:val="005C70E8"/>
    <w:rsid w:val="005C769B"/>
    <w:rsid w:val="005C774B"/>
    <w:rsid w:val="005C7782"/>
    <w:rsid w:val="005C7862"/>
    <w:rsid w:val="005C7BA8"/>
    <w:rsid w:val="005C7C13"/>
    <w:rsid w:val="005C7EA9"/>
    <w:rsid w:val="005C7F20"/>
    <w:rsid w:val="005D0716"/>
    <w:rsid w:val="005D07D7"/>
    <w:rsid w:val="005D0936"/>
    <w:rsid w:val="005D0B92"/>
    <w:rsid w:val="005D0BB2"/>
    <w:rsid w:val="005D0E18"/>
    <w:rsid w:val="005D111F"/>
    <w:rsid w:val="005D1A35"/>
    <w:rsid w:val="005D1BEF"/>
    <w:rsid w:val="005D1D7E"/>
    <w:rsid w:val="005D207E"/>
    <w:rsid w:val="005D2343"/>
    <w:rsid w:val="005D2465"/>
    <w:rsid w:val="005D2566"/>
    <w:rsid w:val="005D2AAB"/>
    <w:rsid w:val="005D2F6D"/>
    <w:rsid w:val="005D33CE"/>
    <w:rsid w:val="005D35BA"/>
    <w:rsid w:val="005D3B61"/>
    <w:rsid w:val="005D3D4D"/>
    <w:rsid w:val="005D46AF"/>
    <w:rsid w:val="005D46BD"/>
    <w:rsid w:val="005D49AC"/>
    <w:rsid w:val="005D4B58"/>
    <w:rsid w:val="005D528C"/>
    <w:rsid w:val="005D52FD"/>
    <w:rsid w:val="005D57DC"/>
    <w:rsid w:val="005D5E23"/>
    <w:rsid w:val="005D6066"/>
    <w:rsid w:val="005D60F3"/>
    <w:rsid w:val="005D64B3"/>
    <w:rsid w:val="005D6EBF"/>
    <w:rsid w:val="005D70E7"/>
    <w:rsid w:val="005D7849"/>
    <w:rsid w:val="005D79E1"/>
    <w:rsid w:val="005D7E80"/>
    <w:rsid w:val="005E006E"/>
    <w:rsid w:val="005E00AC"/>
    <w:rsid w:val="005E0414"/>
    <w:rsid w:val="005E0418"/>
    <w:rsid w:val="005E1094"/>
    <w:rsid w:val="005E10E9"/>
    <w:rsid w:val="005E1244"/>
    <w:rsid w:val="005E1840"/>
    <w:rsid w:val="005E1907"/>
    <w:rsid w:val="005E1C2F"/>
    <w:rsid w:val="005E1E6E"/>
    <w:rsid w:val="005E2297"/>
    <w:rsid w:val="005E27DA"/>
    <w:rsid w:val="005E299E"/>
    <w:rsid w:val="005E29A5"/>
    <w:rsid w:val="005E2C69"/>
    <w:rsid w:val="005E2DCD"/>
    <w:rsid w:val="005E2FDC"/>
    <w:rsid w:val="005E32D9"/>
    <w:rsid w:val="005E3670"/>
    <w:rsid w:val="005E3797"/>
    <w:rsid w:val="005E3DD7"/>
    <w:rsid w:val="005E4174"/>
    <w:rsid w:val="005E45A0"/>
    <w:rsid w:val="005E4BAE"/>
    <w:rsid w:val="005E53AD"/>
    <w:rsid w:val="005E54F4"/>
    <w:rsid w:val="005E5621"/>
    <w:rsid w:val="005E5D4D"/>
    <w:rsid w:val="005E5EA4"/>
    <w:rsid w:val="005E5F2B"/>
    <w:rsid w:val="005E5FE5"/>
    <w:rsid w:val="005E6051"/>
    <w:rsid w:val="005E61F2"/>
    <w:rsid w:val="005E6594"/>
    <w:rsid w:val="005E65FE"/>
    <w:rsid w:val="005E66A4"/>
    <w:rsid w:val="005E66D5"/>
    <w:rsid w:val="005E67A1"/>
    <w:rsid w:val="005E6931"/>
    <w:rsid w:val="005E6988"/>
    <w:rsid w:val="005E6A3B"/>
    <w:rsid w:val="005E6CC4"/>
    <w:rsid w:val="005E6E63"/>
    <w:rsid w:val="005E72DD"/>
    <w:rsid w:val="005E78C7"/>
    <w:rsid w:val="005E78ED"/>
    <w:rsid w:val="005E7916"/>
    <w:rsid w:val="005E7994"/>
    <w:rsid w:val="005E79D0"/>
    <w:rsid w:val="005E7D01"/>
    <w:rsid w:val="005E7DB9"/>
    <w:rsid w:val="005F01E1"/>
    <w:rsid w:val="005F01E2"/>
    <w:rsid w:val="005F0269"/>
    <w:rsid w:val="005F0389"/>
    <w:rsid w:val="005F03BF"/>
    <w:rsid w:val="005F17AC"/>
    <w:rsid w:val="005F1D98"/>
    <w:rsid w:val="005F24B3"/>
    <w:rsid w:val="005F2515"/>
    <w:rsid w:val="005F27E8"/>
    <w:rsid w:val="005F2D2A"/>
    <w:rsid w:val="005F2D5B"/>
    <w:rsid w:val="005F309E"/>
    <w:rsid w:val="005F3265"/>
    <w:rsid w:val="005F345A"/>
    <w:rsid w:val="005F356B"/>
    <w:rsid w:val="005F39FD"/>
    <w:rsid w:val="005F3F16"/>
    <w:rsid w:val="005F451E"/>
    <w:rsid w:val="005F4603"/>
    <w:rsid w:val="005F4663"/>
    <w:rsid w:val="005F47D2"/>
    <w:rsid w:val="005F4CB6"/>
    <w:rsid w:val="005F4F8F"/>
    <w:rsid w:val="005F5070"/>
    <w:rsid w:val="005F50BD"/>
    <w:rsid w:val="005F53A3"/>
    <w:rsid w:val="005F53C8"/>
    <w:rsid w:val="005F543E"/>
    <w:rsid w:val="005F5AB4"/>
    <w:rsid w:val="005F5C1D"/>
    <w:rsid w:val="005F6108"/>
    <w:rsid w:val="005F64DC"/>
    <w:rsid w:val="005F6FB1"/>
    <w:rsid w:val="005F7021"/>
    <w:rsid w:val="005F719E"/>
    <w:rsid w:val="005F74D6"/>
    <w:rsid w:val="005F7C27"/>
    <w:rsid w:val="005F7E9E"/>
    <w:rsid w:val="006002F9"/>
    <w:rsid w:val="0060063E"/>
    <w:rsid w:val="006009A3"/>
    <w:rsid w:val="00601AA8"/>
    <w:rsid w:val="00601E91"/>
    <w:rsid w:val="00601F77"/>
    <w:rsid w:val="0060260E"/>
    <w:rsid w:val="0060265E"/>
    <w:rsid w:val="00602709"/>
    <w:rsid w:val="00602A7D"/>
    <w:rsid w:val="00602C13"/>
    <w:rsid w:val="00602CC2"/>
    <w:rsid w:val="00602D27"/>
    <w:rsid w:val="00602F01"/>
    <w:rsid w:val="0060302C"/>
    <w:rsid w:val="0060378C"/>
    <w:rsid w:val="006037EF"/>
    <w:rsid w:val="00603910"/>
    <w:rsid w:val="00603DD8"/>
    <w:rsid w:val="006047B3"/>
    <w:rsid w:val="00604D9F"/>
    <w:rsid w:val="00604DAB"/>
    <w:rsid w:val="00605166"/>
    <w:rsid w:val="006051B0"/>
    <w:rsid w:val="00605510"/>
    <w:rsid w:val="0060579E"/>
    <w:rsid w:val="006058B7"/>
    <w:rsid w:val="00605963"/>
    <w:rsid w:val="00605FB2"/>
    <w:rsid w:val="006060C1"/>
    <w:rsid w:val="00606121"/>
    <w:rsid w:val="0060638E"/>
    <w:rsid w:val="006064BD"/>
    <w:rsid w:val="00606533"/>
    <w:rsid w:val="0060668C"/>
    <w:rsid w:val="00606E2E"/>
    <w:rsid w:val="00607006"/>
    <w:rsid w:val="00607433"/>
    <w:rsid w:val="00610208"/>
    <w:rsid w:val="00610245"/>
    <w:rsid w:val="006106E3"/>
    <w:rsid w:val="00610985"/>
    <w:rsid w:val="00610B5A"/>
    <w:rsid w:val="00610E2F"/>
    <w:rsid w:val="00611082"/>
    <w:rsid w:val="0061110B"/>
    <w:rsid w:val="006114B7"/>
    <w:rsid w:val="00612257"/>
    <w:rsid w:val="006125C1"/>
    <w:rsid w:val="0061265D"/>
    <w:rsid w:val="00612CCC"/>
    <w:rsid w:val="00612D10"/>
    <w:rsid w:val="00612E05"/>
    <w:rsid w:val="00612F24"/>
    <w:rsid w:val="0061346D"/>
    <w:rsid w:val="00613588"/>
    <w:rsid w:val="00613D46"/>
    <w:rsid w:val="00613F99"/>
    <w:rsid w:val="006149ED"/>
    <w:rsid w:val="006154D3"/>
    <w:rsid w:val="00615E67"/>
    <w:rsid w:val="00615E9B"/>
    <w:rsid w:val="006160F6"/>
    <w:rsid w:val="00616CB3"/>
    <w:rsid w:val="00616E19"/>
    <w:rsid w:val="006170DC"/>
    <w:rsid w:val="00617175"/>
    <w:rsid w:val="00617468"/>
    <w:rsid w:val="00617714"/>
    <w:rsid w:val="00617FE6"/>
    <w:rsid w:val="006204C2"/>
    <w:rsid w:val="0062096B"/>
    <w:rsid w:val="00620E51"/>
    <w:rsid w:val="006213CD"/>
    <w:rsid w:val="00621A3B"/>
    <w:rsid w:val="006222BC"/>
    <w:rsid w:val="0062233B"/>
    <w:rsid w:val="00622359"/>
    <w:rsid w:val="0062259C"/>
    <w:rsid w:val="00622822"/>
    <w:rsid w:val="0062297A"/>
    <w:rsid w:val="00622B49"/>
    <w:rsid w:val="00622B5E"/>
    <w:rsid w:val="00622E86"/>
    <w:rsid w:val="006230BE"/>
    <w:rsid w:val="0062330A"/>
    <w:rsid w:val="00623B82"/>
    <w:rsid w:val="00624145"/>
    <w:rsid w:val="006242A3"/>
    <w:rsid w:val="00624710"/>
    <w:rsid w:val="00624AF3"/>
    <w:rsid w:val="00624BFC"/>
    <w:rsid w:val="00624E6D"/>
    <w:rsid w:val="00625134"/>
    <w:rsid w:val="00625402"/>
    <w:rsid w:val="00625728"/>
    <w:rsid w:val="006259C4"/>
    <w:rsid w:val="00625E81"/>
    <w:rsid w:val="00625F85"/>
    <w:rsid w:val="00626263"/>
    <w:rsid w:val="00626413"/>
    <w:rsid w:val="0062691F"/>
    <w:rsid w:val="00626D84"/>
    <w:rsid w:val="00626EBA"/>
    <w:rsid w:val="00626EBD"/>
    <w:rsid w:val="00627AB4"/>
    <w:rsid w:val="00627AF9"/>
    <w:rsid w:val="00627D58"/>
    <w:rsid w:val="00627DED"/>
    <w:rsid w:val="00627FCD"/>
    <w:rsid w:val="00630AEA"/>
    <w:rsid w:val="00630DB6"/>
    <w:rsid w:val="00630F58"/>
    <w:rsid w:val="006314FF"/>
    <w:rsid w:val="00631820"/>
    <w:rsid w:val="00631872"/>
    <w:rsid w:val="00631C08"/>
    <w:rsid w:val="0063216F"/>
    <w:rsid w:val="006323C0"/>
    <w:rsid w:val="00632711"/>
    <w:rsid w:val="006327F2"/>
    <w:rsid w:val="006328B5"/>
    <w:rsid w:val="00632D30"/>
    <w:rsid w:val="00632D5A"/>
    <w:rsid w:val="0063300F"/>
    <w:rsid w:val="0063301C"/>
    <w:rsid w:val="00633162"/>
    <w:rsid w:val="006332E5"/>
    <w:rsid w:val="00633408"/>
    <w:rsid w:val="0063350E"/>
    <w:rsid w:val="0063395A"/>
    <w:rsid w:val="00633A2A"/>
    <w:rsid w:val="00633DF8"/>
    <w:rsid w:val="00634003"/>
    <w:rsid w:val="006346CA"/>
    <w:rsid w:val="00634806"/>
    <w:rsid w:val="006350BA"/>
    <w:rsid w:val="006351BC"/>
    <w:rsid w:val="0063524C"/>
    <w:rsid w:val="0063558F"/>
    <w:rsid w:val="006356C1"/>
    <w:rsid w:val="00635934"/>
    <w:rsid w:val="00635FD3"/>
    <w:rsid w:val="0063658D"/>
    <w:rsid w:val="006365D4"/>
    <w:rsid w:val="006366EE"/>
    <w:rsid w:val="00636A62"/>
    <w:rsid w:val="00637175"/>
    <w:rsid w:val="00637514"/>
    <w:rsid w:val="006379C9"/>
    <w:rsid w:val="00637A12"/>
    <w:rsid w:val="00637F0F"/>
    <w:rsid w:val="00640199"/>
    <w:rsid w:val="00640C9B"/>
    <w:rsid w:val="00641125"/>
    <w:rsid w:val="00641168"/>
    <w:rsid w:val="0064196B"/>
    <w:rsid w:val="00641A8B"/>
    <w:rsid w:val="006428E3"/>
    <w:rsid w:val="00643049"/>
    <w:rsid w:val="0064323D"/>
    <w:rsid w:val="0064325A"/>
    <w:rsid w:val="00643674"/>
    <w:rsid w:val="006436BB"/>
    <w:rsid w:val="006438CE"/>
    <w:rsid w:val="0064392C"/>
    <w:rsid w:val="006445D2"/>
    <w:rsid w:val="006446D9"/>
    <w:rsid w:val="0064481E"/>
    <w:rsid w:val="00644A73"/>
    <w:rsid w:val="00644EB3"/>
    <w:rsid w:val="00644FA8"/>
    <w:rsid w:val="006454E1"/>
    <w:rsid w:val="006455BC"/>
    <w:rsid w:val="00645C3D"/>
    <w:rsid w:val="00645E28"/>
    <w:rsid w:val="00646794"/>
    <w:rsid w:val="00646A89"/>
    <w:rsid w:val="00646DB8"/>
    <w:rsid w:val="0064709E"/>
    <w:rsid w:val="006475E4"/>
    <w:rsid w:val="00647A2F"/>
    <w:rsid w:val="00650110"/>
    <w:rsid w:val="00650150"/>
    <w:rsid w:val="006502F0"/>
    <w:rsid w:val="00650A38"/>
    <w:rsid w:val="00650C6D"/>
    <w:rsid w:val="00650F43"/>
    <w:rsid w:val="0065156D"/>
    <w:rsid w:val="006517B4"/>
    <w:rsid w:val="00651ADB"/>
    <w:rsid w:val="00651D25"/>
    <w:rsid w:val="006523EA"/>
    <w:rsid w:val="0065249B"/>
    <w:rsid w:val="006525BA"/>
    <w:rsid w:val="006525F5"/>
    <w:rsid w:val="006529BB"/>
    <w:rsid w:val="00652A7D"/>
    <w:rsid w:val="00652BBA"/>
    <w:rsid w:val="00652CEE"/>
    <w:rsid w:val="00652DC4"/>
    <w:rsid w:val="00653244"/>
    <w:rsid w:val="006533D4"/>
    <w:rsid w:val="006534E8"/>
    <w:rsid w:val="00653550"/>
    <w:rsid w:val="00653F82"/>
    <w:rsid w:val="006541E1"/>
    <w:rsid w:val="00654BD3"/>
    <w:rsid w:val="00654D7A"/>
    <w:rsid w:val="006552D7"/>
    <w:rsid w:val="00655870"/>
    <w:rsid w:val="0065629E"/>
    <w:rsid w:val="006565FE"/>
    <w:rsid w:val="006567D6"/>
    <w:rsid w:val="00656989"/>
    <w:rsid w:val="006569ED"/>
    <w:rsid w:val="006569F3"/>
    <w:rsid w:val="00656B89"/>
    <w:rsid w:val="00656BCE"/>
    <w:rsid w:val="00656EB5"/>
    <w:rsid w:val="00656FDA"/>
    <w:rsid w:val="00657471"/>
    <w:rsid w:val="00657625"/>
    <w:rsid w:val="006604EB"/>
    <w:rsid w:val="006607DB"/>
    <w:rsid w:val="0066083C"/>
    <w:rsid w:val="00662046"/>
    <w:rsid w:val="00662DC2"/>
    <w:rsid w:val="00662E1E"/>
    <w:rsid w:val="00663398"/>
    <w:rsid w:val="00663403"/>
    <w:rsid w:val="00663444"/>
    <w:rsid w:val="00663618"/>
    <w:rsid w:val="00663821"/>
    <w:rsid w:val="00663857"/>
    <w:rsid w:val="00663B53"/>
    <w:rsid w:val="00663DAC"/>
    <w:rsid w:val="006646FE"/>
    <w:rsid w:val="00664C28"/>
    <w:rsid w:val="00664E1E"/>
    <w:rsid w:val="00664E3C"/>
    <w:rsid w:val="00664EA1"/>
    <w:rsid w:val="00665032"/>
    <w:rsid w:val="0066516F"/>
    <w:rsid w:val="00665525"/>
    <w:rsid w:val="006655EC"/>
    <w:rsid w:val="00665721"/>
    <w:rsid w:val="0066639A"/>
    <w:rsid w:val="006664A5"/>
    <w:rsid w:val="006664E6"/>
    <w:rsid w:val="00666607"/>
    <w:rsid w:val="00666954"/>
    <w:rsid w:val="00666AA8"/>
    <w:rsid w:val="00666DE7"/>
    <w:rsid w:val="00666EAE"/>
    <w:rsid w:val="00666F22"/>
    <w:rsid w:val="006670E7"/>
    <w:rsid w:val="00667370"/>
    <w:rsid w:val="00667451"/>
    <w:rsid w:val="00667581"/>
    <w:rsid w:val="006677E6"/>
    <w:rsid w:val="0066790E"/>
    <w:rsid w:val="00670003"/>
    <w:rsid w:val="00670679"/>
    <w:rsid w:val="00670694"/>
    <w:rsid w:val="006706FC"/>
    <w:rsid w:val="006709AE"/>
    <w:rsid w:val="006709B9"/>
    <w:rsid w:val="00670DA5"/>
    <w:rsid w:val="00670E51"/>
    <w:rsid w:val="00671312"/>
    <w:rsid w:val="0067215F"/>
    <w:rsid w:val="00672BAA"/>
    <w:rsid w:val="00672C8B"/>
    <w:rsid w:val="0067300B"/>
    <w:rsid w:val="006733F5"/>
    <w:rsid w:val="006736E4"/>
    <w:rsid w:val="00673A3F"/>
    <w:rsid w:val="00673D0D"/>
    <w:rsid w:val="00673E3F"/>
    <w:rsid w:val="00674256"/>
    <w:rsid w:val="00674336"/>
    <w:rsid w:val="0067484C"/>
    <w:rsid w:val="00674A5B"/>
    <w:rsid w:val="0067540E"/>
    <w:rsid w:val="00675480"/>
    <w:rsid w:val="0067557F"/>
    <w:rsid w:val="0067567B"/>
    <w:rsid w:val="00675A5E"/>
    <w:rsid w:val="00675BFC"/>
    <w:rsid w:val="00675DE7"/>
    <w:rsid w:val="0067616C"/>
    <w:rsid w:val="006761D5"/>
    <w:rsid w:val="00676BEF"/>
    <w:rsid w:val="00676C90"/>
    <w:rsid w:val="00676D88"/>
    <w:rsid w:val="00676E85"/>
    <w:rsid w:val="00677606"/>
    <w:rsid w:val="00677850"/>
    <w:rsid w:val="0067792B"/>
    <w:rsid w:val="006800D6"/>
    <w:rsid w:val="006802BC"/>
    <w:rsid w:val="006802CF"/>
    <w:rsid w:val="00680367"/>
    <w:rsid w:val="00680491"/>
    <w:rsid w:val="00680CDF"/>
    <w:rsid w:val="00681737"/>
    <w:rsid w:val="006819B4"/>
    <w:rsid w:val="00681AF5"/>
    <w:rsid w:val="00681E55"/>
    <w:rsid w:val="00681E7E"/>
    <w:rsid w:val="00682064"/>
    <w:rsid w:val="00682158"/>
    <w:rsid w:val="006825BB"/>
    <w:rsid w:val="0068284E"/>
    <w:rsid w:val="006829D0"/>
    <w:rsid w:val="00682CF6"/>
    <w:rsid w:val="00682EF1"/>
    <w:rsid w:val="006834BF"/>
    <w:rsid w:val="00683735"/>
    <w:rsid w:val="0068384A"/>
    <w:rsid w:val="006839D1"/>
    <w:rsid w:val="00683FC4"/>
    <w:rsid w:val="006841E0"/>
    <w:rsid w:val="006849D3"/>
    <w:rsid w:val="0068500B"/>
    <w:rsid w:val="00685288"/>
    <w:rsid w:val="006857E1"/>
    <w:rsid w:val="00685A70"/>
    <w:rsid w:val="00685BCB"/>
    <w:rsid w:val="00685EBB"/>
    <w:rsid w:val="00686327"/>
    <w:rsid w:val="00686401"/>
    <w:rsid w:val="00686633"/>
    <w:rsid w:val="006866A2"/>
    <w:rsid w:val="00686B1F"/>
    <w:rsid w:val="00686C26"/>
    <w:rsid w:val="00686E67"/>
    <w:rsid w:val="00686EB2"/>
    <w:rsid w:val="00686F08"/>
    <w:rsid w:val="00686F62"/>
    <w:rsid w:val="00687155"/>
    <w:rsid w:val="0068729A"/>
    <w:rsid w:val="00687326"/>
    <w:rsid w:val="006873B6"/>
    <w:rsid w:val="00687603"/>
    <w:rsid w:val="0068764A"/>
    <w:rsid w:val="00687896"/>
    <w:rsid w:val="00687BC4"/>
    <w:rsid w:val="00687DA7"/>
    <w:rsid w:val="00690340"/>
    <w:rsid w:val="006903EE"/>
    <w:rsid w:val="00690A76"/>
    <w:rsid w:val="00690C78"/>
    <w:rsid w:val="00690F1F"/>
    <w:rsid w:val="006910BD"/>
    <w:rsid w:val="00691331"/>
    <w:rsid w:val="006914CC"/>
    <w:rsid w:val="006918B7"/>
    <w:rsid w:val="00692002"/>
    <w:rsid w:val="00692290"/>
    <w:rsid w:val="00692B18"/>
    <w:rsid w:val="00692B76"/>
    <w:rsid w:val="00692B9F"/>
    <w:rsid w:val="006935ED"/>
    <w:rsid w:val="006938C5"/>
    <w:rsid w:val="00693A06"/>
    <w:rsid w:val="00693A16"/>
    <w:rsid w:val="00693F72"/>
    <w:rsid w:val="00694125"/>
    <w:rsid w:val="006946C7"/>
    <w:rsid w:val="00694D8F"/>
    <w:rsid w:val="00694DBE"/>
    <w:rsid w:val="00694E39"/>
    <w:rsid w:val="00694F89"/>
    <w:rsid w:val="0069521A"/>
    <w:rsid w:val="006957CE"/>
    <w:rsid w:val="00695DBE"/>
    <w:rsid w:val="00695E42"/>
    <w:rsid w:val="006960BD"/>
    <w:rsid w:val="00696211"/>
    <w:rsid w:val="00696306"/>
    <w:rsid w:val="0069699E"/>
    <w:rsid w:val="00696CFC"/>
    <w:rsid w:val="006970F1"/>
    <w:rsid w:val="00697182"/>
    <w:rsid w:val="006976DF"/>
    <w:rsid w:val="0069788F"/>
    <w:rsid w:val="00697E60"/>
    <w:rsid w:val="00697F60"/>
    <w:rsid w:val="00697F6E"/>
    <w:rsid w:val="006A0747"/>
    <w:rsid w:val="006A08B1"/>
    <w:rsid w:val="006A097F"/>
    <w:rsid w:val="006A0D84"/>
    <w:rsid w:val="006A0E7B"/>
    <w:rsid w:val="006A0F3E"/>
    <w:rsid w:val="006A0F85"/>
    <w:rsid w:val="006A1733"/>
    <w:rsid w:val="006A1A57"/>
    <w:rsid w:val="006A1E3E"/>
    <w:rsid w:val="006A1EED"/>
    <w:rsid w:val="006A2111"/>
    <w:rsid w:val="006A2166"/>
    <w:rsid w:val="006A2360"/>
    <w:rsid w:val="006A2451"/>
    <w:rsid w:val="006A2609"/>
    <w:rsid w:val="006A27E6"/>
    <w:rsid w:val="006A285F"/>
    <w:rsid w:val="006A2C04"/>
    <w:rsid w:val="006A2F3D"/>
    <w:rsid w:val="006A35FF"/>
    <w:rsid w:val="006A3651"/>
    <w:rsid w:val="006A3978"/>
    <w:rsid w:val="006A3B78"/>
    <w:rsid w:val="006A3BC9"/>
    <w:rsid w:val="006A41B7"/>
    <w:rsid w:val="006A434A"/>
    <w:rsid w:val="006A4800"/>
    <w:rsid w:val="006A4A70"/>
    <w:rsid w:val="006A4B77"/>
    <w:rsid w:val="006A4CE8"/>
    <w:rsid w:val="006A50EE"/>
    <w:rsid w:val="006A5104"/>
    <w:rsid w:val="006A51AC"/>
    <w:rsid w:val="006A5224"/>
    <w:rsid w:val="006A5704"/>
    <w:rsid w:val="006A5E6D"/>
    <w:rsid w:val="006A5FB9"/>
    <w:rsid w:val="006A61E0"/>
    <w:rsid w:val="006A6522"/>
    <w:rsid w:val="006A65B5"/>
    <w:rsid w:val="006A6CA3"/>
    <w:rsid w:val="006A6E62"/>
    <w:rsid w:val="006A77AF"/>
    <w:rsid w:val="006A7914"/>
    <w:rsid w:val="006A7E52"/>
    <w:rsid w:val="006A7FB7"/>
    <w:rsid w:val="006B05E2"/>
    <w:rsid w:val="006B0A19"/>
    <w:rsid w:val="006B0BCF"/>
    <w:rsid w:val="006B0C37"/>
    <w:rsid w:val="006B0C4D"/>
    <w:rsid w:val="006B0DF6"/>
    <w:rsid w:val="006B0F16"/>
    <w:rsid w:val="006B0F3F"/>
    <w:rsid w:val="006B114A"/>
    <w:rsid w:val="006B12DC"/>
    <w:rsid w:val="006B1374"/>
    <w:rsid w:val="006B149C"/>
    <w:rsid w:val="006B164C"/>
    <w:rsid w:val="006B18FE"/>
    <w:rsid w:val="006B1A5C"/>
    <w:rsid w:val="006B1B68"/>
    <w:rsid w:val="006B1E4E"/>
    <w:rsid w:val="006B233D"/>
    <w:rsid w:val="006B24FD"/>
    <w:rsid w:val="006B250C"/>
    <w:rsid w:val="006B27CD"/>
    <w:rsid w:val="006B2C90"/>
    <w:rsid w:val="006B3036"/>
    <w:rsid w:val="006B34EA"/>
    <w:rsid w:val="006B35E0"/>
    <w:rsid w:val="006B3959"/>
    <w:rsid w:val="006B3C13"/>
    <w:rsid w:val="006B3C26"/>
    <w:rsid w:val="006B3CD1"/>
    <w:rsid w:val="006B3E58"/>
    <w:rsid w:val="006B44AF"/>
    <w:rsid w:val="006B4804"/>
    <w:rsid w:val="006B5208"/>
    <w:rsid w:val="006B53F1"/>
    <w:rsid w:val="006B54F1"/>
    <w:rsid w:val="006B581B"/>
    <w:rsid w:val="006B5A8C"/>
    <w:rsid w:val="006B5CD6"/>
    <w:rsid w:val="006B5DBB"/>
    <w:rsid w:val="006B5E1D"/>
    <w:rsid w:val="006B5EE1"/>
    <w:rsid w:val="006B67BA"/>
    <w:rsid w:val="006B6C2A"/>
    <w:rsid w:val="006B6CE7"/>
    <w:rsid w:val="006B6E50"/>
    <w:rsid w:val="006B6F31"/>
    <w:rsid w:val="006B6F94"/>
    <w:rsid w:val="006B7047"/>
    <w:rsid w:val="006B730F"/>
    <w:rsid w:val="006B7636"/>
    <w:rsid w:val="006B7DE6"/>
    <w:rsid w:val="006B7EAF"/>
    <w:rsid w:val="006C1222"/>
    <w:rsid w:val="006C12D3"/>
    <w:rsid w:val="006C1609"/>
    <w:rsid w:val="006C21E1"/>
    <w:rsid w:val="006C2828"/>
    <w:rsid w:val="006C2885"/>
    <w:rsid w:val="006C28C8"/>
    <w:rsid w:val="006C29C6"/>
    <w:rsid w:val="006C2A26"/>
    <w:rsid w:val="006C3149"/>
    <w:rsid w:val="006C345B"/>
    <w:rsid w:val="006C3609"/>
    <w:rsid w:val="006C430C"/>
    <w:rsid w:val="006C4371"/>
    <w:rsid w:val="006C4B73"/>
    <w:rsid w:val="006C4F06"/>
    <w:rsid w:val="006C51C9"/>
    <w:rsid w:val="006C5C1C"/>
    <w:rsid w:val="006C5C31"/>
    <w:rsid w:val="006C5D0E"/>
    <w:rsid w:val="006C5D7D"/>
    <w:rsid w:val="006C622D"/>
    <w:rsid w:val="006C6519"/>
    <w:rsid w:val="006C67AC"/>
    <w:rsid w:val="006C68F7"/>
    <w:rsid w:val="006C69AE"/>
    <w:rsid w:val="006C6B66"/>
    <w:rsid w:val="006C6C54"/>
    <w:rsid w:val="006C6C59"/>
    <w:rsid w:val="006C6D15"/>
    <w:rsid w:val="006C6D51"/>
    <w:rsid w:val="006C6E26"/>
    <w:rsid w:val="006C6F24"/>
    <w:rsid w:val="006C70E0"/>
    <w:rsid w:val="006C762C"/>
    <w:rsid w:val="006C7984"/>
    <w:rsid w:val="006D04CC"/>
    <w:rsid w:val="006D05E0"/>
    <w:rsid w:val="006D06F1"/>
    <w:rsid w:val="006D0884"/>
    <w:rsid w:val="006D0980"/>
    <w:rsid w:val="006D0C5B"/>
    <w:rsid w:val="006D0FD0"/>
    <w:rsid w:val="006D0FF8"/>
    <w:rsid w:val="006D114A"/>
    <w:rsid w:val="006D14A3"/>
    <w:rsid w:val="006D15B4"/>
    <w:rsid w:val="006D18C4"/>
    <w:rsid w:val="006D1B90"/>
    <w:rsid w:val="006D1DE4"/>
    <w:rsid w:val="006D202E"/>
    <w:rsid w:val="006D242B"/>
    <w:rsid w:val="006D2968"/>
    <w:rsid w:val="006D2ADD"/>
    <w:rsid w:val="006D2E49"/>
    <w:rsid w:val="006D2F43"/>
    <w:rsid w:val="006D3801"/>
    <w:rsid w:val="006D4134"/>
    <w:rsid w:val="006D414D"/>
    <w:rsid w:val="006D43DF"/>
    <w:rsid w:val="006D44D7"/>
    <w:rsid w:val="006D4E0D"/>
    <w:rsid w:val="006D4E50"/>
    <w:rsid w:val="006D4E86"/>
    <w:rsid w:val="006D4EDC"/>
    <w:rsid w:val="006D56C7"/>
    <w:rsid w:val="006D5905"/>
    <w:rsid w:val="006D5C4E"/>
    <w:rsid w:val="006D5D39"/>
    <w:rsid w:val="006D6398"/>
    <w:rsid w:val="006D6531"/>
    <w:rsid w:val="006D6D68"/>
    <w:rsid w:val="006D7010"/>
    <w:rsid w:val="006D73D3"/>
    <w:rsid w:val="006D7535"/>
    <w:rsid w:val="006D78CF"/>
    <w:rsid w:val="006D7FFE"/>
    <w:rsid w:val="006E011B"/>
    <w:rsid w:val="006E0303"/>
    <w:rsid w:val="006E0316"/>
    <w:rsid w:val="006E0398"/>
    <w:rsid w:val="006E0489"/>
    <w:rsid w:val="006E0984"/>
    <w:rsid w:val="006E0C19"/>
    <w:rsid w:val="006E0C24"/>
    <w:rsid w:val="006E0C8C"/>
    <w:rsid w:val="006E0E65"/>
    <w:rsid w:val="006E0FDF"/>
    <w:rsid w:val="006E135A"/>
    <w:rsid w:val="006E1562"/>
    <w:rsid w:val="006E2268"/>
    <w:rsid w:val="006E23C7"/>
    <w:rsid w:val="006E23CC"/>
    <w:rsid w:val="006E23F9"/>
    <w:rsid w:val="006E26B6"/>
    <w:rsid w:val="006E2B4D"/>
    <w:rsid w:val="006E31FE"/>
    <w:rsid w:val="006E3209"/>
    <w:rsid w:val="006E3880"/>
    <w:rsid w:val="006E39F4"/>
    <w:rsid w:val="006E4838"/>
    <w:rsid w:val="006E49B5"/>
    <w:rsid w:val="006E4C73"/>
    <w:rsid w:val="006E5DEB"/>
    <w:rsid w:val="006E62E2"/>
    <w:rsid w:val="006E65A8"/>
    <w:rsid w:val="006E65F4"/>
    <w:rsid w:val="006E6C0A"/>
    <w:rsid w:val="006E6C6C"/>
    <w:rsid w:val="006E6EBD"/>
    <w:rsid w:val="006E6F48"/>
    <w:rsid w:val="006E7247"/>
    <w:rsid w:val="006E7529"/>
    <w:rsid w:val="006E75E0"/>
    <w:rsid w:val="006E7CBA"/>
    <w:rsid w:val="006F0144"/>
    <w:rsid w:val="006F04AA"/>
    <w:rsid w:val="006F0B2A"/>
    <w:rsid w:val="006F107F"/>
    <w:rsid w:val="006F10F5"/>
    <w:rsid w:val="006F13BD"/>
    <w:rsid w:val="006F1455"/>
    <w:rsid w:val="006F226A"/>
    <w:rsid w:val="006F23D1"/>
    <w:rsid w:val="006F2429"/>
    <w:rsid w:val="006F24A7"/>
    <w:rsid w:val="006F262C"/>
    <w:rsid w:val="006F272F"/>
    <w:rsid w:val="006F298F"/>
    <w:rsid w:val="006F2C3F"/>
    <w:rsid w:val="006F30A2"/>
    <w:rsid w:val="006F331A"/>
    <w:rsid w:val="006F3C47"/>
    <w:rsid w:val="006F3F09"/>
    <w:rsid w:val="006F44F4"/>
    <w:rsid w:val="006F4A94"/>
    <w:rsid w:val="006F4CFC"/>
    <w:rsid w:val="006F5085"/>
    <w:rsid w:val="006F536F"/>
    <w:rsid w:val="006F5414"/>
    <w:rsid w:val="006F5489"/>
    <w:rsid w:val="006F54FC"/>
    <w:rsid w:val="006F558E"/>
    <w:rsid w:val="006F58A6"/>
    <w:rsid w:val="006F63D0"/>
    <w:rsid w:val="006F68E5"/>
    <w:rsid w:val="006F6AB2"/>
    <w:rsid w:val="006F6ACD"/>
    <w:rsid w:val="006F6F70"/>
    <w:rsid w:val="006F75F2"/>
    <w:rsid w:val="006F7786"/>
    <w:rsid w:val="006F79BE"/>
    <w:rsid w:val="006F79CD"/>
    <w:rsid w:val="006F79F4"/>
    <w:rsid w:val="006F7FBC"/>
    <w:rsid w:val="00700875"/>
    <w:rsid w:val="00700A52"/>
    <w:rsid w:val="00700BBB"/>
    <w:rsid w:val="00700E8C"/>
    <w:rsid w:val="007012A2"/>
    <w:rsid w:val="0070138C"/>
    <w:rsid w:val="0070152E"/>
    <w:rsid w:val="00701654"/>
    <w:rsid w:val="00701C6F"/>
    <w:rsid w:val="00701D9D"/>
    <w:rsid w:val="007020B8"/>
    <w:rsid w:val="007023BA"/>
    <w:rsid w:val="007024EF"/>
    <w:rsid w:val="00702811"/>
    <w:rsid w:val="00702AE7"/>
    <w:rsid w:val="00702D1D"/>
    <w:rsid w:val="00702F18"/>
    <w:rsid w:val="0070328A"/>
    <w:rsid w:val="0070356F"/>
    <w:rsid w:val="00703695"/>
    <w:rsid w:val="00703714"/>
    <w:rsid w:val="007039DA"/>
    <w:rsid w:val="00703CE2"/>
    <w:rsid w:val="00703E56"/>
    <w:rsid w:val="007040EC"/>
    <w:rsid w:val="007041F0"/>
    <w:rsid w:val="007046E3"/>
    <w:rsid w:val="007047C3"/>
    <w:rsid w:val="00704950"/>
    <w:rsid w:val="007049F4"/>
    <w:rsid w:val="0070503A"/>
    <w:rsid w:val="007051E4"/>
    <w:rsid w:val="00705479"/>
    <w:rsid w:val="00705542"/>
    <w:rsid w:val="0070574E"/>
    <w:rsid w:val="00705B33"/>
    <w:rsid w:val="00705E7C"/>
    <w:rsid w:val="00705EFF"/>
    <w:rsid w:val="0070651A"/>
    <w:rsid w:val="007066E2"/>
    <w:rsid w:val="0070678B"/>
    <w:rsid w:val="00706792"/>
    <w:rsid w:val="0070681C"/>
    <w:rsid w:val="007068F1"/>
    <w:rsid w:val="00707378"/>
    <w:rsid w:val="007076BC"/>
    <w:rsid w:val="00707B77"/>
    <w:rsid w:val="00707DD7"/>
    <w:rsid w:val="00707EA2"/>
    <w:rsid w:val="00707FD1"/>
    <w:rsid w:val="0071011B"/>
    <w:rsid w:val="00710196"/>
    <w:rsid w:val="00710545"/>
    <w:rsid w:val="00710640"/>
    <w:rsid w:val="00710CD5"/>
    <w:rsid w:val="00710D3F"/>
    <w:rsid w:val="00710DBF"/>
    <w:rsid w:val="0071122F"/>
    <w:rsid w:val="0071160F"/>
    <w:rsid w:val="0071172B"/>
    <w:rsid w:val="007119F3"/>
    <w:rsid w:val="007119F9"/>
    <w:rsid w:val="00711A68"/>
    <w:rsid w:val="00711CA0"/>
    <w:rsid w:val="00711E4B"/>
    <w:rsid w:val="007122D0"/>
    <w:rsid w:val="00712321"/>
    <w:rsid w:val="00712B34"/>
    <w:rsid w:val="00712B37"/>
    <w:rsid w:val="00712D64"/>
    <w:rsid w:val="00712FDD"/>
    <w:rsid w:val="007130CF"/>
    <w:rsid w:val="00713572"/>
    <w:rsid w:val="007137BB"/>
    <w:rsid w:val="007137CE"/>
    <w:rsid w:val="00713AB1"/>
    <w:rsid w:val="00713C12"/>
    <w:rsid w:val="00713C65"/>
    <w:rsid w:val="00713F06"/>
    <w:rsid w:val="007140A4"/>
    <w:rsid w:val="007141B0"/>
    <w:rsid w:val="00714589"/>
    <w:rsid w:val="007146C2"/>
    <w:rsid w:val="00714D4F"/>
    <w:rsid w:val="00714ED0"/>
    <w:rsid w:val="007150C1"/>
    <w:rsid w:val="007151D3"/>
    <w:rsid w:val="007152D6"/>
    <w:rsid w:val="0071539D"/>
    <w:rsid w:val="0071544F"/>
    <w:rsid w:val="007156AD"/>
    <w:rsid w:val="00715C6A"/>
    <w:rsid w:val="00715D0D"/>
    <w:rsid w:val="00715E23"/>
    <w:rsid w:val="00716037"/>
    <w:rsid w:val="00716603"/>
    <w:rsid w:val="00716DCE"/>
    <w:rsid w:val="00716E45"/>
    <w:rsid w:val="0071719E"/>
    <w:rsid w:val="0071737D"/>
    <w:rsid w:val="00717713"/>
    <w:rsid w:val="00717878"/>
    <w:rsid w:val="00717BC9"/>
    <w:rsid w:val="00717DB2"/>
    <w:rsid w:val="00717E5D"/>
    <w:rsid w:val="00717FAC"/>
    <w:rsid w:val="00720149"/>
    <w:rsid w:val="0072014E"/>
    <w:rsid w:val="007205EC"/>
    <w:rsid w:val="007209E4"/>
    <w:rsid w:val="00720C5D"/>
    <w:rsid w:val="00720C79"/>
    <w:rsid w:val="0072122A"/>
    <w:rsid w:val="0072157D"/>
    <w:rsid w:val="007217E7"/>
    <w:rsid w:val="007219F3"/>
    <w:rsid w:val="00721ACF"/>
    <w:rsid w:val="00721AE5"/>
    <w:rsid w:val="007223B8"/>
    <w:rsid w:val="00722756"/>
    <w:rsid w:val="0072278C"/>
    <w:rsid w:val="00722F9C"/>
    <w:rsid w:val="007233CB"/>
    <w:rsid w:val="007236C7"/>
    <w:rsid w:val="00723B63"/>
    <w:rsid w:val="00723D38"/>
    <w:rsid w:val="00723F13"/>
    <w:rsid w:val="0072480E"/>
    <w:rsid w:val="00724B33"/>
    <w:rsid w:val="00724C9A"/>
    <w:rsid w:val="00724D18"/>
    <w:rsid w:val="00725157"/>
    <w:rsid w:val="00725361"/>
    <w:rsid w:val="00725443"/>
    <w:rsid w:val="00725B85"/>
    <w:rsid w:val="00725CF2"/>
    <w:rsid w:val="00725D19"/>
    <w:rsid w:val="00726451"/>
    <w:rsid w:val="0072653F"/>
    <w:rsid w:val="0072660B"/>
    <w:rsid w:val="007268A1"/>
    <w:rsid w:val="0072699C"/>
    <w:rsid w:val="00726B8C"/>
    <w:rsid w:val="0072722A"/>
    <w:rsid w:val="007273AA"/>
    <w:rsid w:val="00727A4C"/>
    <w:rsid w:val="00727BD7"/>
    <w:rsid w:val="007301BD"/>
    <w:rsid w:val="00730242"/>
    <w:rsid w:val="0073067E"/>
    <w:rsid w:val="007306CD"/>
    <w:rsid w:val="007306D2"/>
    <w:rsid w:val="00730DC7"/>
    <w:rsid w:val="00731138"/>
    <w:rsid w:val="007317D7"/>
    <w:rsid w:val="00732105"/>
    <w:rsid w:val="0073253E"/>
    <w:rsid w:val="00732A5F"/>
    <w:rsid w:val="00732C85"/>
    <w:rsid w:val="00732F8D"/>
    <w:rsid w:val="00733118"/>
    <w:rsid w:val="007334D2"/>
    <w:rsid w:val="0073382C"/>
    <w:rsid w:val="00733A4A"/>
    <w:rsid w:val="00733F0F"/>
    <w:rsid w:val="00734024"/>
    <w:rsid w:val="007347EA"/>
    <w:rsid w:val="00734B9D"/>
    <w:rsid w:val="0073542D"/>
    <w:rsid w:val="0073571F"/>
    <w:rsid w:val="00735914"/>
    <w:rsid w:val="00735CDA"/>
    <w:rsid w:val="00735D94"/>
    <w:rsid w:val="00735ED6"/>
    <w:rsid w:val="00736195"/>
    <w:rsid w:val="007363BF"/>
    <w:rsid w:val="00736671"/>
    <w:rsid w:val="007368D2"/>
    <w:rsid w:val="00736B26"/>
    <w:rsid w:val="00736F76"/>
    <w:rsid w:val="00737215"/>
    <w:rsid w:val="00737470"/>
    <w:rsid w:val="00737ABF"/>
    <w:rsid w:val="00737E61"/>
    <w:rsid w:val="00737F40"/>
    <w:rsid w:val="00737FAE"/>
    <w:rsid w:val="007402F7"/>
    <w:rsid w:val="00740446"/>
    <w:rsid w:val="00740986"/>
    <w:rsid w:val="00740AED"/>
    <w:rsid w:val="00740CD1"/>
    <w:rsid w:val="00740D0B"/>
    <w:rsid w:val="00740E1C"/>
    <w:rsid w:val="00740FB6"/>
    <w:rsid w:val="007413A3"/>
    <w:rsid w:val="007413F9"/>
    <w:rsid w:val="007414DD"/>
    <w:rsid w:val="007414E5"/>
    <w:rsid w:val="007417B2"/>
    <w:rsid w:val="00741C14"/>
    <w:rsid w:val="00742071"/>
    <w:rsid w:val="00742089"/>
    <w:rsid w:val="007422A4"/>
    <w:rsid w:val="0074245D"/>
    <w:rsid w:val="00742603"/>
    <w:rsid w:val="007428D0"/>
    <w:rsid w:val="0074299C"/>
    <w:rsid w:val="00742D52"/>
    <w:rsid w:val="00743413"/>
    <w:rsid w:val="00743857"/>
    <w:rsid w:val="007438B5"/>
    <w:rsid w:val="00743CA3"/>
    <w:rsid w:val="00744060"/>
    <w:rsid w:val="007440E1"/>
    <w:rsid w:val="00744106"/>
    <w:rsid w:val="007449C1"/>
    <w:rsid w:val="00745300"/>
    <w:rsid w:val="007458D5"/>
    <w:rsid w:val="007458E2"/>
    <w:rsid w:val="0074624F"/>
    <w:rsid w:val="0074670D"/>
    <w:rsid w:val="00746C1C"/>
    <w:rsid w:val="00746EC6"/>
    <w:rsid w:val="007471E8"/>
    <w:rsid w:val="00747609"/>
    <w:rsid w:val="00747955"/>
    <w:rsid w:val="00747BD0"/>
    <w:rsid w:val="00747EE1"/>
    <w:rsid w:val="00750100"/>
    <w:rsid w:val="00750615"/>
    <w:rsid w:val="00750727"/>
    <w:rsid w:val="00750B9E"/>
    <w:rsid w:val="00750BA5"/>
    <w:rsid w:val="00750F30"/>
    <w:rsid w:val="00750F60"/>
    <w:rsid w:val="00751359"/>
    <w:rsid w:val="007516F5"/>
    <w:rsid w:val="00751A49"/>
    <w:rsid w:val="00751A78"/>
    <w:rsid w:val="00751B01"/>
    <w:rsid w:val="00751D08"/>
    <w:rsid w:val="00751E49"/>
    <w:rsid w:val="007520B5"/>
    <w:rsid w:val="007527CA"/>
    <w:rsid w:val="00752875"/>
    <w:rsid w:val="00752DDE"/>
    <w:rsid w:val="00752ECB"/>
    <w:rsid w:val="00752F1B"/>
    <w:rsid w:val="0075326A"/>
    <w:rsid w:val="00753685"/>
    <w:rsid w:val="0075375A"/>
    <w:rsid w:val="00753BE3"/>
    <w:rsid w:val="00753C1F"/>
    <w:rsid w:val="00753D9C"/>
    <w:rsid w:val="00753DE1"/>
    <w:rsid w:val="00754023"/>
    <w:rsid w:val="00754035"/>
    <w:rsid w:val="0075417B"/>
    <w:rsid w:val="0075434D"/>
    <w:rsid w:val="0075437A"/>
    <w:rsid w:val="007549BF"/>
    <w:rsid w:val="00754B78"/>
    <w:rsid w:val="00754D33"/>
    <w:rsid w:val="00755B9B"/>
    <w:rsid w:val="00755C87"/>
    <w:rsid w:val="00756021"/>
    <w:rsid w:val="00756095"/>
    <w:rsid w:val="00756B82"/>
    <w:rsid w:val="00756FA6"/>
    <w:rsid w:val="00757067"/>
    <w:rsid w:val="007573A9"/>
    <w:rsid w:val="007573FA"/>
    <w:rsid w:val="0075769A"/>
    <w:rsid w:val="00757CE2"/>
    <w:rsid w:val="00757D96"/>
    <w:rsid w:val="0076077E"/>
    <w:rsid w:val="00760C6B"/>
    <w:rsid w:val="00760D44"/>
    <w:rsid w:val="00760EA9"/>
    <w:rsid w:val="00760F1A"/>
    <w:rsid w:val="00761045"/>
    <w:rsid w:val="0076117B"/>
    <w:rsid w:val="00761389"/>
    <w:rsid w:val="007616C3"/>
    <w:rsid w:val="00761B20"/>
    <w:rsid w:val="00761E53"/>
    <w:rsid w:val="007620F9"/>
    <w:rsid w:val="007626E8"/>
    <w:rsid w:val="00762880"/>
    <w:rsid w:val="00762C2B"/>
    <w:rsid w:val="00762C89"/>
    <w:rsid w:val="007636E4"/>
    <w:rsid w:val="0076395F"/>
    <w:rsid w:val="00763B77"/>
    <w:rsid w:val="00763C64"/>
    <w:rsid w:val="0076405D"/>
    <w:rsid w:val="00764159"/>
    <w:rsid w:val="00764550"/>
    <w:rsid w:val="0076460D"/>
    <w:rsid w:val="007648D6"/>
    <w:rsid w:val="00764926"/>
    <w:rsid w:val="00764998"/>
    <w:rsid w:val="00764AAE"/>
    <w:rsid w:val="00764AF1"/>
    <w:rsid w:val="00764E00"/>
    <w:rsid w:val="007651CA"/>
    <w:rsid w:val="007657B2"/>
    <w:rsid w:val="00765A56"/>
    <w:rsid w:val="00765AF9"/>
    <w:rsid w:val="00765ED1"/>
    <w:rsid w:val="00765F41"/>
    <w:rsid w:val="0076637A"/>
    <w:rsid w:val="00766399"/>
    <w:rsid w:val="0076646E"/>
    <w:rsid w:val="007664DB"/>
    <w:rsid w:val="00766860"/>
    <w:rsid w:val="00766BAE"/>
    <w:rsid w:val="00766C35"/>
    <w:rsid w:val="00766F76"/>
    <w:rsid w:val="007677B4"/>
    <w:rsid w:val="007702CC"/>
    <w:rsid w:val="007704A7"/>
    <w:rsid w:val="00770582"/>
    <w:rsid w:val="00770FE7"/>
    <w:rsid w:val="00771335"/>
    <w:rsid w:val="00771733"/>
    <w:rsid w:val="00771740"/>
    <w:rsid w:val="0077198B"/>
    <w:rsid w:val="00771D09"/>
    <w:rsid w:val="00771D5B"/>
    <w:rsid w:val="00771DDE"/>
    <w:rsid w:val="00771FC5"/>
    <w:rsid w:val="007720E4"/>
    <w:rsid w:val="00772168"/>
    <w:rsid w:val="00772816"/>
    <w:rsid w:val="00772931"/>
    <w:rsid w:val="00772AFA"/>
    <w:rsid w:val="00772CB4"/>
    <w:rsid w:val="00772DB4"/>
    <w:rsid w:val="0077327C"/>
    <w:rsid w:val="007738EF"/>
    <w:rsid w:val="00773D0A"/>
    <w:rsid w:val="00773FFA"/>
    <w:rsid w:val="0077419D"/>
    <w:rsid w:val="007742D2"/>
    <w:rsid w:val="0077432C"/>
    <w:rsid w:val="0077432D"/>
    <w:rsid w:val="00774451"/>
    <w:rsid w:val="007745E7"/>
    <w:rsid w:val="00774603"/>
    <w:rsid w:val="00774B33"/>
    <w:rsid w:val="00774BED"/>
    <w:rsid w:val="00774C01"/>
    <w:rsid w:val="00774FB0"/>
    <w:rsid w:val="007750C2"/>
    <w:rsid w:val="00775390"/>
    <w:rsid w:val="0077552E"/>
    <w:rsid w:val="00775F74"/>
    <w:rsid w:val="00776050"/>
    <w:rsid w:val="007760AE"/>
    <w:rsid w:val="007764A2"/>
    <w:rsid w:val="00776FD0"/>
    <w:rsid w:val="007770FC"/>
    <w:rsid w:val="007771AE"/>
    <w:rsid w:val="007773A5"/>
    <w:rsid w:val="007775A4"/>
    <w:rsid w:val="00777B88"/>
    <w:rsid w:val="00780066"/>
    <w:rsid w:val="00780AF1"/>
    <w:rsid w:val="00781069"/>
    <w:rsid w:val="007812BE"/>
    <w:rsid w:val="00781600"/>
    <w:rsid w:val="007818F1"/>
    <w:rsid w:val="00781913"/>
    <w:rsid w:val="00781E19"/>
    <w:rsid w:val="00781EA4"/>
    <w:rsid w:val="00781FF2"/>
    <w:rsid w:val="00782797"/>
    <w:rsid w:val="00782D2D"/>
    <w:rsid w:val="00783851"/>
    <w:rsid w:val="007839D7"/>
    <w:rsid w:val="00783AA6"/>
    <w:rsid w:val="00783B54"/>
    <w:rsid w:val="00784303"/>
    <w:rsid w:val="00784752"/>
    <w:rsid w:val="00784A6C"/>
    <w:rsid w:val="00785391"/>
    <w:rsid w:val="0078549D"/>
    <w:rsid w:val="0078551B"/>
    <w:rsid w:val="0078559E"/>
    <w:rsid w:val="00785628"/>
    <w:rsid w:val="00785B35"/>
    <w:rsid w:val="00786773"/>
    <w:rsid w:val="007867EF"/>
    <w:rsid w:val="00786896"/>
    <w:rsid w:val="00786C07"/>
    <w:rsid w:val="00786D24"/>
    <w:rsid w:val="007876EA"/>
    <w:rsid w:val="00787757"/>
    <w:rsid w:val="0078782E"/>
    <w:rsid w:val="0079008F"/>
    <w:rsid w:val="007901B4"/>
    <w:rsid w:val="0079036E"/>
    <w:rsid w:val="0079056D"/>
    <w:rsid w:val="00790661"/>
    <w:rsid w:val="007910D5"/>
    <w:rsid w:val="0079186E"/>
    <w:rsid w:val="0079198C"/>
    <w:rsid w:val="00791DDB"/>
    <w:rsid w:val="0079241A"/>
    <w:rsid w:val="00792433"/>
    <w:rsid w:val="007926C3"/>
    <w:rsid w:val="00792812"/>
    <w:rsid w:val="00792AC4"/>
    <w:rsid w:val="00793356"/>
    <w:rsid w:val="007934C4"/>
    <w:rsid w:val="007936ED"/>
    <w:rsid w:val="007937D5"/>
    <w:rsid w:val="00793AF0"/>
    <w:rsid w:val="00794835"/>
    <w:rsid w:val="0079484A"/>
    <w:rsid w:val="0079496E"/>
    <w:rsid w:val="00794FD1"/>
    <w:rsid w:val="00794FEF"/>
    <w:rsid w:val="00795555"/>
    <w:rsid w:val="00795716"/>
    <w:rsid w:val="0079575C"/>
    <w:rsid w:val="0079578E"/>
    <w:rsid w:val="007959AE"/>
    <w:rsid w:val="0079618F"/>
    <w:rsid w:val="0079732B"/>
    <w:rsid w:val="007974AF"/>
    <w:rsid w:val="00797B61"/>
    <w:rsid w:val="00797C4B"/>
    <w:rsid w:val="00797FDE"/>
    <w:rsid w:val="007A0046"/>
    <w:rsid w:val="007A01F5"/>
    <w:rsid w:val="007A0243"/>
    <w:rsid w:val="007A0344"/>
    <w:rsid w:val="007A0765"/>
    <w:rsid w:val="007A08E4"/>
    <w:rsid w:val="007A0BAB"/>
    <w:rsid w:val="007A0FDA"/>
    <w:rsid w:val="007A15AD"/>
    <w:rsid w:val="007A1629"/>
    <w:rsid w:val="007A1822"/>
    <w:rsid w:val="007A1957"/>
    <w:rsid w:val="007A19C4"/>
    <w:rsid w:val="007A1AF9"/>
    <w:rsid w:val="007A1C94"/>
    <w:rsid w:val="007A1D9E"/>
    <w:rsid w:val="007A20CF"/>
    <w:rsid w:val="007A2793"/>
    <w:rsid w:val="007A2BD7"/>
    <w:rsid w:val="007A2BD9"/>
    <w:rsid w:val="007A2EC1"/>
    <w:rsid w:val="007A30E1"/>
    <w:rsid w:val="007A30EA"/>
    <w:rsid w:val="007A31C6"/>
    <w:rsid w:val="007A35AD"/>
    <w:rsid w:val="007A3A64"/>
    <w:rsid w:val="007A3B42"/>
    <w:rsid w:val="007A3B6F"/>
    <w:rsid w:val="007A3BA7"/>
    <w:rsid w:val="007A407C"/>
    <w:rsid w:val="007A40CA"/>
    <w:rsid w:val="007A421A"/>
    <w:rsid w:val="007A425F"/>
    <w:rsid w:val="007A4272"/>
    <w:rsid w:val="007A4364"/>
    <w:rsid w:val="007A45E1"/>
    <w:rsid w:val="007A49F8"/>
    <w:rsid w:val="007A4A58"/>
    <w:rsid w:val="007A4F07"/>
    <w:rsid w:val="007A5E93"/>
    <w:rsid w:val="007A5FAA"/>
    <w:rsid w:val="007A6063"/>
    <w:rsid w:val="007A6263"/>
    <w:rsid w:val="007A63E1"/>
    <w:rsid w:val="007A6840"/>
    <w:rsid w:val="007A6CF5"/>
    <w:rsid w:val="007A6ED6"/>
    <w:rsid w:val="007A6F0C"/>
    <w:rsid w:val="007A7209"/>
    <w:rsid w:val="007A7A63"/>
    <w:rsid w:val="007A7BD1"/>
    <w:rsid w:val="007A7FE3"/>
    <w:rsid w:val="007B01AB"/>
    <w:rsid w:val="007B01C0"/>
    <w:rsid w:val="007B027C"/>
    <w:rsid w:val="007B0470"/>
    <w:rsid w:val="007B04A6"/>
    <w:rsid w:val="007B07D1"/>
    <w:rsid w:val="007B0975"/>
    <w:rsid w:val="007B0979"/>
    <w:rsid w:val="007B09C4"/>
    <w:rsid w:val="007B09FF"/>
    <w:rsid w:val="007B0C0A"/>
    <w:rsid w:val="007B0CAA"/>
    <w:rsid w:val="007B0F74"/>
    <w:rsid w:val="007B0F99"/>
    <w:rsid w:val="007B171F"/>
    <w:rsid w:val="007B189B"/>
    <w:rsid w:val="007B1E26"/>
    <w:rsid w:val="007B20D2"/>
    <w:rsid w:val="007B2280"/>
    <w:rsid w:val="007B2543"/>
    <w:rsid w:val="007B266A"/>
    <w:rsid w:val="007B27A5"/>
    <w:rsid w:val="007B2842"/>
    <w:rsid w:val="007B2AF0"/>
    <w:rsid w:val="007B2BDB"/>
    <w:rsid w:val="007B2BE8"/>
    <w:rsid w:val="007B2CBA"/>
    <w:rsid w:val="007B2D9A"/>
    <w:rsid w:val="007B36A1"/>
    <w:rsid w:val="007B37D4"/>
    <w:rsid w:val="007B385F"/>
    <w:rsid w:val="007B389A"/>
    <w:rsid w:val="007B3920"/>
    <w:rsid w:val="007B3AF7"/>
    <w:rsid w:val="007B3CDD"/>
    <w:rsid w:val="007B3DD3"/>
    <w:rsid w:val="007B42D4"/>
    <w:rsid w:val="007B4340"/>
    <w:rsid w:val="007B4411"/>
    <w:rsid w:val="007B45E1"/>
    <w:rsid w:val="007B4716"/>
    <w:rsid w:val="007B4C8D"/>
    <w:rsid w:val="007B52C0"/>
    <w:rsid w:val="007B5513"/>
    <w:rsid w:val="007B5B12"/>
    <w:rsid w:val="007B5B18"/>
    <w:rsid w:val="007B5EF9"/>
    <w:rsid w:val="007B6113"/>
    <w:rsid w:val="007B61E2"/>
    <w:rsid w:val="007B622F"/>
    <w:rsid w:val="007B6868"/>
    <w:rsid w:val="007B71EF"/>
    <w:rsid w:val="007B787A"/>
    <w:rsid w:val="007B78F8"/>
    <w:rsid w:val="007B7BF2"/>
    <w:rsid w:val="007B7EF6"/>
    <w:rsid w:val="007C00C9"/>
    <w:rsid w:val="007C0325"/>
    <w:rsid w:val="007C0336"/>
    <w:rsid w:val="007C0550"/>
    <w:rsid w:val="007C057F"/>
    <w:rsid w:val="007C0639"/>
    <w:rsid w:val="007C06B3"/>
    <w:rsid w:val="007C0975"/>
    <w:rsid w:val="007C09E6"/>
    <w:rsid w:val="007C0A78"/>
    <w:rsid w:val="007C1193"/>
    <w:rsid w:val="007C165C"/>
    <w:rsid w:val="007C1AFA"/>
    <w:rsid w:val="007C1D7B"/>
    <w:rsid w:val="007C1FA7"/>
    <w:rsid w:val="007C2278"/>
    <w:rsid w:val="007C23E0"/>
    <w:rsid w:val="007C2CA8"/>
    <w:rsid w:val="007C2DB4"/>
    <w:rsid w:val="007C2F0F"/>
    <w:rsid w:val="007C3051"/>
    <w:rsid w:val="007C30C0"/>
    <w:rsid w:val="007C33A2"/>
    <w:rsid w:val="007C359B"/>
    <w:rsid w:val="007C44C7"/>
    <w:rsid w:val="007C4993"/>
    <w:rsid w:val="007C4A00"/>
    <w:rsid w:val="007C4A77"/>
    <w:rsid w:val="007C4C3C"/>
    <w:rsid w:val="007C4DD9"/>
    <w:rsid w:val="007C5A65"/>
    <w:rsid w:val="007C5E5A"/>
    <w:rsid w:val="007C6540"/>
    <w:rsid w:val="007C661C"/>
    <w:rsid w:val="007C685B"/>
    <w:rsid w:val="007C6A8F"/>
    <w:rsid w:val="007C6B73"/>
    <w:rsid w:val="007C6B98"/>
    <w:rsid w:val="007C6C33"/>
    <w:rsid w:val="007C71DE"/>
    <w:rsid w:val="007C74C8"/>
    <w:rsid w:val="007C7935"/>
    <w:rsid w:val="007C7980"/>
    <w:rsid w:val="007C7B2E"/>
    <w:rsid w:val="007C7D57"/>
    <w:rsid w:val="007D00BA"/>
    <w:rsid w:val="007D0801"/>
    <w:rsid w:val="007D0C31"/>
    <w:rsid w:val="007D0D09"/>
    <w:rsid w:val="007D12B5"/>
    <w:rsid w:val="007D16D1"/>
    <w:rsid w:val="007D184B"/>
    <w:rsid w:val="007D1DD9"/>
    <w:rsid w:val="007D1EE7"/>
    <w:rsid w:val="007D1F1F"/>
    <w:rsid w:val="007D215C"/>
    <w:rsid w:val="007D2367"/>
    <w:rsid w:val="007D27D6"/>
    <w:rsid w:val="007D3349"/>
    <w:rsid w:val="007D3489"/>
    <w:rsid w:val="007D3BCC"/>
    <w:rsid w:val="007D4216"/>
    <w:rsid w:val="007D4476"/>
    <w:rsid w:val="007D4708"/>
    <w:rsid w:val="007D487B"/>
    <w:rsid w:val="007D4ADC"/>
    <w:rsid w:val="007D4D02"/>
    <w:rsid w:val="007D4DAB"/>
    <w:rsid w:val="007D4DD2"/>
    <w:rsid w:val="007D4DE3"/>
    <w:rsid w:val="007D4FE2"/>
    <w:rsid w:val="007D5594"/>
    <w:rsid w:val="007D59B1"/>
    <w:rsid w:val="007D5DFF"/>
    <w:rsid w:val="007D5F13"/>
    <w:rsid w:val="007D62FF"/>
    <w:rsid w:val="007D6372"/>
    <w:rsid w:val="007D657A"/>
    <w:rsid w:val="007D6921"/>
    <w:rsid w:val="007D6B00"/>
    <w:rsid w:val="007D6E42"/>
    <w:rsid w:val="007D6F1D"/>
    <w:rsid w:val="007D7273"/>
    <w:rsid w:val="007D7347"/>
    <w:rsid w:val="007D78B8"/>
    <w:rsid w:val="007D79A5"/>
    <w:rsid w:val="007D7B6B"/>
    <w:rsid w:val="007D7BDA"/>
    <w:rsid w:val="007E04D6"/>
    <w:rsid w:val="007E067C"/>
    <w:rsid w:val="007E0909"/>
    <w:rsid w:val="007E0A09"/>
    <w:rsid w:val="007E0EE9"/>
    <w:rsid w:val="007E1247"/>
    <w:rsid w:val="007E1260"/>
    <w:rsid w:val="007E1512"/>
    <w:rsid w:val="007E160E"/>
    <w:rsid w:val="007E1823"/>
    <w:rsid w:val="007E1894"/>
    <w:rsid w:val="007E1B04"/>
    <w:rsid w:val="007E1D3D"/>
    <w:rsid w:val="007E202B"/>
    <w:rsid w:val="007E209A"/>
    <w:rsid w:val="007E2738"/>
    <w:rsid w:val="007E2B44"/>
    <w:rsid w:val="007E2C27"/>
    <w:rsid w:val="007E2D6E"/>
    <w:rsid w:val="007E2D78"/>
    <w:rsid w:val="007E2E15"/>
    <w:rsid w:val="007E2EE0"/>
    <w:rsid w:val="007E3054"/>
    <w:rsid w:val="007E3879"/>
    <w:rsid w:val="007E3AF2"/>
    <w:rsid w:val="007E3EEC"/>
    <w:rsid w:val="007E3EFC"/>
    <w:rsid w:val="007E3FC7"/>
    <w:rsid w:val="007E3FD3"/>
    <w:rsid w:val="007E4DBE"/>
    <w:rsid w:val="007E4E1A"/>
    <w:rsid w:val="007E5226"/>
    <w:rsid w:val="007E5410"/>
    <w:rsid w:val="007E5CEB"/>
    <w:rsid w:val="007E5F6D"/>
    <w:rsid w:val="007E5FA4"/>
    <w:rsid w:val="007E62E0"/>
    <w:rsid w:val="007E714C"/>
    <w:rsid w:val="007E72B8"/>
    <w:rsid w:val="007E76A7"/>
    <w:rsid w:val="007E7938"/>
    <w:rsid w:val="007E7947"/>
    <w:rsid w:val="007F012C"/>
    <w:rsid w:val="007F03D9"/>
    <w:rsid w:val="007F08D5"/>
    <w:rsid w:val="007F0960"/>
    <w:rsid w:val="007F0B9B"/>
    <w:rsid w:val="007F0BDE"/>
    <w:rsid w:val="007F0D47"/>
    <w:rsid w:val="007F0D7D"/>
    <w:rsid w:val="007F0D84"/>
    <w:rsid w:val="007F1280"/>
    <w:rsid w:val="007F13B2"/>
    <w:rsid w:val="007F1552"/>
    <w:rsid w:val="007F164D"/>
    <w:rsid w:val="007F189C"/>
    <w:rsid w:val="007F1DBE"/>
    <w:rsid w:val="007F224E"/>
    <w:rsid w:val="007F2684"/>
    <w:rsid w:val="007F2A68"/>
    <w:rsid w:val="007F2FAC"/>
    <w:rsid w:val="007F366E"/>
    <w:rsid w:val="007F38D0"/>
    <w:rsid w:val="007F4481"/>
    <w:rsid w:val="007F4675"/>
    <w:rsid w:val="007F4742"/>
    <w:rsid w:val="007F4769"/>
    <w:rsid w:val="007F4B7D"/>
    <w:rsid w:val="007F4C51"/>
    <w:rsid w:val="007F4D13"/>
    <w:rsid w:val="007F4E8B"/>
    <w:rsid w:val="007F4FDC"/>
    <w:rsid w:val="007F522E"/>
    <w:rsid w:val="007F5306"/>
    <w:rsid w:val="007F5413"/>
    <w:rsid w:val="007F5B2C"/>
    <w:rsid w:val="007F5ED8"/>
    <w:rsid w:val="007F682F"/>
    <w:rsid w:val="007F6B5C"/>
    <w:rsid w:val="007F6BB8"/>
    <w:rsid w:val="007F6CFE"/>
    <w:rsid w:val="007F6D21"/>
    <w:rsid w:val="007F6FC3"/>
    <w:rsid w:val="007F7672"/>
    <w:rsid w:val="007F76F6"/>
    <w:rsid w:val="007F77A5"/>
    <w:rsid w:val="007F7F39"/>
    <w:rsid w:val="008005A9"/>
    <w:rsid w:val="00800899"/>
    <w:rsid w:val="00800B6E"/>
    <w:rsid w:val="00800B87"/>
    <w:rsid w:val="008014F5"/>
    <w:rsid w:val="00801ABE"/>
    <w:rsid w:val="00801D1C"/>
    <w:rsid w:val="00801D4B"/>
    <w:rsid w:val="00801FD2"/>
    <w:rsid w:val="00802305"/>
    <w:rsid w:val="008025D5"/>
    <w:rsid w:val="008029AF"/>
    <w:rsid w:val="00802A2E"/>
    <w:rsid w:val="00802B22"/>
    <w:rsid w:val="00802D22"/>
    <w:rsid w:val="00802E62"/>
    <w:rsid w:val="00803299"/>
    <w:rsid w:val="00803C82"/>
    <w:rsid w:val="00803E88"/>
    <w:rsid w:val="00803E96"/>
    <w:rsid w:val="00804405"/>
    <w:rsid w:val="008044F8"/>
    <w:rsid w:val="0080464E"/>
    <w:rsid w:val="008047FE"/>
    <w:rsid w:val="00804AE6"/>
    <w:rsid w:val="00804BC4"/>
    <w:rsid w:val="00804E8F"/>
    <w:rsid w:val="00804F1F"/>
    <w:rsid w:val="00804F29"/>
    <w:rsid w:val="008050A9"/>
    <w:rsid w:val="0080512F"/>
    <w:rsid w:val="008052BC"/>
    <w:rsid w:val="0080588E"/>
    <w:rsid w:val="008058C0"/>
    <w:rsid w:val="00805D29"/>
    <w:rsid w:val="00805E56"/>
    <w:rsid w:val="00805E60"/>
    <w:rsid w:val="00805F29"/>
    <w:rsid w:val="008065ED"/>
    <w:rsid w:val="00806B50"/>
    <w:rsid w:val="00806C46"/>
    <w:rsid w:val="00806C5D"/>
    <w:rsid w:val="00806F26"/>
    <w:rsid w:val="00807166"/>
    <w:rsid w:val="0080731A"/>
    <w:rsid w:val="0080759A"/>
    <w:rsid w:val="00807D9B"/>
    <w:rsid w:val="00807DBB"/>
    <w:rsid w:val="00807F89"/>
    <w:rsid w:val="00807F90"/>
    <w:rsid w:val="00810909"/>
    <w:rsid w:val="00810984"/>
    <w:rsid w:val="00811713"/>
    <w:rsid w:val="00812234"/>
    <w:rsid w:val="008122BF"/>
    <w:rsid w:val="0081241F"/>
    <w:rsid w:val="00812562"/>
    <w:rsid w:val="0081291D"/>
    <w:rsid w:val="00812BB6"/>
    <w:rsid w:val="00812F02"/>
    <w:rsid w:val="008130BF"/>
    <w:rsid w:val="008130E3"/>
    <w:rsid w:val="008133E7"/>
    <w:rsid w:val="0081365F"/>
    <w:rsid w:val="00813832"/>
    <w:rsid w:val="008139EA"/>
    <w:rsid w:val="00813F9F"/>
    <w:rsid w:val="0081404F"/>
    <w:rsid w:val="00814306"/>
    <w:rsid w:val="008144B0"/>
    <w:rsid w:val="008146F4"/>
    <w:rsid w:val="008147E3"/>
    <w:rsid w:val="00814BA6"/>
    <w:rsid w:val="00815274"/>
    <w:rsid w:val="00815682"/>
    <w:rsid w:val="00815A63"/>
    <w:rsid w:val="00815BAF"/>
    <w:rsid w:val="00815CFB"/>
    <w:rsid w:val="00815E65"/>
    <w:rsid w:val="0081648A"/>
    <w:rsid w:val="008166DC"/>
    <w:rsid w:val="00816B4B"/>
    <w:rsid w:val="00816E42"/>
    <w:rsid w:val="00816F69"/>
    <w:rsid w:val="008171FB"/>
    <w:rsid w:val="00817476"/>
    <w:rsid w:val="008177C8"/>
    <w:rsid w:val="00817883"/>
    <w:rsid w:val="0081793A"/>
    <w:rsid w:val="00817974"/>
    <w:rsid w:val="00817BAC"/>
    <w:rsid w:val="00817D5A"/>
    <w:rsid w:val="00817E6D"/>
    <w:rsid w:val="00820062"/>
    <w:rsid w:val="008200BB"/>
    <w:rsid w:val="0082061C"/>
    <w:rsid w:val="0082074C"/>
    <w:rsid w:val="00820E1D"/>
    <w:rsid w:val="00820E99"/>
    <w:rsid w:val="00820FE0"/>
    <w:rsid w:val="00821093"/>
    <w:rsid w:val="0082134C"/>
    <w:rsid w:val="00821628"/>
    <w:rsid w:val="008216BA"/>
    <w:rsid w:val="008218EB"/>
    <w:rsid w:val="008219D8"/>
    <w:rsid w:val="00821BB5"/>
    <w:rsid w:val="00821D32"/>
    <w:rsid w:val="00821DAE"/>
    <w:rsid w:val="00822744"/>
    <w:rsid w:val="0082276D"/>
    <w:rsid w:val="008227F9"/>
    <w:rsid w:val="00822808"/>
    <w:rsid w:val="008229DF"/>
    <w:rsid w:val="008229EF"/>
    <w:rsid w:val="00822A2A"/>
    <w:rsid w:val="00822BFF"/>
    <w:rsid w:val="00822DB4"/>
    <w:rsid w:val="00822E1C"/>
    <w:rsid w:val="00822EAE"/>
    <w:rsid w:val="00822F2D"/>
    <w:rsid w:val="008230E8"/>
    <w:rsid w:val="008238A5"/>
    <w:rsid w:val="00823B1C"/>
    <w:rsid w:val="00823CD6"/>
    <w:rsid w:val="00824AF3"/>
    <w:rsid w:val="00824ED6"/>
    <w:rsid w:val="0082546B"/>
    <w:rsid w:val="008257E1"/>
    <w:rsid w:val="008258C2"/>
    <w:rsid w:val="00825A83"/>
    <w:rsid w:val="00825FAB"/>
    <w:rsid w:val="00826604"/>
    <w:rsid w:val="008266D8"/>
    <w:rsid w:val="00826ECF"/>
    <w:rsid w:val="00826F99"/>
    <w:rsid w:val="008276B2"/>
    <w:rsid w:val="00827879"/>
    <w:rsid w:val="008279D1"/>
    <w:rsid w:val="00827D67"/>
    <w:rsid w:val="00827E12"/>
    <w:rsid w:val="00827F90"/>
    <w:rsid w:val="008300B9"/>
    <w:rsid w:val="008301DA"/>
    <w:rsid w:val="0083061C"/>
    <w:rsid w:val="008308B7"/>
    <w:rsid w:val="00830BBF"/>
    <w:rsid w:val="008310B7"/>
    <w:rsid w:val="00831170"/>
    <w:rsid w:val="00831243"/>
    <w:rsid w:val="00831592"/>
    <w:rsid w:val="008316A2"/>
    <w:rsid w:val="00831933"/>
    <w:rsid w:val="00831A70"/>
    <w:rsid w:val="008330B7"/>
    <w:rsid w:val="008332CF"/>
    <w:rsid w:val="00833692"/>
    <w:rsid w:val="0083372B"/>
    <w:rsid w:val="00833C6D"/>
    <w:rsid w:val="00834130"/>
    <w:rsid w:val="0083444B"/>
    <w:rsid w:val="00834456"/>
    <w:rsid w:val="008344DF"/>
    <w:rsid w:val="00834515"/>
    <w:rsid w:val="00834889"/>
    <w:rsid w:val="00834AA3"/>
    <w:rsid w:val="00834B7E"/>
    <w:rsid w:val="00834CD1"/>
    <w:rsid w:val="0083580E"/>
    <w:rsid w:val="00835B02"/>
    <w:rsid w:val="00835BC2"/>
    <w:rsid w:val="00835BE9"/>
    <w:rsid w:val="00835D11"/>
    <w:rsid w:val="00835D57"/>
    <w:rsid w:val="008368AC"/>
    <w:rsid w:val="00836B54"/>
    <w:rsid w:val="00836C3D"/>
    <w:rsid w:val="00836D27"/>
    <w:rsid w:val="00836E65"/>
    <w:rsid w:val="00837400"/>
    <w:rsid w:val="00837597"/>
    <w:rsid w:val="0083769A"/>
    <w:rsid w:val="00837808"/>
    <w:rsid w:val="008378BF"/>
    <w:rsid w:val="008401F1"/>
    <w:rsid w:val="00840200"/>
    <w:rsid w:val="008403AC"/>
    <w:rsid w:val="00840496"/>
    <w:rsid w:val="00840671"/>
    <w:rsid w:val="00840D2C"/>
    <w:rsid w:val="00840E71"/>
    <w:rsid w:val="00840EC1"/>
    <w:rsid w:val="00841261"/>
    <w:rsid w:val="008413A7"/>
    <w:rsid w:val="00842573"/>
    <w:rsid w:val="00842DBB"/>
    <w:rsid w:val="00843094"/>
    <w:rsid w:val="008433E5"/>
    <w:rsid w:val="00843426"/>
    <w:rsid w:val="00843597"/>
    <w:rsid w:val="008436C7"/>
    <w:rsid w:val="00843CC3"/>
    <w:rsid w:val="00843D00"/>
    <w:rsid w:val="008442BA"/>
    <w:rsid w:val="008442D7"/>
    <w:rsid w:val="00844634"/>
    <w:rsid w:val="00845468"/>
    <w:rsid w:val="00845683"/>
    <w:rsid w:val="008456AD"/>
    <w:rsid w:val="00845B0D"/>
    <w:rsid w:val="00845C69"/>
    <w:rsid w:val="008462A8"/>
    <w:rsid w:val="00846730"/>
    <w:rsid w:val="00846DE3"/>
    <w:rsid w:val="008473CD"/>
    <w:rsid w:val="00847E8C"/>
    <w:rsid w:val="0085003C"/>
    <w:rsid w:val="00850245"/>
    <w:rsid w:val="0085025A"/>
    <w:rsid w:val="00850870"/>
    <w:rsid w:val="00850C8F"/>
    <w:rsid w:val="00850D4B"/>
    <w:rsid w:val="00850F17"/>
    <w:rsid w:val="00850FF6"/>
    <w:rsid w:val="00851145"/>
    <w:rsid w:val="008511EF"/>
    <w:rsid w:val="00851298"/>
    <w:rsid w:val="008517DF"/>
    <w:rsid w:val="00851C44"/>
    <w:rsid w:val="00851CFA"/>
    <w:rsid w:val="00851F81"/>
    <w:rsid w:val="00852165"/>
    <w:rsid w:val="008521B1"/>
    <w:rsid w:val="008523A9"/>
    <w:rsid w:val="00852D9A"/>
    <w:rsid w:val="00852E24"/>
    <w:rsid w:val="00853A90"/>
    <w:rsid w:val="00853AEB"/>
    <w:rsid w:val="00853C81"/>
    <w:rsid w:val="008541F8"/>
    <w:rsid w:val="00854A0E"/>
    <w:rsid w:val="00854F41"/>
    <w:rsid w:val="00854FBF"/>
    <w:rsid w:val="00854FCE"/>
    <w:rsid w:val="00855014"/>
    <w:rsid w:val="0085592A"/>
    <w:rsid w:val="00855D76"/>
    <w:rsid w:val="00856AC7"/>
    <w:rsid w:val="00856C5A"/>
    <w:rsid w:val="00856E85"/>
    <w:rsid w:val="00856F6E"/>
    <w:rsid w:val="00857644"/>
    <w:rsid w:val="00857A03"/>
    <w:rsid w:val="00857B28"/>
    <w:rsid w:val="00857FD5"/>
    <w:rsid w:val="00857FE3"/>
    <w:rsid w:val="00860560"/>
    <w:rsid w:val="0086058F"/>
    <w:rsid w:val="00860C68"/>
    <w:rsid w:val="0086104F"/>
    <w:rsid w:val="00861298"/>
    <w:rsid w:val="008616A7"/>
    <w:rsid w:val="00861A5F"/>
    <w:rsid w:val="0086204B"/>
    <w:rsid w:val="008622F7"/>
    <w:rsid w:val="008626C9"/>
    <w:rsid w:val="00862E22"/>
    <w:rsid w:val="00862E81"/>
    <w:rsid w:val="00863C01"/>
    <w:rsid w:val="00863C6F"/>
    <w:rsid w:val="00863EAE"/>
    <w:rsid w:val="00864151"/>
    <w:rsid w:val="008643EF"/>
    <w:rsid w:val="008656C2"/>
    <w:rsid w:val="00865870"/>
    <w:rsid w:val="00865AF7"/>
    <w:rsid w:val="00865B3D"/>
    <w:rsid w:val="00865C65"/>
    <w:rsid w:val="00866F84"/>
    <w:rsid w:val="00867888"/>
    <w:rsid w:val="00867936"/>
    <w:rsid w:val="00867D5F"/>
    <w:rsid w:val="00867F56"/>
    <w:rsid w:val="0087071E"/>
    <w:rsid w:val="00870B48"/>
    <w:rsid w:val="008710AA"/>
    <w:rsid w:val="008712E0"/>
    <w:rsid w:val="00871433"/>
    <w:rsid w:val="00871535"/>
    <w:rsid w:val="00871981"/>
    <w:rsid w:val="00871E20"/>
    <w:rsid w:val="00872599"/>
    <w:rsid w:val="00872D36"/>
    <w:rsid w:val="00872E21"/>
    <w:rsid w:val="00873029"/>
    <w:rsid w:val="008730F7"/>
    <w:rsid w:val="00873A8A"/>
    <w:rsid w:val="00873C39"/>
    <w:rsid w:val="00873DE4"/>
    <w:rsid w:val="00874316"/>
    <w:rsid w:val="00874AB2"/>
    <w:rsid w:val="00875096"/>
    <w:rsid w:val="00875423"/>
    <w:rsid w:val="008755D1"/>
    <w:rsid w:val="008755E2"/>
    <w:rsid w:val="0087582E"/>
    <w:rsid w:val="00875E48"/>
    <w:rsid w:val="00876376"/>
    <w:rsid w:val="0087648E"/>
    <w:rsid w:val="0087690D"/>
    <w:rsid w:val="00876DB2"/>
    <w:rsid w:val="00876DD5"/>
    <w:rsid w:val="0087736B"/>
    <w:rsid w:val="0087745E"/>
    <w:rsid w:val="00877648"/>
    <w:rsid w:val="008776F0"/>
    <w:rsid w:val="008778A6"/>
    <w:rsid w:val="00877934"/>
    <w:rsid w:val="00877DFF"/>
    <w:rsid w:val="0088044A"/>
    <w:rsid w:val="0088062B"/>
    <w:rsid w:val="0088087B"/>
    <w:rsid w:val="00880ADB"/>
    <w:rsid w:val="00880CE1"/>
    <w:rsid w:val="00880DE1"/>
    <w:rsid w:val="008811C2"/>
    <w:rsid w:val="00881477"/>
    <w:rsid w:val="008815F6"/>
    <w:rsid w:val="00881707"/>
    <w:rsid w:val="008817E1"/>
    <w:rsid w:val="00881B5B"/>
    <w:rsid w:val="00881E89"/>
    <w:rsid w:val="00881EB8"/>
    <w:rsid w:val="00882155"/>
    <w:rsid w:val="00882649"/>
    <w:rsid w:val="00882779"/>
    <w:rsid w:val="00882875"/>
    <w:rsid w:val="00882991"/>
    <w:rsid w:val="008829B7"/>
    <w:rsid w:val="00882BEF"/>
    <w:rsid w:val="00882EF1"/>
    <w:rsid w:val="00883015"/>
    <w:rsid w:val="0088416D"/>
    <w:rsid w:val="0088440C"/>
    <w:rsid w:val="00884A0E"/>
    <w:rsid w:val="0088513B"/>
    <w:rsid w:val="00885205"/>
    <w:rsid w:val="0088571D"/>
    <w:rsid w:val="00885832"/>
    <w:rsid w:val="00885A97"/>
    <w:rsid w:val="0088600F"/>
    <w:rsid w:val="0088624A"/>
    <w:rsid w:val="008864FA"/>
    <w:rsid w:val="00886570"/>
    <w:rsid w:val="008866E2"/>
    <w:rsid w:val="008869DB"/>
    <w:rsid w:val="00886A65"/>
    <w:rsid w:val="00886B2E"/>
    <w:rsid w:val="00886B93"/>
    <w:rsid w:val="00886EFF"/>
    <w:rsid w:val="00886F81"/>
    <w:rsid w:val="008878B0"/>
    <w:rsid w:val="00890325"/>
    <w:rsid w:val="00890F4F"/>
    <w:rsid w:val="008915F8"/>
    <w:rsid w:val="008919D4"/>
    <w:rsid w:val="00891A50"/>
    <w:rsid w:val="00891A54"/>
    <w:rsid w:val="008920E3"/>
    <w:rsid w:val="00892D49"/>
    <w:rsid w:val="008938D1"/>
    <w:rsid w:val="00893B5A"/>
    <w:rsid w:val="00893D34"/>
    <w:rsid w:val="00894142"/>
    <w:rsid w:val="00894341"/>
    <w:rsid w:val="008947EC"/>
    <w:rsid w:val="00894946"/>
    <w:rsid w:val="00894983"/>
    <w:rsid w:val="008949AA"/>
    <w:rsid w:val="00894A68"/>
    <w:rsid w:val="00894B01"/>
    <w:rsid w:val="00894B09"/>
    <w:rsid w:val="00894F26"/>
    <w:rsid w:val="00895423"/>
    <w:rsid w:val="00895808"/>
    <w:rsid w:val="00895A0D"/>
    <w:rsid w:val="00895A13"/>
    <w:rsid w:val="00895A3F"/>
    <w:rsid w:val="00895D25"/>
    <w:rsid w:val="00895E25"/>
    <w:rsid w:val="00896318"/>
    <w:rsid w:val="008965CC"/>
    <w:rsid w:val="00896CB1"/>
    <w:rsid w:val="008970D3"/>
    <w:rsid w:val="008A0367"/>
    <w:rsid w:val="008A0471"/>
    <w:rsid w:val="008A070F"/>
    <w:rsid w:val="008A0CBF"/>
    <w:rsid w:val="008A1267"/>
    <w:rsid w:val="008A1863"/>
    <w:rsid w:val="008A1A00"/>
    <w:rsid w:val="008A20ED"/>
    <w:rsid w:val="008A26A0"/>
    <w:rsid w:val="008A270B"/>
    <w:rsid w:val="008A297B"/>
    <w:rsid w:val="008A322D"/>
    <w:rsid w:val="008A3530"/>
    <w:rsid w:val="008A3F06"/>
    <w:rsid w:val="008A401D"/>
    <w:rsid w:val="008A427C"/>
    <w:rsid w:val="008A465E"/>
    <w:rsid w:val="008A49B0"/>
    <w:rsid w:val="008A4B33"/>
    <w:rsid w:val="008A4DB4"/>
    <w:rsid w:val="008A4E58"/>
    <w:rsid w:val="008A544F"/>
    <w:rsid w:val="008A548B"/>
    <w:rsid w:val="008A54F1"/>
    <w:rsid w:val="008A551F"/>
    <w:rsid w:val="008A569D"/>
    <w:rsid w:val="008A5AE9"/>
    <w:rsid w:val="008A5D07"/>
    <w:rsid w:val="008A611D"/>
    <w:rsid w:val="008A64B7"/>
    <w:rsid w:val="008A67A4"/>
    <w:rsid w:val="008A6836"/>
    <w:rsid w:val="008A6874"/>
    <w:rsid w:val="008A6D3A"/>
    <w:rsid w:val="008A6FC4"/>
    <w:rsid w:val="008A710A"/>
    <w:rsid w:val="008A7664"/>
    <w:rsid w:val="008A77FB"/>
    <w:rsid w:val="008A78C8"/>
    <w:rsid w:val="008A7A1E"/>
    <w:rsid w:val="008A7B6B"/>
    <w:rsid w:val="008A7EE0"/>
    <w:rsid w:val="008B07DF"/>
    <w:rsid w:val="008B080F"/>
    <w:rsid w:val="008B08FF"/>
    <w:rsid w:val="008B0E66"/>
    <w:rsid w:val="008B113F"/>
    <w:rsid w:val="008B121F"/>
    <w:rsid w:val="008B13F3"/>
    <w:rsid w:val="008B299A"/>
    <w:rsid w:val="008B2AF5"/>
    <w:rsid w:val="008B2B63"/>
    <w:rsid w:val="008B2B75"/>
    <w:rsid w:val="008B2D7B"/>
    <w:rsid w:val="008B3046"/>
    <w:rsid w:val="008B3344"/>
    <w:rsid w:val="008B339E"/>
    <w:rsid w:val="008B351F"/>
    <w:rsid w:val="008B37FF"/>
    <w:rsid w:val="008B3AD7"/>
    <w:rsid w:val="008B3DF6"/>
    <w:rsid w:val="008B4A8A"/>
    <w:rsid w:val="008B4B1C"/>
    <w:rsid w:val="008B4C9A"/>
    <w:rsid w:val="008B5180"/>
    <w:rsid w:val="008B52FD"/>
    <w:rsid w:val="008B5322"/>
    <w:rsid w:val="008B56CD"/>
    <w:rsid w:val="008B570D"/>
    <w:rsid w:val="008B5CBC"/>
    <w:rsid w:val="008B5CEA"/>
    <w:rsid w:val="008B5D53"/>
    <w:rsid w:val="008B64E3"/>
    <w:rsid w:val="008B74D7"/>
    <w:rsid w:val="008B79DD"/>
    <w:rsid w:val="008B7B30"/>
    <w:rsid w:val="008C01CF"/>
    <w:rsid w:val="008C0252"/>
    <w:rsid w:val="008C0776"/>
    <w:rsid w:val="008C09E6"/>
    <w:rsid w:val="008C0F6D"/>
    <w:rsid w:val="008C1187"/>
    <w:rsid w:val="008C14F2"/>
    <w:rsid w:val="008C1553"/>
    <w:rsid w:val="008C16D8"/>
    <w:rsid w:val="008C1827"/>
    <w:rsid w:val="008C1971"/>
    <w:rsid w:val="008C1E55"/>
    <w:rsid w:val="008C204D"/>
    <w:rsid w:val="008C2309"/>
    <w:rsid w:val="008C25D9"/>
    <w:rsid w:val="008C26E0"/>
    <w:rsid w:val="008C27FE"/>
    <w:rsid w:val="008C2B59"/>
    <w:rsid w:val="008C317E"/>
    <w:rsid w:val="008C3708"/>
    <w:rsid w:val="008C3990"/>
    <w:rsid w:val="008C3AC1"/>
    <w:rsid w:val="008C3D26"/>
    <w:rsid w:val="008C4114"/>
    <w:rsid w:val="008C4465"/>
    <w:rsid w:val="008C4EE2"/>
    <w:rsid w:val="008C5199"/>
    <w:rsid w:val="008C54DB"/>
    <w:rsid w:val="008C57EE"/>
    <w:rsid w:val="008C5E8F"/>
    <w:rsid w:val="008C6257"/>
    <w:rsid w:val="008C6259"/>
    <w:rsid w:val="008C62A4"/>
    <w:rsid w:val="008C656E"/>
    <w:rsid w:val="008C65DE"/>
    <w:rsid w:val="008C6996"/>
    <w:rsid w:val="008C6DC8"/>
    <w:rsid w:val="008C6DEA"/>
    <w:rsid w:val="008C6F70"/>
    <w:rsid w:val="008C700D"/>
    <w:rsid w:val="008D0644"/>
    <w:rsid w:val="008D0761"/>
    <w:rsid w:val="008D0E82"/>
    <w:rsid w:val="008D11E6"/>
    <w:rsid w:val="008D1428"/>
    <w:rsid w:val="008D1615"/>
    <w:rsid w:val="008D16AA"/>
    <w:rsid w:val="008D1FCE"/>
    <w:rsid w:val="008D256A"/>
    <w:rsid w:val="008D313F"/>
    <w:rsid w:val="008D3993"/>
    <w:rsid w:val="008D39F3"/>
    <w:rsid w:val="008D3A4C"/>
    <w:rsid w:val="008D4139"/>
    <w:rsid w:val="008D47E0"/>
    <w:rsid w:val="008D48C5"/>
    <w:rsid w:val="008D4E06"/>
    <w:rsid w:val="008D5331"/>
    <w:rsid w:val="008D544C"/>
    <w:rsid w:val="008D5A77"/>
    <w:rsid w:val="008D5DB3"/>
    <w:rsid w:val="008D5F19"/>
    <w:rsid w:val="008D6093"/>
    <w:rsid w:val="008D60EE"/>
    <w:rsid w:val="008D6582"/>
    <w:rsid w:val="008D65CB"/>
    <w:rsid w:val="008D6696"/>
    <w:rsid w:val="008D66B0"/>
    <w:rsid w:val="008D6A83"/>
    <w:rsid w:val="008D7107"/>
    <w:rsid w:val="008D7703"/>
    <w:rsid w:val="008D790E"/>
    <w:rsid w:val="008D7B2D"/>
    <w:rsid w:val="008D7C17"/>
    <w:rsid w:val="008E0045"/>
    <w:rsid w:val="008E0112"/>
    <w:rsid w:val="008E02FF"/>
    <w:rsid w:val="008E09FE"/>
    <w:rsid w:val="008E0A28"/>
    <w:rsid w:val="008E0B19"/>
    <w:rsid w:val="008E0E49"/>
    <w:rsid w:val="008E11B6"/>
    <w:rsid w:val="008E161D"/>
    <w:rsid w:val="008E179B"/>
    <w:rsid w:val="008E20A9"/>
    <w:rsid w:val="008E2281"/>
    <w:rsid w:val="008E251F"/>
    <w:rsid w:val="008E264C"/>
    <w:rsid w:val="008E30F3"/>
    <w:rsid w:val="008E329D"/>
    <w:rsid w:val="008E340E"/>
    <w:rsid w:val="008E35DA"/>
    <w:rsid w:val="008E3979"/>
    <w:rsid w:val="008E3A1E"/>
    <w:rsid w:val="008E3A50"/>
    <w:rsid w:val="008E3CE1"/>
    <w:rsid w:val="008E3E8B"/>
    <w:rsid w:val="008E4C9C"/>
    <w:rsid w:val="008E5119"/>
    <w:rsid w:val="008E5289"/>
    <w:rsid w:val="008E5324"/>
    <w:rsid w:val="008E543E"/>
    <w:rsid w:val="008E5536"/>
    <w:rsid w:val="008E5C05"/>
    <w:rsid w:val="008E7173"/>
    <w:rsid w:val="008E7528"/>
    <w:rsid w:val="008E7748"/>
    <w:rsid w:val="008E7AF0"/>
    <w:rsid w:val="008E7C86"/>
    <w:rsid w:val="008E7D47"/>
    <w:rsid w:val="008F046E"/>
    <w:rsid w:val="008F05F9"/>
    <w:rsid w:val="008F0645"/>
    <w:rsid w:val="008F0B85"/>
    <w:rsid w:val="008F0EE4"/>
    <w:rsid w:val="008F1A97"/>
    <w:rsid w:val="008F1BE0"/>
    <w:rsid w:val="008F1E5B"/>
    <w:rsid w:val="008F20DB"/>
    <w:rsid w:val="008F2363"/>
    <w:rsid w:val="008F25A9"/>
    <w:rsid w:val="008F2FBF"/>
    <w:rsid w:val="008F35A3"/>
    <w:rsid w:val="008F3624"/>
    <w:rsid w:val="008F37E8"/>
    <w:rsid w:val="008F3931"/>
    <w:rsid w:val="008F39A0"/>
    <w:rsid w:val="008F3B12"/>
    <w:rsid w:val="008F3FA8"/>
    <w:rsid w:val="008F4068"/>
    <w:rsid w:val="008F41F0"/>
    <w:rsid w:val="008F4730"/>
    <w:rsid w:val="008F48C0"/>
    <w:rsid w:val="008F4D4D"/>
    <w:rsid w:val="008F52FD"/>
    <w:rsid w:val="008F539B"/>
    <w:rsid w:val="008F54D0"/>
    <w:rsid w:val="008F5C3A"/>
    <w:rsid w:val="008F5E03"/>
    <w:rsid w:val="008F6069"/>
    <w:rsid w:val="008F6387"/>
    <w:rsid w:val="008F63AE"/>
    <w:rsid w:val="008F65CA"/>
    <w:rsid w:val="008F6751"/>
    <w:rsid w:val="008F691F"/>
    <w:rsid w:val="008F6C87"/>
    <w:rsid w:val="008F6D5E"/>
    <w:rsid w:val="008F7069"/>
    <w:rsid w:val="008F71C0"/>
    <w:rsid w:val="008F72C5"/>
    <w:rsid w:val="008F7397"/>
    <w:rsid w:val="008F742A"/>
    <w:rsid w:val="008F78DA"/>
    <w:rsid w:val="009000FA"/>
    <w:rsid w:val="009001CC"/>
    <w:rsid w:val="00900704"/>
    <w:rsid w:val="00900858"/>
    <w:rsid w:val="009008CA"/>
    <w:rsid w:val="00900A97"/>
    <w:rsid w:val="009013ED"/>
    <w:rsid w:val="009016D3"/>
    <w:rsid w:val="00901787"/>
    <w:rsid w:val="00901819"/>
    <w:rsid w:val="00902049"/>
    <w:rsid w:val="009028B9"/>
    <w:rsid w:val="009028E1"/>
    <w:rsid w:val="009028FB"/>
    <w:rsid w:val="00902AA7"/>
    <w:rsid w:val="00902B62"/>
    <w:rsid w:val="00903622"/>
    <w:rsid w:val="009037BE"/>
    <w:rsid w:val="009037CE"/>
    <w:rsid w:val="00903A2D"/>
    <w:rsid w:val="00903ABA"/>
    <w:rsid w:val="00904092"/>
    <w:rsid w:val="00904420"/>
    <w:rsid w:val="00904665"/>
    <w:rsid w:val="009046D1"/>
    <w:rsid w:val="00904A67"/>
    <w:rsid w:val="00904C5D"/>
    <w:rsid w:val="00904CDF"/>
    <w:rsid w:val="0090507E"/>
    <w:rsid w:val="009050DD"/>
    <w:rsid w:val="0090585B"/>
    <w:rsid w:val="00905933"/>
    <w:rsid w:val="00905A14"/>
    <w:rsid w:val="00905C5D"/>
    <w:rsid w:val="00905E15"/>
    <w:rsid w:val="00905F57"/>
    <w:rsid w:val="00906491"/>
    <w:rsid w:val="009067EB"/>
    <w:rsid w:val="00906A6C"/>
    <w:rsid w:val="00906AA6"/>
    <w:rsid w:val="00906B6A"/>
    <w:rsid w:val="00906E05"/>
    <w:rsid w:val="009071CF"/>
    <w:rsid w:val="00907373"/>
    <w:rsid w:val="009073D0"/>
    <w:rsid w:val="0090741E"/>
    <w:rsid w:val="009075AC"/>
    <w:rsid w:val="009075B1"/>
    <w:rsid w:val="0090780B"/>
    <w:rsid w:val="009078F3"/>
    <w:rsid w:val="00910353"/>
    <w:rsid w:val="00910498"/>
    <w:rsid w:val="0091093F"/>
    <w:rsid w:val="00910B54"/>
    <w:rsid w:val="00910C83"/>
    <w:rsid w:val="00911342"/>
    <w:rsid w:val="0091152F"/>
    <w:rsid w:val="00911A16"/>
    <w:rsid w:val="00911A18"/>
    <w:rsid w:val="00911AB4"/>
    <w:rsid w:val="00911B72"/>
    <w:rsid w:val="00911D28"/>
    <w:rsid w:val="00911E62"/>
    <w:rsid w:val="00911FFD"/>
    <w:rsid w:val="00912056"/>
    <w:rsid w:val="00912145"/>
    <w:rsid w:val="009121F7"/>
    <w:rsid w:val="009122B2"/>
    <w:rsid w:val="00912433"/>
    <w:rsid w:val="00912913"/>
    <w:rsid w:val="009129FF"/>
    <w:rsid w:val="00912DA9"/>
    <w:rsid w:val="00912DC5"/>
    <w:rsid w:val="0091327D"/>
    <w:rsid w:val="009135FE"/>
    <w:rsid w:val="00913E62"/>
    <w:rsid w:val="009141FB"/>
    <w:rsid w:val="009144C8"/>
    <w:rsid w:val="00914696"/>
    <w:rsid w:val="00914FB8"/>
    <w:rsid w:val="0091512A"/>
    <w:rsid w:val="009154F8"/>
    <w:rsid w:val="00915601"/>
    <w:rsid w:val="00916074"/>
    <w:rsid w:val="009160CB"/>
    <w:rsid w:val="00917663"/>
    <w:rsid w:val="009179F3"/>
    <w:rsid w:val="00917BCD"/>
    <w:rsid w:val="00917E44"/>
    <w:rsid w:val="0092003E"/>
    <w:rsid w:val="00920139"/>
    <w:rsid w:val="00920787"/>
    <w:rsid w:val="00920ACB"/>
    <w:rsid w:val="00920CE6"/>
    <w:rsid w:val="0092108B"/>
    <w:rsid w:val="009210B9"/>
    <w:rsid w:val="009210E1"/>
    <w:rsid w:val="00921661"/>
    <w:rsid w:val="00921F51"/>
    <w:rsid w:val="009221C1"/>
    <w:rsid w:val="009223D3"/>
    <w:rsid w:val="0092301B"/>
    <w:rsid w:val="00923173"/>
    <w:rsid w:val="00923246"/>
    <w:rsid w:val="009232FB"/>
    <w:rsid w:val="00923620"/>
    <w:rsid w:val="009236F9"/>
    <w:rsid w:val="009243C5"/>
    <w:rsid w:val="00924FC9"/>
    <w:rsid w:val="009250D9"/>
    <w:rsid w:val="0092545C"/>
    <w:rsid w:val="00926CDA"/>
    <w:rsid w:val="00927093"/>
    <w:rsid w:val="009271B6"/>
    <w:rsid w:val="0092736B"/>
    <w:rsid w:val="00927854"/>
    <w:rsid w:val="00927B6E"/>
    <w:rsid w:val="00927BB8"/>
    <w:rsid w:val="0093004A"/>
    <w:rsid w:val="00930128"/>
    <w:rsid w:val="00930176"/>
    <w:rsid w:val="00930555"/>
    <w:rsid w:val="00930873"/>
    <w:rsid w:val="0093087C"/>
    <w:rsid w:val="00930947"/>
    <w:rsid w:val="00930A0B"/>
    <w:rsid w:val="00930C4D"/>
    <w:rsid w:val="00930C6A"/>
    <w:rsid w:val="00930CAB"/>
    <w:rsid w:val="00930FF9"/>
    <w:rsid w:val="0093104D"/>
    <w:rsid w:val="0093127E"/>
    <w:rsid w:val="00931347"/>
    <w:rsid w:val="0093151C"/>
    <w:rsid w:val="00931EA2"/>
    <w:rsid w:val="009321EA"/>
    <w:rsid w:val="009325B3"/>
    <w:rsid w:val="0093296B"/>
    <w:rsid w:val="00932EEF"/>
    <w:rsid w:val="009331CC"/>
    <w:rsid w:val="009334E4"/>
    <w:rsid w:val="00933587"/>
    <w:rsid w:val="00933798"/>
    <w:rsid w:val="00933900"/>
    <w:rsid w:val="00933EE1"/>
    <w:rsid w:val="00934129"/>
    <w:rsid w:val="0093415C"/>
    <w:rsid w:val="0093459E"/>
    <w:rsid w:val="009345F7"/>
    <w:rsid w:val="009348D5"/>
    <w:rsid w:val="00934EFC"/>
    <w:rsid w:val="00934FA8"/>
    <w:rsid w:val="009357CD"/>
    <w:rsid w:val="009359C3"/>
    <w:rsid w:val="009359E8"/>
    <w:rsid w:val="00935A51"/>
    <w:rsid w:val="00935B60"/>
    <w:rsid w:val="00935FAE"/>
    <w:rsid w:val="0093664F"/>
    <w:rsid w:val="009366A9"/>
    <w:rsid w:val="00936D3C"/>
    <w:rsid w:val="0093708A"/>
    <w:rsid w:val="0093730C"/>
    <w:rsid w:val="00937622"/>
    <w:rsid w:val="0093791B"/>
    <w:rsid w:val="00937AE5"/>
    <w:rsid w:val="00937C03"/>
    <w:rsid w:val="009401C1"/>
    <w:rsid w:val="009405E1"/>
    <w:rsid w:val="00940A2A"/>
    <w:rsid w:val="00940CF4"/>
    <w:rsid w:val="00940D54"/>
    <w:rsid w:val="0094137B"/>
    <w:rsid w:val="0094181A"/>
    <w:rsid w:val="00941ABA"/>
    <w:rsid w:val="00941C7D"/>
    <w:rsid w:val="00941DBA"/>
    <w:rsid w:val="00942142"/>
    <w:rsid w:val="009422B2"/>
    <w:rsid w:val="0094281C"/>
    <w:rsid w:val="0094297F"/>
    <w:rsid w:val="00942BC3"/>
    <w:rsid w:val="00942C98"/>
    <w:rsid w:val="00942C9A"/>
    <w:rsid w:val="00942F0F"/>
    <w:rsid w:val="009432BA"/>
    <w:rsid w:val="0094338A"/>
    <w:rsid w:val="009436B0"/>
    <w:rsid w:val="009436BE"/>
    <w:rsid w:val="00943E34"/>
    <w:rsid w:val="00943FDC"/>
    <w:rsid w:val="0094422B"/>
    <w:rsid w:val="0094521D"/>
    <w:rsid w:val="00945620"/>
    <w:rsid w:val="009457CE"/>
    <w:rsid w:val="00945FF5"/>
    <w:rsid w:val="00946634"/>
    <w:rsid w:val="00946816"/>
    <w:rsid w:val="00946A6F"/>
    <w:rsid w:val="00946CAA"/>
    <w:rsid w:val="00946F8A"/>
    <w:rsid w:val="00947411"/>
    <w:rsid w:val="009478A0"/>
    <w:rsid w:val="009479C3"/>
    <w:rsid w:val="00947F62"/>
    <w:rsid w:val="009500D9"/>
    <w:rsid w:val="0095072A"/>
    <w:rsid w:val="0095076F"/>
    <w:rsid w:val="00950C25"/>
    <w:rsid w:val="009513A8"/>
    <w:rsid w:val="00951854"/>
    <w:rsid w:val="00951A66"/>
    <w:rsid w:val="00952068"/>
    <w:rsid w:val="00952193"/>
    <w:rsid w:val="00952258"/>
    <w:rsid w:val="009524C8"/>
    <w:rsid w:val="00952562"/>
    <w:rsid w:val="009527E1"/>
    <w:rsid w:val="009528BA"/>
    <w:rsid w:val="00952950"/>
    <w:rsid w:val="0095296B"/>
    <w:rsid w:val="00952F5F"/>
    <w:rsid w:val="009530BF"/>
    <w:rsid w:val="00953768"/>
    <w:rsid w:val="0095392E"/>
    <w:rsid w:val="00953B1C"/>
    <w:rsid w:val="00954374"/>
    <w:rsid w:val="00954570"/>
    <w:rsid w:val="00954703"/>
    <w:rsid w:val="0095470A"/>
    <w:rsid w:val="009549CF"/>
    <w:rsid w:val="00954AE5"/>
    <w:rsid w:val="00954B0F"/>
    <w:rsid w:val="00955077"/>
    <w:rsid w:val="009557B3"/>
    <w:rsid w:val="009559BA"/>
    <w:rsid w:val="00955BFD"/>
    <w:rsid w:val="009562D2"/>
    <w:rsid w:val="0095654D"/>
    <w:rsid w:val="00956654"/>
    <w:rsid w:val="009569DB"/>
    <w:rsid w:val="00957A2E"/>
    <w:rsid w:val="00957B7E"/>
    <w:rsid w:val="00957E3D"/>
    <w:rsid w:val="0096043D"/>
    <w:rsid w:val="00960BBF"/>
    <w:rsid w:val="00960F6F"/>
    <w:rsid w:val="00960FCE"/>
    <w:rsid w:val="009613D1"/>
    <w:rsid w:val="00961454"/>
    <w:rsid w:val="0096161E"/>
    <w:rsid w:val="00961944"/>
    <w:rsid w:val="00961E6F"/>
    <w:rsid w:val="009627B7"/>
    <w:rsid w:val="009629C0"/>
    <w:rsid w:val="00962DD5"/>
    <w:rsid w:val="00963118"/>
    <w:rsid w:val="00963641"/>
    <w:rsid w:val="00963DAC"/>
    <w:rsid w:val="009640EA"/>
    <w:rsid w:val="0096439E"/>
    <w:rsid w:val="00964622"/>
    <w:rsid w:val="00964C0E"/>
    <w:rsid w:val="00964C2D"/>
    <w:rsid w:val="00964CAF"/>
    <w:rsid w:val="00964F66"/>
    <w:rsid w:val="00964FA0"/>
    <w:rsid w:val="009653A9"/>
    <w:rsid w:val="00965CC1"/>
    <w:rsid w:val="00965D2C"/>
    <w:rsid w:val="009660D8"/>
    <w:rsid w:val="00966192"/>
    <w:rsid w:val="009662C7"/>
    <w:rsid w:val="009662DA"/>
    <w:rsid w:val="00966A1D"/>
    <w:rsid w:val="00967220"/>
    <w:rsid w:val="0096761A"/>
    <w:rsid w:val="0096764D"/>
    <w:rsid w:val="00967BB3"/>
    <w:rsid w:val="00967CA2"/>
    <w:rsid w:val="00967CA9"/>
    <w:rsid w:val="0097000E"/>
    <w:rsid w:val="0097013D"/>
    <w:rsid w:val="00970221"/>
    <w:rsid w:val="0097051B"/>
    <w:rsid w:val="0097092D"/>
    <w:rsid w:val="00970C72"/>
    <w:rsid w:val="00971199"/>
    <w:rsid w:val="009716BC"/>
    <w:rsid w:val="009718B4"/>
    <w:rsid w:val="00972DB9"/>
    <w:rsid w:val="009735D4"/>
    <w:rsid w:val="009735EB"/>
    <w:rsid w:val="00973665"/>
    <w:rsid w:val="00973A9B"/>
    <w:rsid w:val="00973D7C"/>
    <w:rsid w:val="00973DC5"/>
    <w:rsid w:val="00973E5C"/>
    <w:rsid w:val="00973E9A"/>
    <w:rsid w:val="00974240"/>
    <w:rsid w:val="009746D7"/>
    <w:rsid w:val="00974DF7"/>
    <w:rsid w:val="00975096"/>
    <w:rsid w:val="0097534C"/>
    <w:rsid w:val="009754ED"/>
    <w:rsid w:val="009755BB"/>
    <w:rsid w:val="0097562F"/>
    <w:rsid w:val="00975721"/>
    <w:rsid w:val="009759E6"/>
    <w:rsid w:val="00975A99"/>
    <w:rsid w:val="00975E6B"/>
    <w:rsid w:val="00976021"/>
    <w:rsid w:val="0097602C"/>
    <w:rsid w:val="009763B8"/>
    <w:rsid w:val="00976735"/>
    <w:rsid w:val="00976C95"/>
    <w:rsid w:val="00976DBF"/>
    <w:rsid w:val="00976FBB"/>
    <w:rsid w:val="00977005"/>
    <w:rsid w:val="0097721C"/>
    <w:rsid w:val="00977321"/>
    <w:rsid w:val="00977562"/>
    <w:rsid w:val="00977A61"/>
    <w:rsid w:val="00977E87"/>
    <w:rsid w:val="00977F2C"/>
    <w:rsid w:val="00980A57"/>
    <w:rsid w:val="009813AD"/>
    <w:rsid w:val="0098145A"/>
    <w:rsid w:val="009815A2"/>
    <w:rsid w:val="00981627"/>
    <w:rsid w:val="00982191"/>
    <w:rsid w:val="00982993"/>
    <w:rsid w:val="00982A6B"/>
    <w:rsid w:val="00982EFA"/>
    <w:rsid w:val="009830D0"/>
    <w:rsid w:val="009831EB"/>
    <w:rsid w:val="009838ED"/>
    <w:rsid w:val="00983BCF"/>
    <w:rsid w:val="00983F19"/>
    <w:rsid w:val="009847CE"/>
    <w:rsid w:val="00984828"/>
    <w:rsid w:val="00984A3A"/>
    <w:rsid w:val="00984C1E"/>
    <w:rsid w:val="00984CF6"/>
    <w:rsid w:val="00984FE5"/>
    <w:rsid w:val="00985737"/>
    <w:rsid w:val="00985876"/>
    <w:rsid w:val="009859B4"/>
    <w:rsid w:val="00985BFE"/>
    <w:rsid w:val="00985EB9"/>
    <w:rsid w:val="00985F5B"/>
    <w:rsid w:val="00986362"/>
    <w:rsid w:val="009863B7"/>
    <w:rsid w:val="00986489"/>
    <w:rsid w:val="0098650A"/>
    <w:rsid w:val="009866B7"/>
    <w:rsid w:val="009866E0"/>
    <w:rsid w:val="00986865"/>
    <w:rsid w:val="00986978"/>
    <w:rsid w:val="00986B09"/>
    <w:rsid w:val="00986C0D"/>
    <w:rsid w:val="009870AA"/>
    <w:rsid w:val="009879D1"/>
    <w:rsid w:val="00987C95"/>
    <w:rsid w:val="00987CAA"/>
    <w:rsid w:val="00987D60"/>
    <w:rsid w:val="009901D8"/>
    <w:rsid w:val="00991007"/>
    <w:rsid w:val="009913DA"/>
    <w:rsid w:val="00991434"/>
    <w:rsid w:val="009917D7"/>
    <w:rsid w:val="009919C2"/>
    <w:rsid w:val="00991B78"/>
    <w:rsid w:val="00991CE5"/>
    <w:rsid w:val="00991DFC"/>
    <w:rsid w:val="00992235"/>
    <w:rsid w:val="00992872"/>
    <w:rsid w:val="009929BB"/>
    <w:rsid w:val="00992B97"/>
    <w:rsid w:val="00992C13"/>
    <w:rsid w:val="00992E23"/>
    <w:rsid w:val="009931C4"/>
    <w:rsid w:val="009931CC"/>
    <w:rsid w:val="00993633"/>
    <w:rsid w:val="00993A47"/>
    <w:rsid w:val="00993C50"/>
    <w:rsid w:val="00993EC0"/>
    <w:rsid w:val="00993FD5"/>
    <w:rsid w:val="00994132"/>
    <w:rsid w:val="0099422A"/>
    <w:rsid w:val="0099462F"/>
    <w:rsid w:val="009947EF"/>
    <w:rsid w:val="009953DA"/>
    <w:rsid w:val="00995A3E"/>
    <w:rsid w:val="00995C4E"/>
    <w:rsid w:val="00995D43"/>
    <w:rsid w:val="00995E0E"/>
    <w:rsid w:val="009960C4"/>
    <w:rsid w:val="00996647"/>
    <w:rsid w:val="009966AE"/>
    <w:rsid w:val="00996798"/>
    <w:rsid w:val="00997061"/>
    <w:rsid w:val="00997093"/>
    <w:rsid w:val="009972D0"/>
    <w:rsid w:val="0099764C"/>
    <w:rsid w:val="009979DB"/>
    <w:rsid w:val="009A05BA"/>
    <w:rsid w:val="009A0649"/>
    <w:rsid w:val="009A0A83"/>
    <w:rsid w:val="009A0D1A"/>
    <w:rsid w:val="009A10F7"/>
    <w:rsid w:val="009A1133"/>
    <w:rsid w:val="009A159E"/>
    <w:rsid w:val="009A163C"/>
    <w:rsid w:val="009A1F63"/>
    <w:rsid w:val="009A2115"/>
    <w:rsid w:val="009A220C"/>
    <w:rsid w:val="009A2359"/>
    <w:rsid w:val="009A258E"/>
    <w:rsid w:val="009A28DE"/>
    <w:rsid w:val="009A2970"/>
    <w:rsid w:val="009A29B2"/>
    <w:rsid w:val="009A310A"/>
    <w:rsid w:val="009A32F9"/>
    <w:rsid w:val="009A34C0"/>
    <w:rsid w:val="009A36E5"/>
    <w:rsid w:val="009A3CEB"/>
    <w:rsid w:val="009A3E6E"/>
    <w:rsid w:val="009A4386"/>
    <w:rsid w:val="009A48CC"/>
    <w:rsid w:val="009A4AF1"/>
    <w:rsid w:val="009A4ECB"/>
    <w:rsid w:val="009A5499"/>
    <w:rsid w:val="009A558C"/>
    <w:rsid w:val="009A5736"/>
    <w:rsid w:val="009A59E5"/>
    <w:rsid w:val="009A5C85"/>
    <w:rsid w:val="009A5F94"/>
    <w:rsid w:val="009A605A"/>
    <w:rsid w:val="009A6092"/>
    <w:rsid w:val="009A6119"/>
    <w:rsid w:val="009A616A"/>
    <w:rsid w:val="009A666B"/>
    <w:rsid w:val="009A6926"/>
    <w:rsid w:val="009A69A6"/>
    <w:rsid w:val="009A7708"/>
    <w:rsid w:val="009A782C"/>
    <w:rsid w:val="009A7A89"/>
    <w:rsid w:val="009A7AD9"/>
    <w:rsid w:val="009A7B1D"/>
    <w:rsid w:val="009B0849"/>
    <w:rsid w:val="009B0B12"/>
    <w:rsid w:val="009B0DC4"/>
    <w:rsid w:val="009B1370"/>
    <w:rsid w:val="009B1B62"/>
    <w:rsid w:val="009B1CD3"/>
    <w:rsid w:val="009B1D8B"/>
    <w:rsid w:val="009B24BB"/>
    <w:rsid w:val="009B2933"/>
    <w:rsid w:val="009B2B3A"/>
    <w:rsid w:val="009B2EB5"/>
    <w:rsid w:val="009B30EE"/>
    <w:rsid w:val="009B33C7"/>
    <w:rsid w:val="009B3487"/>
    <w:rsid w:val="009B385D"/>
    <w:rsid w:val="009B3AE6"/>
    <w:rsid w:val="009B3C31"/>
    <w:rsid w:val="009B3EA6"/>
    <w:rsid w:val="009B443C"/>
    <w:rsid w:val="009B4582"/>
    <w:rsid w:val="009B45BE"/>
    <w:rsid w:val="009B4628"/>
    <w:rsid w:val="009B49FB"/>
    <w:rsid w:val="009B5736"/>
    <w:rsid w:val="009B5869"/>
    <w:rsid w:val="009B58A4"/>
    <w:rsid w:val="009B5B83"/>
    <w:rsid w:val="009B5C01"/>
    <w:rsid w:val="009B5F26"/>
    <w:rsid w:val="009B5F2C"/>
    <w:rsid w:val="009B657F"/>
    <w:rsid w:val="009B6897"/>
    <w:rsid w:val="009B6AA6"/>
    <w:rsid w:val="009B6CDF"/>
    <w:rsid w:val="009B732C"/>
    <w:rsid w:val="009B79DA"/>
    <w:rsid w:val="009B7C1B"/>
    <w:rsid w:val="009B7D9A"/>
    <w:rsid w:val="009B7DB8"/>
    <w:rsid w:val="009B7F4A"/>
    <w:rsid w:val="009C0738"/>
    <w:rsid w:val="009C09A0"/>
    <w:rsid w:val="009C0DB9"/>
    <w:rsid w:val="009C1369"/>
    <w:rsid w:val="009C1421"/>
    <w:rsid w:val="009C1575"/>
    <w:rsid w:val="009C1791"/>
    <w:rsid w:val="009C17DD"/>
    <w:rsid w:val="009C1F33"/>
    <w:rsid w:val="009C212D"/>
    <w:rsid w:val="009C282D"/>
    <w:rsid w:val="009C2F9A"/>
    <w:rsid w:val="009C338D"/>
    <w:rsid w:val="009C3618"/>
    <w:rsid w:val="009C3703"/>
    <w:rsid w:val="009C3D54"/>
    <w:rsid w:val="009C422D"/>
    <w:rsid w:val="009C4520"/>
    <w:rsid w:val="009C4715"/>
    <w:rsid w:val="009C4A37"/>
    <w:rsid w:val="009C4FE6"/>
    <w:rsid w:val="009C5287"/>
    <w:rsid w:val="009C55F8"/>
    <w:rsid w:val="009C5A50"/>
    <w:rsid w:val="009C5B87"/>
    <w:rsid w:val="009C6613"/>
    <w:rsid w:val="009C6857"/>
    <w:rsid w:val="009C6906"/>
    <w:rsid w:val="009C694B"/>
    <w:rsid w:val="009C6B95"/>
    <w:rsid w:val="009C70ED"/>
    <w:rsid w:val="009C720E"/>
    <w:rsid w:val="009C7289"/>
    <w:rsid w:val="009C78D4"/>
    <w:rsid w:val="009C791A"/>
    <w:rsid w:val="009C7D88"/>
    <w:rsid w:val="009D0112"/>
    <w:rsid w:val="009D05B9"/>
    <w:rsid w:val="009D05FC"/>
    <w:rsid w:val="009D062B"/>
    <w:rsid w:val="009D0930"/>
    <w:rsid w:val="009D10CF"/>
    <w:rsid w:val="009D1215"/>
    <w:rsid w:val="009D197D"/>
    <w:rsid w:val="009D2369"/>
    <w:rsid w:val="009D2509"/>
    <w:rsid w:val="009D269B"/>
    <w:rsid w:val="009D27B1"/>
    <w:rsid w:val="009D2869"/>
    <w:rsid w:val="009D2F39"/>
    <w:rsid w:val="009D2F6F"/>
    <w:rsid w:val="009D3321"/>
    <w:rsid w:val="009D3436"/>
    <w:rsid w:val="009D34D3"/>
    <w:rsid w:val="009D34E0"/>
    <w:rsid w:val="009D3542"/>
    <w:rsid w:val="009D3561"/>
    <w:rsid w:val="009D35A4"/>
    <w:rsid w:val="009D3840"/>
    <w:rsid w:val="009D39A8"/>
    <w:rsid w:val="009D3C53"/>
    <w:rsid w:val="009D425D"/>
    <w:rsid w:val="009D427F"/>
    <w:rsid w:val="009D4876"/>
    <w:rsid w:val="009D49A4"/>
    <w:rsid w:val="009D4D2B"/>
    <w:rsid w:val="009D4D83"/>
    <w:rsid w:val="009D4DEB"/>
    <w:rsid w:val="009D5335"/>
    <w:rsid w:val="009D591B"/>
    <w:rsid w:val="009D5C12"/>
    <w:rsid w:val="009D5C4E"/>
    <w:rsid w:val="009D636C"/>
    <w:rsid w:val="009D6558"/>
    <w:rsid w:val="009D6852"/>
    <w:rsid w:val="009D6982"/>
    <w:rsid w:val="009D6D40"/>
    <w:rsid w:val="009D731D"/>
    <w:rsid w:val="009D7680"/>
    <w:rsid w:val="009D77E9"/>
    <w:rsid w:val="009D7BA2"/>
    <w:rsid w:val="009D7C74"/>
    <w:rsid w:val="009D7C88"/>
    <w:rsid w:val="009D7EC6"/>
    <w:rsid w:val="009E0E26"/>
    <w:rsid w:val="009E0F8C"/>
    <w:rsid w:val="009E10EA"/>
    <w:rsid w:val="009E12F0"/>
    <w:rsid w:val="009E1BA8"/>
    <w:rsid w:val="009E2061"/>
    <w:rsid w:val="009E22DB"/>
    <w:rsid w:val="009E2840"/>
    <w:rsid w:val="009E37BF"/>
    <w:rsid w:val="009E3802"/>
    <w:rsid w:val="009E3FED"/>
    <w:rsid w:val="009E41E4"/>
    <w:rsid w:val="009E42C7"/>
    <w:rsid w:val="009E4866"/>
    <w:rsid w:val="009E4B03"/>
    <w:rsid w:val="009E4E8C"/>
    <w:rsid w:val="009E4F08"/>
    <w:rsid w:val="009E529F"/>
    <w:rsid w:val="009E5433"/>
    <w:rsid w:val="009E54D6"/>
    <w:rsid w:val="009E573D"/>
    <w:rsid w:val="009E5F04"/>
    <w:rsid w:val="009E5FD8"/>
    <w:rsid w:val="009E60D2"/>
    <w:rsid w:val="009E6C42"/>
    <w:rsid w:val="009E79BD"/>
    <w:rsid w:val="009E79E5"/>
    <w:rsid w:val="009F03FB"/>
    <w:rsid w:val="009F04AD"/>
    <w:rsid w:val="009F06EA"/>
    <w:rsid w:val="009F0DA7"/>
    <w:rsid w:val="009F0E21"/>
    <w:rsid w:val="009F10C2"/>
    <w:rsid w:val="009F1187"/>
    <w:rsid w:val="009F1465"/>
    <w:rsid w:val="009F14C2"/>
    <w:rsid w:val="009F1567"/>
    <w:rsid w:val="009F1FCF"/>
    <w:rsid w:val="009F2045"/>
    <w:rsid w:val="009F2714"/>
    <w:rsid w:val="009F271D"/>
    <w:rsid w:val="009F2CAA"/>
    <w:rsid w:val="009F2E7E"/>
    <w:rsid w:val="009F329D"/>
    <w:rsid w:val="009F32BE"/>
    <w:rsid w:val="009F3347"/>
    <w:rsid w:val="009F33D5"/>
    <w:rsid w:val="009F392D"/>
    <w:rsid w:val="009F3FFC"/>
    <w:rsid w:val="009F4299"/>
    <w:rsid w:val="009F4BC3"/>
    <w:rsid w:val="009F4CCF"/>
    <w:rsid w:val="009F4EC8"/>
    <w:rsid w:val="009F588A"/>
    <w:rsid w:val="009F59F4"/>
    <w:rsid w:val="009F5BDB"/>
    <w:rsid w:val="009F5E25"/>
    <w:rsid w:val="009F5F9B"/>
    <w:rsid w:val="009F607B"/>
    <w:rsid w:val="009F6286"/>
    <w:rsid w:val="009F6289"/>
    <w:rsid w:val="009F670F"/>
    <w:rsid w:val="009F6758"/>
    <w:rsid w:val="009F6A4C"/>
    <w:rsid w:val="009F6BF4"/>
    <w:rsid w:val="009F6FC8"/>
    <w:rsid w:val="009F750F"/>
    <w:rsid w:val="009F776F"/>
    <w:rsid w:val="009F788A"/>
    <w:rsid w:val="009F7A9F"/>
    <w:rsid w:val="00A0055F"/>
    <w:rsid w:val="00A00A2E"/>
    <w:rsid w:val="00A00B53"/>
    <w:rsid w:val="00A00F2F"/>
    <w:rsid w:val="00A01765"/>
    <w:rsid w:val="00A0239D"/>
    <w:rsid w:val="00A0255E"/>
    <w:rsid w:val="00A026A2"/>
    <w:rsid w:val="00A02FEE"/>
    <w:rsid w:val="00A0313B"/>
    <w:rsid w:val="00A03516"/>
    <w:rsid w:val="00A03AA6"/>
    <w:rsid w:val="00A0418F"/>
    <w:rsid w:val="00A049F7"/>
    <w:rsid w:val="00A04A12"/>
    <w:rsid w:val="00A0504F"/>
    <w:rsid w:val="00A05157"/>
    <w:rsid w:val="00A05425"/>
    <w:rsid w:val="00A0589C"/>
    <w:rsid w:val="00A05A19"/>
    <w:rsid w:val="00A05D0D"/>
    <w:rsid w:val="00A05ED4"/>
    <w:rsid w:val="00A05FF3"/>
    <w:rsid w:val="00A06671"/>
    <w:rsid w:val="00A06743"/>
    <w:rsid w:val="00A06811"/>
    <w:rsid w:val="00A068A2"/>
    <w:rsid w:val="00A068F1"/>
    <w:rsid w:val="00A06E0E"/>
    <w:rsid w:val="00A07356"/>
    <w:rsid w:val="00A07363"/>
    <w:rsid w:val="00A0741A"/>
    <w:rsid w:val="00A076B1"/>
    <w:rsid w:val="00A0782A"/>
    <w:rsid w:val="00A07D53"/>
    <w:rsid w:val="00A07E85"/>
    <w:rsid w:val="00A101E1"/>
    <w:rsid w:val="00A10233"/>
    <w:rsid w:val="00A1090D"/>
    <w:rsid w:val="00A112C6"/>
    <w:rsid w:val="00A11314"/>
    <w:rsid w:val="00A11861"/>
    <w:rsid w:val="00A11974"/>
    <w:rsid w:val="00A11A1E"/>
    <w:rsid w:val="00A11B98"/>
    <w:rsid w:val="00A11FBA"/>
    <w:rsid w:val="00A11FF5"/>
    <w:rsid w:val="00A127C1"/>
    <w:rsid w:val="00A1281F"/>
    <w:rsid w:val="00A12EC6"/>
    <w:rsid w:val="00A13454"/>
    <w:rsid w:val="00A135F9"/>
    <w:rsid w:val="00A13634"/>
    <w:rsid w:val="00A13701"/>
    <w:rsid w:val="00A137B2"/>
    <w:rsid w:val="00A1419E"/>
    <w:rsid w:val="00A14A8B"/>
    <w:rsid w:val="00A15047"/>
    <w:rsid w:val="00A15184"/>
    <w:rsid w:val="00A151F2"/>
    <w:rsid w:val="00A1527F"/>
    <w:rsid w:val="00A153F7"/>
    <w:rsid w:val="00A1558B"/>
    <w:rsid w:val="00A157DC"/>
    <w:rsid w:val="00A15814"/>
    <w:rsid w:val="00A1619C"/>
    <w:rsid w:val="00A16858"/>
    <w:rsid w:val="00A16976"/>
    <w:rsid w:val="00A17186"/>
    <w:rsid w:val="00A175D5"/>
    <w:rsid w:val="00A17868"/>
    <w:rsid w:val="00A17ECA"/>
    <w:rsid w:val="00A17F61"/>
    <w:rsid w:val="00A20077"/>
    <w:rsid w:val="00A20B18"/>
    <w:rsid w:val="00A20E95"/>
    <w:rsid w:val="00A210EA"/>
    <w:rsid w:val="00A21978"/>
    <w:rsid w:val="00A219D7"/>
    <w:rsid w:val="00A21F88"/>
    <w:rsid w:val="00A22232"/>
    <w:rsid w:val="00A22314"/>
    <w:rsid w:val="00A2238C"/>
    <w:rsid w:val="00A225B0"/>
    <w:rsid w:val="00A232A7"/>
    <w:rsid w:val="00A234E9"/>
    <w:rsid w:val="00A23D93"/>
    <w:rsid w:val="00A2479A"/>
    <w:rsid w:val="00A24B63"/>
    <w:rsid w:val="00A25A8A"/>
    <w:rsid w:val="00A25AC0"/>
    <w:rsid w:val="00A25AF2"/>
    <w:rsid w:val="00A25F03"/>
    <w:rsid w:val="00A26798"/>
    <w:rsid w:val="00A26A25"/>
    <w:rsid w:val="00A26EC7"/>
    <w:rsid w:val="00A2704B"/>
    <w:rsid w:val="00A27275"/>
    <w:rsid w:val="00A272F3"/>
    <w:rsid w:val="00A274F7"/>
    <w:rsid w:val="00A303C9"/>
    <w:rsid w:val="00A30477"/>
    <w:rsid w:val="00A3082A"/>
    <w:rsid w:val="00A30A5B"/>
    <w:rsid w:val="00A30E18"/>
    <w:rsid w:val="00A313E7"/>
    <w:rsid w:val="00A315FF"/>
    <w:rsid w:val="00A31823"/>
    <w:rsid w:val="00A31BC1"/>
    <w:rsid w:val="00A31D31"/>
    <w:rsid w:val="00A31E16"/>
    <w:rsid w:val="00A32518"/>
    <w:rsid w:val="00A32E5C"/>
    <w:rsid w:val="00A330F5"/>
    <w:rsid w:val="00A3314C"/>
    <w:rsid w:val="00A33CF6"/>
    <w:rsid w:val="00A34893"/>
    <w:rsid w:val="00A34BCC"/>
    <w:rsid w:val="00A34EFF"/>
    <w:rsid w:val="00A350B3"/>
    <w:rsid w:val="00A3532B"/>
    <w:rsid w:val="00A353AF"/>
    <w:rsid w:val="00A3543F"/>
    <w:rsid w:val="00A35482"/>
    <w:rsid w:val="00A356DE"/>
    <w:rsid w:val="00A35958"/>
    <w:rsid w:val="00A35C67"/>
    <w:rsid w:val="00A35E0D"/>
    <w:rsid w:val="00A361CC"/>
    <w:rsid w:val="00A36426"/>
    <w:rsid w:val="00A368B3"/>
    <w:rsid w:val="00A369DF"/>
    <w:rsid w:val="00A36C9B"/>
    <w:rsid w:val="00A36DD4"/>
    <w:rsid w:val="00A36FEF"/>
    <w:rsid w:val="00A37355"/>
    <w:rsid w:val="00A373D0"/>
    <w:rsid w:val="00A37496"/>
    <w:rsid w:val="00A37497"/>
    <w:rsid w:val="00A379B1"/>
    <w:rsid w:val="00A37D42"/>
    <w:rsid w:val="00A37F10"/>
    <w:rsid w:val="00A40463"/>
    <w:rsid w:val="00A40D02"/>
    <w:rsid w:val="00A40D1A"/>
    <w:rsid w:val="00A40D51"/>
    <w:rsid w:val="00A41512"/>
    <w:rsid w:val="00A4166A"/>
    <w:rsid w:val="00A41AD2"/>
    <w:rsid w:val="00A41BEA"/>
    <w:rsid w:val="00A41F28"/>
    <w:rsid w:val="00A4244B"/>
    <w:rsid w:val="00A4273F"/>
    <w:rsid w:val="00A43172"/>
    <w:rsid w:val="00A433DE"/>
    <w:rsid w:val="00A43B15"/>
    <w:rsid w:val="00A43E08"/>
    <w:rsid w:val="00A440DD"/>
    <w:rsid w:val="00A44331"/>
    <w:rsid w:val="00A447C4"/>
    <w:rsid w:val="00A4491A"/>
    <w:rsid w:val="00A44B2C"/>
    <w:rsid w:val="00A44B66"/>
    <w:rsid w:val="00A44C07"/>
    <w:rsid w:val="00A44CA4"/>
    <w:rsid w:val="00A44CA6"/>
    <w:rsid w:val="00A44F77"/>
    <w:rsid w:val="00A44FE0"/>
    <w:rsid w:val="00A455D8"/>
    <w:rsid w:val="00A456C5"/>
    <w:rsid w:val="00A45BA8"/>
    <w:rsid w:val="00A45EB8"/>
    <w:rsid w:val="00A46222"/>
    <w:rsid w:val="00A46233"/>
    <w:rsid w:val="00A4625C"/>
    <w:rsid w:val="00A46876"/>
    <w:rsid w:val="00A46A1F"/>
    <w:rsid w:val="00A46B4B"/>
    <w:rsid w:val="00A46CF4"/>
    <w:rsid w:val="00A46DDF"/>
    <w:rsid w:val="00A472A5"/>
    <w:rsid w:val="00A47FE0"/>
    <w:rsid w:val="00A5057B"/>
    <w:rsid w:val="00A50619"/>
    <w:rsid w:val="00A50CFC"/>
    <w:rsid w:val="00A50DA4"/>
    <w:rsid w:val="00A50FD4"/>
    <w:rsid w:val="00A517DE"/>
    <w:rsid w:val="00A51E48"/>
    <w:rsid w:val="00A51EBC"/>
    <w:rsid w:val="00A520C7"/>
    <w:rsid w:val="00A521FB"/>
    <w:rsid w:val="00A52697"/>
    <w:rsid w:val="00A5277D"/>
    <w:rsid w:val="00A52ECD"/>
    <w:rsid w:val="00A531D2"/>
    <w:rsid w:val="00A53290"/>
    <w:rsid w:val="00A5391D"/>
    <w:rsid w:val="00A53DA4"/>
    <w:rsid w:val="00A53F35"/>
    <w:rsid w:val="00A5432E"/>
    <w:rsid w:val="00A543C7"/>
    <w:rsid w:val="00A54422"/>
    <w:rsid w:val="00A54785"/>
    <w:rsid w:val="00A54F0C"/>
    <w:rsid w:val="00A5523B"/>
    <w:rsid w:val="00A556F1"/>
    <w:rsid w:val="00A55F61"/>
    <w:rsid w:val="00A56797"/>
    <w:rsid w:val="00A569B5"/>
    <w:rsid w:val="00A56F03"/>
    <w:rsid w:val="00A5718C"/>
    <w:rsid w:val="00A571AD"/>
    <w:rsid w:val="00A57240"/>
    <w:rsid w:val="00A572B1"/>
    <w:rsid w:val="00A576EE"/>
    <w:rsid w:val="00A5781B"/>
    <w:rsid w:val="00A60313"/>
    <w:rsid w:val="00A60CDC"/>
    <w:rsid w:val="00A60E48"/>
    <w:rsid w:val="00A60F56"/>
    <w:rsid w:val="00A60F82"/>
    <w:rsid w:val="00A610F5"/>
    <w:rsid w:val="00A621C3"/>
    <w:rsid w:val="00A6226B"/>
    <w:rsid w:val="00A629EA"/>
    <w:rsid w:val="00A62A54"/>
    <w:rsid w:val="00A62D45"/>
    <w:rsid w:val="00A62F2C"/>
    <w:rsid w:val="00A63148"/>
    <w:rsid w:val="00A631ED"/>
    <w:rsid w:val="00A6328F"/>
    <w:rsid w:val="00A63850"/>
    <w:rsid w:val="00A63D3E"/>
    <w:rsid w:val="00A6417E"/>
    <w:rsid w:val="00A64A29"/>
    <w:rsid w:val="00A64DD2"/>
    <w:rsid w:val="00A64F2E"/>
    <w:rsid w:val="00A64FA7"/>
    <w:rsid w:val="00A65270"/>
    <w:rsid w:val="00A65889"/>
    <w:rsid w:val="00A658BE"/>
    <w:rsid w:val="00A65906"/>
    <w:rsid w:val="00A65A06"/>
    <w:rsid w:val="00A65A70"/>
    <w:rsid w:val="00A65D4C"/>
    <w:rsid w:val="00A6656D"/>
    <w:rsid w:val="00A666E3"/>
    <w:rsid w:val="00A66774"/>
    <w:rsid w:val="00A66831"/>
    <w:rsid w:val="00A66A02"/>
    <w:rsid w:val="00A67058"/>
    <w:rsid w:val="00A670B8"/>
    <w:rsid w:val="00A671D9"/>
    <w:rsid w:val="00A67377"/>
    <w:rsid w:val="00A675C9"/>
    <w:rsid w:val="00A6779B"/>
    <w:rsid w:val="00A67A9A"/>
    <w:rsid w:val="00A67E20"/>
    <w:rsid w:val="00A702FC"/>
    <w:rsid w:val="00A70322"/>
    <w:rsid w:val="00A70B33"/>
    <w:rsid w:val="00A70BD3"/>
    <w:rsid w:val="00A70E28"/>
    <w:rsid w:val="00A70E79"/>
    <w:rsid w:val="00A70FA8"/>
    <w:rsid w:val="00A712D9"/>
    <w:rsid w:val="00A71C5F"/>
    <w:rsid w:val="00A72738"/>
    <w:rsid w:val="00A72BCA"/>
    <w:rsid w:val="00A72E74"/>
    <w:rsid w:val="00A730DF"/>
    <w:rsid w:val="00A73810"/>
    <w:rsid w:val="00A73AE4"/>
    <w:rsid w:val="00A73B3F"/>
    <w:rsid w:val="00A73EE9"/>
    <w:rsid w:val="00A73F0F"/>
    <w:rsid w:val="00A73F5D"/>
    <w:rsid w:val="00A74176"/>
    <w:rsid w:val="00A74180"/>
    <w:rsid w:val="00A74298"/>
    <w:rsid w:val="00A74348"/>
    <w:rsid w:val="00A743FB"/>
    <w:rsid w:val="00A74544"/>
    <w:rsid w:val="00A745EE"/>
    <w:rsid w:val="00A74627"/>
    <w:rsid w:val="00A74948"/>
    <w:rsid w:val="00A74D32"/>
    <w:rsid w:val="00A751C6"/>
    <w:rsid w:val="00A75423"/>
    <w:rsid w:val="00A755C5"/>
    <w:rsid w:val="00A76442"/>
    <w:rsid w:val="00A76753"/>
    <w:rsid w:val="00A767AD"/>
    <w:rsid w:val="00A771B8"/>
    <w:rsid w:val="00A772DA"/>
    <w:rsid w:val="00A77427"/>
    <w:rsid w:val="00A7765C"/>
    <w:rsid w:val="00A77993"/>
    <w:rsid w:val="00A77A07"/>
    <w:rsid w:val="00A77EEE"/>
    <w:rsid w:val="00A80279"/>
    <w:rsid w:val="00A805B6"/>
    <w:rsid w:val="00A80C6A"/>
    <w:rsid w:val="00A8113A"/>
    <w:rsid w:val="00A81335"/>
    <w:rsid w:val="00A815E5"/>
    <w:rsid w:val="00A816BA"/>
    <w:rsid w:val="00A8179A"/>
    <w:rsid w:val="00A81C15"/>
    <w:rsid w:val="00A81CD6"/>
    <w:rsid w:val="00A81EBE"/>
    <w:rsid w:val="00A82118"/>
    <w:rsid w:val="00A824EE"/>
    <w:rsid w:val="00A82A02"/>
    <w:rsid w:val="00A82D98"/>
    <w:rsid w:val="00A82DD4"/>
    <w:rsid w:val="00A82EEC"/>
    <w:rsid w:val="00A83211"/>
    <w:rsid w:val="00A833E7"/>
    <w:rsid w:val="00A835B3"/>
    <w:rsid w:val="00A83801"/>
    <w:rsid w:val="00A83A85"/>
    <w:rsid w:val="00A83D9B"/>
    <w:rsid w:val="00A84033"/>
    <w:rsid w:val="00A8417C"/>
    <w:rsid w:val="00A84392"/>
    <w:rsid w:val="00A84816"/>
    <w:rsid w:val="00A848DB"/>
    <w:rsid w:val="00A84C02"/>
    <w:rsid w:val="00A84E13"/>
    <w:rsid w:val="00A84E5A"/>
    <w:rsid w:val="00A85120"/>
    <w:rsid w:val="00A85300"/>
    <w:rsid w:val="00A85727"/>
    <w:rsid w:val="00A85D63"/>
    <w:rsid w:val="00A85F09"/>
    <w:rsid w:val="00A862C9"/>
    <w:rsid w:val="00A86561"/>
    <w:rsid w:val="00A8661B"/>
    <w:rsid w:val="00A8685D"/>
    <w:rsid w:val="00A86876"/>
    <w:rsid w:val="00A86F06"/>
    <w:rsid w:val="00A872B2"/>
    <w:rsid w:val="00A872DD"/>
    <w:rsid w:val="00A873D9"/>
    <w:rsid w:val="00A8778F"/>
    <w:rsid w:val="00A87AEC"/>
    <w:rsid w:val="00A908A4"/>
    <w:rsid w:val="00A90DCE"/>
    <w:rsid w:val="00A90E67"/>
    <w:rsid w:val="00A9108C"/>
    <w:rsid w:val="00A9126F"/>
    <w:rsid w:val="00A9139A"/>
    <w:rsid w:val="00A915BC"/>
    <w:rsid w:val="00A91872"/>
    <w:rsid w:val="00A91CCC"/>
    <w:rsid w:val="00A92042"/>
    <w:rsid w:val="00A92230"/>
    <w:rsid w:val="00A92537"/>
    <w:rsid w:val="00A92D13"/>
    <w:rsid w:val="00A92D36"/>
    <w:rsid w:val="00A93E10"/>
    <w:rsid w:val="00A93F52"/>
    <w:rsid w:val="00A94002"/>
    <w:rsid w:val="00A9422C"/>
    <w:rsid w:val="00A942F3"/>
    <w:rsid w:val="00A94968"/>
    <w:rsid w:val="00A94CD2"/>
    <w:rsid w:val="00A950E6"/>
    <w:rsid w:val="00A952E2"/>
    <w:rsid w:val="00A95411"/>
    <w:rsid w:val="00A95971"/>
    <w:rsid w:val="00A95990"/>
    <w:rsid w:val="00A95BEA"/>
    <w:rsid w:val="00A95EF3"/>
    <w:rsid w:val="00A96205"/>
    <w:rsid w:val="00A9713F"/>
    <w:rsid w:val="00A972B3"/>
    <w:rsid w:val="00A972D4"/>
    <w:rsid w:val="00A978D4"/>
    <w:rsid w:val="00A979C0"/>
    <w:rsid w:val="00A97DDC"/>
    <w:rsid w:val="00A97F2A"/>
    <w:rsid w:val="00AA025A"/>
    <w:rsid w:val="00AA046F"/>
    <w:rsid w:val="00AA0D28"/>
    <w:rsid w:val="00AA0E9B"/>
    <w:rsid w:val="00AA1235"/>
    <w:rsid w:val="00AA1295"/>
    <w:rsid w:val="00AA135D"/>
    <w:rsid w:val="00AA1994"/>
    <w:rsid w:val="00AA26BC"/>
    <w:rsid w:val="00AA27C0"/>
    <w:rsid w:val="00AA2848"/>
    <w:rsid w:val="00AA2F35"/>
    <w:rsid w:val="00AA30D6"/>
    <w:rsid w:val="00AA3297"/>
    <w:rsid w:val="00AA35C1"/>
    <w:rsid w:val="00AA3799"/>
    <w:rsid w:val="00AA3ABE"/>
    <w:rsid w:val="00AA3B3B"/>
    <w:rsid w:val="00AA3D5C"/>
    <w:rsid w:val="00AA3EB7"/>
    <w:rsid w:val="00AA461E"/>
    <w:rsid w:val="00AA5282"/>
    <w:rsid w:val="00AA54F6"/>
    <w:rsid w:val="00AA5FFF"/>
    <w:rsid w:val="00AA605F"/>
    <w:rsid w:val="00AA6224"/>
    <w:rsid w:val="00AA632A"/>
    <w:rsid w:val="00AA634C"/>
    <w:rsid w:val="00AA638E"/>
    <w:rsid w:val="00AA670E"/>
    <w:rsid w:val="00AA6759"/>
    <w:rsid w:val="00AA6810"/>
    <w:rsid w:val="00AA6BCA"/>
    <w:rsid w:val="00AA6CAB"/>
    <w:rsid w:val="00AA72F9"/>
    <w:rsid w:val="00AA7699"/>
    <w:rsid w:val="00AA771D"/>
    <w:rsid w:val="00AA788F"/>
    <w:rsid w:val="00AA7992"/>
    <w:rsid w:val="00AA7F7A"/>
    <w:rsid w:val="00AB0100"/>
    <w:rsid w:val="00AB019F"/>
    <w:rsid w:val="00AB0569"/>
    <w:rsid w:val="00AB1C63"/>
    <w:rsid w:val="00AB1D6D"/>
    <w:rsid w:val="00AB1E31"/>
    <w:rsid w:val="00AB221D"/>
    <w:rsid w:val="00AB2705"/>
    <w:rsid w:val="00AB2774"/>
    <w:rsid w:val="00AB392C"/>
    <w:rsid w:val="00AB3C2F"/>
    <w:rsid w:val="00AB3C94"/>
    <w:rsid w:val="00AB47E6"/>
    <w:rsid w:val="00AB4814"/>
    <w:rsid w:val="00AB4A85"/>
    <w:rsid w:val="00AB4EFF"/>
    <w:rsid w:val="00AB5CC3"/>
    <w:rsid w:val="00AB6077"/>
    <w:rsid w:val="00AB64FB"/>
    <w:rsid w:val="00AB6566"/>
    <w:rsid w:val="00AB667D"/>
    <w:rsid w:val="00AB6A3C"/>
    <w:rsid w:val="00AB6D38"/>
    <w:rsid w:val="00AB6D84"/>
    <w:rsid w:val="00AB6F73"/>
    <w:rsid w:val="00AB71A6"/>
    <w:rsid w:val="00AB7338"/>
    <w:rsid w:val="00AB741F"/>
    <w:rsid w:val="00AB7450"/>
    <w:rsid w:val="00AB7825"/>
    <w:rsid w:val="00AB783C"/>
    <w:rsid w:val="00AB79C8"/>
    <w:rsid w:val="00AB7B73"/>
    <w:rsid w:val="00AB7DE9"/>
    <w:rsid w:val="00AB7F9A"/>
    <w:rsid w:val="00AC0104"/>
    <w:rsid w:val="00AC0262"/>
    <w:rsid w:val="00AC0AFD"/>
    <w:rsid w:val="00AC0B4E"/>
    <w:rsid w:val="00AC0BFC"/>
    <w:rsid w:val="00AC0C69"/>
    <w:rsid w:val="00AC10F4"/>
    <w:rsid w:val="00AC1267"/>
    <w:rsid w:val="00AC1404"/>
    <w:rsid w:val="00AC19DF"/>
    <w:rsid w:val="00AC1E1E"/>
    <w:rsid w:val="00AC1F9F"/>
    <w:rsid w:val="00AC200A"/>
    <w:rsid w:val="00AC21FB"/>
    <w:rsid w:val="00AC2421"/>
    <w:rsid w:val="00AC2FB5"/>
    <w:rsid w:val="00AC3057"/>
    <w:rsid w:val="00AC32AA"/>
    <w:rsid w:val="00AC3579"/>
    <w:rsid w:val="00AC3CC9"/>
    <w:rsid w:val="00AC419A"/>
    <w:rsid w:val="00AC425A"/>
    <w:rsid w:val="00AC4A9F"/>
    <w:rsid w:val="00AC4CF6"/>
    <w:rsid w:val="00AC4D3F"/>
    <w:rsid w:val="00AC4E69"/>
    <w:rsid w:val="00AC51CA"/>
    <w:rsid w:val="00AC5504"/>
    <w:rsid w:val="00AC55F5"/>
    <w:rsid w:val="00AC5A0E"/>
    <w:rsid w:val="00AC6393"/>
    <w:rsid w:val="00AC6631"/>
    <w:rsid w:val="00AC6A85"/>
    <w:rsid w:val="00AC6B51"/>
    <w:rsid w:val="00AC6E75"/>
    <w:rsid w:val="00AC6F30"/>
    <w:rsid w:val="00AC7223"/>
    <w:rsid w:val="00AC7288"/>
    <w:rsid w:val="00AC7AAC"/>
    <w:rsid w:val="00AD0050"/>
    <w:rsid w:val="00AD0119"/>
    <w:rsid w:val="00AD0171"/>
    <w:rsid w:val="00AD04D5"/>
    <w:rsid w:val="00AD067C"/>
    <w:rsid w:val="00AD06AF"/>
    <w:rsid w:val="00AD0D8C"/>
    <w:rsid w:val="00AD1410"/>
    <w:rsid w:val="00AD1546"/>
    <w:rsid w:val="00AD16FD"/>
    <w:rsid w:val="00AD1C0C"/>
    <w:rsid w:val="00AD1D30"/>
    <w:rsid w:val="00AD1E04"/>
    <w:rsid w:val="00AD2015"/>
    <w:rsid w:val="00AD26F4"/>
    <w:rsid w:val="00AD2A0C"/>
    <w:rsid w:val="00AD2BF6"/>
    <w:rsid w:val="00AD2C76"/>
    <w:rsid w:val="00AD2CEF"/>
    <w:rsid w:val="00AD3152"/>
    <w:rsid w:val="00AD31C4"/>
    <w:rsid w:val="00AD35A0"/>
    <w:rsid w:val="00AD35A7"/>
    <w:rsid w:val="00AD35E4"/>
    <w:rsid w:val="00AD3631"/>
    <w:rsid w:val="00AD3C26"/>
    <w:rsid w:val="00AD3E76"/>
    <w:rsid w:val="00AD3F55"/>
    <w:rsid w:val="00AD436F"/>
    <w:rsid w:val="00AD488D"/>
    <w:rsid w:val="00AD4AA5"/>
    <w:rsid w:val="00AD4B12"/>
    <w:rsid w:val="00AD4E29"/>
    <w:rsid w:val="00AD500E"/>
    <w:rsid w:val="00AD5038"/>
    <w:rsid w:val="00AD52A6"/>
    <w:rsid w:val="00AD57F8"/>
    <w:rsid w:val="00AD6762"/>
    <w:rsid w:val="00AD6C4C"/>
    <w:rsid w:val="00AD7028"/>
    <w:rsid w:val="00AD7449"/>
    <w:rsid w:val="00AD7643"/>
    <w:rsid w:val="00AD7ACF"/>
    <w:rsid w:val="00AD7F94"/>
    <w:rsid w:val="00AE02EC"/>
    <w:rsid w:val="00AE05CD"/>
    <w:rsid w:val="00AE07CB"/>
    <w:rsid w:val="00AE09BC"/>
    <w:rsid w:val="00AE0ACD"/>
    <w:rsid w:val="00AE0B2B"/>
    <w:rsid w:val="00AE0C16"/>
    <w:rsid w:val="00AE0C77"/>
    <w:rsid w:val="00AE0F87"/>
    <w:rsid w:val="00AE1035"/>
    <w:rsid w:val="00AE1493"/>
    <w:rsid w:val="00AE1576"/>
    <w:rsid w:val="00AE19F6"/>
    <w:rsid w:val="00AE1BF4"/>
    <w:rsid w:val="00AE1C09"/>
    <w:rsid w:val="00AE1D95"/>
    <w:rsid w:val="00AE1F39"/>
    <w:rsid w:val="00AE218F"/>
    <w:rsid w:val="00AE263B"/>
    <w:rsid w:val="00AE28A0"/>
    <w:rsid w:val="00AE2A71"/>
    <w:rsid w:val="00AE2E64"/>
    <w:rsid w:val="00AE30B0"/>
    <w:rsid w:val="00AE331D"/>
    <w:rsid w:val="00AE3358"/>
    <w:rsid w:val="00AE37AB"/>
    <w:rsid w:val="00AE37BD"/>
    <w:rsid w:val="00AE37E6"/>
    <w:rsid w:val="00AE3A33"/>
    <w:rsid w:val="00AE4242"/>
    <w:rsid w:val="00AE4704"/>
    <w:rsid w:val="00AE4823"/>
    <w:rsid w:val="00AE49AC"/>
    <w:rsid w:val="00AE4D2D"/>
    <w:rsid w:val="00AE4E02"/>
    <w:rsid w:val="00AE4E39"/>
    <w:rsid w:val="00AE52E3"/>
    <w:rsid w:val="00AE547A"/>
    <w:rsid w:val="00AE569A"/>
    <w:rsid w:val="00AE58E2"/>
    <w:rsid w:val="00AE5C3B"/>
    <w:rsid w:val="00AE5C52"/>
    <w:rsid w:val="00AE5C7E"/>
    <w:rsid w:val="00AE5FC1"/>
    <w:rsid w:val="00AE6207"/>
    <w:rsid w:val="00AE675D"/>
    <w:rsid w:val="00AE683D"/>
    <w:rsid w:val="00AE6CAB"/>
    <w:rsid w:val="00AE6EC6"/>
    <w:rsid w:val="00AE6F1F"/>
    <w:rsid w:val="00AE6F36"/>
    <w:rsid w:val="00AE72E9"/>
    <w:rsid w:val="00AE7311"/>
    <w:rsid w:val="00AE7360"/>
    <w:rsid w:val="00AE76FA"/>
    <w:rsid w:val="00AE78F7"/>
    <w:rsid w:val="00AF06A4"/>
    <w:rsid w:val="00AF07BA"/>
    <w:rsid w:val="00AF0972"/>
    <w:rsid w:val="00AF09F0"/>
    <w:rsid w:val="00AF193D"/>
    <w:rsid w:val="00AF19B1"/>
    <w:rsid w:val="00AF1C29"/>
    <w:rsid w:val="00AF1E87"/>
    <w:rsid w:val="00AF24B3"/>
    <w:rsid w:val="00AF26B2"/>
    <w:rsid w:val="00AF28EF"/>
    <w:rsid w:val="00AF2E01"/>
    <w:rsid w:val="00AF3427"/>
    <w:rsid w:val="00AF3724"/>
    <w:rsid w:val="00AF3978"/>
    <w:rsid w:val="00AF3DA7"/>
    <w:rsid w:val="00AF4695"/>
    <w:rsid w:val="00AF46DD"/>
    <w:rsid w:val="00AF4B55"/>
    <w:rsid w:val="00AF5246"/>
    <w:rsid w:val="00AF57E4"/>
    <w:rsid w:val="00AF59C5"/>
    <w:rsid w:val="00AF5C94"/>
    <w:rsid w:val="00AF5FF4"/>
    <w:rsid w:val="00AF6251"/>
    <w:rsid w:val="00AF68D6"/>
    <w:rsid w:val="00AF6BCF"/>
    <w:rsid w:val="00AF6EDC"/>
    <w:rsid w:val="00AF7AD5"/>
    <w:rsid w:val="00B0065B"/>
    <w:rsid w:val="00B00E38"/>
    <w:rsid w:val="00B01543"/>
    <w:rsid w:val="00B01769"/>
    <w:rsid w:val="00B01853"/>
    <w:rsid w:val="00B02887"/>
    <w:rsid w:val="00B028BF"/>
    <w:rsid w:val="00B02A41"/>
    <w:rsid w:val="00B02AD1"/>
    <w:rsid w:val="00B02AE1"/>
    <w:rsid w:val="00B02C5E"/>
    <w:rsid w:val="00B02D55"/>
    <w:rsid w:val="00B02F22"/>
    <w:rsid w:val="00B03069"/>
    <w:rsid w:val="00B03104"/>
    <w:rsid w:val="00B03514"/>
    <w:rsid w:val="00B036FD"/>
    <w:rsid w:val="00B03878"/>
    <w:rsid w:val="00B03A43"/>
    <w:rsid w:val="00B03A89"/>
    <w:rsid w:val="00B03A90"/>
    <w:rsid w:val="00B03B3F"/>
    <w:rsid w:val="00B040B4"/>
    <w:rsid w:val="00B041DE"/>
    <w:rsid w:val="00B0441D"/>
    <w:rsid w:val="00B044CD"/>
    <w:rsid w:val="00B05209"/>
    <w:rsid w:val="00B0556B"/>
    <w:rsid w:val="00B05922"/>
    <w:rsid w:val="00B05AE7"/>
    <w:rsid w:val="00B05BFC"/>
    <w:rsid w:val="00B05E93"/>
    <w:rsid w:val="00B05EAB"/>
    <w:rsid w:val="00B06BC7"/>
    <w:rsid w:val="00B06BF9"/>
    <w:rsid w:val="00B06D00"/>
    <w:rsid w:val="00B06D4A"/>
    <w:rsid w:val="00B0759D"/>
    <w:rsid w:val="00B0771E"/>
    <w:rsid w:val="00B07A3B"/>
    <w:rsid w:val="00B07F77"/>
    <w:rsid w:val="00B105EE"/>
    <w:rsid w:val="00B10D22"/>
    <w:rsid w:val="00B110EF"/>
    <w:rsid w:val="00B11184"/>
    <w:rsid w:val="00B11226"/>
    <w:rsid w:val="00B1130A"/>
    <w:rsid w:val="00B113E6"/>
    <w:rsid w:val="00B11592"/>
    <w:rsid w:val="00B1184F"/>
    <w:rsid w:val="00B118DA"/>
    <w:rsid w:val="00B11A56"/>
    <w:rsid w:val="00B11D35"/>
    <w:rsid w:val="00B11EBD"/>
    <w:rsid w:val="00B122B3"/>
    <w:rsid w:val="00B12567"/>
    <w:rsid w:val="00B1299D"/>
    <w:rsid w:val="00B12A00"/>
    <w:rsid w:val="00B12F02"/>
    <w:rsid w:val="00B12F4A"/>
    <w:rsid w:val="00B130B7"/>
    <w:rsid w:val="00B1313C"/>
    <w:rsid w:val="00B133FB"/>
    <w:rsid w:val="00B13767"/>
    <w:rsid w:val="00B14409"/>
    <w:rsid w:val="00B145C7"/>
    <w:rsid w:val="00B14759"/>
    <w:rsid w:val="00B14942"/>
    <w:rsid w:val="00B14C96"/>
    <w:rsid w:val="00B1526E"/>
    <w:rsid w:val="00B1532D"/>
    <w:rsid w:val="00B1562E"/>
    <w:rsid w:val="00B15CE4"/>
    <w:rsid w:val="00B163AF"/>
    <w:rsid w:val="00B166E9"/>
    <w:rsid w:val="00B1684A"/>
    <w:rsid w:val="00B16B81"/>
    <w:rsid w:val="00B16F65"/>
    <w:rsid w:val="00B1728A"/>
    <w:rsid w:val="00B1782A"/>
    <w:rsid w:val="00B17A7D"/>
    <w:rsid w:val="00B17CDF"/>
    <w:rsid w:val="00B204B0"/>
    <w:rsid w:val="00B20676"/>
    <w:rsid w:val="00B20CD4"/>
    <w:rsid w:val="00B21AAF"/>
    <w:rsid w:val="00B21DA0"/>
    <w:rsid w:val="00B22517"/>
    <w:rsid w:val="00B227D0"/>
    <w:rsid w:val="00B227FD"/>
    <w:rsid w:val="00B22A00"/>
    <w:rsid w:val="00B22AE4"/>
    <w:rsid w:val="00B22B4E"/>
    <w:rsid w:val="00B22D98"/>
    <w:rsid w:val="00B22E61"/>
    <w:rsid w:val="00B2301A"/>
    <w:rsid w:val="00B2337F"/>
    <w:rsid w:val="00B23A60"/>
    <w:rsid w:val="00B23D50"/>
    <w:rsid w:val="00B240A3"/>
    <w:rsid w:val="00B243A2"/>
    <w:rsid w:val="00B244D8"/>
    <w:rsid w:val="00B246F8"/>
    <w:rsid w:val="00B24922"/>
    <w:rsid w:val="00B24E11"/>
    <w:rsid w:val="00B24E6F"/>
    <w:rsid w:val="00B25065"/>
    <w:rsid w:val="00B25496"/>
    <w:rsid w:val="00B254ED"/>
    <w:rsid w:val="00B25534"/>
    <w:rsid w:val="00B255EA"/>
    <w:rsid w:val="00B25785"/>
    <w:rsid w:val="00B25A26"/>
    <w:rsid w:val="00B25CA6"/>
    <w:rsid w:val="00B25CD1"/>
    <w:rsid w:val="00B25D11"/>
    <w:rsid w:val="00B2636E"/>
    <w:rsid w:val="00B265B6"/>
    <w:rsid w:val="00B269E7"/>
    <w:rsid w:val="00B26B82"/>
    <w:rsid w:val="00B27028"/>
    <w:rsid w:val="00B27081"/>
    <w:rsid w:val="00B27B09"/>
    <w:rsid w:val="00B27B49"/>
    <w:rsid w:val="00B27C29"/>
    <w:rsid w:val="00B30286"/>
    <w:rsid w:val="00B30AF1"/>
    <w:rsid w:val="00B3192C"/>
    <w:rsid w:val="00B31DE6"/>
    <w:rsid w:val="00B31F10"/>
    <w:rsid w:val="00B31FEA"/>
    <w:rsid w:val="00B3217E"/>
    <w:rsid w:val="00B3291A"/>
    <w:rsid w:val="00B32936"/>
    <w:rsid w:val="00B33169"/>
    <w:rsid w:val="00B334CE"/>
    <w:rsid w:val="00B33686"/>
    <w:rsid w:val="00B34770"/>
    <w:rsid w:val="00B34823"/>
    <w:rsid w:val="00B34951"/>
    <w:rsid w:val="00B34B01"/>
    <w:rsid w:val="00B3582F"/>
    <w:rsid w:val="00B35971"/>
    <w:rsid w:val="00B35CC7"/>
    <w:rsid w:val="00B35FB6"/>
    <w:rsid w:val="00B36FEC"/>
    <w:rsid w:val="00B36FEF"/>
    <w:rsid w:val="00B3756E"/>
    <w:rsid w:val="00B3788F"/>
    <w:rsid w:val="00B378DB"/>
    <w:rsid w:val="00B37DE2"/>
    <w:rsid w:val="00B400AD"/>
    <w:rsid w:val="00B40356"/>
    <w:rsid w:val="00B405B3"/>
    <w:rsid w:val="00B40895"/>
    <w:rsid w:val="00B40CCF"/>
    <w:rsid w:val="00B40E51"/>
    <w:rsid w:val="00B40F3C"/>
    <w:rsid w:val="00B4188C"/>
    <w:rsid w:val="00B41A7B"/>
    <w:rsid w:val="00B4260D"/>
    <w:rsid w:val="00B4266A"/>
    <w:rsid w:val="00B42D7F"/>
    <w:rsid w:val="00B43089"/>
    <w:rsid w:val="00B43416"/>
    <w:rsid w:val="00B434AE"/>
    <w:rsid w:val="00B43765"/>
    <w:rsid w:val="00B4392F"/>
    <w:rsid w:val="00B43AA0"/>
    <w:rsid w:val="00B43B4D"/>
    <w:rsid w:val="00B43FDE"/>
    <w:rsid w:val="00B4438B"/>
    <w:rsid w:val="00B444AA"/>
    <w:rsid w:val="00B44747"/>
    <w:rsid w:val="00B450B2"/>
    <w:rsid w:val="00B453D2"/>
    <w:rsid w:val="00B45650"/>
    <w:rsid w:val="00B45D8D"/>
    <w:rsid w:val="00B46440"/>
    <w:rsid w:val="00B466D0"/>
    <w:rsid w:val="00B46724"/>
    <w:rsid w:val="00B46738"/>
    <w:rsid w:val="00B4683B"/>
    <w:rsid w:val="00B46EB3"/>
    <w:rsid w:val="00B46F3A"/>
    <w:rsid w:val="00B472DF"/>
    <w:rsid w:val="00B47747"/>
    <w:rsid w:val="00B47797"/>
    <w:rsid w:val="00B478CB"/>
    <w:rsid w:val="00B47B21"/>
    <w:rsid w:val="00B47DD7"/>
    <w:rsid w:val="00B502FB"/>
    <w:rsid w:val="00B503B1"/>
    <w:rsid w:val="00B50453"/>
    <w:rsid w:val="00B50500"/>
    <w:rsid w:val="00B50592"/>
    <w:rsid w:val="00B5063D"/>
    <w:rsid w:val="00B51231"/>
    <w:rsid w:val="00B51550"/>
    <w:rsid w:val="00B517B0"/>
    <w:rsid w:val="00B5191D"/>
    <w:rsid w:val="00B51A76"/>
    <w:rsid w:val="00B51ABA"/>
    <w:rsid w:val="00B51B72"/>
    <w:rsid w:val="00B51C8D"/>
    <w:rsid w:val="00B527E0"/>
    <w:rsid w:val="00B52C7F"/>
    <w:rsid w:val="00B52F1D"/>
    <w:rsid w:val="00B53045"/>
    <w:rsid w:val="00B532D5"/>
    <w:rsid w:val="00B53C3D"/>
    <w:rsid w:val="00B53DB6"/>
    <w:rsid w:val="00B53F47"/>
    <w:rsid w:val="00B54958"/>
    <w:rsid w:val="00B54D80"/>
    <w:rsid w:val="00B54E84"/>
    <w:rsid w:val="00B55464"/>
    <w:rsid w:val="00B554B5"/>
    <w:rsid w:val="00B55B4F"/>
    <w:rsid w:val="00B55CB1"/>
    <w:rsid w:val="00B560A9"/>
    <w:rsid w:val="00B56350"/>
    <w:rsid w:val="00B5646D"/>
    <w:rsid w:val="00B5696A"/>
    <w:rsid w:val="00B56BF0"/>
    <w:rsid w:val="00B57265"/>
    <w:rsid w:val="00B57384"/>
    <w:rsid w:val="00B575A2"/>
    <w:rsid w:val="00B57B71"/>
    <w:rsid w:val="00B60380"/>
    <w:rsid w:val="00B604B1"/>
    <w:rsid w:val="00B60CE3"/>
    <w:rsid w:val="00B60D0F"/>
    <w:rsid w:val="00B60EB9"/>
    <w:rsid w:val="00B60FD7"/>
    <w:rsid w:val="00B615C7"/>
    <w:rsid w:val="00B61880"/>
    <w:rsid w:val="00B61CEF"/>
    <w:rsid w:val="00B61D23"/>
    <w:rsid w:val="00B61F80"/>
    <w:rsid w:val="00B622F7"/>
    <w:rsid w:val="00B62773"/>
    <w:rsid w:val="00B628EB"/>
    <w:rsid w:val="00B62998"/>
    <w:rsid w:val="00B62A71"/>
    <w:rsid w:val="00B6369B"/>
    <w:rsid w:val="00B63AB1"/>
    <w:rsid w:val="00B63D2E"/>
    <w:rsid w:val="00B63EE6"/>
    <w:rsid w:val="00B6447C"/>
    <w:rsid w:val="00B647E0"/>
    <w:rsid w:val="00B64B01"/>
    <w:rsid w:val="00B65005"/>
    <w:rsid w:val="00B65468"/>
    <w:rsid w:val="00B657CB"/>
    <w:rsid w:val="00B65A63"/>
    <w:rsid w:val="00B65D5E"/>
    <w:rsid w:val="00B65F3B"/>
    <w:rsid w:val="00B66081"/>
    <w:rsid w:val="00B663E6"/>
    <w:rsid w:val="00B664F8"/>
    <w:rsid w:val="00B66626"/>
    <w:rsid w:val="00B666B4"/>
    <w:rsid w:val="00B66BE6"/>
    <w:rsid w:val="00B66F39"/>
    <w:rsid w:val="00B67110"/>
    <w:rsid w:val="00B671A5"/>
    <w:rsid w:val="00B67489"/>
    <w:rsid w:val="00B675B3"/>
    <w:rsid w:val="00B6768A"/>
    <w:rsid w:val="00B67744"/>
    <w:rsid w:val="00B6790F"/>
    <w:rsid w:val="00B67AC5"/>
    <w:rsid w:val="00B67C0B"/>
    <w:rsid w:val="00B67E1A"/>
    <w:rsid w:val="00B701E0"/>
    <w:rsid w:val="00B7047B"/>
    <w:rsid w:val="00B70760"/>
    <w:rsid w:val="00B707F2"/>
    <w:rsid w:val="00B70B5E"/>
    <w:rsid w:val="00B70BAB"/>
    <w:rsid w:val="00B70CEB"/>
    <w:rsid w:val="00B713B6"/>
    <w:rsid w:val="00B71469"/>
    <w:rsid w:val="00B719D5"/>
    <w:rsid w:val="00B71E25"/>
    <w:rsid w:val="00B720C6"/>
    <w:rsid w:val="00B72121"/>
    <w:rsid w:val="00B72B16"/>
    <w:rsid w:val="00B73610"/>
    <w:rsid w:val="00B737FB"/>
    <w:rsid w:val="00B738EB"/>
    <w:rsid w:val="00B73A75"/>
    <w:rsid w:val="00B73BE2"/>
    <w:rsid w:val="00B73D1B"/>
    <w:rsid w:val="00B741FB"/>
    <w:rsid w:val="00B74663"/>
    <w:rsid w:val="00B74915"/>
    <w:rsid w:val="00B751C6"/>
    <w:rsid w:val="00B76334"/>
    <w:rsid w:val="00B76359"/>
    <w:rsid w:val="00B76A39"/>
    <w:rsid w:val="00B76BAC"/>
    <w:rsid w:val="00B774BF"/>
    <w:rsid w:val="00B778D5"/>
    <w:rsid w:val="00B77A86"/>
    <w:rsid w:val="00B77AF1"/>
    <w:rsid w:val="00B77D71"/>
    <w:rsid w:val="00B77E7F"/>
    <w:rsid w:val="00B80148"/>
    <w:rsid w:val="00B807DE"/>
    <w:rsid w:val="00B80E63"/>
    <w:rsid w:val="00B80E81"/>
    <w:rsid w:val="00B80F31"/>
    <w:rsid w:val="00B81106"/>
    <w:rsid w:val="00B81556"/>
    <w:rsid w:val="00B825A0"/>
    <w:rsid w:val="00B8297B"/>
    <w:rsid w:val="00B833C0"/>
    <w:rsid w:val="00B83A73"/>
    <w:rsid w:val="00B83D47"/>
    <w:rsid w:val="00B83E48"/>
    <w:rsid w:val="00B84175"/>
    <w:rsid w:val="00B84405"/>
    <w:rsid w:val="00B8462B"/>
    <w:rsid w:val="00B84B2A"/>
    <w:rsid w:val="00B84E84"/>
    <w:rsid w:val="00B851AA"/>
    <w:rsid w:val="00B854AB"/>
    <w:rsid w:val="00B858EB"/>
    <w:rsid w:val="00B85D33"/>
    <w:rsid w:val="00B85EC1"/>
    <w:rsid w:val="00B85F36"/>
    <w:rsid w:val="00B861C2"/>
    <w:rsid w:val="00B864B2"/>
    <w:rsid w:val="00B865D0"/>
    <w:rsid w:val="00B86715"/>
    <w:rsid w:val="00B86D0E"/>
    <w:rsid w:val="00B86D1C"/>
    <w:rsid w:val="00B86D6C"/>
    <w:rsid w:val="00B87645"/>
    <w:rsid w:val="00B87888"/>
    <w:rsid w:val="00B87ABD"/>
    <w:rsid w:val="00B87BE3"/>
    <w:rsid w:val="00B87D6A"/>
    <w:rsid w:val="00B9022C"/>
    <w:rsid w:val="00B905DA"/>
    <w:rsid w:val="00B90C23"/>
    <w:rsid w:val="00B91203"/>
    <w:rsid w:val="00B91222"/>
    <w:rsid w:val="00B9163A"/>
    <w:rsid w:val="00B91A55"/>
    <w:rsid w:val="00B91C18"/>
    <w:rsid w:val="00B91CAD"/>
    <w:rsid w:val="00B920FF"/>
    <w:rsid w:val="00B92312"/>
    <w:rsid w:val="00B92624"/>
    <w:rsid w:val="00B92B0C"/>
    <w:rsid w:val="00B92DE7"/>
    <w:rsid w:val="00B92DEA"/>
    <w:rsid w:val="00B92E0B"/>
    <w:rsid w:val="00B92FC0"/>
    <w:rsid w:val="00B9301E"/>
    <w:rsid w:val="00B93559"/>
    <w:rsid w:val="00B9363A"/>
    <w:rsid w:val="00B9365F"/>
    <w:rsid w:val="00B9369C"/>
    <w:rsid w:val="00B9399B"/>
    <w:rsid w:val="00B93DEA"/>
    <w:rsid w:val="00B94437"/>
    <w:rsid w:val="00B949B1"/>
    <w:rsid w:val="00B94A2E"/>
    <w:rsid w:val="00B94ECA"/>
    <w:rsid w:val="00B94EE5"/>
    <w:rsid w:val="00B9544B"/>
    <w:rsid w:val="00B9557D"/>
    <w:rsid w:val="00B958C7"/>
    <w:rsid w:val="00B958E5"/>
    <w:rsid w:val="00B95A66"/>
    <w:rsid w:val="00B95BDD"/>
    <w:rsid w:val="00B9609D"/>
    <w:rsid w:val="00B96772"/>
    <w:rsid w:val="00B96C70"/>
    <w:rsid w:val="00B97212"/>
    <w:rsid w:val="00B9754C"/>
    <w:rsid w:val="00B977F7"/>
    <w:rsid w:val="00B97813"/>
    <w:rsid w:val="00B97A4B"/>
    <w:rsid w:val="00B97CBE"/>
    <w:rsid w:val="00BA03E6"/>
    <w:rsid w:val="00BA0615"/>
    <w:rsid w:val="00BA09BE"/>
    <w:rsid w:val="00BA0A9D"/>
    <w:rsid w:val="00BA0E30"/>
    <w:rsid w:val="00BA1472"/>
    <w:rsid w:val="00BA197A"/>
    <w:rsid w:val="00BA1FB3"/>
    <w:rsid w:val="00BA24FD"/>
    <w:rsid w:val="00BA260D"/>
    <w:rsid w:val="00BA2A0F"/>
    <w:rsid w:val="00BA3063"/>
    <w:rsid w:val="00BA3147"/>
    <w:rsid w:val="00BA342B"/>
    <w:rsid w:val="00BA3BD1"/>
    <w:rsid w:val="00BA3F2B"/>
    <w:rsid w:val="00BA4773"/>
    <w:rsid w:val="00BA4BCB"/>
    <w:rsid w:val="00BA4F11"/>
    <w:rsid w:val="00BA50FE"/>
    <w:rsid w:val="00BA546B"/>
    <w:rsid w:val="00BA5D81"/>
    <w:rsid w:val="00BA614B"/>
    <w:rsid w:val="00BA6463"/>
    <w:rsid w:val="00BA6D61"/>
    <w:rsid w:val="00BA6F75"/>
    <w:rsid w:val="00BA7078"/>
    <w:rsid w:val="00BA7098"/>
    <w:rsid w:val="00BA70A3"/>
    <w:rsid w:val="00BA71A3"/>
    <w:rsid w:val="00BA7258"/>
    <w:rsid w:val="00BA7487"/>
    <w:rsid w:val="00BA785D"/>
    <w:rsid w:val="00BA7A8A"/>
    <w:rsid w:val="00BA7F43"/>
    <w:rsid w:val="00BA7FB7"/>
    <w:rsid w:val="00BB00AC"/>
    <w:rsid w:val="00BB05D3"/>
    <w:rsid w:val="00BB0AC0"/>
    <w:rsid w:val="00BB0F43"/>
    <w:rsid w:val="00BB1597"/>
    <w:rsid w:val="00BB197B"/>
    <w:rsid w:val="00BB1A2E"/>
    <w:rsid w:val="00BB21DB"/>
    <w:rsid w:val="00BB24BE"/>
    <w:rsid w:val="00BB29BD"/>
    <w:rsid w:val="00BB2B6B"/>
    <w:rsid w:val="00BB2B79"/>
    <w:rsid w:val="00BB34F9"/>
    <w:rsid w:val="00BB350F"/>
    <w:rsid w:val="00BB357A"/>
    <w:rsid w:val="00BB36F8"/>
    <w:rsid w:val="00BB395E"/>
    <w:rsid w:val="00BB3A42"/>
    <w:rsid w:val="00BB3B82"/>
    <w:rsid w:val="00BB3E8A"/>
    <w:rsid w:val="00BB3F76"/>
    <w:rsid w:val="00BB448A"/>
    <w:rsid w:val="00BB4716"/>
    <w:rsid w:val="00BB47BD"/>
    <w:rsid w:val="00BB5022"/>
    <w:rsid w:val="00BB5195"/>
    <w:rsid w:val="00BB5CBC"/>
    <w:rsid w:val="00BB5E26"/>
    <w:rsid w:val="00BB6591"/>
    <w:rsid w:val="00BB660B"/>
    <w:rsid w:val="00BB67CF"/>
    <w:rsid w:val="00BB6BE5"/>
    <w:rsid w:val="00BB6DF8"/>
    <w:rsid w:val="00BB6E47"/>
    <w:rsid w:val="00BB70AF"/>
    <w:rsid w:val="00BB70E0"/>
    <w:rsid w:val="00BB77BE"/>
    <w:rsid w:val="00BB7858"/>
    <w:rsid w:val="00BB792E"/>
    <w:rsid w:val="00BB7C78"/>
    <w:rsid w:val="00BB7E45"/>
    <w:rsid w:val="00BB7EAC"/>
    <w:rsid w:val="00BC0245"/>
    <w:rsid w:val="00BC0670"/>
    <w:rsid w:val="00BC0795"/>
    <w:rsid w:val="00BC0808"/>
    <w:rsid w:val="00BC0872"/>
    <w:rsid w:val="00BC08C9"/>
    <w:rsid w:val="00BC0A26"/>
    <w:rsid w:val="00BC0AD8"/>
    <w:rsid w:val="00BC0E35"/>
    <w:rsid w:val="00BC0E65"/>
    <w:rsid w:val="00BC1002"/>
    <w:rsid w:val="00BC1191"/>
    <w:rsid w:val="00BC18BE"/>
    <w:rsid w:val="00BC1C3C"/>
    <w:rsid w:val="00BC1C94"/>
    <w:rsid w:val="00BC252B"/>
    <w:rsid w:val="00BC286A"/>
    <w:rsid w:val="00BC2D8A"/>
    <w:rsid w:val="00BC2E1C"/>
    <w:rsid w:val="00BC2FAF"/>
    <w:rsid w:val="00BC3152"/>
    <w:rsid w:val="00BC348B"/>
    <w:rsid w:val="00BC3C13"/>
    <w:rsid w:val="00BC3CA8"/>
    <w:rsid w:val="00BC3D59"/>
    <w:rsid w:val="00BC3ECB"/>
    <w:rsid w:val="00BC40EF"/>
    <w:rsid w:val="00BC42D8"/>
    <w:rsid w:val="00BC4518"/>
    <w:rsid w:val="00BC4A4F"/>
    <w:rsid w:val="00BC4B97"/>
    <w:rsid w:val="00BC4E8E"/>
    <w:rsid w:val="00BC50CC"/>
    <w:rsid w:val="00BC5178"/>
    <w:rsid w:val="00BC51B5"/>
    <w:rsid w:val="00BC5281"/>
    <w:rsid w:val="00BC55F4"/>
    <w:rsid w:val="00BC575B"/>
    <w:rsid w:val="00BC5B9E"/>
    <w:rsid w:val="00BC6C5E"/>
    <w:rsid w:val="00BC6ED5"/>
    <w:rsid w:val="00BC6EE0"/>
    <w:rsid w:val="00BC705B"/>
    <w:rsid w:val="00BD0693"/>
    <w:rsid w:val="00BD0E3B"/>
    <w:rsid w:val="00BD110B"/>
    <w:rsid w:val="00BD1442"/>
    <w:rsid w:val="00BD167D"/>
    <w:rsid w:val="00BD1752"/>
    <w:rsid w:val="00BD1A09"/>
    <w:rsid w:val="00BD1B4C"/>
    <w:rsid w:val="00BD1DDF"/>
    <w:rsid w:val="00BD1F95"/>
    <w:rsid w:val="00BD2631"/>
    <w:rsid w:val="00BD285B"/>
    <w:rsid w:val="00BD28C8"/>
    <w:rsid w:val="00BD2929"/>
    <w:rsid w:val="00BD2C42"/>
    <w:rsid w:val="00BD2D99"/>
    <w:rsid w:val="00BD3146"/>
    <w:rsid w:val="00BD31EE"/>
    <w:rsid w:val="00BD335E"/>
    <w:rsid w:val="00BD3605"/>
    <w:rsid w:val="00BD42CF"/>
    <w:rsid w:val="00BD42D9"/>
    <w:rsid w:val="00BD4942"/>
    <w:rsid w:val="00BD4AD8"/>
    <w:rsid w:val="00BD4D5E"/>
    <w:rsid w:val="00BD54B6"/>
    <w:rsid w:val="00BD550A"/>
    <w:rsid w:val="00BD5E35"/>
    <w:rsid w:val="00BD5FEF"/>
    <w:rsid w:val="00BD620C"/>
    <w:rsid w:val="00BD620F"/>
    <w:rsid w:val="00BD6457"/>
    <w:rsid w:val="00BD6C04"/>
    <w:rsid w:val="00BD6CF0"/>
    <w:rsid w:val="00BD711C"/>
    <w:rsid w:val="00BD724B"/>
    <w:rsid w:val="00BD72EF"/>
    <w:rsid w:val="00BD7C06"/>
    <w:rsid w:val="00BD7FA8"/>
    <w:rsid w:val="00BE00F4"/>
    <w:rsid w:val="00BE048F"/>
    <w:rsid w:val="00BE0627"/>
    <w:rsid w:val="00BE0A07"/>
    <w:rsid w:val="00BE0AB6"/>
    <w:rsid w:val="00BE0BA0"/>
    <w:rsid w:val="00BE11FF"/>
    <w:rsid w:val="00BE1270"/>
    <w:rsid w:val="00BE12B8"/>
    <w:rsid w:val="00BE147F"/>
    <w:rsid w:val="00BE16BA"/>
    <w:rsid w:val="00BE179E"/>
    <w:rsid w:val="00BE1A28"/>
    <w:rsid w:val="00BE1B90"/>
    <w:rsid w:val="00BE1CDC"/>
    <w:rsid w:val="00BE1E5C"/>
    <w:rsid w:val="00BE22EF"/>
    <w:rsid w:val="00BE23E8"/>
    <w:rsid w:val="00BE2603"/>
    <w:rsid w:val="00BE2737"/>
    <w:rsid w:val="00BE28B5"/>
    <w:rsid w:val="00BE2F1F"/>
    <w:rsid w:val="00BE3393"/>
    <w:rsid w:val="00BE342D"/>
    <w:rsid w:val="00BE3660"/>
    <w:rsid w:val="00BE36B3"/>
    <w:rsid w:val="00BE36BC"/>
    <w:rsid w:val="00BE3A10"/>
    <w:rsid w:val="00BE3FA7"/>
    <w:rsid w:val="00BE434E"/>
    <w:rsid w:val="00BE43B0"/>
    <w:rsid w:val="00BE4912"/>
    <w:rsid w:val="00BE4A2D"/>
    <w:rsid w:val="00BE4BD0"/>
    <w:rsid w:val="00BE56A6"/>
    <w:rsid w:val="00BE5A53"/>
    <w:rsid w:val="00BE66F4"/>
    <w:rsid w:val="00BE67EE"/>
    <w:rsid w:val="00BE6900"/>
    <w:rsid w:val="00BE6AC4"/>
    <w:rsid w:val="00BE7014"/>
    <w:rsid w:val="00BE73C3"/>
    <w:rsid w:val="00BE7772"/>
    <w:rsid w:val="00BE7B04"/>
    <w:rsid w:val="00BE7BAD"/>
    <w:rsid w:val="00BE7C6B"/>
    <w:rsid w:val="00BE7D5B"/>
    <w:rsid w:val="00BE7DA7"/>
    <w:rsid w:val="00BE7E6D"/>
    <w:rsid w:val="00BF0539"/>
    <w:rsid w:val="00BF0A76"/>
    <w:rsid w:val="00BF0C37"/>
    <w:rsid w:val="00BF0CD5"/>
    <w:rsid w:val="00BF0E01"/>
    <w:rsid w:val="00BF12ED"/>
    <w:rsid w:val="00BF1440"/>
    <w:rsid w:val="00BF1749"/>
    <w:rsid w:val="00BF2075"/>
    <w:rsid w:val="00BF21A7"/>
    <w:rsid w:val="00BF2298"/>
    <w:rsid w:val="00BF2460"/>
    <w:rsid w:val="00BF30E2"/>
    <w:rsid w:val="00BF3126"/>
    <w:rsid w:val="00BF333B"/>
    <w:rsid w:val="00BF3AAE"/>
    <w:rsid w:val="00BF4090"/>
    <w:rsid w:val="00BF4115"/>
    <w:rsid w:val="00BF4187"/>
    <w:rsid w:val="00BF4304"/>
    <w:rsid w:val="00BF4639"/>
    <w:rsid w:val="00BF4869"/>
    <w:rsid w:val="00BF48F5"/>
    <w:rsid w:val="00BF4EEE"/>
    <w:rsid w:val="00BF4FAB"/>
    <w:rsid w:val="00BF52BD"/>
    <w:rsid w:val="00BF54F0"/>
    <w:rsid w:val="00BF5C55"/>
    <w:rsid w:val="00BF5CEE"/>
    <w:rsid w:val="00BF637A"/>
    <w:rsid w:val="00BF654A"/>
    <w:rsid w:val="00BF6607"/>
    <w:rsid w:val="00BF6726"/>
    <w:rsid w:val="00BF674A"/>
    <w:rsid w:val="00BF69CC"/>
    <w:rsid w:val="00BF6BB3"/>
    <w:rsid w:val="00BF6F26"/>
    <w:rsid w:val="00BF73C0"/>
    <w:rsid w:val="00BF7FB2"/>
    <w:rsid w:val="00C00383"/>
    <w:rsid w:val="00C00435"/>
    <w:rsid w:val="00C004CD"/>
    <w:rsid w:val="00C00511"/>
    <w:rsid w:val="00C005E0"/>
    <w:rsid w:val="00C009E9"/>
    <w:rsid w:val="00C00CF1"/>
    <w:rsid w:val="00C00E32"/>
    <w:rsid w:val="00C01533"/>
    <w:rsid w:val="00C01D41"/>
    <w:rsid w:val="00C022D3"/>
    <w:rsid w:val="00C0248A"/>
    <w:rsid w:val="00C024B7"/>
    <w:rsid w:val="00C024E9"/>
    <w:rsid w:val="00C02687"/>
    <w:rsid w:val="00C02D73"/>
    <w:rsid w:val="00C02FC4"/>
    <w:rsid w:val="00C030A3"/>
    <w:rsid w:val="00C0321E"/>
    <w:rsid w:val="00C03266"/>
    <w:rsid w:val="00C033F0"/>
    <w:rsid w:val="00C03488"/>
    <w:rsid w:val="00C03AE2"/>
    <w:rsid w:val="00C03C55"/>
    <w:rsid w:val="00C03C5A"/>
    <w:rsid w:val="00C04955"/>
    <w:rsid w:val="00C04969"/>
    <w:rsid w:val="00C04C2D"/>
    <w:rsid w:val="00C04D81"/>
    <w:rsid w:val="00C04E86"/>
    <w:rsid w:val="00C05093"/>
    <w:rsid w:val="00C05575"/>
    <w:rsid w:val="00C0566C"/>
    <w:rsid w:val="00C05B7B"/>
    <w:rsid w:val="00C05D78"/>
    <w:rsid w:val="00C05DCE"/>
    <w:rsid w:val="00C05FCA"/>
    <w:rsid w:val="00C061C3"/>
    <w:rsid w:val="00C069B9"/>
    <w:rsid w:val="00C06C04"/>
    <w:rsid w:val="00C06CFA"/>
    <w:rsid w:val="00C07079"/>
    <w:rsid w:val="00C07137"/>
    <w:rsid w:val="00C07707"/>
    <w:rsid w:val="00C07ADB"/>
    <w:rsid w:val="00C07CDA"/>
    <w:rsid w:val="00C103F4"/>
    <w:rsid w:val="00C10C08"/>
    <w:rsid w:val="00C10C58"/>
    <w:rsid w:val="00C110BF"/>
    <w:rsid w:val="00C111B4"/>
    <w:rsid w:val="00C11BAA"/>
    <w:rsid w:val="00C11D3E"/>
    <w:rsid w:val="00C12677"/>
    <w:rsid w:val="00C12893"/>
    <w:rsid w:val="00C1297B"/>
    <w:rsid w:val="00C129C4"/>
    <w:rsid w:val="00C12AB9"/>
    <w:rsid w:val="00C12ABA"/>
    <w:rsid w:val="00C12D5E"/>
    <w:rsid w:val="00C13443"/>
    <w:rsid w:val="00C136D1"/>
    <w:rsid w:val="00C13702"/>
    <w:rsid w:val="00C13AFA"/>
    <w:rsid w:val="00C13E94"/>
    <w:rsid w:val="00C13FBE"/>
    <w:rsid w:val="00C1413A"/>
    <w:rsid w:val="00C14785"/>
    <w:rsid w:val="00C14870"/>
    <w:rsid w:val="00C148B8"/>
    <w:rsid w:val="00C15160"/>
    <w:rsid w:val="00C15266"/>
    <w:rsid w:val="00C152D4"/>
    <w:rsid w:val="00C154AD"/>
    <w:rsid w:val="00C158C9"/>
    <w:rsid w:val="00C1594B"/>
    <w:rsid w:val="00C15D2F"/>
    <w:rsid w:val="00C15E35"/>
    <w:rsid w:val="00C160BB"/>
    <w:rsid w:val="00C161FB"/>
    <w:rsid w:val="00C165AD"/>
    <w:rsid w:val="00C167FE"/>
    <w:rsid w:val="00C16852"/>
    <w:rsid w:val="00C168D7"/>
    <w:rsid w:val="00C16A00"/>
    <w:rsid w:val="00C1704D"/>
    <w:rsid w:val="00C1726C"/>
    <w:rsid w:val="00C17341"/>
    <w:rsid w:val="00C1749B"/>
    <w:rsid w:val="00C177F3"/>
    <w:rsid w:val="00C17F09"/>
    <w:rsid w:val="00C17F68"/>
    <w:rsid w:val="00C20308"/>
    <w:rsid w:val="00C205E6"/>
    <w:rsid w:val="00C21140"/>
    <w:rsid w:val="00C213CF"/>
    <w:rsid w:val="00C21764"/>
    <w:rsid w:val="00C217B2"/>
    <w:rsid w:val="00C21B3A"/>
    <w:rsid w:val="00C22235"/>
    <w:rsid w:val="00C225FE"/>
    <w:rsid w:val="00C227CB"/>
    <w:rsid w:val="00C2297C"/>
    <w:rsid w:val="00C229E8"/>
    <w:rsid w:val="00C22A98"/>
    <w:rsid w:val="00C22D70"/>
    <w:rsid w:val="00C22D7B"/>
    <w:rsid w:val="00C233B5"/>
    <w:rsid w:val="00C233E6"/>
    <w:rsid w:val="00C235EF"/>
    <w:rsid w:val="00C23A06"/>
    <w:rsid w:val="00C23C51"/>
    <w:rsid w:val="00C23C71"/>
    <w:rsid w:val="00C2451B"/>
    <w:rsid w:val="00C24554"/>
    <w:rsid w:val="00C24634"/>
    <w:rsid w:val="00C2468C"/>
    <w:rsid w:val="00C24913"/>
    <w:rsid w:val="00C24F16"/>
    <w:rsid w:val="00C25415"/>
    <w:rsid w:val="00C25B9D"/>
    <w:rsid w:val="00C25D65"/>
    <w:rsid w:val="00C25D9F"/>
    <w:rsid w:val="00C25E8C"/>
    <w:rsid w:val="00C266F8"/>
    <w:rsid w:val="00C26925"/>
    <w:rsid w:val="00C26E7F"/>
    <w:rsid w:val="00C26ECF"/>
    <w:rsid w:val="00C26EEF"/>
    <w:rsid w:val="00C271D5"/>
    <w:rsid w:val="00C27397"/>
    <w:rsid w:val="00C27563"/>
    <w:rsid w:val="00C27F29"/>
    <w:rsid w:val="00C27F4C"/>
    <w:rsid w:val="00C30881"/>
    <w:rsid w:val="00C308E1"/>
    <w:rsid w:val="00C30911"/>
    <w:rsid w:val="00C3092E"/>
    <w:rsid w:val="00C30E64"/>
    <w:rsid w:val="00C31421"/>
    <w:rsid w:val="00C3179F"/>
    <w:rsid w:val="00C317D7"/>
    <w:rsid w:val="00C31BE1"/>
    <w:rsid w:val="00C31F3F"/>
    <w:rsid w:val="00C3215F"/>
    <w:rsid w:val="00C32165"/>
    <w:rsid w:val="00C32245"/>
    <w:rsid w:val="00C32581"/>
    <w:rsid w:val="00C325A3"/>
    <w:rsid w:val="00C32E99"/>
    <w:rsid w:val="00C32F28"/>
    <w:rsid w:val="00C32F2A"/>
    <w:rsid w:val="00C33E4F"/>
    <w:rsid w:val="00C33F4A"/>
    <w:rsid w:val="00C33FE6"/>
    <w:rsid w:val="00C345A9"/>
    <w:rsid w:val="00C34637"/>
    <w:rsid w:val="00C3486A"/>
    <w:rsid w:val="00C34D70"/>
    <w:rsid w:val="00C34EFC"/>
    <w:rsid w:val="00C35044"/>
    <w:rsid w:val="00C35B77"/>
    <w:rsid w:val="00C35DA5"/>
    <w:rsid w:val="00C36613"/>
    <w:rsid w:val="00C37201"/>
    <w:rsid w:val="00C3741A"/>
    <w:rsid w:val="00C37660"/>
    <w:rsid w:val="00C3777C"/>
    <w:rsid w:val="00C37A57"/>
    <w:rsid w:val="00C4056F"/>
    <w:rsid w:val="00C40948"/>
    <w:rsid w:val="00C41111"/>
    <w:rsid w:val="00C41964"/>
    <w:rsid w:val="00C41C20"/>
    <w:rsid w:val="00C41C74"/>
    <w:rsid w:val="00C41D8B"/>
    <w:rsid w:val="00C41E22"/>
    <w:rsid w:val="00C41FD8"/>
    <w:rsid w:val="00C42104"/>
    <w:rsid w:val="00C422E4"/>
    <w:rsid w:val="00C4295C"/>
    <w:rsid w:val="00C4297B"/>
    <w:rsid w:val="00C42C6A"/>
    <w:rsid w:val="00C42D28"/>
    <w:rsid w:val="00C42DF7"/>
    <w:rsid w:val="00C42E37"/>
    <w:rsid w:val="00C43058"/>
    <w:rsid w:val="00C43A25"/>
    <w:rsid w:val="00C43A68"/>
    <w:rsid w:val="00C43D13"/>
    <w:rsid w:val="00C43F4B"/>
    <w:rsid w:val="00C43F68"/>
    <w:rsid w:val="00C44030"/>
    <w:rsid w:val="00C444F3"/>
    <w:rsid w:val="00C4529B"/>
    <w:rsid w:val="00C45332"/>
    <w:rsid w:val="00C45370"/>
    <w:rsid w:val="00C45686"/>
    <w:rsid w:val="00C45698"/>
    <w:rsid w:val="00C4571F"/>
    <w:rsid w:val="00C45C13"/>
    <w:rsid w:val="00C45E9C"/>
    <w:rsid w:val="00C462E1"/>
    <w:rsid w:val="00C463EF"/>
    <w:rsid w:val="00C466B1"/>
    <w:rsid w:val="00C46F58"/>
    <w:rsid w:val="00C470BA"/>
    <w:rsid w:val="00C473D4"/>
    <w:rsid w:val="00C4744C"/>
    <w:rsid w:val="00C47711"/>
    <w:rsid w:val="00C47A25"/>
    <w:rsid w:val="00C5056B"/>
    <w:rsid w:val="00C50BAC"/>
    <w:rsid w:val="00C5119D"/>
    <w:rsid w:val="00C5132A"/>
    <w:rsid w:val="00C518C4"/>
    <w:rsid w:val="00C519A9"/>
    <w:rsid w:val="00C51FDA"/>
    <w:rsid w:val="00C52291"/>
    <w:rsid w:val="00C52599"/>
    <w:rsid w:val="00C527EC"/>
    <w:rsid w:val="00C53171"/>
    <w:rsid w:val="00C53718"/>
    <w:rsid w:val="00C5371D"/>
    <w:rsid w:val="00C53B85"/>
    <w:rsid w:val="00C53BC4"/>
    <w:rsid w:val="00C53C48"/>
    <w:rsid w:val="00C53CC2"/>
    <w:rsid w:val="00C54186"/>
    <w:rsid w:val="00C5447C"/>
    <w:rsid w:val="00C54D14"/>
    <w:rsid w:val="00C54ECC"/>
    <w:rsid w:val="00C553D2"/>
    <w:rsid w:val="00C55481"/>
    <w:rsid w:val="00C5608F"/>
    <w:rsid w:val="00C56B91"/>
    <w:rsid w:val="00C571E5"/>
    <w:rsid w:val="00C57506"/>
    <w:rsid w:val="00C60476"/>
    <w:rsid w:val="00C60A5D"/>
    <w:rsid w:val="00C60B5E"/>
    <w:rsid w:val="00C60C57"/>
    <w:rsid w:val="00C613E5"/>
    <w:rsid w:val="00C6154A"/>
    <w:rsid w:val="00C61667"/>
    <w:rsid w:val="00C61A9D"/>
    <w:rsid w:val="00C61F15"/>
    <w:rsid w:val="00C620F8"/>
    <w:rsid w:val="00C6220D"/>
    <w:rsid w:val="00C629AA"/>
    <w:rsid w:val="00C62E7A"/>
    <w:rsid w:val="00C6369D"/>
    <w:rsid w:val="00C6389E"/>
    <w:rsid w:val="00C639CB"/>
    <w:rsid w:val="00C63A05"/>
    <w:rsid w:val="00C63A3A"/>
    <w:rsid w:val="00C63B39"/>
    <w:rsid w:val="00C641DB"/>
    <w:rsid w:val="00C6452E"/>
    <w:rsid w:val="00C648EF"/>
    <w:rsid w:val="00C64B3C"/>
    <w:rsid w:val="00C64C78"/>
    <w:rsid w:val="00C64FB3"/>
    <w:rsid w:val="00C6550F"/>
    <w:rsid w:val="00C65657"/>
    <w:rsid w:val="00C66036"/>
    <w:rsid w:val="00C6609A"/>
    <w:rsid w:val="00C66488"/>
    <w:rsid w:val="00C66A52"/>
    <w:rsid w:val="00C66B45"/>
    <w:rsid w:val="00C66E07"/>
    <w:rsid w:val="00C66E99"/>
    <w:rsid w:val="00C67070"/>
    <w:rsid w:val="00C6712B"/>
    <w:rsid w:val="00C674B3"/>
    <w:rsid w:val="00C675B8"/>
    <w:rsid w:val="00C675BE"/>
    <w:rsid w:val="00C676D9"/>
    <w:rsid w:val="00C677F4"/>
    <w:rsid w:val="00C70257"/>
    <w:rsid w:val="00C70317"/>
    <w:rsid w:val="00C70842"/>
    <w:rsid w:val="00C70896"/>
    <w:rsid w:val="00C70946"/>
    <w:rsid w:val="00C71133"/>
    <w:rsid w:val="00C71903"/>
    <w:rsid w:val="00C71A87"/>
    <w:rsid w:val="00C71FDB"/>
    <w:rsid w:val="00C724C7"/>
    <w:rsid w:val="00C7285D"/>
    <w:rsid w:val="00C729F6"/>
    <w:rsid w:val="00C72A62"/>
    <w:rsid w:val="00C72CA2"/>
    <w:rsid w:val="00C72E1D"/>
    <w:rsid w:val="00C72EDA"/>
    <w:rsid w:val="00C73877"/>
    <w:rsid w:val="00C739A1"/>
    <w:rsid w:val="00C739D9"/>
    <w:rsid w:val="00C73EB3"/>
    <w:rsid w:val="00C74606"/>
    <w:rsid w:val="00C74627"/>
    <w:rsid w:val="00C7468E"/>
    <w:rsid w:val="00C74842"/>
    <w:rsid w:val="00C748DF"/>
    <w:rsid w:val="00C74BA4"/>
    <w:rsid w:val="00C750A6"/>
    <w:rsid w:val="00C754C1"/>
    <w:rsid w:val="00C75C39"/>
    <w:rsid w:val="00C76289"/>
    <w:rsid w:val="00C764F3"/>
    <w:rsid w:val="00C768AD"/>
    <w:rsid w:val="00C77984"/>
    <w:rsid w:val="00C779E7"/>
    <w:rsid w:val="00C77BA4"/>
    <w:rsid w:val="00C77D8D"/>
    <w:rsid w:val="00C805A7"/>
    <w:rsid w:val="00C809FE"/>
    <w:rsid w:val="00C80CDE"/>
    <w:rsid w:val="00C8133C"/>
    <w:rsid w:val="00C8141E"/>
    <w:rsid w:val="00C81587"/>
    <w:rsid w:val="00C817DF"/>
    <w:rsid w:val="00C81DBE"/>
    <w:rsid w:val="00C826D1"/>
    <w:rsid w:val="00C8289F"/>
    <w:rsid w:val="00C82A0B"/>
    <w:rsid w:val="00C82A52"/>
    <w:rsid w:val="00C834BA"/>
    <w:rsid w:val="00C84EF2"/>
    <w:rsid w:val="00C85205"/>
    <w:rsid w:val="00C85327"/>
    <w:rsid w:val="00C85B10"/>
    <w:rsid w:val="00C85B46"/>
    <w:rsid w:val="00C85CFF"/>
    <w:rsid w:val="00C85F38"/>
    <w:rsid w:val="00C860BA"/>
    <w:rsid w:val="00C8611B"/>
    <w:rsid w:val="00C864F5"/>
    <w:rsid w:val="00C8674A"/>
    <w:rsid w:val="00C86A6D"/>
    <w:rsid w:val="00C86B58"/>
    <w:rsid w:val="00C86EA8"/>
    <w:rsid w:val="00C86FEF"/>
    <w:rsid w:val="00C87BBC"/>
    <w:rsid w:val="00C87E86"/>
    <w:rsid w:val="00C87FF3"/>
    <w:rsid w:val="00C90827"/>
    <w:rsid w:val="00C90955"/>
    <w:rsid w:val="00C909EB"/>
    <w:rsid w:val="00C91982"/>
    <w:rsid w:val="00C919C8"/>
    <w:rsid w:val="00C91AE3"/>
    <w:rsid w:val="00C91C49"/>
    <w:rsid w:val="00C92392"/>
    <w:rsid w:val="00C926C3"/>
    <w:rsid w:val="00C92C9C"/>
    <w:rsid w:val="00C9352E"/>
    <w:rsid w:val="00C9358C"/>
    <w:rsid w:val="00C93699"/>
    <w:rsid w:val="00C936C3"/>
    <w:rsid w:val="00C93884"/>
    <w:rsid w:val="00C93C1D"/>
    <w:rsid w:val="00C93E86"/>
    <w:rsid w:val="00C94280"/>
    <w:rsid w:val="00C94503"/>
    <w:rsid w:val="00C9457E"/>
    <w:rsid w:val="00C94855"/>
    <w:rsid w:val="00C949C2"/>
    <w:rsid w:val="00C94CD0"/>
    <w:rsid w:val="00C951FF"/>
    <w:rsid w:val="00C95336"/>
    <w:rsid w:val="00C95733"/>
    <w:rsid w:val="00C95E95"/>
    <w:rsid w:val="00C9602D"/>
    <w:rsid w:val="00C96B80"/>
    <w:rsid w:val="00C96BBD"/>
    <w:rsid w:val="00C96D9D"/>
    <w:rsid w:val="00C96F2F"/>
    <w:rsid w:val="00C9727C"/>
    <w:rsid w:val="00C974EA"/>
    <w:rsid w:val="00C979C2"/>
    <w:rsid w:val="00C979FE"/>
    <w:rsid w:val="00C97BDD"/>
    <w:rsid w:val="00C97EF4"/>
    <w:rsid w:val="00CA00BC"/>
    <w:rsid w:val="00CA0118"/>
    <w:rsid w:val="00CA0144"/>
    <w:rsid w:val="00CA01D6"/>
    <w:rsid w:val="00CA0990"/>
    <w:rsid w:val="00CA0AFB"/>
    <w:rsid w:val="00CA0D1C"/>
    <w:rsid w:val="00CA0EE6"/>
    <w:rsid w:val="00CA0FB8"/>
    <w:rsid w:val="00CA10D7"/>
    <w:rsid w:val="00CA16FD"/>
    <w:rsid w:val="00CA2188"/>
    <w:rsid w:val="00CA24F6"/>
    <w:rsid w:val="00CA2763"/>
    <w:rsid w:val="00CA29F9"/>
    <w:rsid w:val="00CA2BAD"/>
    <w:rsid w:val="00CA2C1A"/>
    <w:rsid w:val="00CA2C74"/>
    <w:rsid w:val="00CA2C8E"/>
    <w:rsid w:val="00CA2DF7"/>
    <w:rsid w:val="00CA317A"/>
    <w:rsid w:val="00CA31BA"/>
    <w:rsid w:val="00CA344F"/>
    <w:rsid w:val="00CA381A"/>
    <w:rsid w:val="00CA39B0"/>
    <w:rsid w:val="00CA3DFE"/>
    <w:rsid w:val="00CA408E"/>
    <w:rsid w:val="00CA4092"/>
    <w:rsid w:val="00CA446A"/>
    <w:rsid w:val="00CA481D"/>
    <w:rsid w:val="00CA498C"/>
    <w:rsid w:val="00CA4BEB"/>
    <w:rsid w:val="00CA4C60"/>
    <w:rsid w:val="00CA4CA6"/>
    <w:rsid w:val="00CA52FD"/>
    <w:rsid w:val="00CA574A"/>
    <w:rsid w:val="00CA5ACD"/>
    <w:rsid w:val="00CA5AF9"/>
    <w:rsid w:val="00CA5B48"/>
    <w:rsid w:val="00CA5F6E"/>
    <w:rsid w:val="00CA5F72"/>
    <w:rsid w:val="00CA60BD"/>
    <w:rsid w:val="00CA6141"/>
    <w:rsid w:val="00CA6676"/>
    <w:rsid w:val="00CA680A"/>
    <w:rsid w:val="00CA6B71"/>
    <w:rsid w:val="00CA6CFD"/>
    <w:rsid w:val="00CA79AA"/>
    <w:rsid w:val="00CA7B11"/>
    <w:rsid w:val="00CB031E"/>
    <w:rsid w:val="00CB09E1"/>
    <w:rsid w:val="00CB0AC9"/>
    <w:rsid w:val="00CB0B54"/>
    <w:rsid w:val="00CB0C47"/>
    <w:rsid w:val="00CB0CA2"/>
    <w:rsid w:val="00CB1463"/>
    <w:rsid w:val="00CB1634"/>
    <w:rsid w:val="00CB163F"/>
    <w:rsid w:val="00CB17C7"/>
    <w:rsid w:val="00CB1B27"/>
    <w:rsid w:val="00CB21B4"/>
    <w:rsid w:val="00CB2374"/>
    <w:rsid w:val="00CB27D7"/>
    <w:rsid w:val="00CB288C"/>
    <w:rsid w:val="00CB28B6"/>
    <w:rsid w:val="00CB2CD2"/>
    <w:rsid w:val="00CB3339"/>
    <w:rsid w:val="00CB421F"/>
    <w:rsid w:val="00CB432F"/>
    <w:rsid w:val="00CB4670"/>
    <w:rsid w:val="00CB52CD"/>
    <w:rsid w:val="00CB52DE"/>
    <w:rsid w:val="00CB5591"/>
    <w:rsid w:val="00CB55A7"/>
    <w:rsid w:val="00CB56BE"/>
    <w:rsid w:val="00CB5C02"/>
    <w:rsid w:val="00CB5FF1"/>
    <w:rsid w:val="00CB66FE"/>
    <w:rsid w:val="00CB67F2"/>
    <w:rsid w:val="00CB7425"/>
    <w:rsid w:val="00CB74A6"/>
    <w:rsid w:val="00CB781D"/>
    <w:rsid w:val="00CB7BBA"/>
    <w:rsid w:val="00CB7E5B"/>
    <w:rsid w:val="00CB7EEC"/>
    <w:rsid w:val="00CC0137"/>
    <w:rsid w:val="00CC0478"/>
    <w:rsid w:val="00CC06C1"/>
    <w:rsid w:val="00CC0749"/>
    <w:rsid w:val="00CC07F3"/>
    <w:rsid w:val="00CC09B7"/>
    <w:rsid w:val="00CC13F3"/>
    <w:rsid w:val="00CC1569"/>
    <w:rsid w:val="00CC1766"/>
    <w:rsid w:val="00CC1BE0"/>
    <w:rsid w:val="00CC2A90"/>
    <w:rsid w:val="00CC2CD4"/>
    <w:rsid w:val="00CC30C3"/>
    <w:rsid w:val="00CC3154"/>
    <w:rsid w:val="00CC3748"/>
    <w:rsid w:val="00CC391D"/>
    <w:rsid w:val="00CC3C88"/>
    <w:rsid w:val="00CC3F3D"/>
    <w:rsid w:val="00CC40B5"/>
    <w:rsid w:val="00CC46B3"/>
    <w:rsid w:val="00CC46FF"/>
    <w:rsid w:val="00CC4858"/>
    <w:rsid w:val="00CC48D3"/>
    <w:rsid w:val="00CC5237"/>
    <w:rsid w:val="00CC5593"/>
    <w:rsid w:val="00CC5B3A"/>
    <w:rsid w:val="00CC5C76"/>
    <w:rsid w:val="00CC5CF7"/>
    <w:rsid w:val="00CC6687"/>
    <w:rsid w:val="00CC67D2"/>
    <w:rsid w:val="00CC6C9A"/>
    <w:rsid w:val="00CC71E4"/>
    <w:rsid w:val="00CC7CDD"/>
    <w:rsid w:val="00CD000D"/>
    <w:rsid w:val="00CD05E4"/>
    <w:rsid w:val="00CD0C0A"/>
    <w:rsid w:val="00CD0D7A"/>
    <w:rsid w:val="00CD0FB4"/>
    <w:rsid w:val="00CD10E1"/>
    <w:rsid w:val="00CD1344"/>
    <w:rsid w:val="00CD13F5"/>
    <w:rsid w:val="00CD152A"/>
    <w:rsid w:val="00CD1533"/>
    <w:rsid w:val="00CD1A42"/>
    <w:rsid w:val="00CD1B20"/>
    <w:rsid w:val="00CD1E8E"/>
    <w:rsid w:val="00CD1EA0"/>
    <w:rsid w:val="00CD2017"/>
    <w:rsid w:val="00CD28CC"/>
    <w:rsid w:val="00CD2E70"/>
    <w:rsid w:val="00CD3258"/>
    <w:rsid w:val="00CD32A7"/>
    <w:rsid w:val="00CD3375"/>
    <w:rsid w:val="00CD338A"/>
    <w:rsid w:val="00CD3780"/>
    <w:rsid w:val="00CD380B"/>
    <w:rsid w:val="00CD381D"/>
    <w:rsid w:val="00CD397D"/>
    <w:rsid w:val="00CD3B25"/>
    <w:rsid w:val="00CD3D51"/>
    <w:rsid w:val="00CD4280"/>
    <w:rsid w:val="00CD438B"/>
    <w:rsid w:val="00CD4AB3"/>
    <w:rsid w:val="00CD4AB5"/>
    <w:rsid w:val="00CD4E3C"/>
    <w:rsid w:val="00CD50E0"/>
    <w:rsid w:val="00CD56BE"/>
    <w:rsid w:val="00CD570B"/>
    <w:rsid w:val="00CD6907"/>
    <w:rsid w:val="00CD6C58"/>
    <w:rsid w:val="00CD6E50"/>
    <w:rsid w:val="00CD7294"/>
    <w:rsid w:val="00CD75E4"/>
    <w:rsid w:val="00CD7600"/>
    <w:rsid w:val="00CD78DA"/>
    <w:rsid w:val="00CD7919"/>
    <w:rsid w:val="00CD7C35"/>
    <w:rsid w:val="00CD7E68"/>
    <w:rsid w:val="00CE0023"/>
    <w:rsid w:val="00CE00E2"/>
    <w:rsid w:val="00CE047A"/>
    <w:rsid w:val="00CE0699"/>
    <w:rsid w:val="00CE0763"/>
    <w:rsid w:val="00CE11BF"/>
    <w:rsid w:val="00CE1379"/>
    <w:rsid w:val="00CE1527"/>
    <w:rsid w:val="00CE1C95"/>
    <w:rsid w:val="00CE22AB"/>
    <w:rsid w:val="00CE2820"/>
    <w:rsid w:val="00CE2D00"/>
    <w:rsid w:val="00CE2DAA"/>
    <w:rsid w:val="00CE2ED5"/>
    <w:rsid w:val="00CE3640"/>
    <w:rsid w:val="00CE3788"/>
    <w:rsid w:val="00CE3A05"/>
    <w:rsid w:val="00CE3C8C"/>
    <w:rsid w:val="00CE3F06"/>
    <w:rsid w:val="00CE400E"/>
    <w:rsid w:val="00CE40DB"/>
    <w:rsid w:val="00CE413F"/>
    <w:rsid w:val="00CE5201"/>
    <w:rsid w:val="00CE53BE"/>
    <w:rsid w:val="00CE5568"/>
    <w:rsid w:val="00CE5839"/>
    <w:rsid w:val="00CE5CBE"/>
    <w:rsid w:val="00CE6062"/>
    <w:rsid w:val="00CE613E"/>
    <w:rsid w:val="00CE61B9"/>
    <w:rsid w:val="00CE61CE"/>
    <w:rsid w:val="00CE65A4"/>
    <w:rsid w:val="00CE660A"/>
    <w:rsid w:val="00CE6719"/>
    <w:rsid w:val="00CE69F0"/>
    <w:rsid w:val="00CE6A4D"/>
    <w:rsid w:val="00CE6AC7"/>
    <w:rsid w:val="00CE6CFF"/>
    <w:rsid w:val="00CE6D7A"/>
    <w:rsid w:val="00CE6DF7"/>
    <w:rsid w:val="00CE6E81"/>
    <w:rsid w:val="00CE703B"/>
    <w:rsid w:val="00CE7086"/>
    <w:rsid w:val="00CE7088"/>
    <w:rsid w:val="00CE71C2"/>
    <w:rsid w:val="00CE77C0"/>
    <w:rsid w:val="00CE7AF0"/>
    <w:rsid w:val="00CE7B78"/>
    <w:rsid w:val="00CF028B"/>
    <w:rsid w:val="00CF0677"/>
    <w:rsid w:val="00CF0A02"/>
    <w:rsid w:val="00CF0AA5"/>
    <w:rsid w:val="00CF0B37"/>
    <w:rsid w:val="00CF0CE1"/>
    <w:rsid w:val="00CF0DD3"/>
    <w:rsid w:val="00CF1145"/>
    <w:rsid w:val="00CF19B7"/>
    <w:rsid w:val="00CF26F5"/>
    <w:rsid w:val="00CF292F"/>
    <w:rsid w:val="00CF2A93"/>
    <w:rsid w:val="00CF2D97"/>
    <w:rsid w:val="00CF3358"/>
    <w:rsid w:val="00CF3411"/>
    <w:rsid w:val="00CF34E9"/>
    <w:rsid w:val="00CF3636"/>
    <w:rsid w:val="00CF3867"/>
    <w:rsid w:val="00CF3E6D"/>
    <w:rsid w:val="00CF43DF"/>
    <w:rsid w:val="00CF4CD3"/>
    <w:rsid w:val="00CF4E78"/>
    <w:rsid w:val="00CF51C2"/>
    <w:rsid w:val="00CF51D9"/>
    <w:rsid w:val="00CF55CB"/>
    <w:rsid w:val="00CF56C4"/>
    <w:rsid w:val="00CF592E"/>
    <w:rsid w:val="00CF5951"/>
    <w:rsid w:val="00CF5A45"/>
    <w:rsid w:val="00CF5A75"/>
    <w:rsid w:val="00CF5C21"/>
    <w:rsid w:val="00CF606F"/>
    <w:rsid w:val="00CF6108"/>
    <w:rsid w:val="00CF661E"/>
    <w:rsid w:val="00CF6979"/>
    <w:rsid w:val="00CF6CA0"/>
    <w:rsid w:val="00CF7199"/>
    <w:rsid w:val="00CF745E"/>
    <w:rsid w:val="00CF7534"/>
    <w:rsid w:val="00CF7739"/>
    <w:rsid w:val="00CF7A26"/>
    <w:rsid w:val="00CF7FC9"/>
    <w:rsid w:val="00D00190"/>
    <w:rsid w:val="00D0064D"/>
    <w:rsid w:val="00D00971"/>
    <w:rsid w:val="00D00CA9"/>
    <w:rsid w:val="00D0106E"/>
    <w:rsid w:val="00D0135A"/>
    <w:rsid w:val="00D01568"/>
    <w:rsid w:val="00D015ED"/>
    <w:rsid w:val="00D017DD"/>
    <w:rsid w:val="00D01CFB"/>
    <w:rsid w:val="00D01E0A"/>
    <w:rsid w:val="00D01EF5"/>
    <w:rsid w:val="00D01F17"/>
    <w:rsid w:val="00D029EF"/>
    <w:rsid w:val="00D02F69"/>
    <w:rsid w:val="00D02FE3"/>
    <w:rsid w:val="00D0324B"/>
    <w:rsid w:val="00D035AC"/>
    <w:rsid w:val="00D036CE"/>
    <w:rsid w:val="00D0371B"/>
    <w:rsid w:val="00D037DE"/>
    <w:rsid w:val="00D0414D"/>
    <w:rsid w:val="00D042A1"/>
    <w:rsid w:val="00D04350"/>
    <w:rsid w:val="00D04CC5"/>
    <w:rsid w:val="00D04E56"/>
    <w:rsid w:val="00D05038"/>
    <w:rsid w:val="00D050FA"/>
    <w:rsid w:val="00D052E2"/>
    <w:rsid w:val="00D05E2B"/>
    <w:rsid w:val="00D06000"/>
    <w:rsid w:val="00D0601F"/>
    <w:rsid w:val="00D06292"/>
    <w:rsid w:val="00D062EC"/>
    <w:rsid w:val="00D062F3"/>
    <w:rsid w:val="00D06645"/>
    <w:rsid w:val="00D06C23"/>
    <w:rsid w:val="00D0701A"/>
    <w:rsid w:val="00D072C0"/>
    <w:rsid w:val="00D073F1"/>
    <w:rsid w:val="00D0767C"/>
    <w:rsid w:val="00D07BE9"/>
    <w:rsid w:val="00D07D33"/>
    <w:rsid w:val="00D07DB3"/>
    <w:rsid w:val="00D101F0"/>
    <w:rsid w:val="00D1040C"/>
    <w:rsid w:val="00D1069F"/>
    <w:rsid w:val="00D108D9"/>
    <w:rsid w:val="00D10AFF"/>
    <w:rsid w:val="00D11125"/>
    <w:rsid w:val="00D113B3"/>
    <w:rsid w:val="00D11400"/>
    <w:rsid w:val="00D11AC0"/>
    <w:rsid w:val="00D11E1D"/>
    <w:rsid w:val="00D126B5"/>
    <w:rsid w:val="00D12755"/>
    <w:rsid w:val="00D12D62"/>
    <w:rsid w:val="00D12DA3"/>
    <w:rsid w:val="00D12DD0"/>
    <w:rsid w:val="00D12E87"/>
    <w:rsid w:val="00D12EB9"/>
    <w:rsid w:val="00D130EC"/>
    <w:rsid w:val="00D1363D"/>
    <w:rsid w:val="00D13D6A"/>
    <w:rsid w:val="00D14050"/>
    <w:rsid w:val="00D145AB"/>
    <w:rsid w:val="00D1468C"/>
    <w:rsid w:val="00D1472B"/>
    <w:rsid w:val="00D14BC7"/>
    <w:rsid w:val="00D14C9B"/>
    <w:rsid w:val="00D14EDE"/>
    <w:rsid w:val="00D152D4"/>
    <w:rsid w:val="00D1547C"/>
    <w:rsid w:val="00D156BD"/>
    <w:rsid w:val="00D157FE"/>
    <w:rsid w:val="00D15B08"/>
    <w:rsid w:val="00D16347"/>
    <w:rsid w:val="00D16563"/>
    <w:rsid w:val="00D16B24"/>
    <w:rsid w:val="00D16DED"/>
    <w:rsid w:val="00D16F21"/>
    <w:rsid w:val="00D1724E"/>
    <w:rsid w:val="00D173B1"/>
    <w:rsid w:val="00D1760A"/>
    <w:rsid w:val="00D1767F"/>
    <w:rsid w:val="00D17BF1"/>
    <w:rsid w:val="00D17FAC"/>
    <w:rsid w:val="00D20228"/>
    <w:rsid w:val="00D2038F"/>
    <w:rsid w:val="00D208DD"/>
    <w:rsid w:val="00D20B6B"/>
    <w:rsid w:val="00D20BC9"/>
    <w:rsid w:val="00D20D3C"/>
    <w:rsid w:val="00D20D82"/>
    <w:rsid w:val="00D2130C"/>
    <w:rsid w:val="00D215A1"/>
    <w:rsid w:val="00D21710"/>
    <w:rsid w:val="00D21719"/>
    <w:rsid w:val="00D21A02"/>
    <w:rsid w:val="00D21C94"/>
    <w:rsid w:val="00D224CD"/>
    <w:rsid w:val="00D225B9"/>
    <w:rsid w:val="00D22C3E"/>
    <w:rsid w:val="00D22E33"/>
    <w:rsid w:val="00D22EF6"/>
    <w:rsid w:val="00D233D3"/>
    <w:rsid w:val="00D2351F"/>
    <w:rsid w:val="00D2360F"/>
    <w:rsid w:val="00D2385A"/>
    <w:rsid w:val="00D23A60"/>
    <w:rsid w:val="00D23C7E"/>
    <w:rsid w:val="00D23CCD"/>
    <w:rsid w:val="00D23F9A"/>
    <w:rsid w:val="00D240E9"/>
    <w:rsid w:val="00D242ED"/>
    <w:rsid w:val="00D243CD"/>
    <w:rsid w:val="00D247D5"/>
    <w:rsid w:val="00D24B0D"/>
    <w:rsid w:val="00D24ECE"/>
    <w:rsid w:val="00D24FF8"/>
    <w:rsid w:val="00D25057"/>
    <w:rsid w:val="00D251AF"/>
    <w:rsid w:val="00D25653"/>
    <w:rsid w:val="00D25A48"/>
    <w:rsid w:val="00D25A6F"/>
    <w:rsid w:val="00D25BAB"/>
    <w:rsid w:val="00D25D72"/>
    <w:rsid w:val="00D25E6C"/>
    <w:rsid w:val="00D26075"/>
    <w:rsid w:val="00D260EB"/>
    <w:rsid w:val="00D26319"/>
    <w:rsid w:val="00D26776"/>
    <w:rsid w:val="00D267D7"/>
    <w:rsid w:val="00D268BE"/>
    <w:rsid w:val="00D26B17"/>
    <w:rsid w:val="00D2713C"/>
    <w:rsid w:val="00D27462"/>
    <w:rsid w:val="00D27481"/>
    <w:rsid w:val="00D275A9"/>
    <w:rsid w:val="00D2771D"/>
    <w:rsid w:val="00D2776A"/>
    <w:rsid w:val="00D279BC"/>
    <w:rsid w:val="00D27E3D"/>
    <w:rsid w:val="00D305DC"/>
    <w:rsid w:val="00D309C6"/>
    <w:rsid w:val="00D30A60"/>
    <w:rsid w:val="00D30B63"/>
    <w:rsid w:val="00D30CEE"/>
    <w:rsid w:val="00D30D8B"/>
    <w:rsid w:val="00D3136B"/>
    <w:rsid w:val="00D314ED"/>
    <w:rsid w:val="00D31546"/>
    <w:rsid w:val="00D31A4D"/>
    <w:rsid w:val="00D31A63"/>
    <w:rsid w:val="00D31C40"/>
    <w:rsid w:val="00D31DBA"/>
    <w:rsid w:val="00D32384"/>
    <w:rsid w:val="00D32EDE"/>
    <w:rsid w:val="00D3314C"/>
    <w:rsid w:val="00D335E2"/>
    <w:rsid w:val="00D33763"/>
    <w:rsid w:val="00D33B74"/>
    <w:rsid w:val="00D33CFD"/>
    <w:rsid w:val="00D341DB"/>
    <w:rsid w:val="00D34597"/>
    <w:rsid w:val="00D345A9"/>
    <w:rsid w:val="00D352AE"/>
    <w:rsid w:val="00D35A5C"/>
    <w:rsid w:val="00D35C75"/>
    <w:rsid w:val="00D35D13"/>
    <w:rsid w:val="00D35EA9"/>
    <w:rsid w:val="00D35F1C"/>
    <w:rsid w:val="00D362CE"/>
    <w:rsid w:val="00D371B2"/>
    <w:rsid w:val="00D37A8F"/>
    <w:rsid w:val="00D37B61"/>
    <w:rsid w:val="00D400C2"/>
    <w:rsid w:val="00D4055E"/>
    <w:rsid w:val="00D40C53"/>
    <w:rsid w:val="00D416F3"/>
    <w:rsid w:val="00D418F2"/>
    <w:rsid w:val="00D41957"/>
    <w:rsid w:val="00D419C0"/>
    <w:rsid w:val="00D41D72"/>
    <w:rsid w:val="00D41F28"/>
    <w:rsid w:val="00D42896"/>
    <w:rsid w:val="00D43225"/>
    <w:rsid w:val="00D43469"/>
    <w:rsid w:val="00D43B27"/>
    <w:rsid w:val="00D43F8B"/>
    <w:rsid w:val="00D446B5"/>
    <w:rsid w:val="00D44746"/>
    <w:rsid w:val="00D44C41"/>
    <w:rsid w:val="00D44DE5"/>
    <w:rsid w:val="00D4501C"/>
    <w:rsid w:val="00D45201"/>
    <w:rsid w:val="00D45455"/>
    <w:rsid w:val="00D45474"/>
    <w:rsid w:val="00D4552A"/>
    <w:rsid w:val="00D457B3"/>
    <w:rsid w:val="00D45848"/>
    <w:rsid w:val="00D45AF8"/>
    <w:rsid w:val="00D45BF8"/>
    <w:rsid w:val="00D45C33"/>
    <w:rsid w:val="00D45C7F"/>
    <w:rsid w:val="00D460EB"/>
    <w:rsid w:val="00D463A2"/>
    <w:rsid w:val="00D46797"/>
    <w:rsid w:val="00D46D4C"/>
    <w:rsid w:val="00D47216"/>
    <w:rsid w:val="00D4738E"/>
    <w:rsid w:val="00D474A7"/>
    <w:rsid w:val="00D474BE"/>
    <w:rsid w:val="00D477F7"/>
    <w:rsid w:val="00D47E55"/>
    <w:rsid w:val="00D47F26"/>
    <w:rsid w:val="00D5009B"/>
    <w:rsid w:val="00D50263"/>
    <w:rsid w:val="00D5047F"/>
    <w:rsid w:val="00D50854"/>
    <w:rsid w:val="00D5097B"/>
    <w:rsid w:val="00D509AF"/>
    <w:rsid w:val="00D513AB"/>
    <w:rsid w:val="00D52022"/>
    <w:rsid w:val="00D5250E"/>
    <w:rsid w:val="00D52734"/>
    <w:rsid w:val="00D52765"/>
    <w:rsid w:val="00D52795"/>
    <w:rsid w:val="00D52CA9"/>
    <w:rsid w:val="00D52F55"/>
    <w:rsid w:val="00D5338F"/>
    <w:rsid w:val="00D5360A"/>
    <w:rsid w:val="00D5365D"/>
    <w:rsid w:val="00D53D08"/>
    <w:rsid w:val="00D53D2C"/>
    <w:rsid w:val="00D53E35"/>
    <w:rsid w:val="00D54399"/>
    <w:rsid w:val="00D546A6"/>
    <w:rsid w:val="00D547ED"/>
    <w:rsid w:val="00D54928"/>
    <w:rsid w:val="00D5494E"/>
    <w:rsid w:val="00D54A27"/>
    <w:rsid w:val="00D54B2D"/>
    <w:rsid w:val="00D5509F"/>
    <w:rsid w:val="00D5544C"/>
    <w:rsid w:val="00D556C9"/>
    <w:rsid w:val="00D558AD"/>
    <w:rsid w:val="00D55A42"/>
    <w:rsid w:val="00D55BCA"/>
    <w:rsid w:val="00D5603B"/>
    <w:rsid w:val="00D56303"/>
    <w:rsid w:val="00D56313"/>
    <w:rsid w:val="00D5684F"/>
    <w:rsid w:val="00D56A92"/>
    <w:rsid w:val="00D56EC1"/>
    <w:rsid w:val="00D56F21"/>
    <w:rsid w:val="00D57134"/>
    <w:rsid w:val="00D578AF"/>
    <w:rsid w:val="00D57C19"/>
    <w:rsid w:val="00D57FB7"/>
    <w:rsid w:val="00D601B5"/>
    <w:rsid w:val="00D60385"/>
    <w:rsid w:val="00D60C1E"/>
    <w:rsid w:val="00D610CE"/>
    <w:rsid w:val="00D611CD"/>
    <w:rsid w:val="00D6147E"/>
    <w:rsid w:val="00D61687"/>
    <w:rsid w:val="00D61835"/>
    <w:rsid w:val="00D6189A"/>
    <w:rsid w:val="00D61977"/>
    <w:rsid w:val="00D61AC0"/>
    <w:rsid w:val="00D61B34"/>
    <w:rsid w:val="00D61DFD"/>
    <w:rsid w:val="00D61E52"/>
    <w:rsid w:val="00D61E8C"/>
    <w:rsid w:val="00D6221D"/>
    <w:rsid w:val="00D624DF"/>
    <w:rsid w:val="00D62B5E"/>
    <w:rsid w:val="00D62F51"/>
    <w:rsid w:val="00D63632"/>
    <w:rsid w:val="00D6389C"/>
    <w:rsid w:val="00D63AC9"/>
    <w:rsid w:val="00D63BF3"/>
    <w:rsid w:val="00D63F35"/>
    <w:rsid w:val="00D644A3"/>
    <w:rsid w:val="00D647C9"/>
    <w:rsid w:val="00D648CD"/>
    <w:rsid w:val="00D64AD1"/>
    <w:rsid w:val="00D64B88"/>
    <w:rsid w:val="00D65165"/>
    <w:rsid w:val="00D651DC"/>
    <w:rsid w:val="00D65C55"/>
    <w:rsid w:val="00D65C99"/>
    <w:rsid w:val="00D66974"/>
    <w:rsid w:val="00D671E9"/>
    <w:rsid w:val="00D6721F"/>
    <w:rsid w:val="00D67293"/>
    <w:rsid w:val="00D6765A"/>
    <w:rsid w:val="00D678E5"/>
    <w:rsid w:val="00D67A64"/>
    <w:rsid w:val="00D7052F"/>
    <w:rsid w:val="00D715D8"/>
    <w:rsid w:val="00D71DE8"/>
    <w:rsid w:val="00D720AD"/>
    <w:rsid w:val="00D72383"/>
    <w:rsid w:val="00D72C60"/>
    <w:rsid w:val="00D72C7A"/>
    <w:rsid w:val="00D72C8F"/>
    <w:rsid w:val="00D72D00"/>
    <w:rsid w:val="00D732E0"/>
    <w:rsid w:val="00D73729"/>
    <w:rsid w:val="00D73BC3"/>
    <w:rsid w:val="00D73C87"/>
    <w:rsid w:val="00D73CC7"/>
    <w:rsid w:val="00D73D06"/>
    <w:rsid w:val="00D74119"/>
    <w:rsid w:val="00D743FF"/>
    <w:rsid w:val="00D7448A"/>
    <w:rsid w:val="00D752A0"/>
    <w:rsid w:val="00D7546D"/>
    <w:rsid w:val="00D758E9"/>
    <w:rsid w:val="00D75AAF"/>
    <w:rsid w:val="00D75AB8"/>
    <w:rsid w:val="00D75C46"/>
    <w:rsid w:val="00D75CF6"/>
    <w:rsid w:val="00D76021"/>
    <w:rsid w:val="00D761AD"/>
    <w:rsid w:val="00D76228"/>
    <w:rsid w:val="00D7631B"/>
    <w:rsid w:val="00D76435"/>
    <w:rsid w:val="00D764B7"/>
    <w:rsid w:val="00D767C5"/>
    <w:rsid w:val="00D77B05"/>
    <w:rsid w:val="00D77B0A"/>
    <w:rsid w:val="00D77F77"/>
    <w:rsid w:val="00D80087"/>
    <w:rsid w:val="00D803B8"/>
    <w:rsid w:val="00D80496"/>
    <w:rsid w:val="00D80933"/>
    <w:rsid w:val="00D80E1F"/>
    <w:rsid w:val="00D81065"/>
    <w:rsid w:val="00D81083"/>
    <w:rsid w:val="00D8138C"/>
    <w:rsid w:val="00D815D2"/>
    <w:rsid w:val="00D81D3B"/>
    <w:rsid w:val="00D82631"/>
    <w:rsid w:val="00D826C6"/>
    <w:rsid w:val="00D8275E"/>
    <w:rsid w:val="00D82B71"/>
    <w:rsid w:val="00D82DDF"/>
    <w:rsid w:val="00D8316F"/>
    <w:rsid w:val="00D83596"/>
    <w:rsid w:val="00D83640"/>
    <w:rsid w:val="00D83676"/>
    <w:rsid w:val="00D8380C"/>
    <w:rsid w:val="00D83DA4"/>
    <w:rsid w:val="00D840AD"/>
    <w:rsid w:val="00D84264"/>
    <w:rsid w:val="00D842FF"/>
    <w:rsid w:val="00D843C7"/>
    <w:rsid w:val="00D8452F"/>
    <w:rsid w:val="00D846EB"/>
    <w:rsid w:val="00D8490C"/>
    <w:rsid w:val="00D8493C"/>
    <w:rsid w:val="00D8592F"/>
    <w:rsid w:val="00D8597B"/>
    <w:rsid w:val="00D859B7"/>
    <w:rsid w:val="00D85B67"/>
    <w:rsid w:val="00D862E3"/>
    <w:rsid w:val="00D86500"/>
    <w:rsid w:val="00D8673D"/>
    <w:rsid w:val="00D86A99"/>
    <w:rsid w:val="00D86B53"/>
    <w:rsid w:val="00D86C0F"/>
    <w:rsid w:val="00D86C76"/>
    <w:rsid w:val="00D86DE4"/>
    <w:rsid w:val="00D87348"/>
    <w:rsid w:val="00D876DA"/>
    <w:rsid w:val="00D879A0"/>
    <w:rsid w:val="00D87C05"/>
    <w:rsid w:val="00D87FF9"/>
    <w:rsid w:val="00D901D8"/>
    <w:rsid w:val="00D90251"/>
    <w:rsid w:val="00D904ED"/>
    <w:rsid w:val="00D9072B"/>
    <w:rsid w:val="00D908D3"/>
    <w:rsid w:val="00D90B40"/>
    <w:rsid w:val="00D91372"/>
    <w:rsid w:val="00D916A7"/>
    <w:rsid w:val="00D91A0C"/>
    <w:rsid w:val="00D91E9E"/>
    <w:rsid w:val="00D91EED"/>
    <w:rsid w:val="00D92017"/>
    <w:rsid w:val="00D92028"/>
    <w:rsid w:val="00D921D0"/>
    <w:rsid w:val="00D922B6"/>
    <w:rsid w:val="00D927D2"/>
    <w:rsid w:val="00D92C83"/>
    <w:rsid w:val="00D92D22"/>
    <w:rsid w:val="00D92DA6"/>
    <w:rsid w:val="00D92EE0"/>
    <w:rsid w:val="00D932D4"/>
    <w:rsid w:val="00D936E1"/>
    <w:rsid w:val="00D938B2"/>
    <w:rsid w:val="00D93B03"/>
    <w:rsid w:val="00D93F3C"/>
    <w:rsid w:val="00D944D0"/>
    <w:rsid w:val="00D94ACD"/>
    <w:rsid w:val="00D94B06"/>
    <w:rsid w:val="00D951D3"/>
    <w:rsid w:val="00D95287"/>
    <w:rsid w:val="00D9545D"/>
    <w:rsid w:val="00D95612"/>
    <w:rsid w:val="00D958A0"/>
    <w:rsid w:val="00D9599C"/>
    <w:rsid w:val="00D96143"/>
    <w:rsid w:val="00D96169"/>
    <w:rsid w:val="00D96466"/>
    <w:rsid w:val="00D967DF"/>
    <w:rsid w:val="00D968D6"/>
    <w:rsid w:val="00D96BEC"/>
    <w:rsid w:val="00D96E76"/>
    <w:rsid w:val="00D970B2"/>
    <w:rsid w:val="00D97305"/>
    <w:rsid w:val="00D97336"/>
    <w:rsid w:val="00D97721"/>
    <w:rsid w:val="00D9773D"/>
    <w:rsid w:val="00D97807"/>
    <w:rsid w:val="00D97D97"/>
    <w:rsid w:val="00DA017B"/>
    <w:rsid w:val="00DA0591"/>
    <w:rsid w:val="00DA07AE"/>
    <w:rsid w:val="00DA0901"/>
    <w:rsid w:val="00DA0F6E"/>
    <w:rsid w:val="00DA1209"/>
    <w:rsid w:val="00DA1543"/>
    <w:rsid w:val="00DA1F70"/>
    <w:rsid w:val="00DA2CBA"/>
    <w:rsid w:val="00DA2FF2"/>
    <w:rsid w:val="00DA339C"/>
    <w:rsid w:val="00DA4347"/>
    <w:rsid w:val="00DA45C9"/>
    <w:rsid w:val="00DA46B4"/>
    <w:rsid w:val="00DA4AD3"/>
    <w:rsid w:val="00DA4C3D"/>
    <w:rsid w:val="00DA50EB"/>
    <w:rsid w:val="00DA516C"/>
    <w:rsid w:val="00DA53DA"/>
    <w:rsid w:val="00DA53E6"/>
    <w:rsid w:val="00DA540C"/>
    <w:rsid w:val="00DA54F9"/>
    <w:rsid w:val="00DA56BB"/>
    <w:rsid w:val="00DA5AD5"/>
    <w:rsid w:val="00DA6184"/>
    <w:rsid w:val="00DA6192"/>
    <w:rsid w:val="00DA61E2"/>
    <w:rsid w:val="00DA62D7"/>
    <w:rsid w:val="00DA6731"/>
    <w:rsid w:val="00DA6CD2"/>
    <w:rsid w:val="00DA7336"/>
    <w:rsid w:val="00DA7402"/>
    <w:rsid w:val="00DA75F4"/>
    <w:rsid w:val="00DA7627"/>
    <w:rsid w:val="00DA762B"/>
    <w:rsid w:val="00DA7AF3"/>
    <w:rsid w:val="00DB0687"/>
    <w:rsid w:val="00DB0E67"/>
    <w:rsid w:val="00DB0F8D"/>
    <w:rsid w:val="00DB1442"/>
    <w:rsid w:val="00DB1811"/>
    <w:rsid w:val="00DB1A14"/>
    <w:rsid w:val="00DB1A44"/>
    <w:rsid w:val="00DB1B90"/>
    <w:rsid w:val="00DB22E4"/>
    <w:rsid w:val="00DB25E9"/>
    <w:rsid w:val="00DB2939"/>
    <w:rsid w:val="00DB2BC8"/>
    <w:rsid w:val="00DB2C23"/>
    <w:rsid w:val="00DB33AC"/>
    <w:rsid w:val="00DB34FA"/>
    <w:rsid w:val="00DB3521"/>
    <w:rsid w:val="00DB3AC6"/>
    <w:rsid w:val="00DB4054"/>
    <w:rsid w:val="00DB43B2"/>
    <w:rsid w:val="00DB43CC"/>
    <w:rsid w:val="00DB472F"/>
    <w:rsid w:val="00DB4F79"/>
    <w:rsid w:val="00DB5AC3"/>
    <w:rsid w:val="00DB5F9F"/>
    <w:rsid w:val="00DB6063"/>
    <w:rsid w:val="00DB6249"/>
    <w:rsid w:val="00DB63D4"/>
    <w:rsid w:val="00DB6418"/>
    <w:rsid w:val="00DB6490"/>
    <w:rsid w:val="00DB6C04"/>
    <w:rsid w:val="00DB7196"/>
    <w:rsid w:val="00DB71A2"/>
    <w:rsid w:val="00DB7812"/>
    <w:rsid w:val="00DB7D67"/>
    <w:rsid w:val="00DB7DEB"/>
    <w:rsid w:val="00DB7E16"/>
    <w:rsid w:val="00DB7EED"/>
    <w:rsid w:val="00DC0017"/>
    <w:rsid w:val="00DC0022"/>
    <w:rsid w:val="00DC06DF"/>
    <w:rsid w:val="00DC07AB"/>
    <w:rsid w:val="00DC0ABE"/>
    <w:rsid w:val="00DC0B63"/>
    <w:rsid w:val="00DC0CEF"/>
    <w:rsid w:val="00DC0D1F"/>
    <w:rsid w:val="00DC0F2F"/>
    <w:rsid w:val="00DC0F6F"/>
    <w:rsid w:val="00DC1051"/>
    <w:rsid w:val="00DC11C0"/>
    <w:rsid w:val="00DC1499"/>
    <w:rsid w:val="00DC1646"/>
    <w:rsid w:val="00DC1647"/>
    <w:rsid w:val="00DC1693"/>
    <w:rsid w:val="00DC16EA"/>
    <w:rsid w:val="00DC1939"/>
    <w:rsid w:val="00DC1B08"/>
    <w:rsid w:val="00DC257F"/>
    <w:rsid w:val="00DC2998"/>
    <w:rsid w:val="00DC2CC6"/>
    <w:rsid w:val="00DC2D9E"/>
    <w:rsid w:val="00DC2DEA"/>
    <w:rsid w:val="00DC307F"/>
    <w:rsid w:val="00DC3115"/>
    <w:rsid w:val="00DC359B"/>
    <w:rsid w:val="00DC38A9"/>
    <w:rsid w:val="00DC39F7"/>
    <w:rsid w:val="00DC3BFB"/>
    <w:rsid w:val="00DC412B"/>
    <w:rsid w:val="00DC464F"/>
    <w:rsid w:val="00DC46B0"/>
    <w:rsid w:val="00DC496F"/>
    <w:rsid w:val="00DC4BAD"/>
    <w:rsid w:val="00DC4FBF"/>
    <w:rsid w:val="00DC519A"/>
    <w:rsid w:val="00DC566C"/>
    <w:rsid w:val="00DC5CE5"/>
    <w:rsid w:val="00DC5E66"/>
    <w:rsid w:val="00DC5FE4"/>
    <w:rsid w:val="00DC6128"/>
    <w:rsid w:val="00DC61C7"/>
    <w:rsid w:val="00DC62F4"/>
    <w:rsid w:val="00DC681F"/>
    <w:rsid w:val="00DC68F9"/>
    <w:rsid w:val="00DC6D1E"/>
    <w:rsid w:val="00DC6DBF"/>
    <w:rsid w:val="00DC6ECE"/>
    <w:rsid w:val="00DC6FAB"/>
    <w:rsid w:val="00DC70EF"/>
    <w:rsid w:val="00DC757F"/>
    <w:rsid w:val="00DC7801"/>
    <w:rsid w:val="00DC7A8C"/>
    <w:rsid w:val="00DC7D9B"/>
    <w:rsid w:val="00DC7DE0"/>
    <w:rsid w:val="00DC7EFD"/>
    <w:rsid w:val="00DD06B8"/>
    <w:rsid w:val="00DD09A1"/>
    <w:rsid w:val="00DD12D1"/>
    <w:rsid w:val="00DD16E4"/>
    <w:rsid w:val="00DD1720"/>
    <w:rsid w:val="00DD1C38"/>
    <w:rsid w:val="00DD1EA4"/>
    <w:rsid w:val="00DD2308"/>
    <w:rsid w:val="00DD33C3"/>
    <w:rsid w:val="00DD350C"/>
    <w:rsid w:val="00DD3B7F"/>
    <w:rsid w:val="00DD4B08"/>
    <w:rsid w:val="00DD4B0D"/>
    <w:rsid w:val="00DD4BAB"/>
    <w:rsid w:val="00DD4BC3"/>
    <w:rsid w:val="00DD50EA"/>
    <w:rsid w:val="00DD51D6"/>
    <w:rsid w:val="00DD5266"/>
    <w:rsid w:val="00DD53F4"/>
    <w:rsid w:val="00DD5445"/>
    <w:rsid w:val="00DD5490"/>
    <w:rsid w:val="00DD5DAC"/>
    <w:rsid w:val="00DD5EBD"/>
    <w:rsid w:val="00DD61AA"/>
    <w:rsid w:val="00DD640E"/>
    <w:rsid w:val="00DD6D56"/>
    <w:rsid w:val="00DD6D98"/>
    <w:rsid w:val="00DD734E"/>
    <w:rsid w:val="00DE0543"/>
    <w:rsid w:val="00DE0658"/>
    <w:rsid w:val="00DE0996"/>
    <w:rsid w:val="00DE0D89"/>
    <w:rsid w:val="00DE17AE"/>
    <w:rsid w:val="00DE1B9B"/>
    <w:rsid w:val="00DE1E8F"/>
    <w:rsid w:val="00DE214F"/>
    <w:rsid w:val="00DE21DB"/>
    <w:rsid w:val="00DE2C9C"/>
    <w:rsid w:val="00DE2F16"/>
    <w:rsid w:val="00DE2F56"/>
    <w:rsid w:val="00DE351E"/>
    <w:rsid w:val="00DE394E"/>
    <w:rsid w:val="00DE3DED"/>
    <w:rsid w:val="00DE3E38"/>
    <w:rsid w:val="00DE4216"/>
    <w:rsid w:val="00DE4315"/>
    <w:rsid w:val="00DE47D6"/>
    <w:rsid w:val="00DE4812"/>
    <w:rsid w:val="00DE4857"/>
    <w:rsid w:val="00DE486B"/>
    <w:rsid w:val="00DE4B90"/>
    <w:rsid w:val="00DE522D"/>
    <w:rsid w:val="00DE544E"/>
    <w:rsid w:val="00DE556E"/>
    <w:rsid w:val="00DE558A"/>
    <w:rsid w:val="00DE5688"/>
    <w:rsid w:val="00DE5913"/>
    <w:rsid w:val="00DE5D41"/>
    <w:rsid w:val="00DE5FA0"/>
    <w:rsid w:val="00DE6135"/>
    <w:rsid w:val="00DE6605"/>
    <w:rsid w:val="00DE6FC4"/>
    <w:rsid w:val="00DE73A1"/>
    <w:rsid w:val="00DE74FC"/>
    <w:rsid w:val="00DE75C7"/>
    <w:rsid w:val="00DE778E"/>
    <w:rsid w:val="00DE7F33"/>
    <w:rsid w:val="00DF0266"/>
    <w:rsid w:val="00DF039E"/>
    <w:rsid w:val="00DF04DC"/>
    <w:rsid w:val="00DF061E"/>
    <w:rsid w:val="00DF0882"/>
    <w:rsid w:val="00DF1363"/>
    <w:rsid w:val="00DF156D"/>
    <w:rsid w:val="00DF1778"/>
    <w:rsid w:val="00DF1B68"/>
    <w:rsid w:val="00DF1E50"/>
    <w:rsid w:val="00DF223F"/>
    <w:rsid w:val="00DF26A0"/>
    <w:rsid w:val="00DF2EC3"/>
    <w:rsid w:val="00DF3735"/>
    <w:rsid w:val="00DF3A61"/>
    <w:rsid w:val="00DF3A68"/>
    <w:rsid w:val="00DF3C62"/>
    <w:rsid w:val="00DF3E91"/>
    <w:rsid w:val="00DF43EF"/>
    <w:rsid w:val="00DF44FC"/>
    <w:rsid w:val="00DF4A31"/>
    <w:rsid w:val="00DF4C9D"/>
    <w:rsid w:val="00DF4CE7"/>
    <w:rsid w:val="00DF50DC"/>
    <w:rsid w:val="00DF5242"/>
    <w:rsid w:val="00DF554A"/>
    <w:rsid w:val="00DF5EC2"/>
    <w:rsid w:val="00DF5F6B"/>
    <w:rsid w:val="00DF6476"/>
    <w:rsid w:val="00DF694E"/>
    <w:rsid w:val="00DF6F18"/>
    <w:rsid w:val="00DF7075"/>
    <w:rsid w:val="00DF72FA"/>
    <w:rsid w:val="00DF7395"/>
    <w:rsid w:val="00DF7722"/>
    <w:rsid w:val="00DF7AFE"/>
    <w:rsid w:val="00E00099"/>
    <w:rsid w:val="00E000B4"/>
    <w:rsid w:val="00E0020E"/>
    <w:rsid w:val="00E01200"/>
    <w:rsid w:val="00E01475"/>
    <w:rsid w:val="00E014BF"/>
    <w:rsid w:val="00E01554"/>
    <w:rsid w:val="00E018B5"/>
    <w:rsid w:val="00E01B39"/>
    <w:rsid w:val="00E02061"/>
    <w:rsid w:val="00E02180"/>
    <w:rsid w:val="00E028C5"/>
    <w:rsid w:val="00E02E85"/>
    <w:rsid w:val="00E03043"/>
    <w:rsid w:val="00E033D5"/>
    <w:rsid w:val="00E03913"/>
    <w:rsid w:val="00E039BE"/>
    <w:rsid w:val="00E03C1F"/>
    <w:rsid w:val="00E04343"/>
    <w:rsid w:val="00E04AF9"/>
    <w:rsid w:val="00E05276"/>
    <w:rsid w:val="00E05462"/>
    <w:rsid w:val="00E06052"/>
    <w:rsid w:val="00E0627A"/>
    <w:rsid w:val="00E064F6"/>
    <w:rsid w:val="00E06694"/>
    <w:rsid w:val="00E06AAB"/>
    <w:rsid w:val="00E06B87"/>
    <w:rsid w:val="00E072DC"/>
    <w:rsid w:val="00E07624"/>
    <w:rsid w:val="00E0792B"/>
    <w:rsid w:val="00E07B39"/>
    <w:rsid w:val="00E07EEE"/>
    <w:rsid w:val="00E07EF2"/>
    <w:rsid w:val="00E07F63"/>
    <w:rsid w:val="00E107B5"/>
    <w:rsid w:val="00E109BE"/>
    <w:rsid w:val="00E10BE7"/>
    <w:rsid w:val="00E10E75"/>
    <w:rsid w:val="00E110B3"/>
    <w:rsid w:val="00E11185"/>
    <w:rsid w:val="00E11300"/>
    <w:rsid w:val="00E115C9"/>
    <w:rsid w:val="00E117A6"/>
    <w:rsid w:val="00E11953"/>
    <w:rsid w:val="00E11A9C"/>
    <w:rsid w:val="00E11B74"/>
    <w:rsid w:val="00E120B4"/>
    <w:rsid w:val="00E1215E"/>
    <w:rsid w:val="00E125E6"/>
    <w:rsid w:val="00E12818"/>
    <w:rsid w:val="00E131B8"/>
    <w:rsid w:val="00E1353D"/>
    <w:rsid w:val="00E138D4"/>
    <w:rsid w:val="00E13A01"/>
    <w:rsid w:val="00E13ED0"/>
    <w:rsid w:val="00E13F84"/>
    <w:rsid w:val="00E13FA1"/>
    <w:rsid w:val="00E14713"/>
    <w:rsid w:val="00E15437"/>
    <w:rsid w:val="00E15CBF"/>
    <w:rsid w:val="00E15FC5"/>
    <w:rsid w:val="00E16752"/>
    <w:rsid w:val="00E16A7F"/>
    <w:rsid w:val="00E17295"/>
    <w:rsid w:val="00E17F08"/>
    <w:rsid w:val="00E17FAC"/>
    <w:rsid w:val="00E20096"/>
    <w:rsid w:val="00E20278"/>
    <w:rsid w:val="00E202A9"/>
    <w:rsid w:val="00E20395"/>
    <w:rsid w:val="00E206D6"/>
    <w:rsid w:val="00E20A9F"/>
    <w:rsid w:val="00E20C70"/>
    <w:rsid w:val="00E20CE6"/>
    <w:rsid w:val="00E2106D"/>
    <w:rsid w:val="00E21CC1"/>
    <w:rsid w:val="00E22240"/>
    <w:rsid w:val="00E224F6"/>
    <w:rsid w:val="00E22C42"/>
    <w:rsid w:val="00E22F68"/>
    <w:rsid w:val="00E2306D"/>
    <w:rsid w:val="00E23182"/>
    <w:rsid w:val="00E233B5"/>
    <w:rsid w:val="00E23811"/>
    <w:rsid w:val="00E238F0"/>
    <w:rsid w:val="00E23919"/>
    <w:rsid w:val="00E23A5E"/>
    <w:rsid w:val="00E23E22"/>
    <w:rsid w:val="00E24117"/>
    <w:rsid w:val="00E245B8"/>
    <w:rsid w:val="00E24787"/>
    <w:rsid w:val="00E24BAD"/>
    <w:rsid w:val="00E24BB6"/>
    <w:rsid w:val="00E24C6A"/>
    <w:rsid w:val="00E24E3F"/>
    <w:rsid w:val="00E24F0A"/>
    <w:rsid w:val="00E254A6"/>
    <w:rsid w:val="00E25728"/>
    <w:rsid w:val="00E2580E"/>
    <w:rsid w:val="00E258BD"/>
    <w:rsid w:val="00E259D9"/>
    <w:rsid w:val="00E25B68"/>
    <w:rsid w:val="00E26001"/>
    <w:rsid w:val="00E26424"/>
    <w:rsid w:val="00E26437"/>
    <w:rsid w:val="00E264EB"/>
    <w:rsid w:val="00E26A76"/>
    <w:rsid w:val="00E26FE6"/>
    <w:rsid w:val="00E27028"/>
    <w:rsid w:val="00E2724F"/>
    <w:rsid w:val="00E273AC"/>
    <w:rsid w:val="00E274EB"/>
    <w:rsid w:val="00E27A6A"/>
    <w:rsid w:val="00E27D9E"/>
    <w:rsid w:val="00E301BA"/>
    <w:rsid w:val="00E3029B"/>
    <w:rsid w:val="00E304FC"/>
    <w:rsid w:val="00E3084E"/>
    <w:rsid w:val="00E3114B"/>
    <w:rsid w:val="00E31B39"/>
    <w:rsid w:val="00E31D09"/>
    <w:rsid w:val="00E327E8"/>
    <w:rsid w:val="00E32A08"/>
    <w:rsid w:val="00E32AFD"/>
    <w:rsid w:val="00E32C48"/>
    <w:rsid w:val="00E337FA"/>
    <w:rsid w:val="00E33944"/>
    <w:rsid w:val="00E342A2"/>
    <w:rsid w:val="00E343DF"/>
    <w:rsid w:val="00E34550"/>
    <w:rsid w:val="00E348B8"/>
    <w:rsid w:val="00E350B2"/>
    <w:rsid w:val="00E359B8"/>
    <w:rsid w:val="00E35DA3"/>
    <w:rsid w:val="00E362C6"/>
    <w:rsid w:val="00E36322"/>
    <w:rsid w:val="00E365CA"/>
    <w:rsid w:val="00E36651"/>
    <w:rsid w:val="00E367F3"/>
    <w:rsid w:val="00E36C7E"/>
    <w:rsid w:val="00E36CC1"/>
    <w:rsid w:val="00E36DC6"/>
    <w:rsid w:val="00E3727E"/>
    <w:rsid w:val="00E37398"/>
    <w:rsid w:val="00E373EA"/>
    <w:rsid w:val="00E3758D"/>
    <w:rsid w:val="00E37823"/>
    <w:rsid w:val="00E37984"/>
    <w:rsid w:val="00E400D0"/>
    <w:rsid w:val="00E40149"/>
    <w:rsid w:val="00E4086A"/>
    <w:rsid w:val="00E4092C"/>
    <w:rsid w:val="00E40B7B"/>
    <w:rsid w:val="00E410C9"/>
    <w:rsid w:val="00E4111C"/>
    <w:rsid w:val="00E4113C"/>
    <w:rsid w:val="00E41364"/>
    <w:rsid w:val="00E41378"/>
    <w:rsid w:val="00E41966"/>
    <w:rsid w:val="00E41B0E"/>
    <w:rsid w:val="00E42068"/>
    <w:rsid w:val="00E425DE"/>
    <w:rsid w:val="00E42DAC"/>
    <w:rsid w:val="00E42FC1"/>
    <w:rsid w:val="00E4369A"/>
    <w:rsid w:val="00E438D6"/>
    <w:rsid w:val="00E438D9"/>
    <w:rsid w:val="00E43D50"/>
    <w:rsid w:val="00E43DE2"/>
    <w:rsid w:val="00E43F85"/>
    <w:rsid w:val="00E443AB"/>
    <w:rsid w:val="00E443B0"/>
    <w:rsid w:val="00E444F3"/>
    <w:rsid w:val="00E44647"/>
    <w:rsid w:val="00E446BF"/>
    <w:rsid w:val="00E44716"/>
    <w:rsid w:val="00E44937"/>
    <w:rsid w:val="00E44A64"/>
    <w:rsid w:val="00E44ACB"/>
    <w:rsid w:val="00E44C9C"/>
    <w:rsid w:val="00E45015"/>
    <w:rsid w:val="00E45052"/>
    <w:rsid w:val="00E458DF"/>
    <w:rsid w:val="00E45A74"/>
    <w:rsid w:val="00E45D76"/>
    <w:rsid w:val="00E46234"/>
    <w:rsid w:val="00E467FD"/>
    <w:rsid w:val="00E47240"/>
    <w:rsid w:val="00E474A7"/>
    <w:rsid w:val="00E47512"/>
    <w:rsid w:val="00E477ED"/>
    <w:rsid w:val="00E51546"/>
    <w:rsid w:val="00E515D9"/>
    <w:rsid w:val="00E518CB"/>
    <w:rsid w:val="00E5198A"/>
    <w:rsid w:val="00E51B12"/>
    <w:rsid w:val="00E51B59"/>
    <w:rsid w:val="00E51C8D"/>
    <w:rsid w:val="00E5261E"/>
    <w:rsid w:val="00E52B4B"/>
    <w:rsid w:val="00E52E19"/>
    <w:rsid w:val="00E52F8D"/>
    <w:rsid w:val="00E53169"/>
    <w:rsid w:val="00E5341A"/>
    <w:rsid w:val="00E5385D"/>
    <w:rsid w:val="00E539A3"/>
    <w:rsid w:val="00E53A99"/>
    <w:rsid w:val="00E53D99"/>
    <w:rsid w:val="00E53F1A"/>
    <w:rsid w:val="00E540A6"/>
    <w:rsid w:val="00E5473F"/>
    <w:rsid w:val="00E549B4"/>
    <w:rsid w:val="00E549F1"/>
    <w:rsid w:val="00E54B9C"/>
    <w:rsid w:val="00E54C59"/>
    <w:rsid w:val="00E54DC0"/>
    <w:rsid w:val="00E54DDD"/>
    <w:rsid w:val="00E55197"/>
    <w:rsid w:val="00E55E58"/>
    <w:rsid w:val="00E56432"/>
    <w:rsid w:val="00E565F2"/>
    <w:rsid w:val="00E5678F"/>
    <w:rsid w:val="00E56924"/>
    <w:rsid w:val="00E56B2C"/>
    <w:rsid w:val="00E56BAC"/>
    <w:rsid w:val="00E56CAC"/>
    <w:rsid w:val="00E56DBF"/>
    <w:rsid w:val="00E576EF"/>
    <w:rsid w:val="00E5777B"/>
    <w:rsid w:val="00E57AB6"/>
    <w:rsid w:val="00E603B6"/>
    <w:rsid w:val="00E60850"/>
    <w:rsid w:val="00E60CCE"/>
    <w:rsid w:val="00E611EB"/>
    <w:rsid w:val="00E6155C"/>
    <w:rsid w:val="00E6182C"/>
    <w:rsid w:val="00E61899"/>
    <w:rsid w:val="00E618FE"/>
    <w:rsid w:val="00E61BD1"/>
    <w:rsid w:val="00E61CBE"/>
    <w:rsid w:val="00E62365"/>
    <w:rsid w:val="00E62944"/>
    <w:rsid w:val="00E62A64"/>
    <w:rsid w:val="00E62C71"/>
    <w:rsid w:val="00E62C97"/>
    <w:rsid w:val="00E6321D"/>
    <w:rsid w:val="00E632F9"/>
    <w:rsid w:val="00E63900"/>
    <w:rsid w:val="00E640B8"/>
    <w:rsid w:val="00E64215"/>
    <w:rsid w:val="00E64506"/>
    <w:rsid w:val="00E64626"/>
    <w:rsid w:val="00E6470B"/>
    <w:rsid w:val="00E64AA7"/>
    <w:rsid w:val="00E64BD2"/>
    <w:rsid w:val="00E64E12"/>
    <w:rsid w:val="00E65018"/>
    <w:rsid w:val="00E65314"/>
    <w:rsid w:val="00E65583"/>
    <w:rsid w:val="00E65C4E"/>
    <w:rsid w:val="00E65CCF"/>
    <w:rsid w:val="00E65CEA"/>
    <w:rsid w:val="00E65E4A"/>
    <w:rsid w:val="00E65F05"/>
    <w:rsid w:val="00E6612D"/>
    <w:rsid w:val="00E6627C"/>
    <w:rsid w:val="00E6628F"/>
    <w:rsid w:val="00E6663A"/>
    <w:rsid w:val="00E667A4"/>
    <w:rsid w:val="00E66A85"/>
    <w:rsid w:val="00E67318"/>
    <w:rsid w:val="00E673EA"/>
    <w:rsid w:val="00E67539"/>
    <w:rsid w:val="00E6767F"/>
    <w:rsid w:val="00E678FC"/>
    <w:rsid w:val="00E6799F"/>
    <w:rsid w:val="00E701C0"/>
    <w:rsid w:val="00E70231"/>
    <w:rsid w:val="00E70D60"/>
    <w:rsid w:val="00E7188D"/>
    <w:rsid w:val="00E71898"/>
    <w:rsid w:val="00E718F8"/>
    <w:rsid w:val="00E71D8F"/>
    <w:rsid w:val="00E71FDF"/>
    <w:rsid w:val="00E7262C"/>
    <w:rsid w:val="00E731A4"/>
    <w:rsid w:val="00E73B40"/>
    <w:rsid w:val="00E73F98"/>
    <w:rsid w:val="00E74511"/>
    <w:rsid w:val="00E74A50"/>
    <w:rsid w:val="00E75569"/>
    <w:rsid w:val="00E757A8"/>
    <w:rsid w:val="00E758FD"/>
    <w:rsid w:val="00E75FF1"/>
    <w:rsid w:val="00E764F6"/>
    <w:rsid w:val="00E76752"/>
    <w:rsid w:val="00E768A3"/>
    <w:rsid w:val="00E768F9"/>
    <w:rsid w:val="00E769AA"/>
    <w:rsid w:val="00E76A54"/>
    <w:rsid w:val="00E76BEF"/>
    <w:rsid w:val="00E76F97"/>
    <w:rsid w:val="00E7715F"/>
    <w:rsid w:val="00E774C1"/>
    <w:rsid w:val="00E7756D"/>
    <w:rsid w:val="00E77706"/>
    <w:rsid w:val="00E777F2"/>
    <w:rsid w:val="00E80070"/>
    <w:rsid w:val="00E803A9"/>
    <w:rsid w:val="00E805F0"/>
    <w:rsid w:val="00E807EB"/>
    <w:rsid w:val="00E809CE"/>
    <w:rsid w:val="00E80C9A"/>
    <w:rsid w:val="00E81533"/>
    <w:rsid w:val="00E81547"/>
    <w:rsid w:val="00E81A65"/>
    <w:rsid w:val="00E81C10"/>
    <w:rsid w:val="00E81D28"/>
    <w:rsid w:val="00E8208A"/>
    <w:rsid w:val="00E82447"/>
    <w:rsid w:val="00E82601"/>
    <w:rsid w:val="00E82614"/>
    <w:rsid w:val="00E82742"/>
    <w:rsid w:val="00E82967"/>
    <w:rsid w:val="00E82A08"/>
    <w:rsid w:val="00E82C71"/>
    <w:rsid w:val="00E82ECF"/>
    <w:rsid w:val="00E83B36"/>
    <w:rsid w:val="00E83F58"/>
    <w:rsid w:val="00E83FA6"/>
    <w:rsid w:val="00E841D2"/>
    <w:rsid w:val="00E84273"/>
    <w:rsid w:val="00E8441F"/>
    <w:rsid w:val="00E848FB"/>
    <w:rsid w:val="00E849A3"/>
    <w:rsid w:val="00E84A50"/>
    <w:rsid w:val="00E84B3C"/>
    <w:rsid w:val="00E84BAC"/>
    <w:rsid w:val="00E85352"/>
    <w:rsid w:val="00E855DB"/>
    <w:rsid w:val="00E85B50"/>
    <w:rsid w:val="00E85C75"/>
    <w:rsid w:val="00E860B9"/>
    <w:rsid w:val="00E86110"/>
    <w:rsid w:val="00E86275"/>
    <w:rsid w:val="00E86792"/>
    <w:rsid w:val="00E868D0"/>
    <w:rsid w:val="00E86A3A"/>
    <w:rsid w:val="00E86D7A"/>
    <w:rsid w:val="00E87008"/>
    <w:rsid w:val="00E87282"/>
    <w:rsid w:val="00E87437"/>
    <w:rsid w:val="00E876A1"/>
    <w:rsid w:val="00E87907"/>
    <w:rsid w:val="00E87AA5"/>
    <w:rsid w:val="00E87F74"/>
    <w:rsid w:val="00E90164"/>
    <w:rsid w:val="00E90235"/>
    <w:rsid w:val="00E90392"/>
    <w:rsid w:val="00E90543"/>
    <w:rsid w:val="00E90722"/>
    <w:rsid w:val="00E9073E"/>
    <w:rsid w:val="00E90D5A"/>
    <w:rsid w:val="00E90D68"/>
    <w:rsid w:val="00E90E53"/>
    <w:rsid w:val="00E91162"/>
    <w:rsid w:val="00E911D4"/>
    <w:rsid w:val="00E916F0"/>
    <w:rsid w:val="00E91895"/>
    <w:rsid w:val="00E91D02"/>
    <w:rsid w:val="00E921A7"/>
    <w:rsid w:val="00E9246D"/>
    <w:rsid w:val="00E9257E"/>
    <w:rsid w:val="00E925ED"/>
    <w:rsid w:val="00E92743"/>
    <w:rsid w:val="00E92D90"/>
    <w:rsid w:val="00E92DCA"/>
    <w:rsid w:val="00E93C20"/>
    <w:rsid w:val="00E93CEF"/>
    <w:rsid w:val="00E94458"/>
    <w:rsid w:val="00E945CC"/>
    <w:rsid w:val="00E94CC2"/>
    <w:rsid w:val="00E94F4F"/>
    <w:rsid w:val="00E954C2"/>
    <w:rsid w:val="00E95B94"/>
    <w:rsid w:val="00E95F2D"/>
    <w:rsid w:val="00E96362"/>
    <w:rsid w:val="00E96892"/>
    <w:rsid w:val="00E96F64"/>
    <w:rsid w:val="00E9728D"/>
    <w:rsid w:val="00E97DA6"/>
    <w:rsid w:val="00EA00BE"/>
    <w:rsid w:val="00EA0B1F"/>
    <w:rsid w:val="00EA0F99"/>
    <w:rsid w:val="00EA1275"/>
    <w:rsid w:val="00EA1371"/>
    <w:rsid w:val="00EA14F7"/>
    <w:rsid w:val="00EA1536"/>
    <w:rsid w:val="00EA17F6"/>
    <w:rsid w:val="00EA1B63"/>
    <w:rsid w:val="00EA20DE"/>
    <w:rsid w:val="00EA2158"/>
    <w:rsid w:val="00EA2385"/>
    <w:rsid w:val="00EA2ADC"/>
    <w:rsid w:val="00EA2B25"/>
    <w:rsid w:val="00EA2CFD"/>
    <w:rsid w:val="00EA2E5C"/>
    <w:rsid w:val="00EA3970"/>
    <w:rsid w:val="00EA3CDA"/>
    <w:rsid w:val="00EA3E9B"/>
    <w:rsid w:val="00EA4104"/>
    <w:rsid w:val="00EA4842"/>
    <w:rsid w:val="00EA5056"/>
    <w:rsid w:val="00EA5658"/>
    <w:rsid w:val="00EA5897"/>
    <w:rsid w:val="00EA5A20"/>
    <w:rsid w:val="00EA5B18"/>
    <w:rsid w:val="00EA5CE2"/>
    <w:rsid w:val="00EA5D76"/>
    <w:rsid w:val="00EA6165"/>
    <w:rsid w:val="00EA6662"/>
    <w:rsid w:val="00EA6A3B"/>
    <w:rsid w:val="00EA71CA"/>
    <w:rsid w:val="00EA7519"/>
    <w:rsid w:val="00EA7909"/>
    <w:rsid w:val="00EA7949"/>
    <w:rsid w:val="00EA79B5"/>
    <w:rsid w:val="00EA7C98"/>
    <w:rsid w:val="00EB0100"/>
    <w:rsid w:val="00EB0547"/>
    <w:rsid w:val="00EB0549"/>
    <w:rsid w:val="00EB18C4"/>
    <w:rsid w:val="00EB1B8A"/>
    <w:rsid w:val="00EB1D27"/>
    <w:rsid w:val="00EB1FC7"/>
    <w:rsid w:val="00EB20A2"/>
    <w:rsid w:val="00EB212D"/>
    <w:rsid w:val="00EB21DB"/>
    <w:rsid w:val="00EB2227"/>
    <w:rsid w:val="00EB23A5"/>
    <w:rsid w:val="00EB24AD"/>
    <w:rsid w:val="00EB2635"/>
    <w:rsid w:val="00EB2712"/>
    <w:rsid w:val="00EB2CC6"/>
    <w:rsid w:val="00EB2E98"/>
    <w:rsid w:val="00EB345B"/>
    <w:rsid w:val="00EB3534"/>
    <w:rsid w:val="00EB3BB2"/>
    <w:rsid w:val="00EB41DB"/>
    <w:rsid w:val="00EB4277"/>
    <w:rsid w:val="00EB42B7"/>
    <w:rsid w:val="00EB46C6"/>
    <w:rsid w:val="00EB4AFC"/>
    <w:rsid w:val="00EB4E97"/>
    <w:rsid w:val="00EB4F5F"/>
    <w:rsid w:val="00EB4F9A"/>
    <w:rsid w:val="00EB4FA2"/>
    <w:rsid w:val="00EB51D5"/>
    <w:rsid w:val="00EB5965"/>
    <w:rsid w:val="00EB5C92"/>
    <w:rsid w:val="00EB6202"/>
    <w:rsid w:val="00EB630C"/>
    <w:rsid w:val="00EB6934"/>
    <w:rsid w:val="00EB6C1D"/>
    <w:rsid w:val="00EB7509"/>
    <w:rsid w:val="00EB78B3"/>
    <w:rsid w:val="00EB7E44"/>
    <w:rsid w:val="00EC00B3"/>
    <w:rsid w:val="00EC00F2"/>
    <w:rsid w:val="00EC06B7"/>
    <w:rsid w:val="00EC0B18"/>
    <w:rsid w:val="00EC0C4A"/>
    <w:rsid w:val="00EC0D88"/>
    <w:rsid w:val="00EC0F89"/>
    <w:rsid w:val="00EC1118"/>
    <w:rsid w:val="00EC1505"/>
    <w:rsid w:val="00EC1542"/>
    <w:rsid w:val="00EC16FF"/>
    <w:rsid w:val="00EC1727"/>
    <w:rsid w:val="00EC1859"/>
    <w:rsid w:val="00EC18DF"/>
    <w:rsid w:val="00EC1E7B"/>
    <w:rsid w:val="00EC1EB5"/>
    <w:rsid w:val="00EC1EE8"/>
    <w:rsid w:val="00EC2184"/>
    <w:rsid w:val="00EC2590"/>
    <w:rsid w:val="00EC2728"/>
    <w:rsid w:val="00EC2BA9"/>
    <w:rsid w:val="00EC2EE9"/>
    <w:rsid w:val="00EC33D0"/>
    <w:rsid w:val="00EC3899"/>
    <w:rsid w:val="00EC39D6"/>
    <w:rsid w:val="00EC3F7D"/>
    <w:rsid w:val="00EC4208"/>
    <w:rsid w:val="00EC4315"/>
    <w:rsid w:val="00EC43E7"/>
    <w:rsid w:val="00EC46BF"/>
    <w:rsid w:val="00EC47B7"/>
    <w:rsid w:val="00EC4D3C"/>
    <w:rsid w:val="00EC54C9"/>
    <w:rsid w:val="00EC57E9"/>
    <w:rsid w:val="00EC596D"/>
    <w:rsid w:val="00EC5B41"/>
    <w:rsid w:val="00EC5CE2"/>
    <w:rsid w:val="00EC620C"/>
    <w:rsid w:val="00EC6772"/>
    <w:rsid w:val="00EC6A47"/>
    <w:rsid w:val="00EC6A6A"/>
    <w:rsid w:val="00EC6DFF"/>
    <w:rsid w:val="00EC6E8A"/>
    <w:rsid w:val="00EC731E"/>
    <w:rsid w:val="00EC7683"/>
    <w:rsid w:val="00EC7CDE"/>
    <w:rsid w:val="00EC7F08"/>
    <w:rsid w:val="00ED0138"/>
    <w:rsid w:val="00ED0234"/>
    <w:rsid w:val="00ED0857"/>
    <w:rsid w:val="00ED092D"/>
    <w:rsid w:val="00ED0B5E"/>
    <w:rsid w:val="00ED0FBA"/>
    <w:rsid w:val="00ED1247"/>
    <w:rsid w:val="00ED12F7"/>
    <w:rsid w:val="00ED134B"/>
    <w:rsid w:val="00ED1B13"/>
    <w:rsid w:val="00ED1E39"/>
    <w:rsid w:val="00ED2848"/>
    <w:rsid w:val="00ED2AF2"/>
    <w:rsid w:val="00ED333C"/>
    <w:rsid w:val="00ED34E2"/>
    <w:rsid w:val="00ED362E"/>
    <w:rsid w:val="00ED40CD"/>
    <w:rsid w:val="00ED434B"/>
    <w:rsid w:val="00ED44FA"/>
    <w:rsid w:val="00ED456C"/>
    <w:rsid w:val="00ED4574"/>
    <w:rsid w:val="00ED4650"/>
    <w:rsid w:val="00ED4955"/>
    <w:rsid w:val="00ED4957"/>
    <w:rsid w:val="00ED4AE9"/>
    <w:rsid w:val="00ED4C65"/>
    <w:rsid w:val="00ED5205"/>
    <w:rsid w:val="00ED538A"/>
    <w:rsid w:val="00ED53E8"/>
    <w:rsid w:val="00ED557A"/>
    <w:rsid w:val="00ED5E57"/>
    <w:rsid w:val="00ED658D"/>
    <w:rsid w:val="00ED6663"/>
    <w:rsid w:val="00ED67A1"/>
    <w:rsid w:val="00ED6943"/>
    <w:rsid w:val="00ED6ED7"/>
    <w:rsid w:val="00ED6FE1"/>
    <w:rsid w:val="00ED78AB"/>
    <w:rsid w:val="00ED7BF7"/>
    <w:rsid w:val="00ED7E98"/>
    <w:rsid w:val="00EE0586"/>
    <w:rsid w:val="00EE05FC"/>
    <w:rsid w:val="00EE08C7"/>
    <w:rsid w:val="00EE0C8D"/>
    <w:rsid w:val="00EE0CFB"/>
    <w:rsid w:val="00EE109A"/>
    <w:rsid w:val="00EE141E"/>
    <w:rsid w:val="00EE186F"/>
    <w:rsid w:val="00EE19EA"/>
    <w:rsid w:val="00EE22F5"/>
    <w:rsid w:val="00EE2EDA"/>
    <w:rsid w:val="00EE315E"/>
    <w:rsid w:val="00EE3588"/>
    <w:rsid w:val="00EE375E"/>
    <w:rsid w:val="00EE399E"/>
    <w:rsid w:val="00EE44F1"/>
    <w:rsid w:val="00EE46B3"/>
    <w:rsid w:val="00EE48A7"/>
    <w:rsid w:val="00EE492D"/>
    <w:rsid w:val="00EE50E2"/>
    <w:rsid w:val="00EE53B0"/>
    <w:rsid w:val="00EE5500"/>
    <w:rsid w:val="00EE581A"/>
    <w:rsid w:val="00EE5836"/>
    <w:rsid w:val="00EE5D7B"/>
    <w:rsid w:val="00EE61DF"/>
    <w:rsid w:val="00EE6260"/>
    <w:rsid w:val="00EE6555"/>
    <w:rsid w:val="00EE6C51"/>
    <w:rsid w:val="00EE6CA8"/>
    <w:rsid w:val="00EE6D6C"/>
    <w:rsid w:val="00EE6E45"/>
    <w:rsid w:val="00EE6FCF"/>
    <w:rsid w:val="00EE6FDE"/>
    <w:rsid w:val="00EE70EA"/>
    <w:rsid w:val="00EE7271"/>
    <w:rsid w:val="00EE7291"/>
    <w:rsid w:val="00EE739B"/>
    <w:rsid w:val="00EE74A5"/>
    <w:rsid w:val="00EE7AB9"/>
    <w:rsid w:val="00EE7BED"/>
    <w:rsid w:val="00EE7E89"/>
    <w:rsid w:val="00EF00CE"/>
    <w:rsid w:val="00EF032F"/>
    <w:rsid w:val="00EF06DB"/>
    <w:rsid w:val="00EF075D"/>
    <w:rsid w:val="00EF083A"/>
    <w:rsid w:val="00EF0A75"/>
    <w:rsid w:val="00EF0F35"/>
    <w:rsid w:val="00EF1062"/>
    <w:rsid w:val="00EF1101"/>
    <w:rsid w:val="00EF1595"/>
    <w:rsid w:val="00EF18E0"/>
    <w:rsid w:val="00EF229A"/>
    <w:rsid w:val="00EF2478"/>
    <w:rsid w:val="00EF25EA"/>
    <w:rsid w:val="00EF2773"/>
    <w:rsid w:val="00EF2C70"/>
    <w:rsid w:val="00EF3691"/>
    <w:rsid w:val="00EF39EA"/>
    <w:rsid w:val="00EF3C68"/>
    <w:rsid w:val="00EF3DC6"/>
    <w:rsid w:val="00EF4552"/>
    <w:rsid w:val="00EF4F6E"/>
    <w:rsid w:val="00EF50A9"/>
    <w:rsid w:val="00EF51D3"/>
    <w:rsid w:val="00EF6133"/>
    <w:rsid w:val="00EF6219"/>
    <w:rsid w:val="00EF6581"/>
    <w:rsid w:val="00EF6E91"/>
    <w:rsid w:val="00EF6FBB"/>
    <w:rsid w:val="00EF71E2"/>
    <w:rsid w:val="00EF72DD"/>
    <w:rsid w:val="00EF7348"/>
    <w:rsid w:val="00EF77BE"/>
    <w:rsid w:val="00EF7885"/>
    <w:rsid w:val="00EF7F7D"/>
    <w:rsid w:val="00F00026"/>
    <w:rsid w:val="00F003B1"/>
    <w:rsid w:val="00F00520"/>
    <w:rsid w:val="00F0057C"/>
    <w:rsid w:val="00F0077A"/>
    <w:rsid w:val="00F00A67"/>
    <w:rsid w:val="00F00FB3"/>
    <w:rsid w:val="00F01678"/>
    <w:rsid w:val="00F018F4"/>
    <w:rsid w:val="00F0193E"/>
    <w:rsid w:val="00F020C0"/>
    <w:rsid w:val="00F022B8"/>
    <w:rsid w:val="00F02892"/>
    <w:rsid w:val="00F02F09"/>
    <w:rsid w:val="00F03069"/>
    <w:rsid w:val="00F03278"/>
    <w:rsid w:val="00F03821"/>
    <w:rsid w:val="00F03BBC"/>
    <w:rsid w:val="00F03C6A"/>
    <w:rsid w:val="00F03E07"/>
    <w:rsid w:val="00F04AED"/>
    <w:rsid w:val="00F04CE3"/>
    <w:rsid w:val="00F05028"/>
    <w:rsid w:val="00F05B94"/>
    <w:rsid w:val="00F05F5F"/>
    <w:rsid w:val="00F063D1"/>
    <w:rsid w:val="00F065E4"/>
    <w:rsid w:val="00F06EF3"/>
    <w:rsid w:val="00F070B5"/>
    <w:rsid w:val="00F07351"/>
    <w:rsid w:val="00F0742F"/>
    <w:rsid w:val="00F07A1D"/>
    <w:rsid w:val="00F07AEB"/>
    <w:rsid w:val="00F07E77"/>
    <w:rsid w:val="00F07F50"/>
    <w:rsid w:val="00F10040"/>
    <w:rsid w:val="00F10522"/>
    <w:rsid w:val="00F10B20"/>
    <w:rsid w:val="00F11030"/>
    <w:rsid w:val="00F112E4"/>
    <w:rsid w:val="00F116E5"/>
    <w:rsid w:val="00F11BBC"/>
    <w:rsid w:val="00F11C3F"/>
    <w:rsid w:val="00F11C48"/>
    <w:rsid w:val="00F1298A"/>
    <w:rsid w:val="00F12B44"/>
    <w:rsid w:val="00F12C66"/>
    <w:rsid w:val="00F13267"/>
    <w:rsid w:val="00F135E9"/>
    <w:rsid w:val="00F1386E"/>
    <w:rsid w:val="00F138E3"/>
    <w:rsid w:val="00F13B28"/>
    <w:rsid w:val="00F13BFF"/>
    <w:rsid w:val="00F13C38"/>
    <w:rsid w:val="00F13FF0"/>
    <w:rsid w:val="00F149B9"/>
    <w:rsid w:val="00F14D95"/>
    <w:rsid w:val="00F1665A"/>
    <w:rsid w:val="00F166F2"/>
    <w:rsid w:val="00F16B96"/>
    <w:rsid w:val="00F17060"/>
    <w:rsid w:val="00F176C0"/>
    <w:rsid w:val="00F17816"/>
    <w:rsid w:val="00F17854"/>
    <w:rsid w:val="00F17AF2"/>
    <w:rsid w:val="00F205B0"/>
    <w:rsid w:val="00F20EB4"/>
    <w:rsid w:val="00F214C5"/>
    <w:rsid w:val="00F21621"/>
    <w:rsid w:val="00F21BD0"/>
    <w:rsid w:val="00F21C82"/>
    <w:rsid w:val="00F21DC4"/>
    <w:rsid w:val="00F2209F"/>
    <w:rsid w:val="00F220E4"/>
    <w:rsid w:val="00F220EE"/>
    <w:rsid w:val="00F2287F"/>
    <w:rsid w:val="00F22A65"/>
    <w:rsid w:val="00F22EB2"/>
    <w:rsid w:val="00F23071"/>
    <w:rsid w:val="00F23668"/>
    <w:rsid w:val="00F23ACF"/>
    <w:rsid w:val="00F23D8B"/>
    <w:rsid w:val="00F240A1"/>
    <w:rsid w:val="00F24155"/>
    <w:rsid w:val="00F24414"/>
    <w:rsid w:val="00F245D9"/>
    <w:rsid w:val="00F248F9"/>
    <w:rsid w:val="00F24ABF"/>
    <w:rsid w:val="00F24AE0"/>
    <w:rsid w:val="00F24C92"/>
    <w:rsid w:val="00F24D53"/>
    <w:rsid w:val="00F24D90"/>
    <w:rsid w:val="00F25269"/>
    <w:rsid w:val="00F25279"/>
    <w:rsid w:val="00F25833"/>
    <w:rsid w:val="00F25BA5"/>
    <w:rsid w:val="00F25DF2"/>
    <w:rsid w:val="00F25F79"/>
    <w:rsid w:val="00F26119"/>
    <w:rsid w:val="00F2654E"/>
    <w:rsid w:val="00F265EA"/>
    <w:rsid w:val="00F26623"/>
    <w:rsid w:val="00F266CB"/>
    <w:rsid w:val="00F26C23"/>
    <w:rsid w:val="00F2714E"/>
    <w:rsid w:val="00F273F8"/>
    <w:rsid w:val="00F2768E"/>
    <w:rsid w:val="00F27934"/>
    <w:rsid w:val="00F279E1"/>
    <w:rsid w:val="00F27AB2"/>
    <w:rsid w:val="00F27BA4"/>
    <w:rsid w:val="00F27D36"/>
    <w:rsid w:val="00F27E70"/>
    <w:rsid w:val="00F27E7F"/>
    <w:rsid w:val="00F30751"/>
    <w:rsid w:val="00F3079A"/>
    <w:rsid w:val="00F30D2C"/>
    <w:rsid w:val="00F30E74"/>
    <w:rsid w:val="00F31248"/>
    <w:rsid w:val="00F312C6"/>
    <w:rsid w:val="00F314DC"/>
    <w:rsid w:val="00F31649"/>
    <w:rsid w:val="00F31D6D"/>
    <w:rsid w:val="00F31E1B"/>
    <w:rsid w:val="00F31F45"/>
    <w:rsid w:val="00F3243E"/>
    <w:rsid w:val="00F3250B"/>
    <w:rsid w:val="00F3250D"/>
    <w:rsid w:val="00F32587"/>
    <w:rsid w:val="00F328DF"/>
    <w:rsid w:val="00F3298E"/>
    <w:rsid w:val="00F32B0E"/>
    <w:rsid w:val="00F3323D"/>
    <w:rsid w:val="00F33CCD"/>
    <w:rsid w:val="00F34877"/>
    <w:rsid w:val="00F34A54"/>
    <w:rsid w:val="00F34EC8"/>
    <w:rsid w:val="00F350B7"/>
    <w:rsid w:val="00F350EA"/>
    <w:rsid w:val="00F3561B"/>
    <w:rsid w:val="00F35A58"/>
    <w:rsid w:val="00F35C19"/>
    <w:rsid w:val="00F36C13"/>
    <w:rsid w:val="00F36C6E"/>
    <w:rsid w:val="00F3735F"/>
    <w:rsid w:val="00F3753D"/>
    <w:rsid w:val="00F37556"/>
    <w:rsid w:val="00F37719"/>
    <w:rsid w:val="00F379A0"/>
    <w:rsid w:val="00F37A54"/>
    <w:rsid w:val="00F40275"/>
    <w:rsid w:val="00F402E2"/>
    <w:rsid w:val="00F40872"/>
    <w:rsid w:val="00F40891"/>
    <w:rsid w:val="00F408E1"/>
    <w:rsid w:val="00F40B93"/>
    <w:rsid w:val="00F41162"/>
    <w:rsid w:val="00F415B3"/>
    <w:rsid w:val="00F419E3"/>
    <w:rsid w:val="00F41CEE"/>
    <w:rsid w:val="00F422DD"/>
    <w:rsid w:val="00F42629"/>
    <w:rsid w:val="00F42683"/>
    <w:rsid w:val="00F429CA"/>
    <w:rsid w:val="00F42A3A"/>
    <w:rsid w:val="00F42C18"/>
    <w:rsid w:val="00F42CA1"/>
    <w:rsid w:val="00F431B3"/>
    <w:rsid w:val="00F43524"/>
    <w:rsid w:val="00F435F8"/>
    <w:rsid w:val="00F436DA"/>
    <w:rsid w:val="00F437F1"/>
    <w:rsid w:val="00F4405B"/>
    <w:rsid w:val="00F444AC"/>
    <w:rsid w:val="00F4450C"/>
    <w:rsid w:val="00F44536"/>
    <w:rsid w:val="00F44988"/>
    <w:rsid w:val="00F449AC"/>
    <w:rsid w:val="00F44D27"/>
    <w:rsid w:val="00F44DE1"/>
    <w:rsid w:val="00F44DED"/>
    <w:rsid w:val="00F44E81"/>
    <w:rsid w:val="00F45158"/>
    <w:rsid w:val="00F4526B"/>
    <w:rsid w:val="00F457BC"/>
    <w:rsid w:val="00F457E1"/>
    <w:rsid w:val="00F45990"/>
    <w:rsid w:val="00F45D7F"/>
    <w:rsid w:val="00F45FBD"/>
    <w:rsid w:val="00F460BF"/>
    <w:rsid w:val="00F46180"/>
    <w:rsid w:val="00F46437"/>
    <w:rsid w:val="00F4684F"/>
    <w:rsid w:val="00F468DF"/>
    <w:rsid w:val="00F469F9"/>
    <w:rsid w:val="00F46C1E"/>
    <w:rsid w:val="00F46FC7"/>
    <w:rsid w:val="00F47467"/>
    <w:rsid w:val="00F47554"/>
    <w:rsid w:val="00F47AB6"/>
    <w:rsid w:val="00F47CC2"/>
    <w:rsid w:val="00F47DC7"/>
    <w:rsid w:val="00F47E5F"/>
    <w:rsid w:val="00F47F82"/>
    <w:rsid w:val="00F50037"/>
    <w:rsid w:val="00F50696"/>
    <w:rsid w:val="00F50B2A"/>
    <w:rsid w:val="00F50B6D"/>
    <w:rsid w:val="00F513CA"/>
    <w:rsid w:val="00F51DD5"/>
    <w:rsid w:val="00F51E96"/>
    <w:rsid w:val="00F51EE3"/>
    <w:rsid w:val="00F52060"/>
    <w:rsid w:val="00F52523"/>
    <w:rsid w:val="00F53499"/>
    <w:rsid w:val="00F53739"/>
    <w:rsid w:val="00F53819"/>
    <w:rsid w:val="00F53C4E"/>
    <w:rsid w:val="00F53D69"/>
    <w:rsid w:val="00F540F3"/>
    <w:rsid w:val="00F54994"/>
    <w:rsid w:val="00F54A42"/>
    <w:rsid w:val="00F54BA8"/>
    <w:rsid w:val="00F54CE4"/>
    <w:rsid w:val="00F54EE8"/>
    <w:rsid w:val="00F551B4"/>
    <w:rsid w:val="00F551D1"/>
    <w:rsid w:val="00F554DD"/>
    <w:rsid w:val="00F5587F"/>
    <w:rsid w:val="00F558BE"/>
    <w:rsid w:val="00F55B77"/>
    <w:rsid w:val="00F55EAA"/>
    <w:rsid w:val="00F55ED4"/>
    <w:rsid w:val="00F56139"/>
    <w:rsid w:val="00F565D7"/>
    <w:rsid w:val="00F56C8B"/>
    <w:rsid w:val="00F56D73"/>
    <w:rsid w:val="00F5750D"/>
    <w:rsid w:val="00F5769F"/>
    <w:rsid w:val="00F576A1"/>
    <w:rsid w:val="00F579D2"/>
    <w:rsid w:val="00F57BB0"/>
    <w:rsid w:val="00F57CBF"/>
    <w:rsid w:val="00F6041B"/>
    <w:rsid w:val="00F60790"/>
    <w:rsid w:val="00F60BBD"/>
    <w:rsid w:val="00F60F9C"/>
    <w:rsid w:val="00F61225"/>
    <w:rsid w:val="00F6129F"/>
    <w:rsid w:val="00F614A3"/>
    <w:rsid w:val="00F61889"/>
    <w:rsid w:val="00F61A30"/>
    <w:rsid w:val="00F61BB6"/>
    <w:rsid w:val="00F61DF3"/>
    <w:rsid w:val="00F61E85"/>
    <w:rsid w:val="00F62122"/>
    <w:rsid w:val="00F6213F"/>
    <w:rsid w:val="00F6258A"/>
    <w:rsid w:val="00F627F7"/>
    <w:rsid w:val="00F633A9"/>
    <w:rsid w:val="00F6347A"/>
    <w:rsid w:val="00F634C6"/>
    <w:rsid w:val="00F6363E"/>
    <w:rsid w:val="00F63B64"/>
    <w:rsid w:val="00F63F9D"/>
    <w:rsid w:val="00F644FD"/>
    <w:rsid w:val="00F6463E"/>
    <w:rsid w:val="00F646DD"/>
    <w:rsid w:val="00F649A0"/>
    <w:rsid w:val="00F64F42"/>
    <w:rsid w:val="00F65077"/>
    <w:rsid w:val="00F6535C"/>
    <w:rsid w:val="00F65976"/>
    <w:rsid w:val="00F6597B"/>
    <w:rsid w:val="00F6610E"/>
    <w:rsid w:val="00F665DD"/>
    <w:rsid w:val="00F668CB"/>
    <w:rsid w:val="00F66E49"/>
    <w:rsid w:val="00F67400"/>
    <w:rsid w:val="00F6767D"/>
    <w:rsid w:val="00F67C19"/>
    <w:rsid w:val="00F67FD0"/>
    <w:rsid w:val="00F7077F"/>
    <w:rsid w:val="00F7085A"/>
    <w:rsid w:val="00F70A6B"/>
    <w:rsid w:val="00F70C3E"/>
    <w:rsid w:val="00F70C8B"/>
    <w:rsid w:val="00F712BA"/>
    <w:rsid w:val="00F717C1"/>
    <w:rsid w:val="00F7234D"/>
    <w:rsid w:val="00F72AB6"/>
    <w:rsid w:val="00F73391"/>
    <w:rsid w:val="00F73440"/>
    <w:rsid w:val="00F73D71"/>
    <w:rsid w:val="00F74140"/>
    <w:rsid w:val="00F745AC"/>
    <w:rsid w:val="00F749CA"/>
    <w:rsid w:val="00F7542A"/>
    <w:rsid w:val="00F7569F"/>
    <w:rsid w:val="00F75AEB"/>
    <w:rsid w:val="00F75B7B"/>
    <w:rsid w:val="00F75D8F"/>
    <w:rsid w:val="00F75DA3"/>
    <w:rsid w:val="00F75E51"/>
    <w:rsid w:val="00F76520"/>
    <w:rsid w:val="00F76823"/>
    <w:rsid w:val="00F76891"/>
    <w:rsid w:val="00F76DFB"/>
    <w:rsid w:val="00F770E5"/>
    <w:rsid w:val="00F772A9"/>
    <w:rsid w:val="00F774C7"/>
    <w:rsid w:val="00F774CF"/>
    <w:rsid w:val="00F776A3"/>
    <w:rsid w:val="00F7793F"/>
    <w:rsid w:val="00F779E5"/>
    <w:rsid w:val="00F800AE"/>
    <w:rsid w:val="00F803DD"/>
    <w:rsid w:val="00F806FF"/>
    <w:rsid w:val="00F81FFC"/>
    <w:rsid w:val="00F8210E"/>
    <w:rsid w:val="00F82409"/>
    <w:rsid w:val="00F8246B"/>
    <w:rsid w:val="00F82503"/>
    <w:rsid w:val="00F82822"/>
    <w:rsid w:val="00F82BC0"/>
    <w:rsid w:val="00F82CC0"/>
    <w:rsid w:val="00F82ECD"/>
    <w:rsid w:val="00F83266"/>
    <w:rsid w:val="00F8386D"/>
    <w:rsid w:val="00F83C01"/>
    <w:rsid w:val="00F83D61"/>
    <w:rsid w:val="00F84142"/>
    <w:rsid w:val="00F84B76"/>
    <w:rsid w:val="00F852F8"/>
    <w:rsid w:val="00F853FA"/>
    <w:rsid w:val="00F857F2"/>
    <w:rsid w:val="00F85ABD"/>
    <w:rsid w:val="00F85B35"/>
    <w:rsid w:val="00F85E1F"/>
    <w:rsid w:val="00F85F48"/>
    <w:rsid w:val="00F85FE4"/>
    <w:rsid w:val="00F86105"/>
    <w:rsid w:val="00F861A7"/>
    <w:rsid w:val="00F86616"/>
    <w:rsid w:val="00F866F0"/>
    <w:rsid w:val="00F86818"/>
    <w:rsid w:val="00F86914"/>
    <w:rsid w:val="00F869CB"/>
    <w:rsid w:val="00F87162"/>
    <w:rsid w:val="00F871BB"/>
    <w:rsid w:val="00F87679"/>
    <w:rsid w:val="00F87728"/>
    <w:rsid w:val="00F87738"/>
    <w:rsid w:val="00F87AEC"/>
    <w:rsid w:val="00F87EE4"/>
    <w:rsid w:val="00F9004A"/>
    <w:rsid w:val="00F90202"/>
    <w:rsid w:val="00F9040F"/>
    <w:rsid w:val="00F90A2F"/>
    <w:rsid w:val="00F90CAB"/>
    <w:rsid w:val="00F9121F"/>
    <w:rsid w:val="00F91522"/>
    <w:rsid w:val="00F91644"/>
    <w:rsid w:val="00F919B5"/>
    <w:rsid w:val="00F91C09"/>
    <w:rsid w:val="00F91C9A"/>
    <w:rsid w:val="00F91E0D"/>
    <w:rsid w:val="00F91E2C"/>
    <w:rsid w:val="00F91FC9"/>
    <w:rsid w:val="00F92B6A"/>
    <w:rsid w:val="00F92CB6"/>
    <w:rsid w:val="00F93640"/>
    <w:rsid w:val="00F93ACE"/>
    <w:rsid w:val="00F93CAB"/>
    <w:rsid w:val="00F93D58"/>
    <w:rsid w:val="00F945A2"/>
    <w:rsid w:val="00F948ED"/>
    <w:rsid w:val="00F9498F"/>
    <w:rsid w:val="00F94C95"/>
    <w:rsid w:val="00F94ED7"/>
    <w:rsid w:val="00F953E9"/>
    <w:rsid w:val="00F9541E"/>
    <w:rsid w:val="00F959B6"/>
    <w:rsid w:val="00F95A0D"/>
    <w:rsid w:val="00F95D1E"/>
    <w:rsid w:val="00F95D28"/>
    <w:rsid w:val="00F9618A"/>
    <w:rsid w:val="00F963B8"/>
    <w:rsid w:val="00F96803"/>
    <w:rsid w:val="00F968DE"/>
    <w:rsid w:val="00F96C75"/>
    <w:rsid w:val="00F96E1A"/>
    <w:rsid w:val="00F977F8"/>
    <w:rsid w:val="00FA020D"/>
    <w:rsid w:val="00FA0592"/>
    <w:rsid w:val="00FA05CC"/>
    <w:rsid w:val="00FA0FB7"/>
    <w:rsid w:val="00FA1249"/>
    <w:rsid w:val="00FA1513"/>
    <w:rsid w:val="00FA16B2"/>
    <w:rsid w:val="00FA1727"/>
    <w:rsid w:val="00FA17C8"/>
    <w:rsid w:val="00FA1D06"/>
    <w:rsid w:val="00FA1F8E"/>
    <w:rsid w:val="00FA2163"/>
    <w:rsid w:val="00FA28E2"/>
    <w:rsid w:val="00FA2CA8"/>
    <w:rsid w:val="00FA2D72"/>
    <w:rsid w:val="00FA3588"/>
    <w:rsid w:val="00FA3757"/>
    <w:rsid w:val="00FA3E55"/>
    <w:rsid w:val="00FA48AA"/>
    <w:rsid w:val="00FA4DA0"/>
    <w:rsid w:val="00FA5622"/>
    <w:rsid w:val="00FA5707"/>
    <w:rsid w:val="00FA5732"/>
    <w:rsid w:val="00FA5774"/>
    <w:rsid w:val="00FA58F4"/>
    <w:rsid w:val="00FA5B95"/>
    <w:rsid w:val="00FA5D4A"/>
    <w:rsid w:val="00FA6003"/>
    <w:rsid w:val="00FA617C"/>
    <w:rsid w:val="00FA62DF"/>
    <w:rsid w:val="00FA63E6"/>
    <w:rsid w:val="00FA63FD"/>
    <w:rsid w:val="00FA646F"/>
    <w:rsid w:val="00FA668D"/>
    <w:rsid w:val="00FA6B8E"/>
    <w:rsid w:val="00FA6E65"/>
    <w:rsid w:val="00FA6F31"/>
    <w:rsid w:val="00FA6F4E"/>
    <w:rsid w:val="00FA7117"/>
    <w:rsid w:val="00FA7B5A"/>
    <w:rsid w:val="00FA7D3D"/>
    <w:rsid w:val="00FB0771"/>
    <w:rsid w:val="00FB0861"/>
    <w:rsid w:val="00FB14BB"/>
    <w:rsid w:val="00FB1528"/>
    <w:rsid w:val="00FB16E0"/>
    <w:rsid w:val="00FB172F"/>
    <w:rsid w:val="00FB1787"/>
    <w:rsid w:val="00FB1912"/>
    <w:rsid w:val="00FB1EEC"/>
    <w:rsid w:val="00FB2886"/>
    <w:rsid w:val="00FB2FC7"/>
    <w:rsid w:val="00FB325F"/>
    <w:rsid w:val="00FB3ACB"/>
    <w:rsid w:val="00FB4233"/>
    <w:rsid w:val="00FB4356"/>
    <w:rsid w:val="00FB4FBA"/>
    <w:rsid w:val="00FB50C0"/>
    <w:rsid w:val="00FB520E"/>
    <w:rsid w:val="00FB52DC"/>
    <w:rsid w:val="00FB56D0"/>
    <w:rsid w:val="00FB610F"/>
    <w:rsid w:val="00FB627E"/>
    <w:rsid w:val="00FB6648"/>
    <w:rsid w:val="00FB6795"/>
    <w:rsid w:val="00FB6813"/>
    <w:rsid w:val="00FB6FBB"/>
    <w:rsid w:val="00FB70DA"/>
    <w:rsid w:val="00FB7328"/>
    <w:rsid w:val="00FB73C9"/>
    <w:rsid w:val="00FB77B3"/>
    <w:rsid w:val="00FB7F93"/>
    <w:rsid w:val="00FC0872"/>
    <w:rsid w:val="00FC09CD"/>
    <w:rsid w:val="00FC0A55"/>
    <w:rsid w:val="00FC0AC5"/>
    <w:rsid w:val="00FC0FE1"/>
    <w:rsid w:val="00FC1157"/>
    <w:rsid w:val="00FC16C0"/>
    <w:rsid w:val="00FC16C3"/>
    <w:rsid w:val="00FC1741"/>
    <w:rsid w:val="00FC1920"/>
    <w:rsid w:val="00FC1AAC"/>
    <w:rsid w:val="00FC1CAB"/>
    <w:rsid w:val="00FC2533"/>
    <w:rsid w:val="00FC25F6"/>
    <w:rsid w:val="00FC29DE"/>
    <w:rsid w:val="00FC34BC"/>
    <w:rsid w:val="00FC3691"/>
    <w:rsid w:val="00FC3AAC"/>
    <w:rsid w:val="00FC3B82"/>
    <w:rsid w:val="00FC40A0"/>
    <w:rsid w:val="00FC44F4"/>
    <w:rsid w:val="00FC4549"/>
    <w:rsid w:val="00FC45A7"/>
    <w:rsid w:val="00FC4747"/>
    <w:rsid w:val="00FC476B"/>
    <w:rsid w:val="00FC485F"/>
    <w:rsid w:val="00FC48C9"/>
    <w:rsid w:val="00FC4B55"/>
    <w:rsid w:val="00FC4E18"/>
    <w:rsid w:val="00FC5069"/>
    <w:rsid w:val="00FC5488"/>
    <w:rsid w:val="00FC55D3"/>
    <w:rsid w:val="00FC56E1"/>
    <w:rsid w:val="00FC579F"/>
    <w:rsid w:val="00FC57FD"/>
    <w:rsid w:val="00FC5E22"/>
    <w:rsid w:val="00FC6372"/>
    <w:rsid w:val="00FC6816"/>
    <w:rsid w:val="00FC6D28"/>
    <w:rsid w:val="00FC6D4C"/>
    <w:rsid w:val="00FC7108"/>
    <w:rsid w:val="00FC7283"/>
    <w:rsid w:val="00FC7347"/>
    <w:rsid w:val="00FC73D6"/>
    <w:rsid w:val="00FC75FA"/>
    <w:rsid w:val="00FC7BD4"/>
    <w:rsid w:val="00FC7CE1"/>
    <w:rsid w:val="00FC7EAD"/>
    <w:rsid w:val="00FC7F4C"/>
    <w:rsid w:val="00FC7F5C"/>
    <w:rsid w:val="00FD02E6"/>
    <w:rsid w:val="00FD057F"/>
    <w:rsid w:val="00FD08C4"/>
    <w:rsid w:val="00FD10CC"/>
    <w:rsid w:val="00FD1445"/>
    <w:rsid w:val="00FD153C"/>
    <w:rsid w:val="00FD15DA"/>
    <w:rsid w:val="00FD18BD"/>
    <w:rsid w:val="00FD1C68"/>
    <w:rsid w:val="00FD2409"/>
    <w:rsid w:val="00FD273C"/>
    <w:rsid w:val="00FD2877"/>
    <w:rsid w:val="00FD29EB"/>
    <w:rsid w:val="00FD2D8D"/>
    <w:rsid w:val="00FD2FC2"/>
    <w:rsid w:val="00FD3009"/>
    <w:rsid w:val="00FD30D6"/>
    <w:rsid w:val="00FD33F1"/>
    <w:rsid w:val="00FD3AF5"/>
    <w:rsid w:val="00FD3D90"/>
    <w:rsid w:val="00FD408C"/>
    <w:rsid w:val="00FD4445"/>
    <w:rsid w:val="00FD4559"/>
    <w:rsid w:val="00FD511E"/>
    <w:rsid w:val="00FD524A"/>
    <w:rsid w:val="00FD568D"/>
    <w:rsid w:val="00FD5836"/>
    <w:rsid w:val="00FD5E58"/>
    <w:rsid w:val="00FD5E89"/>
    <w:rsid w:val="00FD6196"/>
    <w:rsid w:val="00FD6238"/>
    <w:rsid w:val="00FD649F"/>
    <w:rsid w:val="00FD69F1"/>
    <w:rsid w:val="00FD6F92"/>
    <w:rsid w:val="00FD6F9A"/>
    <w:rsid w:val="00FD72B6"/>
    <w:rsid w:val="00FD79D3"/>
    <w:rsid w:val="00FD7DB1"/>
    <w:rsid w:val="00FD7DD6"/>
    <w:rsid w:val="00FE0408"/>
    <w:rsid w:val="00FE0928"/>
    <w:rsid w:val="00FE0DEF"/>
    <w:rsid w:val="00FE10D4"/>
    <w:rsid w:val="00FE11F7"/>
    <w:rsid w:val="00FE13C7"/>
    <w:rsid w:val="00FE19DD"/>
    <w:rsid w:val="00FE1C97"/>
    <w:rsid w:val="00FE1D3F"/>
    <w:rsid w:val="00FE1ECB"/>
    <w:rsid w:val="00FE1FFC"/>
    <w:rsid w:val="00FE2848"/>
    <w:rsid w:val="00FE2B54"/>
    <w:rsid w:val="00FE2BA1"/>
    <w:rsid w:val="00FE2FE6"/>
    <w:rsid w:val="00FE3593"/>
    <w:rsid w:val="00FE35AA"/>
    <w:rsid w:val="00FE36C1"/>
    <w:rsid w:val="00FE391F"/>
    <w:rsid w:val="00FE3D4B"/>
    <w:rsid w:val="00FE3DF0"/>
    <w:rsid w:val="00FE40B3"/>
    <w:rsid w:val="00FE40C7"/>
    <w:rsid w:val="00FE4264"/>
    <w:rsid w:val="00FE4355"/>
    <w:rsid w:val="00FE45F9"/>
    <w:rsid w:val="00FE4E54"/>
    <w:rsid w:val="00FE5811"/>
    <w:rsid w:val="00FE5B4D"/>
    <w:rsid w:val="00FE5E4B"/>
    <w:rsid w:val="00FE6041"/>
    <w:rsid w:val="00FE6299"/>
    <w:rsid w:val="00FE62C4"/>
    <w:rsid w:val="00FE6334"/>
    <w:rsid w:val="00FE6357"/>
    <w:rsid w:val="00FE640D"/>
    <w:rsid w:val="00FE68B9"/>
    <w:rsid w:val="00FE6DBE"/>
    <w:rsid w:val="00FE7002"/>
    <w:rsid w:val="00FE72EF"/>
    <w:rsid w:val="00FE773A"/>
    <w:rsid w:val="00FE7A97"/>
    <w:rsid w:val="00FE7B5D"/>
    <w:rsid w:val="00FE7D25"/>
    <w:rsid w:val="00FE7E2A"/>
    <w:rsid w:val="00FF03C3"/>
    <w:rsid w:val="00FF0454"/>
    <w:rsid w:val="00FF07B1"/>
    <w:rsid w:val="00FF088D"/>
    <w:rsid w:val="00FF08C4"/>
    <w:rsid w:val="00FF1067"/>
    <w:rsid w:val="00FF1134"/>
    <w:rsid w:val="00FF18E2"/>
    <w:rsid w:val="00FF19BA"/>
    <w:rsid w:val="00FF1A85"/>
    <w:rsid w:val="00FF1EED"/>
    <w:rsid w:val="00FF1F07"/>
    <w:rsid w:val="00FF2DCD"/>
    <w:rsid w:val="00FF2F9C"/>
    <w:rsid w:val="00FF3418"/>
    <w:rsid w:val="00FF341F"/>
    <w:rsid w:val="00FF36E4"/>
    <w:rsid w:val="00FF36E6"/>
    <w:rsid w:val="00FF3A20"/>
    <w:rsid w:val="00FF3C7A"/>
    <w:rsid w:val="00FF4289"/>
    <w:rsid w:val="00FF4649"/>
    <w:rsid w:val="00FF46EC"/>
    <w:rsid w:val="00FF47B0"/>
    <w:rsid w:val="00FF4C3D"/>
    <w:rsid w:val="00FF4DDC"/>
    <w:rsid w:val="00FF4EA4"/>
    <w:rsid w:val="00FF4F53"/>
    <w:rsid w:val="00FF57C2"/>
    <w:rsid w:val="00FF59BE"/>
    <w:rsid w:val="00FF5A4A"/>
    <w:rsid w:val="00FF5CF4"/>
    <w:rsid w:val="00FF60F0"/>
    <w:rsid w:val="00FF638F"/>
    <w:rsid w:val="00FF6B06"/>
    <w:rsid w:val="00FF6B18"/>
    <w:rsid w:val="00FF6C55"/>
    <w:rsid w:val="00FF6FAD"/>
    <w:rsid w:val="00FF732E"/>
    <w:rsid w:val="00FF744C"/>
    <w:rsid w:val="00FF7685"/>
    <w:rsid w:val="00FF7B61"/>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857168"/>
  <w15:chartTrackingRefBased/>
  <w15:docId w15:val="{CCA61278-50D5-41A5-84F5-3F88ACC0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D6F"/>
    <w:pPr>
      <w:widowControl w:val="0"/>
      <w:jc w:val="both"/>
    </w:pPr>
    <w:rPr>
      <w:kern w:val="2"/>
      <w:sz w:val="21"/>
      <w:szCs w:val="24"/>
    </w:rPr>
  </w:style>
  <w:style w:type="paragraph" w:styleId="1">
    <w:name w:val="heading 1"/>
    <w:basedOn w:val="a"/>
    <w:next w:val="a"/>
    <w:link w:val="10"/>
    <w:qFormat/>
    <w:rsid w:val="00622B49"/>
    <w:pPr>
      <w:widowControl/>
      <w:numPr>
        <w:numId w:val="2"/>
      </w:numPr>
      <w:jc w:val="left"/>
      <w:outlineLvl w:val="0"/>
    </w:pPr>
    <w:rPr>
      <w:kern w:val="0"/>
      <w:sz w:val="24"/>
    </w:rPr>
  </w:style>
  <w:style w:type="paragraph" w:styleId="2">
    <w:name w:val="heading 2"/>
    <w:basedOn w:val="a"/>
    <w:next w:val="a"/>
    <w:qFormat/>
    <w:pPr>
      <w:keepNext/>
      <w:numPr>
        <w:ilvl w:val="1"/>
        <w:numId w:val="1"/>
      </w:numPr>
      <w:spacing w:before="240" w:after="60"/>
      <w:outlineLvl w:val="1"/>
    </w:pPr>
    <w:rPr>
      <w:rFonts w:ascii="Arial" w:hAnsi="Arial"/>
      <w:b/>
      <w:i/>
    </w:rPr>
  </w:style>
  <w:style w:type="paragraph" w:styleId="3">
    <w:name w:val="heading 3"/>
    <w:basedOn w:val="a"/>
    <w:next w:val="a"/>
    <w:qFormat/>
    <w:pPr>
      <w:keepNext/>
      <w:numPr>
        <w:ilvl w:val="2"/>
        <w:numId w:val="1"/>
      </w:numPr>
      <w:spacing w:before="240" w:after="60"/>
      <w:outlineLvl w:val="2"/>
    </w:pPr>
    <w:rPr>
      <w:b/>
    </w:rPr>
  </w:style>
  <w:style w:type="paragraph" w:styleId="4">
    <w:name w:val="heading 4"/>
    <w:basedOn w:val="a"/>
    <w:next w:val="a"/>
    <w:qFormat/>
    <w:pPr>
      <w:keepNext/>
      <w:numPr>
        <w:ilvl w:val="3"/>
        <w:numId w:val="1"/>
      </w:numPr>
      <w:spacing w:before="240" w:after="60"/>
      <w:outlineLvl w:val="3"/>
    </w:pPr>
    <w:rPr>
      <w:b/>
      <w:i/>
    </w:rPr>
  </w:style>
  <w:style w:type="paragraph" w:styleId="5">
    <w:name w:val="heading 5"/>
    <w:basedOn w:val="a"/>
    <w:next w:val="a"/>
    <w:qFormat/>
    <w:pPr>
      <w:numPr>
        <w:ilvl w:val="4"/>
        <w:numId w:val="1"/>
      </w:numPr>
      <w:spacing w:before="240" w:after="60"/>
      <w:outlineLvl w:val="4"/>
    </w:pPr>
    <w:rPr>
      <w:rFonts w:ascii="Arial" w:hAnsi="Arial"/>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1CharCharCharCharCharCharCharCharCharCharCharChar">
    <w:name w:val="Char Char1 Char Char Char Char Char Char Char Char Char Char Char Char"/>
    <w:basedOn w:val="a"/>
    <w:rsid w:val="00896CB1"/>
    <w:pPr>
      <w:widowControl/>
      <w:spacing w:after="160" w:line="240" w:lineRule="exact"/>
      <w:jc w:val="left"/>
    </w:pPr>
    <w:rPr>
      <w:rFonts w:ascii="Verdana" w:eastAsia="Times New Roman" w:hAnsi="Verdana"/>
      <w:kern w:val="0"/>
      <w:sz w:val="20"/>
      <w:szCs w:val="20"/>
      <w:lang w:eastAsia="en-US"/>
    </w:rPr>
  </w:style>
  <w:style w:type="paragraph" w:styleId="a3">
    <w:name w:val="footer"/>
    <w:basedOn w:val="a"/>
    <w:link w:val="a4"/>
    <w:uiPriority w:val="99"/>
    <w:rPr>
      <w:lang w:val="x-none" w:eastAsia="x-none"/>
    </w:rPr>
  </w:style>
  <w:style w:type="paragraph" w:styleId="a5">
    <w:name w:val="header"/>
    <w:basedOn w:val="a"/>
    <w:link w:val="a6"/>
  </w:style>
  <w:style w:type="paragraph" w:customStyle="1" w:styleId="xl26">
    <w:name w:val="xl26"/>
    <w:basedOn w:val="a"/>
    <w:rsid w:val="00896CB1"/>
    <w:pPr>
      <w:widowControl/>
      <w:spacing w:before="100" w:beforeAutospacing="1" w:after="100" w:afterAutospacing="1"/>
      <w:textAlignment w:val="top"/>
    </w:pPr>
    <w:rPr>
      <w:rFonts w:ascii="宋体" w:hAnsi="宋体"/>
      <w:kern w:val="0"/>
      <w:sz w:val="18"/>
      <w:szCs w:val="18"/>
    </w:rPr>
  </w:style>
  <w:style w:type="paragraph" w:customStyle="1" w:styleId="font6">
    <w:name w:val="font6"/>
    <w:basedOn w:val="a"/>
    <w:rsid w:val="00896CB1"/>
    <w:pPr>
      <w:widowControl/>
      <w:spacing w:before="100" w:beforeAutospacing="1" w:after="100" w:afterAutospacing="1"/>
      <w:jc w:val="left"/>
    </w:pPr>
    <w:rPr>
      <w:rFonts w:ascii="Tahoma" w:eastAsia="Arial Unicode MS" w:hAnsi="Tahoma" w:cs="Tahoma"/>
      <w:color w:val="000000"/>
      <w:kern w:val="0"/>
      <w:sz w:val="16"/>
      <w:szCs w:val="16"/>
      <w:lang w:eastAsia="en-US"/>
    </w:rPr>
  </w:style>
  <w:style w:type="paragraph" w:customStyle="1" w:styleId="xl50">
    <w:name w:val="xl50"/>
    <w:basedOn w:val="a"/>
    <w:rsid w:val="00896CB1"/>
    <w:pPr>
      <w:widowControl/>
      <w:spacing w:before="100" w:beforeAutospacing="1" w:after="100" w:afterAutospacing="1"/>
    </w:pPr>
    <w:rPr>
      <w:rFonts w:ascii="Arial Unicode MS" w:eastAsia="Arial Unicode MS" w:hAnsi="Arial Unicode MS" w:cs="Arial Unicode MS" w:hint="eastAsia"/>
      <w:kern w:val="0"/>
      <w:sz w:val="24"/>
      <w:lang w:eastAsia="en-US"/>
    </w:rPr>
  </w:style>
  <w:style w:type="paragraph" w:customStyle="1" w:styleId="xl53">
    <w:name w:val="xl53"/>
    <w:basedOn w:val="a"/>
    <w:rsid w:val="00896CB1"/>
    <w:pPr>
      <w:widowControl/>
      <w:spacing w:before="100" w:beforeAutospacing="1" w:after="100" w:afterAutospacing="1"/>
      <w:jc w:val="left"/>
    </w:pPr>
    <w:rPr>
      <w:rFonts w:ascii="Arial Unicode MS" w:eastAsia="Arial Unicode MS" w:hAnsi="Arial Unicode MS" w:cs="Arial Unicode MS"/>
      <w:kern w:val="0"/>
      <w:sz w:val="16"/>
      <w:szCs w:val="16"/>
      <w:lang w:eastAsia="en-US"/>
    </w:rPr>
  </w:style>
  <w:style w:type="character" w:styleId="a7">
    <w:name w:val="page number"/>
    <w:basedOn w:val="a0"/>
    <w:rsid w:val="00896CB1"/>
  </w:style>
  <w:style w:type="paragraph" w:styleId="a8">
    <w:name w:val="Date"/>
    <w:basedOn w:val="a"/>
    <w:next w:val="a"/>
    <w:rsid w:val="00896CB1"/>
    <w:rPr>
      <w:rFonts w:ascii="宋体"/>
      <w:spacing w:val="4"/>
      <w:sz w:val="24"/>
      <w:szCs w:val="20"/>
    </w:rPr>
  </w:style>
  <w:style w:type="paragraph" w:customStyle="1" w:styleId="Style1">
    <w:name w:val="Style1"/>
    <w:basedOn w:val="1"/>
    <w:rsid w:val="00896CB1"/>
    <w:pPr>
      <w:spacing w:before="240" w:after="60"/>
    </w:pPr>
    <w:rPr>
      <w:rFonts w:cs="Arial"/>
      <w:b/>
      <w:bCs/>
      <w:kern w:val="32"/>
      <w:szCs w:val="32"/>
    </w:rPr>
  </w:style>
  <w:style w:type="paragraph" w:customStyle="1" w:styleId="font0">
    <w:name w:val="font0"/>
    <w:basedOn w:val="a"/>
    <w:rsid w:val="00896CB1"/>
    <w:pPr>
      <w:widowControl/>
      <w:spacing w:before="100" w:beforeAutospacing="1" w:after="100" w:afterAutospacing="1"/>
      <w:jc w:val="left"/>
    </w:pPr>
    <w:rPr>
      <w:rFonts w:eastAsia="Arial Unicode MS"/>
      <w:kern w:val="0"/>
      <w:sz w:val="24"/>
      <w:lang w:eastAsia="en-US"/>
    </w:rPr>
  </w:style>
  <w:style w:type="paragraph" w:styleId="a9">
    <w:name w:val="Body Text"/>
    <w:basedOn w:val="a"/>
    <w:rsid w:val="00896CB1"/>
    <w:pPr>
      <w:widowControl/>
      <w:tabs>
        <w:tab w:val="decimal" w:pos="2853"/>
        <w:tab w:val="decimal" w:pos="4194"/>
        <w:tab w:val="decimal" w:pos="5634"/>
        <w:tab w:val="decimal" w:pos="7155"/>
        <w:tab w:val="decimal" w:pos="8514"/>
        <w:tab w:val="decimal" w:pos="9954"/>
      </w:tabs>
      <w:autoSpaceDE w:val="0"/>
      <w:autoSpaceDN w:val="0"/>
      <w:adjustRightInd w:val="0"/>
      <w:snapToGrid w:val="0"/>
      <w:spacing w:after="140" w:line="24" w:lineRule="auto"/>
      <w:jc w:val="left"/>
    </w:pPr>
    <w:rPr>
      <w:spacing w:val="-8"/>
      <w:sz w:val="20"/>
      <w:szCs w:val="20"/>
    </w:rPr>
  </w:style>
  <w:style w:type="paragraph" w:styleId="HTML">
    <w:name w:val="HTML Preformatted"/>
    <w:basedOn w:val="a"/>
    <w:link w:val="HTML0"/>
    <w:rsid w:val="00896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kern w:val="0"/>
      <w:sz w:val="20"/>
      <w:szCs w:val="20"/>
      <w:lang w:eastAsia="en-US"/>
    </w:rPr>
  </w:style>
  <w:style w:type="paragraph" w:customStyle="1" w:styleId="BulletedList1">
    <w:name w:val="Bulleted List 1"/>
    <w:basedOn w:val="a"/>
    <w:rsid w:val="00896CB1"/>
    <w:pPr>
      <w:widowControl/>
      <w:tabs>
        <w:tab w:val="num" w:pos="0"/>
      </w:tabs>
      <w:spacing w:after="290" w:line="290" w:lineRule="atLeast"/>
      <w:ind w:hanging="720"/>
      <w:jc w:val="left"/>
    </w:pPr>
    <w:rPr>
      <w:rFonts w:eastAsia="黑体"/>
      <w:snapToGrid w:val="0"/>
      <w:kern w:val="0"/>
      <w:sz w:val="24"/>
      <w:szCs w:val="20"/>
      <w:lang w:val="en-GB"/>
    </w:rPr>
  </w:style>
  <w:style w:type="paragraph" w:customStyle="1" w:styleId="BodyText21">
    <w:name w:val="Body Text 21"/>
    <w:basedOn w:val="a"/>
    <w:rsid w:val="00896CB1"/>
    <w:pPr>
      <w:autoSpaceDE w:val="0"/>
      <w:autoSpaceDN w:val="0"/>
      <w:adjustRightInd w:val="0"/>
      <w:spacing w:before="120" w:after="120" w:line="400" w:lineRule="atLeast"/>
      <w:ind w:firstLine="510"/>
      <w:textAlignment w:val="baseline"/>
    </w:pPr>
    <w:rPr>
      <w:rFonts w:ascii="宋体"/>
      <w:kern w:val="0"/>
      <w:sz w:val="24"/>
    </w:rPr>
  </w:style>
  <w:style w:type="paragraph" w:styleId="aa">
    <w:name w:val="toa heading"/>
    <w:basedOn w:val="a"/>
    <w:next w:val="a"/>
    <w:semiHidden/>
    <w:rsid w:val="00896CB1"/>
    <w:pPr>
      <w:widowControl/>
      <w:tabs>
        <w:tab w:val="left" w:pos="9000"/>
        <w:tab w:val="right" w:pos="9360"/>
      </w:tabs>
      <w:suppressAutoHyphens/>
      <w:jc w:val="left"/>
    </w:pPr>
    <w:rPr>
      <w:rFonts w:ascii="CG Times (W1)" w:hAnsi="CG Times (W1)"/>
      <w:kern w:val="0"/>
      <w:sz w:val="24"/>
      <w:szCs w:val="20"/>
      <w:lang w:val="en-GB"/>
    </w:rPr>
  </w:style>
  <w:style w:type="paragraph" w:styleId="20">
    <w:name w:val="Body Text 2"/>
    <w:basedOn w:val="a"/>
    <w:rsid w:val="00896CB1"/>
    <w:pPr>
      <w:spacing w:after="120" w:line="480" w:lineRule="auto"/>
    </w:pPr>
  </w:style>
  <w:style w:type="paragraph" w:customStyle="1" w:styleId="Style7">
    <w:name w:val="Style7"/>
    <w:basedOn w:val="a"/>
    <w:rsid w:val="00896CB1"/>
    <w:pPr>
      <w:widowControl/>
      <w:jc w:val="left"/>
    </w:pPr>
    <w:rPr>
      <w:kern w:val="0"/>
      <w:sz w:val="24"/>
    </w:rPr>
  </w:style>
  <w:style w:type="paragraph" w:customStyle="1" w:styleId="CharChar1CharCharCharCharCharChar">
    <w:name w:val="Char Char1 Char Char Char Char Char Char"/>
    <w:basedOn w:val="a"/>
    <w:rsid w:val="00A81C15"/>
    <w:pPr>
      <w:widowControl/>
      <w:spacing w:after="160" w:line="240" w:lineRule="exact"/>
      <w:jc w:val="left"/>
    </w:pPr>
    <w:rPr>
      <w:rFonts w:ascii="Verdana" w:eastAsia="Times New Roman" w:hAnsi="Verdana"/>
      <w:kern w:val="0"/>
      <w:sz w:val="20"/>
      <w:szCs w:val="20"/>
      <w:lang w:eastAsia="en-US"/>
    </w:rPr>
  </w:style>
  <w:style w:type="paragraph" w:styleId="ab">
    <w:name w:val="Normal Indent"/>
    <w:basedOn w:val="a"/>
    <w:rsid w:val="00A81C15"/>
    <w:pPr>
      <w:autoSpaceDE w:val="0"/>
      <w:autoSpaceDN w:val="0"/>
      <w:adjustRightInd w:val="0"/>
      <w:spacing w:line="312" w:lineRule="atLeast"/>
      <w:ind w:firstLine="420"/>
      <w:textAlignment w:val="baseline"/>
    </w:pPr>
    <w:rPr>
      <w:rFonts w:ascii="宋体"/>
      <w:kern w:val="0"/>
      <w:sz w:val="24"/>
      <w:szCs w:val="20"/>
    </w:rPr>
  </w:style>
  <w:style w:type="paragraph" w:styleId="ac">
    <w:name w:val="Body Text Indent"/>
    <w:basedOn w:val="a"/>
    <w:rsid w:val="00A81C15"/>
    <w:pPr>
      <w:widowControl/>
      <w:spacing w:before="120" w:after="120" w:line="400" w:lineRule="atLeast"/>
      <w:ind w:left="142" w:firstLine="336"/>
      <w:jc w:val="left"/>
    </w:pPr>
    <w:rPr>
      <w:kern w:val="0"/>
      <w:sz w:val="24"/>
      <w:szCs w:val="20"/>
    </w:rPr>
  </w:style>
  <w:style w:type="paragraph" w:customStyle="1" w:styleId="font5">
    <w:name w:val="font5"/>
    <w:basedOn w:val="a"/>
    <w:rsid w:val="00A81C15"/>
    <w:pPr>
      <w:widowControl/>
      <w:spacing w:before="100" w:beforeAutospacing="1" w:after="100" w:afterAutospacing="1"/>
      <w:jc w:val="left"/>
    </w:pPr>
    <w:rPr>
      <w:rFonts w:ascii="宋体" w:hAnsi="宋体" w:hint="eastAsia"/>
      <w:kern w:val="0"/>
      <w:sz w:val="18"/>
      <w:szCs w:val="18"/>
    </w:rPr>
  </w:style>
  <w:style w:type="paragraph" w:customStyle="1" w:styleId="font7">
    <w:name w:val="font7"/>
    <w:basedOn w:val="a"/>
    <w:rsid w:val="00A81C15"/>
    <w:pPr>
      <w:widowControl/>
      <w:spacing w:before="100" w:beforeAutospacing="1" w:after="100" w:afterAutospacing="1"/>
      <w:jc w:val="left"/>
    </w:pPr>
    <w:rPr>
      <w:rFonts w:ascii="宋体" w:hAnsi="宋体" w:hint="eastAsia"/>
      <w:kern w:val="0"/>
      <w:sz w:val="20"/>
      <w:szCs w:val="20"/>
    </w:rPr>
  </w:style>
  <w:style w:type="paragraph" w:customStyle="1" w:styleId="xl27">
    <w:name w:val="xl27"/>
    <w:basedOn w:val="a"/>
    <w:rsid w:val="00A81C15"/>
    <w:pPr>
      <w:widowControl/>
      <w:spacing w:before="100" w:beforeAutospacing="1" w:after="100" w:afterAutospacing="1"/>
      <w:jc w:val="left"/>
    </w:pPr>
    <w:rPr>
      <w:rFonts w:ascii="MS Sans Serif" w:hAnsi="MS Sans Serif"/>
      <w:kern w:val="0"/>
      <w:sz w:val="20"/>
      <w:szCs w:val="20"/>
    </w:rPr>
  </w:style>
  <w:style w:type="paragraph" w:customStyle="1" w:styleId="xl28">
    <w:name w:val="xl28"/>
    <w:basedOn w:val="a"/>
    <w:rsid w:val="00A81C15"/>
    <w:pPr>
      <w:widowControl/>
      <w:spacing w:before="100" w:beforeAutospacing="1" w:after="100" w:afterAutospacing="1"/>
      <w:jc w:val="left"/>
    </w:pPr>
    <w:rPr>
      <w:rFonts w:ascii="Arial Unicode MS" w:hAnsi="Arial Unicode MS"/>
      <w:kern w:val="0"/>
      <w:sz w:val="20"/>
      <w:szCs w:val="20"/>
    </w:rPr>
  </w:style>
  <w:style w:type="paragraph" w:customStyle="1" w:styleId="xl29">
    <w:name w:val="xl29"/>
    <w:basedOn w:val="a"/>
    <w:rsid w:val="00A81C15"/>
    <w:pPr>
      <w:widowControl/>
      <w:spacing w:before="100" w:beforeAutospacing="1" w:after="100" w:afterAutospacing="1"/>
      <w:jc w:val="left"/>
    </w:pPr>
    <w:rPr>
      <w:rFonts w:ascii="MS Sans Serif" w:hAnsi="MS Sans Serif"/>
      <w:kern w:val="0"/>
      <w:sz w:val="20"/>
      <w:szCs w:val="20"/>
    </w:rPr>
  </w:style>
  <w:style w:type="paragraph" w:customStyle="1" w:styleId="xl30">
    <w:name w:val="xl30"/>
    <w:basedOn w:val="a"/>
    <w:rsid w:val="00A81C15"/>
    <w:pPr>
      <w:widowControl/>
      <w:spacing w:before="100" w:beforeAutospacing="1" w:after="100" w:afterAutospacing="1"/>
      <w:jc w:val="left"/>
    </w:pPr>
    <w:rPr>
      <w:kern w:val="0"/>
      <w:sz w:val="20"/>
      <w:szCs w:val="20"/>
    </w:rPr>
  </w:style>
  <w:style w:type="paragraph" w:customStyle="1" w:styleId="xl31">
    <w:name w:val="xl31"/>
    <w:basedOn w:val="a"/>
    <w:rsid w:val="00A81C15"/>
    <w:pPr>
      <w:widowControl/>
      <w:spacing w:before="100" w:beforeAutospacing="1" w:after="100" w:afterAutospacing="1"/>
      <w:jc w:val="right"/>
    </w:pPr>
    <w:rPr>
      <w:rFonts w:ascii="MS Sans Serif" w:hAnsi="MS Sans Serif"/>
      <w:kern w:val="0"/>
      <w:sz w:val="20"/>
      <w:szCs w:val="20"/>
    </w:rPr>
  </w:style>
  <w:style w:type="paragraph" w:customStyle="1" w:styleId="xl32">
    <w:name w:val="xl32"/>
    <w:basedOn w:val="a"/>
    <w:rsid w:val="00A81C15"/>
    <w:pPr>
      <w:widowControl/>
      <w:spacing w:before="100" w:beforeAutospacing="1" w:after="100" w:afterAutospacing="1"/>
      <w:jc w:val="center"/>
    </w:pPr>
    <w:rPr>
      <w:kern w:val="0"/>
      <w:sz w:val="20"/>
      <w:szCs w:val="20"/>
    </w:rPr>
  </w:style>
  <w:style w:type="paragraph" w:customStyle="1" w:styleId="xl33">
    <w:name w:val="xl33"/>
    <w:basedOn w:val="a"/>
    <w:rsid w:val="00A81C15"/>
    <w:pPr>
      <w:widowControl/>
      <w:spacing w:before="100" w:beforeAutospacing="1" w:after="100" w:afterAutospacing="1"/>
      <w:jc w:val="left"/>
    </w:pPr>
    <w:rPr>
      <w:rFonts w:ascii="MS Sans Serif" w:hAnsi="MS Sans Serif"/>
      <w:kern w:val="0"/>
      <w:sz w:val="20"/>
      <w:szCs w:val="20"/>
    </w:rPr>
  </w:style>
  <w:style w:type="paragraph" w:customStyle="1" w:styleId="xl34">
    <w:name w:val="xl34"/>
    <w:basedOn w:val="a"/>
    <w:rsid w:val="00A81C15"/>
    <w:pPr>
      <w:widowControl/>
      <w:pBdr>
        <w:bottom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5">
    <w:name w:val="xl35"/>
    <w:basedOn w:val="a"/>
    <w:rsid w:val="00A81C15"/>
    <w:pPr>
      <w:widowControl/>
      <w:pBdr>
        <w:bottom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6">
    <w:name w:val="xl36"/>
    <w:basedOn w:val="a"/>
    <w:rsid w:val="00A81C15"/>
    <w:pPr>
      <w:widowControl/>
      <w:pBdr>
        <w:bottom w:val="single" w:sz="4" w:space="0" w:color="auto"/>
      </w:pBdr>
      <w:spacing w:before="100" w:beforeAutospacing="1" w:after="100" w:afterAutospacing="1"/>
      <w:jc w:val="center"/>
    </w:pPr>
    <w:rPr>
      <w:kern w:val="0"/>
      <w:sz w:val="20"/>
      <w:szCs w:val="20"/>
    </w:rPr>
  </w:style>
  <w:style w:type="paragraph" w:customStyle="1" w:styleId="xl37">
    <w:name w:val="xl37"/>
    <w:basedOn w:val="a"/>
    <w:rsid w:val="00A81C15"/>
    <w:pPr>
      <w:widowControl/>
      <w:pBdr>
        <w:bottom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8">
    <w:name w:val="xl38"/>
    <w:basedOn w:val="a"/>
    <w:rsid w:val="00A81C15"/>
    <w:pPr>
      <w:widowControl/>
      <w:pBdr>
        <w:bottom w:val="single" w:sz="4" w:space="0" w:color="auto"/>
      </w:pBdr>
      <w:spacing w:before="100" w:beforeAutospacing="1" w:after="100" w:afterAutospacing="1"/>
      <w:jc w:val="right"/>
    </w:pPr>
    <w:rPr>
      <w:rFonts w:ascii="MS Sans Serif" w:hAnsi="MS Sans Serif"/>
      <w:kern w:val="0"/>
      <w:sz w:val="20"/>
      <w:szCs w:val="20"/>
    </w:rPr>
  </w:style>
  <w:style w:type="paragraph" w:customStyle="1" w:styleId="xl39">
    <w:name w:val="xl39"/>
    <w:basedOn w:val="a"/>
    <w:rsid w:val="00A81C15"/>
    <w:pPr>
      <w:widowControl/>
      <w:pBdr>
        <w:bottom w:val="single" w:sz="4" w:space="0" w:color="auto"/>
      </w:pBdr>
      <w:spacing w:before="100" w:beforeAutospacing="1" w:after="100" w:afterAutospacing="1"/>
      <w:jc w:val="left"/>
    </w:pPr>
    <w:rPr>
      <w:rFonts w:ascii="MS Sans Serif" w:hAnsi="MS Sans Serif"/>
      <w:kern w:val="0"/>
      <w:sz w:val="20"/>
      <w:szCs w:val="20"/>
    </w:rPr>
  </w:style>
  <w:style w:type="paragraph" w:customStyle="1" w:styleId="xl40">
    <w:name w:val="xl40"/>
    <w:basedOn w:val="a"/>
    <w:rsid w:val="00A81C15"/>
    <w:pPr>
      <w:widowControl/>
      <w:pBdr>
        <w:bottom w:val="single" w:sz="4" w:space="0" w:color="auto"/>
      </w:pBdr>
      <w:spacing w:before="100" w:beforeAutospacing="1" w:after="100" w:afterAutospacing="1"/>
      <w:jc w:val="left"/>
    </w:pPr>
    <w:rPr>
      <w:rFonts w:ascii="MS Sans Serif" w:hAnsi="MS Sans Serif"/>
      <w:kern w:val="0"/>
      <w:sz w:val="20"/>
      <w:szCs w:val="20"/>
    </w:rPr>
  </w:style>
  <w:style w:type="paragraph" w:customStyle="1" w:styleId="xl41">
    <w:name w:val="xl41"/>
    <w:basedOn w:val="a"/>
    <w:rsid w:val="00A81C15"/>
    <w:pPr>
      <w:widowControl/>
      <w:spacing w:before="100" w:beforeAutospacing="1" w:after="100" w:afterAutospacing="1"/>
      <w:jc w:val="center"/>
    </w:pPr>
    <w:rPr>
      <w:rFonts w:ascii="Arial Unicode MS" w:hAnsi="Arial Unicode MS"/>
      <w:kern w:val="0"/>
      <w:sz w:val="20"/>
      <w:szCs w:val="20"/>
    </w:rPr>
  </w:style>
  <w:style w:type="paragraph" w:customStyle="1" w:styleId="xl42">
    <w:name w:val="xl42"/>
    <w:basedOn w:val="a"/>
    <w:rsid w:val="00A81C15"/>
    <w:pPr>
      <w:widowControl/>
      <w:pBdr>
        <w:bottom w:val="single" w:sz="4" w:space="0" w:color="auto"/>
      </w:pBdr>
      <w:spacing w:before="100" w:beforeAutospacing="1" w:after="100" w:afterAutospacing="1"/>
      <w:jc w:val="left"/>
    </w:pPr>
    <w:rPr>
      <w:rFonts w:ascii="MS Sans Serif" w:hAnsi="MS Sans Serif"/>
      <w:kern w:val="0"/>
      <w:sz w:val="12"/>
      <w:szCs w:val="12"/>
    </w:rPr>
  </w:style>
  <w:style w:type="paragraph" w:customStyle="1" w:styleId="xl43">
    <w:name w:val="xl43"/>
    <w:basedOn w:val="a"/>
    <w:rsid w:val="00A81C15"/>
    <w:pPr>
      <w:widowControl/>
      <w:pBdr>
        <w:bottom w:val="single" w:sz="4" w:space="0" w:color="auto"/>
      </w:pBdr>
      <w:spacing w:before="100" w:beforeAutospacing="1" w:after="100" w:afterAutospacing="1"/>
      <w:jc w:val="left"/>
    </w:pPr>
    <w:rPr>
      <w:rFonts w:ascii="MS Sans Serif" w:hAnsi="MS Sans Serif"/>
      <w:kern w:val="0"/>
      <w:sz w:val="12"/>
      <w:szCs w:val="12"/>
    </w:rPr>
  </w:style>
  <w:style w:type="paragraph" w:styleId="ad">
    <w:name w:val="Plain Text"/>
    <w:basedOn w:val="a"/>
    <w:rsid w:val="00A81C15"/>
    <w:pPr>
      <w:adjustRightInd w:val="0"/>
      <w:textAlignment w:val="baseline"/>
    </w:pPr>
    <w:rPr>
      <w:rFonts w:ascii="宋体" w:hAnsi="Courier New"/>
      <w:szCs w:val="20"/>
    </w:rPr>
  </w:style>
  <w:style w:type="character" w:styleId="ae">
    <w:name w:val="Strong"/>
    <w:qFormat/>
    <w:rsid w:val="00A81C15"/>
    <w:rPr>
      <w:b/>
    </w:rPr>
  </w:style>
  <w:style w:type="paragraph" w:styleId="21">
    <w:name w:val="Body Text Indent 2"/>
    <w:basedOn w:val="a"/>
    <w:rsid w:val="00A81C15"/>
    <w:pPr>
      <w:spacing w:before="120" w:after="120" w:line="400" w:lineRule="atLeast"/>
      <w:ind w:firstLine="510"/>
    </w:pPr>
    <w:rPr>
      <w:rFonts w:ascii="宋体"/>
      <w:spacing w:val="4"/>
      <w:sz w:val="24"/>
      <w:szCs w:val="20"/>
    </w:rPr>
  </w:style>
  <w:style w:type="paragraph" w:customStyle="1" w:styleId="Web">
    <w:name w:val="普通 (Web)"/>
    <w:basedOn w:val="a"/>
    <w:rsid w:val="00A81C15"/>
    <w:pPr>
      <w:widowControl/>
      <w:spacing w:before="100" w:beforeAutospacing="1" w:after="100" w:afterAutospacing="1"/>
      <w:jc w:val="left"/>
    </w:pPr>
    <w:rPr>
      <w:rFonts w:ascii="Arial Unicode MS" w:eastAsia="Arial Unicode MS" w:hAnsi="Arial Unicode MS"/>
      <w:color w:val="E4E4E4"/>
      <w:kern w:val="0"/>
      <w:sz w:val="24"/>
    </w:rPr>
  </w:style>
  <w:style w:type="paragraph" w:styleId="30">
    <w:name w:val="Body Text Indent 3"/>
    <w:basedOn w:val="a"/>
    <w:rsid w:val="00A81C15"/>
    <w:pPr>
      <w:spacing w:after="120"/>
      <w:ind w:leftChars="200" w:left="420"/>
    </w:pPr>
    <w:rPr>
      <w:sz w:val="16"/>
      <w:szCs w:val="16"/>
    </w:rPr>
  </w:style>
  <w:style w:type="character" w:customStyle="1" w:styleId="da1">
    <w:name w:val="da1"/>
    <w:rsid w:val="00A81C15"/>
    <w:rPr>
      <w:rFonts w:hint="default"/>
      <w:strike w:val="0"/>
      <w:dstrike w:val="0"/>
      <w:color w:val="000000"/>
      <w:sz w:val="21"/>
      <w:szCs w:val="21"/>
      <w:u w:val="none"/>
      <w:effect w:val="none"/>
    </w:rPr>
  </w:style>
  <w:style w:type="paragraph" w:customStyle="1" w:styleId="Default">
    <w:name w:val="Default"/>
    <w:rsid w:val="00A81C15"/>
    <w:pPr>
      <w:autoSpaceDE w:val="0"/>
      <w:autoSpaceDN w:val="0"/>
      <w:adjustRightInd w:val="0"/>
    </w:pPr>
    <w:rPr>
      <w:rFonts w:ascii="宋体"/>
      <w:lang w:eastAsia="en-US"/>
    </w:rPr>
  </w:style>
  <w:style w:type="paragraph" w:styleId="31">
    <w:name w:val="Body Text 3"/>
    <w:basedOn w:val="a"/>
    <w:rsid w:val="00A81C15"/>
    <w:pPr>
      <w:autoSpaceDE w:val="0"/>
      <w:autoSpaceDN w:val="0"/>
      <w:adjustRightInd w:val="0"/>
      <w:spacing w:line="315" w:lineRule="atLeast"/>
      <w:jc w:val="left"/>
      <w:textAlignment w:val="baseline"/>
    </w:pPr>
    <w:rPr>
      <w:color w:val="FF0000"/>
      <w:kern w:val="0"/>
      <w:sz w:val="24"/>
      <w:szCs w:val="20"/>
    </w:rPr>
  </w:style>
  <w:style w:type="paragraph" w:styleId="11">
    <w:name w:val="index 1"/>
    <w:basedOn w:val="a"/>
    <w:next w:val="a"/>
    <w:autoRedefine/>
    <w:semiHidden/>
    <w:rsid w:val="00740E1C"/>
    <w:pPr>
      <w:widowControl/>
      <w:tabs>
        <w:tab w:val="right" w:pos="3915"/>
        <w:tab w:val="right" w:pos="4761"/>
        <w:tab w:val="right" w:pos="7209"/>
        <w:tab w:val="right" w:pos="8217"/>
        <w:tab w:val="right" w:pos="10017"/>
      </w:tabs>
      <w:suppressAutoHyphens/>
      <w:autoSpaceDE w:val="0"/>
      <w:autoSpaceDN w:val="0"/>
      <w:adjustRightInd w:val="0"/>
      <w:spacing w:after="140" w:line="24" w:lineRule="auto"/>
      <w:jc w:val="left"/>
      <w:textAlignment w:val="baseline"/>
    </w:pPr>
    <w:rPr>
      <w:kern w:val="0"/>
      <w:sz w:val="24"/>
    </w:rPr>
  </w:style>
  <w:style w:type="paragraph" w:customStyle="1" w:styleId="CharChar1CharCharCharChar">
    <w:name w:val="Char Char1 Char Char Char Char"/>
    <w:basedOn w:val="a"/>
    <w:rsid w:val="00A81C15"/>
    <w:pPr>
      <w:widowControl/>
      <w:spacing w:after="160" w:line="240" w:lineRule="exact"/>
      <w:jc w:val="left"/>
    </w:pPr>
    <w:rPr>
      <w:rFonts w:ascii="Verdana" w:eastAsia="Times New Roman" w:hAnsi="Verdana"/>
      <w:kern w:val="0"/>
      <w:sz w:val="20"/>
      <w:szCs w:val="20"/>
      <w:lang w:eastAsia="en-US"/>
    </w:rPr>
  </w:style>
  <w:style w:type="paragraph" w:customStyle="1" w:styleId="CharChar2">
    <w:name w:val="Char Char2"/>
    <w:basedOn w:val="a"/>
    <w:rsid w:val="00A81C15"/>
    <w:pPr>
      <w:widowControl/>
      <w:spacing w:after="160" w:line="240" w:lineRule="exact"/>
      <w:jc w:val="left"/>
    </w:pPr>
    <w:rPr>
      <w:rFonts w:ascii="Verdana" w:eastAsia="Times New Roman" w:hAnsi="Verdana"/>
      <w:kern w:val="0"/>
      <w:sz w:val="20"/>
      <w:szCs w:val="20"/>
      <w:lang w:eastAsia="en-US"/>
    </w:rPr>
  </w:style>
  <w:style w:type="paragraph" w:customStyle="1" w:styleId="CharChar1">
    <w:name w:val="Char Char1"/>
    <w:basedOn w:val="a"/>
    <w:rsid w:val="00A81C15"/>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1">
    <w:name w:val="Char Char1 Char Char Char Char Char Char1"/>
    <w:basedOn w:val="a"/>
    <w:rsid w:val="000F21C7"/>
    <w:pPr>
      <w:widowControl/>
      <w:spacing w:after="160" w:line="240" w:lineRule="exact"/>
      <w:jc w:val="left"/>
    </w:pPr>
    <w:rPr>
      <w:rFonts w:ascii="Verdana" w:eastAsia="Times New Roman" w:hAnsi="Verdana"/>
      <w:kern w:val="0"/>
      <w:sz w:val="20"/>
      <w:szCs w:val="20"/>
      <w:lang w:eastAsia="en-US"/>
    </w:rPr>
  </w:style>
  <w:style w:type="paragraph" w:styleId="af">
    <w:name w:val="index heading"/>
    <w:basedOn w:val="a"/>
    <w:next w:val="11"/>
    <w:semiHidden/>
    <w:rsid w:val="002E0B8B"/>
    <w:pPr>
      <w:autoSpaceDE w:val="0"/>
      <w:autoSpaceDN w:val="0"/>
      <w:adjustRightInd w:val="0"/>
      <w:spacing w:line="315" w:lineRule="atLeast"/>
      <w:jc w:val="left"/>
      <w:textAlignment w:val="baseline"/>
    </w:pPr>
    <w:rPr>
      <w:kern w:val="0"/>
      <w:sz w:val="24"/>
      <w:szCs w:val="20"/>
    </w:rPr>
  </w:style>
  <w:style w:type="paragraph" w:customStyle="1" w:styleId="xl23">
    <w:name w:val="xl23"/>
    <w:basedOn w:val="a"/>
    <w:rsid w:val="002F26BE"/>
    <w:pPr>
      <w:widowControl/>
      <w:spacing w:before="100" w:beforeAutospacing="1" w:after="100" w:afterAutospacing="1"/>
      <w:jc w:val="center"/>
      <w:textAlignment w:val="top"/>
    </w:pPr>
    <w:rPr>
      <w:rFonts w:ascii="宋体" w:hAnsi="宋体"/>
      <w:color w:val="000000"/>
      <w:kern w:val="0"/>
      <w:sz w:val="13"/>
      <w:szCs w:val="13"/>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
    <w:rsid w:val="00D371B2"/>
    <w:pPr>
      <w:widowControl/>
      <w:spacing w:after="160" w:line="240" w:lineRule="exact"/>
      <w:jc w:val="left"/>
    </w:pPr>
    <w:rPr>
      <w:rFonts w:ascii="Verdana" w:eastAsia="Times New Roman" w:hAnsi="Verdana"/>
      <w:kern w:val="0"/>
      <w:sz w:val="20"/>
      <w:szCs w:val="20"/>
      <w:lang w:eastAsia="en-US"/>
    </w:rPr>
  </w:style>
  <w:style w:type="paragraph" w:styleId="af0">
    <w:name w:val="Balloon Text"/>
    <w:basedOn w:val="a"/>
    <w:semiHidden/>
    <w:rsid w:val="00504D7D"/>
    <w:rPr>
      <w:sz w:val="18"/>
      <w:szCs w:val="18"/>
    </w:rPr>
  </w:style>
  <w:style w:type="paragraph" w:customStyle="1" w:styleId="CharChar1CharCharCharCharCharCharCharChar1">
    <w:name w:val="Char Char1 Char Char Char Char Char Char Char Char1"/>
    <w:basedOn w:val="a"/>
    <w:rsid w:val="000C1705"/>
    <w:pPr>
      <w:widowControl/>
      <w:spacing w:after="160" w:line="240" w:lineRule="exact"/>
      <w:jc w:val="left"/>
    </w:pPr>
    <w:rPr>
      <w:rFonts w:ascii="Verdana" w:eastAsia="Times New Roman" w:hAnsi="Verdana"/>
      <w:kern w:val="0"/>
      <w:sz w:val="20"/>
      <w:szCs w:val="20"/>
      <w:lang w:eastAsia="en-US"/>
    </w:rPr>
  </w:style>
  <w:style w:type="character" w:styleId="af1">
    <w:name w:val="Hyperlink"/>
    <w:rsid w:val="006436BB"/>
    <w:rPr>
      <w:color w:val="0000FF"/>
      <w:u w:val="single"/>
    </w:rPr>
  </w:style>
  <w:style w:type="character" w:styleId="af2">
    <w:name w:val="annotation reference"/>
    <w:semiHidden/>
    <w:rsid w:val="00AF09F0"/>
    <w:rPr>
      <w:sz w:val="21"/>
      <w:szCs w:val="21"/>
    </w:rPr>
  </w:style>
  <w:style w:type="paragraph" w:styleId="af3">
    <w:name w:val="annotation text"/>
    <w:basedOn w:val="a"/>
    <w:link w:val="af4"/>
    <w:semiHidden/>
    <w:rsid w:val="00AF09F0"/>
    <w:pPr>
      <w:jc w:val="left"/>
    </w:pPr>
  </w:style>
  <w:style w:type="paragraph" w:styleId="af5">
    <w:name w:val="annotation subject"/>
    <w:basedOn w:val="af3"/>
    <w:next w:val="af3"/>
    <w:semiHidden/>
    <w:rsid w:val="00AF09F0"/>
    <w:rPr>
      <w:b/>
      <w:bCs/>
    </w:rPr>
  </w:style>
  <w:style w:type="paragraph" w:customStyle="1" w:styleId="CharChar3CharCharCharChar">
    <w:name w:val="Char Char3 Char Char Char Char"/>
    <w:basedOn w:val="a"/>
    <w:rsid w:val="00C6609A"/>
    <w:pPr>
      <w:widowControl/>
      <w:spacing w:after="160" w:line="240" w:lineRule="exact"/>
      <w:jc w:val="left"/>
    </w:pPr>
    <w:rPr>
      <w:rFonts w:ascii="Verdana" w:eastAsia="Times New Roman" w:hAnsi="Verdana"/>
      <w:kern w:val="0"/>
      <w:sz w:val="20"/>
      <w:szCs w:val="20"/>
      <w:lang w:eastAsia="en-US"/>
    </w:rPr>
  </w:style>
  <w:style w:type="paragraph" w:styleId="af6">
    <w:name w:val="Document Map"/>
    <w:basedOn w:val="a"/>
    <w:semiHidden/>
    <w:rsid w:val="00A44B66"/>
    <w:pPr>
      <w:shd w:val="clear" w:color="auto" w:fill="000080"/>
    </w:pPr>
    <w:rPr>
      <w:rFonts w:ascii="Tahoma" w:hAnsi="Tahoma" w:cs="Tahoma"/>
      <w:sz w:val="20"/>
      <w:szCs w:val="20"/>
    </w:rPr>
  </w:style>
  <w:style w:type="paragraph" w:customStyle="1" w:styleId="Char">
    <w:name w:val="Char"/>
    <w:basedOn w:val="a"/>
    <w:rsid w:val="00F50B2A"/>
    <w:pPr>
      <w:widowControl/>
      <w:spacing w:after="160" w:line="240" w:lineRule="exact"/>
      <w:jc w:val="left"/>
    </w:pPr>
    <w:rPr>
      <w:rFonts w:ascii="Verdana" w:eastAsia="Times New Roman" w:hAnsi="Verdana"/>
      <w:kern w:val="0"/>
      <w:sz w:val="20"/>
      <w:szCs w:val="20"/>
      <w:lang w:eastAsia="en-US"/>
    </w:rPr>
  </w:style>
  <w:style w:type="paragraph" w:styleId="af7">
    <w:name w:val="Block Text"/>
    <w:basedOn w:val="a"/>
    <w:rsid w:val="00D10AFF"/>
    <w:pPr>
      <w:widowControl/>
      <w:autoSpaceDE w:val="0"/>
      <w:autoSpaceDN w:val="0"/>
      <w:adjustRightInd w:val="0"/>
      <w:ind w:left="-135" w:right="-123"/>
      <w:jc w:val="center"/>
      <w:textAlignment w:val="baseline"/>
    </w:pPr>
    <w:rPr>
      <w:kern w:val="0"/>
      <w:sz w:val="20"/>
      <w:szCs w:val="20"/>
    </w:rPr>
  </w:style>
  <w:style w:type="character" w:styleId="af8">
    <w:name w:val="FollowedHyperlink"/>
    <w:rsid w:val="003F315C"/>
    <w:rPr>
      <w:color w:val="800080"/>
      <w:u w:val="single"/>
    </w:rPr>
  </w:style>
  <w:style w:type="paragraph" w:customStyle="1" w:styleId="CharChar1CharCharCharCharCharCharCharCharCharCharCharChar1">
    <w:name w:val="Char Char1 Char Char Char Char Char Char Char Char Char Char Char 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2">
    <w:name w:val="Char Char1 Char Char Char Char Char Char2"/>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2">
    <w:name w:val="Char Char1 Char Char Char Char2"/>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21">
    <w:name w:val="Char Char2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1">
    <w:name w:val="Char Char1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11">
    <w:name w:val="Char Char1 Char Char Char Char Char Char1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CharCharCharCharCharCharCharCharCharCharCharCharCharCharCharCharCharChar1">
    <w:name w:val="Char Char1 Char Char Char Char Char Char Char Char Char Char Char Char Char Char Char Char Char Char Char Char Char Char Char 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CharChar11">
    <w:name w:val="Char Char1 Char Char Char Char Char Char Char Char1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3CharCharCharChar1">
    <w:name w:val="Char Char3 Char Char Char 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1">
    <w:name w:val="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BalloonText1">
    <w:name w:val="Balloon Text1"/>
    <w:basedOn w:val="a"/>
    <w:semiHidden/>
    <w:rsid w:val="000E13F4"/>
    <w:pPr>
      <w:autoSpaceDE w:val="0"/>
      <w:autoSpaceDN w:val="0"/>
      <w:adjustRightInd w:val="0"/>
      <w:spacing w:line="315" w:lineRule="atLeast"/>
      <w:jc w:val="left"/>
      <w:textAlignment w:val="baseline"/>
    </w:pPr>
    <w:rPr>
      <w:rFonts w:ascii="Tahoma" w:hAnsi="Tahoma" w:cs="Tahoma"/>
      <w:kern w:val="0"/>
      <w:sz w:val="16"/>
      <w:szCs w:val="16"/>
    </w:rPr>
  </w:style>
  <w:style w:type="character" w:customStyle="1" w:styleId="a6">
    <w:name w:val="页眉 字符"/>
    <w:link w:val="a5"/>
    <w:rsid w:val="001F2C00"/>
    <w:rPr>
      <w:rFonts w:eastAsia="宋体"/>
      <w:kern w:val="2"/>
      <w:sz w:val="21"/>
      <w:szCs w:val="24"/>
      <w:lang w:val="en-US" w:eastAsia="zh-CN" w:bidi="ar-SA"/>
    </w:rPr>
  </w:style>
  <w:style w:type="character" w:customStyle="1" w:styleId="HTML0">
    <w:name w:val="HTML 预设格式 字符"/>
    <w:link w:val="HTML"/>
    <w:rsid w:val="00165745"/>
    <w:rPr>
      <w:rFonts w:ascii="Arial Unicode MS" w:eastAsia="Arial Unicode MS" w:hAnsi="Arial Unicode MS"/>
      <w:lang w:val="en-US" w:eastAsia="en-US" w:bidi="ar-SA"/>
    </w:rPr>
  </w:style>
  <w:style w:type="paragraph" w:customStyle="1" w:styleId="Bodycopy">
    <w:name w:val="Body copy"/>
    <w:rsid w:val="00EC2590"/>
    <w:pPr>
      <w:spacing w:before="20" w:line="210" w:lineRule="exact"/>
    </w:pPr>
    <w:rPr>
      <w:rFonts w:ascii="Arial" w:eastAsia="PMingLiU" w:hAnsi="Arial" w:cs="Arial"/>
      <w:color w:val="000000"/>
      <w:sz w:val="17"/>
      <w:szCs w:val="17"/>
      <w:lang w:eastAsia="en-US"/>
    </w:rPr>
  </w:style>
  <w:style w:type="paragraph" w:customStyle="1" w:styleId="Bodycopyhanging">
    <w:name w:val="Body copy hanging"/>
    <w:basedOn w:val="Bodycopy"/>
    <w:rsid w:val="00EC2590"/>
    <w:pPr>
      <w:ind w:left="510" w:hanging="510"/>
    </w:pPr>
    <w:rPr>
      <w:lang w:val="en-AU"/>
    </w:rPr>
  </w:style>
  <w:style w:type="paragraph" w:customStyle="1" w:styleId="Bodycopyheader1">
    <w:name w:val="Body copy header 1"/>
    <w:basedOn w:val="Bodycopy"/>
    <w:rsid w:val="00EC2590"/>
    <w:rPr>
      <w:b/>
    </w:rPr>
  </w:style>
  <w:style w:type="paragraph" w:customStyle="1" w:styleId="Bodycopyrightindent">
    <w:name w:val="Body copy right indent"/>
    <w:basedOn w:val="Bodycopy"/>
    <w:rsid w:val="00EC2590"/>
    <w:pPr>
      <w:jc w:val="right"/>
    </w:pPr>
  </w:style>
  <w:style w:type="paragraph" w:customStyle="1" w:styleId="Dividerline">
    <w:name w:val="Divider line"/>
    <w:basedOn w:val="a"/>
    <w:rsid w:val="00EC2590"/>
    <w:pPr>
      <w:widowControl/>
      <w:jc w:val="left"/>
    </w:pPr>
    <w:rPr>
      <w:rFonts w:ascii="Arial" w:eastAsia="PMingLiU" w:hAnsi="Arial" w:cs="Courier New"/>
      <w:kern w:val="0"/>
      <w:sz w:val="15"/>
      <w:szCs w:val="15"/>
      <w:lang w:val="en-AU" w:eastAsia="en-US"/>
    </w:rPr>
  </w:style>
  <w:style w:type="paragraph" w:customStyle="1" w:styleId="CharCharCharCharCharChar">
    <w:name w:val="Char Char Char Char Char Char"/>
    <w:basedOn w:val="a"/>
    <w:rsid w:val="00EE6C51"/>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1">
    <w:name w:val="Char Char1 Char Char Char Char1"/>
    <w:basedOn w:val="a"/>
    <w:rsid w:val="00F5587F"/>
    <w:pPr>
      <w:widowControl/>
      <w:spacing w:after="160" w:line="240" w:lineRule="exact"/>
      <w:jc w:val="left"/>
    </w:pPr>
    <w:rPr>
      <w:rFonts w:ascii="Verdana" w:eastAsia="Times New Roman" w:hAnsi="Verdana"/>
      <w:kern w:val="0"/>
      <w:sz w:val="20"/>
      <w:szCs w:val="20"/>
      <w:lang w:eastAsia="en-US"/>
    </w:rPr>
  </w:style>
  <w:style w:type="character" w:customStyle="1" w:styleId="a4">
    <w:name w:val="页脚 字符"/>
    <w:link w:val="a3"/>
    <w:uiPriority w:val="99"/>
    <w:rsid w:val="00E64215"/>
    <w:rPr>
      <w:kern w:val="2"/>
      <w:sz w:val="21"/>
      <w:szCs w:val="24"/>
    </w:rPr>
  </w:style>
  <w:style w:type="paragraph" w:styleId="af9">
    <w:name w:val="Revision"/>
    <w:hidden/>
    <w:uiPriority w:val="99"/>
    <w:semiHidden/>
    <w:rsid w:val="00532F2F"/>
    <w:rPr>
      <w:kern w:val="2"/>
      <w:sz w:val="21"/>
      <w:szCs w:val="24"/>
    </w:rPr>
  </w:style>
  <w:style w:type="paragraph" w:customStyle="1" w:styleId="xl44">
    <w:name w:val="xl44"/>
    <w:basedOn w:val="a"/>
    <w:rsid w:val="003853F4"/>
    <w:pPr>
      <w:widowControl/>
      <w:spacing w:before="100" w:beforeAutospacing="1" w:after="100" w:afterAutospacing="1"/>
      <w:jc w:val="right"/>
    </w:pPr>
    <w:rPr>
      <w:rFonts w:ascii="Arial Unicode MS" w:eastAsia="Arial Unicode MS" w:hAnsi="Arial Unicode MS" w:cs="Arial Unicode MS" w:hint="eastAsia"/>
      <w:kern w:val="0"/>
      <w:sz w:val="24"/>
    </w:rPr>
  </w:style>
  <w:style w:type="paragraph" w:styleId="afa">
    <w:name w:val="List Paragraph"/>
    <w:basedOn w:val="a"/>
    <w:uiPriority w:val="34"/>
    <w:qFormat/>
    <w:rsid w:val="008541F8"/>
    <w:pPr>
      <w:ind w:left="720"/>
      <w:contextualSpacing/>
    </w:pPr>
  </w:style>
  <w:style w:type="paragraph" w:styleId="afb">
    <w:name w:val="endnote text"/>
    <w:basedOn w:val="a"/>
    <w:link w:val="afc"/>
    <w:rsid w:val="00B6369B"/>
    <w:rPr>
      <w:sz w:val="20"/>
      <w:szCs w:val="20"/>
    </w:rPr>
  </w:style>
  <w:style w:type="character" w:customStyle="1" w:styleId="afc">
    <w:name w:val="尾注文本 字符"/>
    <w:basedOn w:val="a0"/>
    <w:link w:val="afb"/>
    <w:rsid w:val="00B6369B"/>
    <w:rPr>
      <w:kern w:val="2"/>
    </w:rPr>
  </w:style>
  <w:style w:type="character" w:styleId="afd">
    <w:name w:val="endnote reference"/>
    <w:basedOn w:val="a0"/>
    <w:rsid w:val="00B6369B"/>
    <w:rPr>
      <w:vertAlign w:val="superscript"/>
    </w:rPr>
  </w:style>
  <w:style w:type="character" w:customStyle="1" w:styleId="af4">
    <w:name w:val="批注文字 字符"/>
    <w:basedOn w:val="a0"/>
    <w:link w:val="af3"/>
    <w:semiHidden/>
    <w:rsid w:val="00FE6299"/>
    <w:rPr>
      <w:kern w:val="2"/>
      <w:sz w:val="21"/>
      <w:szCs w:val="24"/>
    </w:rPr>
  </w:style>
  <w:style w:type="character" w:customStyle="1" w:styleId="10">
    <w:name w:val="标题 1 字符"/>
    <w:basedOn w:val="a0"/>
    <w:link w:val="1"/>
    <w:rsid w:val="00A93E10"/>
    <w:rPr>
      <w:sz w:val="24"/>
      <w:szCs w:val="24"/>
    </w:rPr>
  </w:style>
  <w:style w:type="paragraph" w:styleId="afe">
    <w:name w:val="footnote text"/>
    <w:basedOn w:val="a"/>
    <w:link w:val="aff"/>
    <w:rsid w:val="00B83D47"/>
    <w:pPr>
      <w:snapToGrid w:val="0"/>
      <w:jc w:val="left"/>
    </w:pPr>
    <w:rPr>
      <w:sz w:val="18"/>
      <w:szCs w:val="18"/>
    </w:rPr>
  </w:style>
  <w:style w:type="character" w:customStyle="1" w:styleId="aff">
    <w:name w:val="脚注文本 字符"/>
    <w:basedOn w:val="a0"/>
    <w:link w:val="afe"/>
    <w:rsid w:val="00B83D47"/>
    <w:rPr>
      <w:kern w:val="2"/>
      <w:sz w:val="18"/>
      <w:szCs w:val="18"/>
    </w:rPr>
  </w:style>
  <w:style w:type="character" w:styleId="aff0">
    <w:name w:val="footnote reference"/>
    <w:basedOn w:val="a0"/>
    <w:rsid w:val="00B83D47"/>
    <w:rPr>
      <w:vertAlign w:val="superscript"/>
    </w:rPr>
  </w:style>
  <w:style w:type="paragraph" w:styleId="aff1">
    <w:name w:val="Normal (Web)"/>
    <w:basedOn w:val="a"/>
    <w:uiPriority w:val="99"/>
    <w:unhideWhenUsed/>
    <w:rsid w:val="008878B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91">
      <w:bodyDiv w:val="1"/>
      <w:marLeft w:val="0"/>
      <w:marRight w:val="0"/>
      <w:marTop w:val="0"/>
      <w:marBottom w:val="0"/>
      <w:divBdr>
        <w:top w:val="none" w:sz="0" w:space="0" w:color="auto"/>
        <w:left w:val="none" w:sz="0" w:space="0" w:color="auto"/>
        <w:bottom w:val="none" w:sz="0" w:space="0" w:color="auto"/>
        <w:right w:val="none" w:sz="0" w:space="0" w:color="auto"/>
      </w:divBdr>
    </w:div>
    <w:div w:id="8027641">
      <w:bodyDiv w:val="1"/>
      <w:marLeft w:val="0"/>
      <w:marRight w:val="0"/>
      <w:marTop w:val="0"/>
      <w:marBottom w:val="0"/>
      <w:divBdr>
        <w:top w:val="none" w:sz="0" w:space="0" w:color="auto"/>
        <w:left w:val="none" w:sz="0" w:space="0" w:color="auto"/>
        <w:bottom w:val="none" w:sz="0" w:space="0" w:color="auto"/>
        <w:right w:val="none" w:sz="0" w:space="0" w:color="auto"/>
      </w:divBdr>
    </w:div>
    <w:div w:id="8220066">
      <w:bodyDiv w:val="1"/>
      <w:marLeft w:val="0"/>
      <w:marRight w:val="0"/>
      <w:marTop w:val="0"/>
      <w:marBottom w:val="0"/>
      <w:divBdr>
        <w:top w:val="none" w:sz="0" w:space="0" w:color="auto"/>
        <w:left w:val="none" w:sz="0" w:space="0" w:color="auto"/>
        <w:bottom w:val="none" w:sz="0" w:space="0" w:color="auto"/>
        <w:right w:val="none" w:sz="0" w:space="0" w:color="auto"/>
      </w:divBdr>
    </w:div>
    <w:div w:id="9797453">
      <w:bodyDiv w:val="1"/>
      <w:marLeft w:val="0"/>
      <w:marRight w:val="0"/>
      <w:marTop w:val="0"/>
      <w:marBottom w:val="0"/>
      <w:divBdr>
        <w:top w:val="none" w:sz="0" w:space="0" w:color="auto"/>
        <w:left w:val="none" w:sz="0" w:space="0" w:color="auto"/>
        <w:bottom w:val="none" w:sz="0" w:space="0" w:color="auto"/>
        <w:right w:val="none" w:sz="0" w:space="0" w:color="auto"/>
      </w:divBdr>
    </w:div>
    <w:div w:id="15085127">
      <w:bodyDiv w:val="1"/>
      <w:marLeft w:val="0"/>
      <w:marRight w:val="0"/>
      <w:marTop w:val="0"/>
      <w:marBottom w:val="0"/>
      <w:divBdr>
        <w:top w:val="none" w:sz="0" w:space="0" w:color="auto"/>
        <w:left w:val="none" w:sz="0" w:space="0" w:color="auto"/>
        <w:bottom w:val="none" w:sz="0" w:space="0" w:color="auto"/>
        <w:right w:val="none" w:sz="0" w:space="0" w:color="auto"/>
      </w:divBdr>
    </w:div>
    <w:div w:id="15159817">
      <w:bodyDiv w:val="1"/>
      <w:marLeft w:val="0"/>
      <w:marRight w:val="0"/>
      <w:marTop w:val="0"/>
      <w:marBottom w:val="0"/>
      <w:divBdr>
        <w:top w:val="none" w:sz="0" w:space="0" w:color="auto"/>
        <w:left w:val="none" w:sz="0" w:space="0" w:color="auto"/>
        <w:bottom w:val="none" w:sz="0" w:space="0" w:color="auto"/>
        <w:right w:val="none" w:sz="0" w:space="0" w:color="auto"/>
      </w:divBdr>
    </w:div>
    <w:div w:id="17629470">
      <w:bodyDiv w:val="1"/>
      <w:marLeft w:val="0"/>
      <w:marRight w:val="0"/>
      <w:marTop w:val="0"/>
      <w:marBottom w:val="0"/>
      <w:divBdr>
        <w:top w:val="none" w:sz="0" w:space="0" w:color="auto"/>
        <w:left w:val="none" w:sz="0" w:space="0" w:color="auto"/>
        <w:bottom w:val="none" w:sz="0" w:space="0" w:color="auto"/>
        <w:right w:val="none" w:sz="0" w:space="0" w:color="auto"/>
      </w:divBdr>
    </w:div>
    <w:div w:id="25717031">
      <w:bodyDiv w:val="1"/>
      <w:marLeft w:val="0"/>
      <w:marRight w:val="0"/>
      <w:marTop w:val="0"/>
      <w:marBottom w:val="0"/>
      <w:divBdr>
        <w:top w:val="none" w:sz="0" w:space="0" w:color="auto"/>
        <w:left w:val="none" w:sz="0" w:space="0" w:color="auto"/>
        <w:bottom w:val="none" w:sz="0" w:space="0" w:color="auto"/>
        <w:right w:val="none" w:sz="0" w:space="0" w:color="auto"/>
      </w:divBdr>
    </w:div>
    <w:div w:id="28069588">
      <w:bodyDiv w:val="1"/>
      <w:marLeft w:val="0"/>
      <w:marRight w:val="0"/>
      <w:marTop w:val="0"/>
      <w:marBottom w:val="0"/>
      <w:divBdr>
        <w:top w:val="none" w:sz="0" w:space="0" w:color="auto"/>
        <w:left w:val="none" w:sz="0" w:space="0" w:color="auto"/>
        <w:bottom w:val="none" w:sz="0" w:space="0" w:color="auto"/>
        <w:right w:val="none" w:sz="0" w:space="0" w:color="auto"/>
      </w:divBdr>
    </w:div>
    <w:div w:id="29186248">
      <w:bodyDiv w:val="1"/>
      <w:marLeft w:val="0"/>
      <w:marRight w:val="0"/>
      <w:marTop w:val="0"/>
      <w:marBottom w:val="0"/>
      <w:divBdr>
        <w:top w:val="none" w:sz="0" w:space="0" w:color="auto"/>
        <w:left w:val="none" w:sz="0" w:space="0" w:color="auto"/>
        <w:bottom w:val="none" w:sz="0" w:space="0" w:color="auto"/>
        <w:right w:val="none" w:sz="0" w:space="0" w:color="auto"/>
      </w:divBdr>
    </w:div>
    <w:div w:id="31078868">
      <w:bodyDiv w:val="1"/>
      <w:marLeft w:val="0"/>
      <w:marRight w:val="0"/>
      <w:marTop w:val="0"/>
      <w:marBottom w:val="0"/>
      <w:divBdr>
        <w:top w:val="none" w:sz="0" w:space="0" w:color="auto"/>
        <w:left w:val="none" w:sz="0" w:space="0" w:color="auto"/>
        <w:bottom w:val="none" w:sz="0" w:space="0" w:color="auto"/>
        <w:right w:val="none" w:sz="0" w:space="0" w:color="auto"/>
      </w:divBdr>
    </w:div>
    <w:div w:id="32703626">
      <w:bodyDiv w:val="1"/>
      <w:marLeft w:val="0"/>
      <w:marRight w:val="0"/>
      <w:marTop w:val="0"/>
      <w:marBottom w:val="0"/>
      <w:divBdr>
        <w:top w:val="none" w:sz="0" w:space="0" w:color="auto"/>
        <w:left w:val="none" w:sz="0" w:space="0" w:color="auto"/>
        <w:bottom w:val="none" w:sz="0" w:space="0" w:color="auto"/>
        <w:right w:val="none" w:sz="0" w:space="0" w:color="auto"/>
      </w:divBdr>
    </w:div>
    <w:div w:id="36898384">
      <w:bodyDiv w:val="1"/>
      <w:marLeft w:val="0"/>
      <w:marRight w:val="0"/>
      <w:marTop w:val="0"/>
      <w:marBottom w:val="0"/>
      <w:divBdr>
        <w:top w:val="none" w:sz="0" w:space="0" w:color="auto"/>
        <w:left w:val="none" w:sz="0" w:space="0" w:color="auto"/>
        <w:bottom w:val="none" w:sz="0" w:space="0" w:color="auto"/>
        <w:right w:val="none" w:sz="0" w:space="0" w:color="auto"/>
      </w:divBdr>
    </w:div>
    <w:div w:id="38822160">
      <w:bodyDiv w:val="1"/>
      <w:marLeft w:val="0"/>
      <w:marRight w:val="0"/>
      <w:marTop w:val="0"/>
      <w:marBottom w:val="0"/>
      <w:divBdr>
        <w:top w:val="none" w:sz="0" w:space="0" w:color="auto"/>
        <w:left w:val="none" w:sz="0" w:space="0" w:color="auto"/>
        <w:bottom w:val="none" w:sz="0" w:space="0" w:color="auto"/>
        <w:right w:val="none" w:sz="0" w:space="0" w:color="auto"/>
      </w:divBdr>
    </w:div>
    <w:div w:id="49112355">
      <w:bodyDiv w:val="1"/>
      <w:marLeft w:val="0"/>
      <w:marRight w:val="0"/>
      <w:marTop w:val="0"/>
      <w:marBottom w:val="0"/>
      <w:divBdr>
        <w:top w:val="none" w:sz="0" w:space="0" w:color="auto"/>
        <w:left w:val="none" w:sz="0" w:space="0" w:color="auto"/>
        <w:bottom w:val="none" w:sz="0" w:space="0" w:color="auto"/>
        <w:right w:val="none" w:sz="0" w:space="0" w:color="auto"/>
      </w:divBdr>
    </w:div>
    <w:div w:id="60950481">
      <w:bodyDiv w:val="1"/>
      <w:marLeft w:val="0"/>
      <w:marRight w:val="0"/>
      <w:marTop w:val="0"/>
      <w:marBottom w:val="0"/>
      <w:divBdr>
        <w:top w:val="none" w:sz="0" w:space="0" w:color="auto"/>
        <w:left w:val="none" w:sz="0" w:space="0" w:color="auto"/>
        <w:bottom w:val="none" w:sz="0" w:space="0" w:color="auto"/>
        <w:right w:val="none" w:sz="0" w:space="0" w:color="auto"/>
      </w:divBdr>
    </w:div>
    <w:div w:id="68693351">
      <w:bodyDiv w:val="1"/>
      <w:marLeft w:val="0"/>
      <w:marRight w:val="0"/>
      <w:marTop w:val="0"/>
      <w:marBottom w:val="0"/>
      <w:divBdr>
        <w:top w:val="none" w:sz="0" w:space="0" w:color="auto"/>
        <w:left w:val="none" w:sz="0" w:space="0" w:color="auto"/>
        <w:bottom w:val="none" w:sz="0" w:space="0" w:color="auto"/>
        <w:right w:val="none" w:sz="0" w:space="0" w:color="auto"/>
      </w:divBdr>
    </w:div>
    <w:div w:id="68773704">
      <w:bodyDiv w:val="1"/>
      <w:marLeft w:val="0"/>
      <w:marRight w:val="0"/>
      <w:marTop w:val="0"/>
      <w:marBottom w:val="0"/>
      <w:divBdr>
        <w:top w:val="none" w:sz="0" w:space="0" w:color="auto"/>
        <w:left w:val="none" w:sz="0" w:space="0" w:color="auto"/>
        <w:bottom w:val="none" w:sz="0" w:space="0" w:color="auto"/>
        <w:right w:val="none" w:sz="0" w:space="0" w:color="auto"/>
      </w:divBdr>
    </w:div>
    <w:div w:id="69036245">
      <w:bodyDiv w:val="1"/>
      <w:marLeft w:val="0"/>
      <w:marRight w:val="0"/>
      <w:marTop w:val="0"/>
      <w:marBottom w:val="0"/>
      <w:divBdr>
        <w:top w:val="none" w:sz="0" w:space="0" w:color="auto"/>
        <w:left w:val="none" w:sz="0" w:space="0" w:color="auto"/>
        <w:bottom w:val="none" w:sz="0" w:space="0" w:color="auto"/>
        <w:right w:val="none" w:sz="0" w:space="0" w:color="auto"/>
      </w:divBdr>
    </w:div>
    <w:div w:id="71005107">
      <w:bodyDiv w:val="1"/>
      <w:marLeft w:val="0"/>
      <w:marRight w:val="0"/>
      <w:marTop w:val="0"/>
      <w:marBottom w:val="0"/>
      <w:divBdr>
        <w:top w:val="none" w:sz="0" w:space="0" w:color="auto"/>
        <w:left w:val="none" w:sz="0" w:space="0" w:color="auto"/>
        <w:bottom w:val="none" w:sz="0" w:space="0" w:color="auto"/>
        <w:right w:val="none" w:sz="0" w:space="0" w:color="auto"/>
      </w:divBdr>
    </w:div>
    <w:div w:id="71977467">
      <w:bodyDiv w:val="1"/>
      <w:marLeft w:val="0"/>
      <w:marRight w:val="0"/>
      <w:marTop w:val="0"/>
      <w:marBottom w:val="0"/>
      <w:divBdr>
        <w:top w:val="none" w:sz="0" w:space="0" w:color="auto"/>
        <w:left w:val="none" w:sz="0" w:space="0" w:color="auto"/>
        <w:bottom w:val="none" w:sz="0" w:space="0" w:color="auto"/>
        <w:right w:val="none" w:sz="0" w:space="0" w:color="auto"/>
      </w:divBdr>
    </w:div>
    <w:div w:id="72704154">
      <w:bodyDiv w:val="1"/>
      <w:marLeft w:val="0"/>
      <w:marRight w:val="0"/>
      <w:marTop w:val="0"/>
      <w:marBottom w:val="0"/>
      <w:divBdr>
        <w:top w:val="none" w:sz="0" w:space="0" w:color="auto"/>
        <w:left w:val="none" w:sz="0" w:space="0" w:color="auto"/>
        <w:bottom w:val="none" w:sz="0" w:space="0" w:color="auto"/>
        <w:right w:val="none" w:sz="0" w:space="0" w:color="auto"/>
      </w:divBdr>
    </w:div>
    <w:div w:id="74937046">
      <w:bodyDiv w:val="1"/>
      <w:marLeft w:val="0"/>
      <w:marRight w:val="0"/>
      <w:marTop w:val="0"/>
      <w:marBottom w:val="0"/>
      <w:divBdr>
        <w:top w:val="none" w:sz="0" w:space="0" w:color="auto"/>
        <w:left w:val="none" w:sz="0" w:space="0" w:color="auto"/>
        <w:bottom w:val="none" w:sz="0" w:space="0" w:color="auto"/>
        <w:right w:val="none" w:sz="0" w:space="0" w:color="auto"/>
      </w:divBdr>
    </w:div>
    <w:div w:id="76562248">
      <w:bodyDiv w:val="1"/>
      <w:marLeft w:val="0"/>
      <w:marRight w:val="0"/>
      <w:marTop w:val="0"/>
      <w:marBottom w:val="0"/>
      <w:divBdr>
        <w:top w:val="none" w:sz="0" w:space="0" w:color="auto"/>
        <w:left w:val="none" w:sz="0" w:space="0" w:color="auto"/>
        <w:bottom w:val="none" w:sz="0" w:space="0" w:color="auto"/>
        <w:right w:val="none" w:sz="0" w:space="0" w:color="auto"/>
      </w:divBdr>
    </w:div>
    <w:div w:id="79300974">
      <w:bodyDiv w:val="1"/>
      <w:marLeft w:val="0"/>
      <w:marRight w:val="0"/>
      <w:marTop w:val="0"/>
      <w:marBottom w:val="0"/>
      <w:divBdr>
        <w:top w:val="none" w:sz="0" w:space="0" w:color="auto"/>
        <w:left w:val="none" w:sz="0" w:space="0" w:color="auto"/>
        <w:bottom w:val="none" w:sz="0" w:space="0" w:color="auto"/>
        <w:right w:val="none" w:sz="0" w:space="0" w:color="auto"/>
      </w:divBdr>
    </w:div>
    <w:div w:id="82385252">
      <w:bodyDiv w:val="1"/>
      <w:marLeft w:val="0"/>
      <w:marRight w:val="0"/>
      <w:marTop w:val="0"/>
      <w:marBottom w:val="0"/>
      <w:divBdr>
        <w:top w:val="none" w:sz="0" w:space="0" w:color="auto"/>
        <w:left w:val="none" w:sz="0" w:space="0" w:color="auto"/>
        <w:bottom w:val="none" w:sz="0" w:space="0" w:color="auto"/>
        <w:right w:val="none" w:sz="0" w:space="0" w:color="auto"/>
      </w:divBdr>
    </w:div>
    <w:div w:id="82919098">
      <w:bodyDiv w:val="1"/>
      <w:marLeft w:val="0"/>
      <w:marRight w:val="0"/>
      <w:marTop w:val="0"/>
      <w:marBottom w:val="0"/>
      <w:divBdr>
        <w:top w:val="none" w:sz="0" w:space="0" w:color="auto"/>
        <w:left w:val="none" w:sz="0" w:space="0" w:color="auto"/>
        <w:bottom w:val="none" w:sz="0" w:space="0" w:color="auto"/>
        <w:right w:val="none" w:sz="0" w:space="0" w:color="auto"/>
      </w:divBdr>
    </w:div>
    <w:div w:id="82993046">
      <w:bodyDiv w:val="1"/>
      <w:marLeft w:val="0"/>
      <w:marRight w:val="0"/>
      <w:marTop w:val="0"/>
      <w:marBottom w:val="0"/>
      <w:divBdr>
        <w:top w:val="none" w:sz="0" w:space="0" w:color="auto"/>
        <w:left w:val="none" w:sz="0" w:space="0" w:color="auto"/>
        <w:bottom w:val="none" w:sz="0" w:space="0" w:color="auto"/>
        <w:right w:val="none" w:sz="0" w:space="0" w:color="auto"/>
      </w:divBdr>
    </w:div>
    <w:div w:id="83647845">
      <w:bodyDiv w:val="1"/>
      <w:marLeft w:val="0"/>
      <w:marRight w:val="0"/>
      <w:marTop w:val="0"/>
      <w:marBottom w:val="0"/>
      <w:divBdr>
        <w:top w:val="none" w:sz="0" w:space="0" w:color="auto"/>
        <w:left w:val="none" w:sz="0" w:space="0" w:color="auto"/>
        <w:bottom w:val="none" w:sz="0" w:space="0" w:color="auto"/>
        <w:right w:val="none" w:sz="0" w:space="0" w:color="auto"/>
      </w:divBdr>
    </w:div>
    <w:div w:id="86123178">
      <w:bodyDiv w:val="1"/>
      <w:marLeft w:val="0"/>
      <w:marRight w:val="0"/>
      <w:marTop w:val="0"/>
      <w:marBottom w:val="0"/>
      <w:divBdr>
        <w:top w:val="none" w:sz="0" w:space="0" w:color="auto"/>
        <w:left w:val="none" w:sz="0" w:space="0" w:color="auto"/>
        <w:bottom w:val="none" w:sz="0" w:space="0" w:color="auto"/>
        <w:right w:val="none" w:sz="0" w:space="0" w:color="auto"/>
      </w:divBdr>
    </w:div>
    <w:div w:id="86578941">
      <w:bodyDiv w:val="1"/>
      <w:marLeft w:val="0"/>
      <w:marRight w:val="0"/>
      <w:marTop w:val="0"/>
      <w:marBottom w:val="0"/>
      <w:divBdr>
        <w:top w:val="none" w:sz="0" w:space="0" w:color="auto"/>
        <w:left w:val="none" w:sz="0" w:space="0" w:color="auto"/>
        <w:bottom w:val="none" w:sz="0" w:space="0" w:color="auto"/>
        <w:right w:val="none" w:sz="0" w:space="0" w:color="auto"/>
      </w:divBdr>
    </w:div>
    <w:div w:id="87120944">
      <w:bodyDiv w:val="1"/>
      <w:marLeft w:val="0"/>
      <w:marRight w:val="0"/>
      <w:marTop w:val="0"/>
      <w:marBottom w:val="0"/>
      <w:divBdr>
        <w:top w:val="none" w:sz="0" w:space="0" w:color="auto"/>
        <w:left w:val="none" w:sz="0" w:space="0" w:color="auto"/>
        <w:bottom w:val="none" w:sz="0" w:space="0" w:color="auto"/>
        <w:right w:val="none" w:sz="0" w:space="0" w:color="auto"/>
      </w:divBdr>
    </w:div>
    <w:div w:id="89007260">
      <w:bodyDiv w:val="1"/>
      <w:marLeft w:val="0"/>
      <w:marRight w:val="0"/>
      <w:marTop w:val="0"/>
      <w:marBottom w:val="0"/>
      <w:divBdr>
        <w:top w:val="none" w:sz="0" w:space="0" w:color="auto"/>
        <w:left w:val="none" w:sz="0" w:space="0" w:color="auto"/>
        <w:bottom w:val="none" w:sz="0" w:space="0" w:color="auto"/>
        <w:right w:val="none" w:sz="0" w:space="0" w:color="auto"/>
      </w:divBdr>
    </w:div>
    <w:div w:id="89157117">
      <w:bodyDiv w:val="1"/>
      <w:marLeft w:val="0"/>
      <w:marRight w:val="0"/>
      <w:marTop w:val="0"/>
      <w:marBottom w:val="0"/>
      <w:divBdr>
        <w:top w:val="none" w:sz="0" w:space="0" w:color="auto"/>
        <w:left w:val="none" w:sz="0" w:space="0" w:color="auto"/>
        <w:bottom w:val="none" w:sz="0" w:space="0" w:color="auto"/>
        <w:right w:val="none" w:sz="0" w:space="0" w:color="auto"/>
      </w:divBdr>
    </w:div>
    <w:div w:id="96602425">
      <w:bodyDiv w:val="1"/>
      <w:marLeft w:val="0"/>
      <w:marRight w:val="0"/>
      <w:marTop w:val="0"/>
      <w:marBottom w:val="0"/>
      <w:divBdr>
        <w:top w:val="none" w:sz="0" w:space="0" w:color="auto"/>
        <w:left w:val="none" w:sz="0" w:space="0" w:color="auto"/>
        <w:bottom w:val="none" w:sz="0" w:space="0" w:color="auto"/>
        <w:right w:val="none" w:sz="0" w:space="0" w:color="auto"/>
      </w:divBdr>
    </w:div>
    <w:div w:id="99186181">
      <w:bodyDiv w:val="1"/>
      <w:marLeft w:val="0"/>
      <w:marRight w:val="0"/>
      <w:marTop w:val="0"/>
      <w:marBottom w:val="0"/>
      <w:divBdr>
        <w:top w:val="none" w:sz="0" w:space="0" w:color="auto"/>
        <w:left w:val="none" w:sz="0" w:space="0" w:color="auto"/>
        <w:bottom w:val="none" w:sz="0" w:space="0" w:color="auto"/>
        <w:right w:val="none" w:sz="0" w:space="0" w:color="auto"/>
      </w:divBdr>
    </w:div>
    <w:div w:id="101807502">
      <w:bodyDiv w:val="1"/>
      <w:marLeft w:val="0"/>
      <w:marRight w:val="0"/>
      <w:marTop w:val="0"/>
      <w:marBottom w:val="0"/>
      <w:divBdr>
        <w:top w:val="none" w:sz="0" w:space="0" w:color="auto"/>
        <w:left w:val="none" w:sz="0" w:space="0" w:color="auto"/>
        <w:bottom w:val="none" w:sz="0" w:space="0" w:color="auto"/>
        <w:right w:val="none" w:sz="0" w:space="0" w:color="auto"/>
      </w:divBdr>
    </w:div>
    <w:div w:id="104929939">
      <w:bodyDiv w:val="1"/>
      <w:marLeft w:val="0"/>
      <w:marRight w:val="0"/>
      <w:marTop w:val="0"/>
      <w:marBottom w:val="0"/>
      <w:divBdr>
        <w:top w:val="none" w:sz="0" w:space="0" w:color="auto"/>
        <w:left w:val="none" w:sz="0" w:space="0" w:color="auto"/>
        <w:bottom w:val="none" w:sz="0" w:space="0" w:color="auto"/>
        <w:right w:val="none" w:sz="0" w:space="0" w:color="auto"/>
      </w:divBdr>
    </w:div>
    <w:div w:id="107047290">
      <w:bodyDiv w:val="1"/>
      <w:marLeft w:val="0"/>
      <w:marRight w:val="0"/>
      <w:marTop w:val="0"/>
      <w:marBottom w:val="0"/>
      <w:divBdr>
        <w:top w:val="none" w:sz="0" w:space="0" w:color="auto"/>
        <w:left w:val="none" w:sz="0" w:space="0" w:color="auto"/>
        <w:bottom w:val="none" w:sz="0" w:space="0" w:color="auto"/>
        <w:right w:val="none" w:sz="0" w:space="0" w:color="auto"/>
      </w:divBdr>
    </w:div>
    <w:div w:id="108085723">
      <w:bodyDiv w:val="1"/>
      <w:marLeft w:val="0"/>
      <w:marRight w:val="0"/>
      <w:marTop w:val="0"/>
      <w:marBottom w:val="0"/>
      <w:divBdr>
        <w:top w:val="none" w:sz="0" w:space="0" w:color="auto"/>
        <w:left w:val="none" w:sz="0" w:space="0" w:color="auto"/>
        <w:bottom w:val="none" w:sz="0" w:space="0" w:color="auto"/>
        <w:right w:val="none" w:sz="0" w:space="0" w:color="auto"/>
      </w:divBdr>
    </w:div>
    <w:div w:id="110519860">
      <w:bodyDiv w:val="1"/>
      <w:marLeft w:val="0"/>
      <w:marRight w:val="0"/>
      <w:marTop w:val="0"/>
      <w:marBottom w:val="0"/>
      <w:divBdr>
        <w:top w:val="none" w:sz="0" w:space="0" w:color="auto"/>
        <w:left w:val="none" w:sz="0" w:space="0" w:color="auto"/>
        <w:bottom w:val="none" w:sz="0" w:space="0" w:color="auto"/>
        <w:right w:val="none" w:sz="0" w:space="0" w:color="auto"/>
      </w:divBdr>
    </w:div>
    <w:div w:id="110898753">
      <w:bodyDiv w:val="1"/>
      <w:marLeft w:val="0"/>
      <w:marRight w:val="0"/>
      <w:marTop w:val="0"/>
      <w:marBottom w:val="0"/>
      <w:divBdr>
        <w:top w:val="none" w:sz="0" w:space="0" w:color="auto"/>
        <w:left w:val="none" w:sz="0" w:space="0" w:color="auto"/>
        <w:bottom w:val="none" w:sz="0" w:space="0" w:color="auto"/>
        <w:right w:val="none" w:sz="0" w:space="0" w:color="auto"/>
      </w:divBdr>
    </w:div>
    <w:div w:id="115637327">
      <w:bodyDiv w:val="1"/>
      <w:marLeft w:val="0"/>
      <w:marRight w:val="0"/>
      <w:marTop w:val="0"/>
      <w:marBottom w:val="0"/>
      <w:divBdr>
        <w:top w:val="none" w:sz="0" w:space="0" w:color="auto"/>
        <w:left w:val="none" w:sz="0" w:space="0" w:color="auto"/>
        <w:bottom w:val="none" w:sz="0" w:space="0" w:color="auto"/>
        <w:right w:val="none" w:sz="0" w:space="0" w:color="auto"/>
      </w:divBdr>
    </w:div>
    <w:div w:id="116722085">
      <w:bodyDiv w:val="1"/>
      <w:marLeft w:val="0"/>
      <w:marRight w:val="0"/>
      <w:marTop w:val="0"/>
      <w:marBottom w:val="0"/>
      <w:divBdr>
        <w:top w:val="none" w:sz="0" w:space="0" w:color="auto"/>
        <w:left w:val="none" w:sz="0" w:space="0" w:color="auto"/>
        <w:bottom w:val="none" w:sz="0" w:space="0" w:color="auto"/>
        <w:right w:val="none" w:sz="0" w:space="0" w:color="auto"/>
      </w:divBdr>
    </w:div>
    <w:div w:id="118299689">
      <w:bodyDiv w:val="1"/>
      <w:marLeft w:val="0"/>
      <w:marRight w:val="0"/>
      <w:marTop w:val="0"/>
      <w:marBottom w:val="0"/>
      <w:divBdr>
        <w:top w:val="none" w:sz="0" w:space="0" w:color="auto"/>
        <w:left w:val="none" w:sz="0" w:space="0" w:color="auto"/>
        <w:bottom w:val="none" w:sz="0" w:space="0" w:color="auto"/>
        <w:right w:val="none" w:sz="0" w:space="0" w:color="auto"/>
      </w:divBdr>
    </w:div>
    <w:div w:id="118686874">
      <w:bodyDiv w:val="1"/>
      <w:marLeft w:val="0"/>
      <w:marRight w:val="0"/>
      <w:marTop w:val="0"/>
      <w:marBottom w:val="0"/>
      <w:divBdr>
        <w:top w:val="none" w:sz="0" w:space="0" w:color="auto"/>
        <w:left w:val="none" w:sz="0" w:space="0" w:color="auto"/>
        <w:bottom w:val="none" w:sz="0" w:space="0" w:color="auto"/>
        <w:right w:val="none" w:sz="0" w:space="0" w:color="auto"/>
      </w:divBdr>
    </w:div>
    <w:div w:id="120266228">
      <w:bodyDiv w:val="1"/>
      <w:marLeft w:val="0"/>
      <w:marRight w:val="0"/>
      <w:marTop w:val="0"/>
      <w:marBottom w:val="0"/>
      <w:divBdr>
        <w:top w:val="none" w:sz="0" w:space="0" w:color="auto"/>
        <w:left w:val="none" w:sz="0" w:space="0" w:color="auto"/>
        <w:bottom w:val="none" w:sz="0" w:space="0" w:color="auto"/>
        <w:right w:val="none" w:sz="0" w:space="0" w:color="auto"/>
      </w:divBdr>
    </w:div>
    <w:div w:id="120537814">
      <w:bodyDiv w:val="1"/>
      <w:marLeft w:val="0"/>
      <w:marRight w:val="0"/>
      <w:marTop w:val="0"/>
      <w:marBottom w:val="0"/>
      <w:divBdr>
        <w:top w:val="none" w:sz="0" w:space="0" w:color="auto"/>
        <w:left w:val="none" w:sz="0" w:space="0" w:color="auto"/>
        <w:bottom w:val="none" w:sz="0" w:space="0" w:color="auto"/>
        <w:right w:val="none" w:sz="0" w:space="0" w:color="auto"/>
      </w:divBdr>
    </w:div>
    <w:div w:id="121964074">
      <w:bodyDiv w:val="1"/>
      <w:marLeft w:val="0"/>
      <w:marRight w:val="0"/>
      <w:marTop w:val="0"/>
      <w:marBottom w:val="0"/>
      <w:divBdr>
        <w:top w:val="none" w:sz="0" w:space="0" w:color="auto"/>
        <w:left w:val="none" w:sz="0" w:space="0" w:color="auto"/>
        <w:bottom w:val="none" w:sz="0" w:space="0" w:color="auto"/>
        <w:right w:val="none" w:sz="0" w:space="0" w:color="auto"/>
      </w:divBdr>
    </w:div>
    <w:div w:id="126777186">
      <w:bodyDiv w:val="1"/>
      <w:marLeft w:val="0"/>
      <w:marRight w:val="0"/>
      <w:marTop w:val="0"/>
      <w:marBottom w:val="0"/>
      <w:divBdr>
        <w:top w:val="none" w:sz="0" w:space="0" w:color="auto"/>
        <w:left w:val="none" w:sz="0" w:space="0" w:color="auto"/>
        <w:bottom w:val="none" w:sz="0" w:space="0" w:color="auto"/>
        <w:right w:val="none" w:sz="0" w:space="0" w:color="auto"/>
      </w:divBdr>
    </w:div>
    <w:div w:id="127434410">
      <w:bodyDiv w:val="1"/>
      <w:marLeft w:val="0"/>
      <w:marRight w:val="0"/>
      <w:marTop w:val="0"/>
      <w:marBottom w:val="0"/>
      <w:divBdr>
        <w:top w:val="none" w:sz="0" w:space="0" w:color="auto"/>
        <w:left w:val="none" w:sz="0" w:space="0" w:color="auto"/>
        <w:bottom w:val="none" w:sz="0" w:space="0" w:color="auto"/>
        <w:right w:val="none" w:sz="0" w:space="0" w:color="auto"/>
      </w:divBdr>
    </w:div>
    <w:div w:id="127482026">
      <w:bodyDiv w:val="1"/>
      <w:marLeft w:val="0"/>
      <w:marRight w:val="0"/>
      <w:marTop w:val="0"/>
      <w:marBottom w:val="0"/>
      <w:divBdr>
        <w:top w:val="none" w:sz="0" w:space="0" w:color="auto"/>
        <w:left w:val="none" w:sz="0" w:space="0" w:color="auto"/>
        <w:bottom w:val="none" w:sz="0" w:space="0" w:color="auto"/>
        <w:right w:val="none" w:sz="0" w:space="0" w:color="auto"/>
      </w:divBdr>
    </w:div>
    <w:div w:id="128715975">
      <w:bodyDiv w:val="1"/>
      <w:marLeft w:val="0"/>
      <w:marRight w:val="0"/>
      <w:marTop w:val="0"/>
      <w:marBottom w:val="0"/>
      <w:divBdr>
        <w:top w:val="none" w:sz="0" w:space="0" w:color="auto"/>
        <w:left w:val="none" w:sz="0" w:space="0" w:color="auto"/>
        <w:bottom w:val="none" w:sz="0" w:space="0" w:color="auto"/>
        <w:right w:val="none" w:sz="0" w:space="0" w:color="auto"/>
      </w:divBdr>
    </w:div>
    <w:div w:id="130560216">
      <w:bodyDiv w:val="1"/>
      <w:marLeft w:val="0"/>
      <w:marRight w:val="0"/>
      <w:marTop w:val="0"/>
      <w:marBottom w:val="0"/>
      <w:divBdr>
        <w:top w:val="none" w:sz="0" w:space="0" w:color="auto"/>
        <w:left w:val="none" w:sz="0" w:space="0" w:color="auto"/>
        <w:bottom w:val="none" w:sz="0" w:space="0" w:color="auto"/>
        <w:right w:val="none" w:sz="0" w:space="0" w:color="auto"/>
      </w:divBdr>
    </w:div>
    <w:div w:id="130638258">
      <w:bodyDiv w:val="1"/>
      <w:marLeft w:val="0"/>
      <w:marRight w:val="0"/>
      <w:marTop w:val="0"/>
      <w:marBottom w:val="0"/>
      <w:divBdr>
        <w:top w:val="none" w:sz="0" w:space="0" w:color="auto"/>
        <w:left w:val="none" w:sz="0" w:space="0" w:color="auto"/>
        <w:bottom w:val="none" w:sz="0" w:space="0" w:color="auto"/>
        <w:right w:val="none" w:sz="0" w:space="0" w:color="auto"/>
      </w:divBdr>
    </w:div>
    <w:div w:id="132135625">
      <w:bodyDiv w:val="1"/>
      <w:marLeft w:val="0"/>
      <w:marRight w:val="0"/>
      <w:marTop w:val="0"/>
      <w:marBottom w:val="0"/>
      <w:divBdr>
        <w:top w:val="none" w:sz="0" w:space="0" w:color="auto"/>
        <w:left w:val="none" w:sz="0" w:space="0" w:color="auto"/>
        <w:bottom w:val="none" w:sz="0" w:space="0" w:color="auto"/>
        <w:right w:val="none" w:sz="0" w:space="0" w:color="auto"/>
      </w:divBdr>
    </w:div>
    <w:div w:id="139199827">
      <w:bodyDiv w:val="1"/>
      <w:marLeft w:val="0"/>
      <w:marRight w:val="0"/>
      <w:marTop w:val="0"/>
      <w:marBottom w:val="0"/>
      <w:divBdr>
        <w:top w:val="none" w:sz="0" w:space="0" w:color="auto"/>
        <w:left w:val="none" w:sz="0" w:space="0" w:color="auto"/>
        <w:bottom w:val="none" w:sz="0" w:space="0" w:color="auto"/>
        <w:right w:val="none" w:sz="0" w:space="0" w:color="auto"/>
      </w:divBdr>
    </w:div>
    <w:div w:id="142165089">
      <w:bodyDiv w:val="1"/>
      <w:marLeft w:val="0"/>
      <w:marRight w:val="0"/>
      <w:marTop w:val="0"/>
      <w:marBottom w:val="0"/>
      <w:divBdr>
        <w:top w:val="none" w:sz="0" w:space="0" w:color="auto"/>
        <w:left w:val="none" w:sz="0" w:space="0" w:color="auto"/>
        <w:bottom w:val="none" w:sz="0" w:space="0" w:color="auto"/>
        <w:right w:val="none" w:sz="0" w:space="0" w:color="auto"/>
      </w:divBdr>
    </w:div>
    <w:div w:id="145097097">
      <w:bodyDiv w:val="1"/>
      <w:marLeft w:val="0"/>
      <w:marRight w:val="0"/>
      <w:marTop w:val="0"/>
      <w:marBottom w:val="0"/>
      <w:divBdr>
        <w:top w:val="none" w:sz="0" w:space="0" w:color="auto"/>
        <w:left w:val="none" w:sz="0" w:space="0" w:color="auto"/>
        <w:bottom w:val="none" w:sz="0" w:space="0" w:color="auto"/>
        <w:right w:val="none" w:sz="0" w:space="0" w:color="auto"/>
      </w:divBdr>
    </w:div>
    <w:div w:id="146554150">
      <w:bodyDiv w:val="1"/>
      <w:marLeft w:val="0"/>
      <w:marRight w:val="0"/>
      <w:marTop w:val="0"/>
      <w:marBottom w:val="0"/>
      <w:divBdr>
        <w:top w:val="none" w:sz="0" w:space="0" w:color="auto"/>
        <w:left w:val="none" w:sz="0" w:space="0" w:color="auto"/>
        <w:bottom w:val="none" w:sz="0" w:space="0" w:color="auto"/>
        <w:right w:val="none" w:sz="0" w:space="0" w:color="auto"/>
      </w:divBdr>
    </w:div>
    <w:div w:id="147214196">
      <w:bodyDiv w:val="1"/>
      <w:marLeft w:val="0"/>
      <w:marRight w:val="0"/>
      <w:marTop w:val="0"/>
      <w:marBottom w:val="0"/>
      <w:divBdr>
        <w:top w:val="none" w:sz="0" w:space="0" w:color="auto"/>
        <w:left w:val="none" w:sz="0" w:space="0" w:color="auto"/>
        <w:bottom w:val="none" w:sz="0" w:space="0" w:color="auto"/>
        <w:right w:val="none" w:sz="0" w:space="0" w:color="auto"/>
      </w:divBdr>
    </w:div>
    <w:div w:id="156001502">
      <w:bodyDiv w:val="1"/>
      <w:marLeft w:val="0"/>
      <w:marRight w:val="0"/>
      <w:marTop w:val="0"/>
      <w:marBottom w:val="0"/>
      <w:divBdr>
        <w:top w:val="none" w:sz="0" w:space="0" w:color="auto"/>
        <w:left w:val="none" w:sz="0" w:space="0" w:color="auto"/>
        <w:bottom w:val="none" w:sz="0" w:space="0" w:color="auto"/>
        <w:right w:val="none" w:sz="0" w:space="0" w:color="auto"/>
      </w:divBdr>
    </w:div>
    <w:div w:id="159397320">
      <w:bodyDiv w:val="1"/>
      <w:marLeft w:val="0"/>
      <w:marRight w:val="0"/>
      <w:marTop w:val="0"/>
      <w:marBottom w:val="0"/>
      <w:divBdr>
        <w:top w:val="none" w:sz="0" w:space="0" w:color="auto"/>
        <w:left w:val="none" w:sz="0" w:space="0" w:color="auto"/>
        <w:bottom w:val="none" w:sz="0" w:space="0" w:color="auto"/>
        <w:right w:val="none" w:sz="0" w:space="0" w:color="auto"/>
      </w:divBdr>
    </w:div>
    <w:div w:id="160043464">
      <w:bodyDiv w:val="1"/>
      <w:marLeft w:val="0"/>
      <w:marRight w:val="0"/>
      <w:marTop w:val="0"/>
      <w:marBottom w:val="0"/>
      <w:divBdr>
        <w:top w:val="none" w:sz="0" w:space="0" w:color="auto"/>
        <w:left w:val="none" w:sz="0" w:space="0" w:color="auto"/>
        <w:bottom w:val="none" w:sz="0" w:space="0" w:color="auto"/>
        <w:right w:val="none" w:sz="0" w:space="0" w:color="auto"/>
      </w:divBdr>
    </w:div>
    <w:div w:id="160126965">
      <w:bodyDiv w:val="1"/>
      <w:marLeft w:val="0"/>
      <w:marRight w:val="0"/>
      <w:marTop w:val="0"/>
      <w:marBottom w:val="0"/>
      <w:divBdr>
        <w:top w:val="none" w:sz="0" w:space="0" w:color="auto"/>
        <w:left w:val="none" w:sz="0" w:space="0" w:color="auto"/>
        <w:bottom w:val="none" w:sz="0" w:space="0" w:color="auto"/>
        <w:right w:val="none" w:sz="0" w:space="0" w:color="auto"/>
      </w:divBdr>
    </w:div>
    <w:div w:id="160395957">
      <w:bodyDiv w:val="1"/>
      <w:marLeft w:val="0"/>
      <w:marRight w:val="0"/>
      <w:marTop w:val="0"/>
      <w:marBottom w:val="0"/>
      <w:divBdr>
        <w:top w:val="none" w:sz="0" w:space="0" w:color="auto"/>
        <w:left w:val="none" w:sz="0" w:space="0" w:color="auto"/>
        <w:bottom w:val="none" w:sz="0" w:space="0" w:color="auto"/>
        <w:right w:val="none" w:sz="0" w:space="0" w:color="auto"/>
      </w:divBdr>
    </w:div>
    <w:div w:id="160462993">
      <w:bodyDiv w:val="1"/>
      <w:marLeft w:val="0"/>
      <w:marRight w:val="0"/>
      <w:marTop w:val="0"/>
      <w:marBottom w:val="0"/>
      <w:divBdr>
        <w:top w:val="none" w:sz="0" w:space="0" w:color="auto"/>
        <w:left w:val="none" w:sz="0" w:space="0" w:color="auto"/>
        <w:bottom w:val="none" w:sz="0" w:space="0" w:color="auto"/>
        <w:right w:val="none" w:sz="0" w:space="0" w:color="auto"/>
      </w:divBdr>
    </w:div>
    <w:div w:id="163782039">
      <w:bodyDiv w:val="1"/>
      <w:marLeft w:val="0"/>
      <w:marRight w:val="0"/>
      <w:marTop w:val="0"/>
      <w:marBottom w:val="0"/>
      <w:divBdr>
        <w:top w:val="none" w:sz="0" w:space="0" w:color="auto"/>
        <w:left w:val="none" w:sz="0" w:space="0" w:color="auto"/>
        <w:bottom w:val="none" w:sz="0" w:space="0" w:color="auto"/>
        <w:right w:val="none" w:sz="0" w:space="0" w:color="auto"/>
      </w:divBdr>
    </w:div>
    <w:div w:id="164130771">
      <w:bodyDiv w:val="1"/>
      <w:marLeft w:val="0"/>
      <w:marRight w:val="0"/>
      <w:marTop w:val="0"/>
      <w:marBottom w:val="0"/>
      <w:divBdr>
        <w:top w:val="none" w:sz="0" w:space="0" w:color="auto"/>
        <w:left w:val="none" w:sz="0" w:space="0" w:color="auto"/>
        <w:bottom w:val="none" w:sz="0" w:space="0" w:color="auto"/>
        <w:right w:val="none" w:sz="0" w:space="0" w:color="auto"/>
      </w:divBdr>
    </w:div>
    <w:div w:id="164983950">
      <w:bodyDiv w:val="1"/>
      <w:marLeft w:val="0"/>
      <w:marRight w:val="0"/>
      <w:marTop w:val="0"/>
      <w:marBottom w:val="0"/>
      <w:divBdr>
        <w:top w:val="none" w:sz="0" w:space="0" w:color="auto"/>
        <w:left w:val="none" w:sz="0" w:space="0" w:color="auto"/>
        <w:bottom w:val="none" w:sz="0" w:space="0" w:color="auto"/>
        <w:right w:val="none" w:sz="0" w:space="0" w:color="auto"/>
      </w:divBdr>
    </w:div>
    <w:div w:id="166100698">
      <w:bodyDiv w:val="1"/>
      <w:marLeft w:val="0"/>
      <w:marRight w:val="0"/>
      <w:marTop w:val="0"/>
      <w:marBottom w:val="0"/>
      <w:divBdr>
        <w:top w:val="none" w:sz="0" w:space="0" w:color="auto"/>
        <w:left w:val="none" w:sz="0" w:space="0" w:color="auto"/>
        <w:bottom w:val="none" w:sz="0" w:space="0" w:color="auto"/>
        <w:right w:val="none" w:sz="0" w:space="0" w:color="auto"/>
      </w:divBdr>
    </w:div>
    <w:div w:id="166331171">
      <w:bodyDiv w:val="1"/>
      <w:marLeft w:val="0"/>
      <w:marRight w:val="0"/>
      <w:marTop w:val="0"/>
      <w:marBottom w:val="0"/>
      <w:divBdr>
        <w:top w:val="none" w:sz="0" w:space="0" w:color="auto"/>
        <w:left w:val="none" w:sz="0" w:space="0" w:color="auto"/>
        <w:bottom w:val="none" w:sz="0" w:space="0" w:color="auto"/>
        <w:right w:val="none" w:sz="0" w:space="0" w:color="auto"/>
      </w:divBdr>
    </w:div>
    <w:div w:id="167134968">
      <w:bodyDiv w:val="1"/>
      <w:marLeft w:val="0"/>
      <w:marRight w:val="0"/>
      <w:marTop w:val="0"/>
      <w:marBottom w:val="0"/>
      <w:divBdr>
        <w:top w:val="none" w:sz="0" w:space="0" w:color="auto"/>
        <w:left w:val="none" w:sz="0" w:space="0" w:color="auto"/>
        <w:bottom w:val="none" w:sz="0" w:space="0" w:color="auto"/>
        <w:right w:val="none" w:sz="0" w:space="0" w:color="auto"/>
      </w:divBdr>
    </w:div>
    <w:div w:id="167911720">
      <w:bodyDiv w:val="1"/>
      <w:marLeft w:val="0"/>
      <w:marRight w:val="0"/>
      <w:marTop w:val="0"/>
      <w:marBottom w:val="0"/>
      <w:divBdr>
        <w:top w:val="none" w:sz="0" w:space="0" w:color="auto"/>
        <w:left w:val="none" w:sz="0" w:space="0" w:color="auto"/>
        <w:bottom w:val="none" w:sz="0" w:space="0" w:color="auto"/>
        <w:right w:val="none" w:sz="0" w:space="0" w:color="auto"/>
      </w:divBdr>
    </w:div>
    <w:div w:id="171725480">
      <w:bodyDiv w:val="1"/>
      <w:marLeft w:val="0"/>
      <w:marRight w:val="0"/>
      <w:marTop w:val="0"/>
      <w:marBottom w:val="0"/>
      <w:divBdr>
        <w:top w:val="none" w:sz="0" w:space="0" w:color="auto"/>
        <w:left w:val="none" w:sz="0" w:space="0" w:color="auto"/>
        <w:bottom w:val="none" w:sz="0" w:space="0" w:color="auto"/>
        <w:right w:val="none" w:sz="0" w:space="0" w:color="auto"/>
      </w:divBdr>
    </w:div>
    <w:div w:id="171845623">
      <w:bodyDiv w:val="1"/>
      <w:marLeft w:val="0"/>
      <w:marRight w:val="0"/>
      <w:marTop w:val="0"/>
      <w:marBottom w:val="0"/>
      <w:divBdr>
        <w:top w:val="none" w:sz="0" w:space="0" w:color="auto"/>
        <w:left w:val="none" w:sz="0" w:space="0" w:color="auto"/>
        <w:bottom w:val="none" w:sz="0" w:space="0" w:color="auto"/>
        <w:right w:val="none" w:sz="0" w:space="0" w:color="auto"/>
      </w:divBdr>
    </w:div>
    <w:div w:id="172693866">
      <w:bodyDiv w:val="1"/>
      <w:marLeft w:val="0"/>
      <w:marRight w:val="0"/>
      <w:marTop w:val="0"/>
      <w:marBottom w:val="0"/>
      <w:divBdr>
        <w:top w:val="none" w:sz="0" w:space="0" w:color="auto"/>
        <w:left w:val="none" w:sz="0" w:space="0" w:color="auto"/>
        <w:bottom w:val="none" w:sz="0" w:space="0" w:color="auto"/>
        <w:right w:val="none" w:sz="0" w:space="0" w:color="auto"/>
      </w:divBdr>
    </w:div>
    <w:div w:id="174728764">
      <w:bodyDiv w:val="1"/>
      <w:marLeft w:val="0"/>
      <w:marRight w:val="0"/>
      <w:marTop w:val="0"/>
      <w:marBottom w:val="0"/>
      <w:divBdr>
        <w:top w:val="none" w:sz="0" w:space="0" w:color="auto"/>
        <w:left w:val="none" w:sz="0" w:space="0" w:color="auto"/>
        <w:bottom w:val="none" w:sz="0" w:space="0" w:color="auto"/>
        <w:right w:val="none" w:sz="0" w:space="0" w:color="auto"/>
      </w:divBdr>
    </w:div>
    <w:div w:id="175731251">
      <w:bodyDiv w:val="1"/>
      <w:marLeft w:val="0"/>
      <w:marRight w:val="0"/>
      <w:marTop w:val="0"/>
      <w:marBottom w:val="0"/>
      <w:divBdr>
        <w:top w:val="none" w:sz="0" w:space="0" w:color="auto"/>
        <w:left w:val="none" w:sz="0" w:space="0" w:color="auto"/>
        <w:bottom w:val="none" w:sz="0" w:space="0" w:color="auto"/>
        <w:right w:val="none" w:sz="0" w:space="0" w:color="auto"/>
      </w:divBdr>
    </w:div>
    <w:div w:id="182936336">
      <w:bodyDiv w:val="1"/>
      <w:marLeft w:val="0"/>
      <w:marRight w:val="0"/>
      <w:marTop w:val="0"/>
      <w:marBottom w:val="0"/>
      <w:divBdr>
        <w:top w:val="none" w:sz="0" w:space="0" w:color="auto"/>
        <w:left w:val="none" w:sz="0" w:space="0" w:color="auto"/>
        <w:bottom w:val="none" w:sz="0" w:space="0" w:color="auto"/>
        <w:right w:val="none" w:sz="0" w:space="0" w:color="auto"/>
      </w:divBdr>
    </w:div>
    <w:div w:id="183054060">
      <w:bodyDiv w:val="1"/>
      <w:marLeft w:val="0"/>
      <w:marRight w:val="0"/>
      <w:marTop w:val="0"/>
      <w:marBottom w:val="0"/>
      <w:divBdr>
        <w:top w:val="none" w:sz="0" w:space="0" w:color="auto"/>
        <w:left w:val="none" w:sz="0" w:space="0" w:color="auto"/>
        <w:bottom w:val="none" w:sz="0" w:space="0" w:color="auto"/>
        <w:right w:val="none" w:sz="0" w:space="0" w:color="auto"/>
      </w:divBdr>
    </w:div>
    <w:div w:id="187253337">
      <w:bodyDiv w:val="1"/>
      <w:marLeft w:val="0"/>
      <w:marRight w:val="0"/>
      <w:marTop w:val="0"/>
      <w:marBottom w:val="0"/>
      <w:divBdr>
        <w:top w:val="none" w:sz="0" w:space="0" w:color="auto"/>
        <w:left w:val="none" w:sz="0" w:space="0" w:color="auto"/>
        <w:bottom w:val="none" w:sz="0" w:space="0" w:color="auto"/>
        <w:right w:val="none" w:sz="0" w:space="0" w:color="auto"/>
      </w:divBdr>
    </w:div>
    <w:div w:id="188376631">
      <w:bodyDiv w:val="1"/>
      <w:marLeft w:val="0"/>
      <w:marRight w:val="0"/>
      <w:marTop w:val="0"/>
      <w:marBottom w:val="0"/>
      <w:divBdr>
        <w:top w:val="none" w:sz="0" w:space="0" w:color="auto"/>
        <w:left w:val="none" w:sz="0" w:space="0" w:color="auto"/>
        <w:bottom w:val="none" w:sz="0" w:space="0" w:color="auto"/>
        <w:right w:val="none" w:sz="0" w:space="0" w:color="auto"/>
      </w:divBdr>
    </w:div>
    <w:div w:id="188883280">
      <w:bodyDiv w:val="1"/>
      <w:marLeft w:val="0"/>
      <w:marRight w:val="0"/>
      <w:marTop w:val="0"/>
      <w:marBottom w:val="0"/>
      <w:divBdr>
        <w:top w:val="none" w:sz="0" w:space="0" w:color="auto"/>
        <w:left w:val="none" w:sz="0" w:space="0" w:color="auto"/>
        <w:bottom w:val="none" w:sz="0" w:space="0" w:color="auto"/>
        <w:right w:val="none" w:sz="0" w:space="0" w:color="auto"/>
      </w:divBdr>
    </w:div>
    <w:div w:id="190269428">
      <w:bodyDiv w:val="1"/>
      <w:marLeft w:val="0"/>
      <w:marRight w:val="0"/>
      <w:marTop w:val="0"/>
      <w:marBottom w:val="0"/>
      <w:divBdr>
        <w:top w:val="none" w:sz="0" w:space="0" w:color="auto"/>
        <w:left w:val="none" w:sz="0" w:space="0" w:color="auto"/>
        <w:bottom w:val="none" w:sz="0" w:space="0" w:color="auto"/>
        <w:right w:val="none" w:sz="0" w:space="0" w:color="auto"/>
      </w:divBdr>
    </w:div>
    <w:div w:id="192308863">
      <w:bodyDiv w:val="1"/>
      <w:marLeft w:val="0"/>
      <w:marRight w:val="0"/>
      <w:marTop w:val="0"/>
      <w:marBottom w:val="0"/>
      <w:divBdr>
        <w:top w:val="none" w:sz="0" w:space="0" w:color="auto"/>
        <w:left w:val="none" w:sz="0" w:space="0" w:color="auto"/>
        <w:bottom w:val="none" w:sz="0" w:space="0" w:color="auto"/>
        <w:right w:val="none" w:sz="0" w:space="0" w:color="auto"/>
      </w:divBdr>
    </w:div>
    <w:div w:id="192810484">
      <w:bodyDiv w:val="1"/>
      <w:marLeft w:val="0"/>
      <w:marRight w:val="0"/>
      <w:marTop w:val="0"/>
      <w:marBottom w:val="0"/>
      <w:divBdr>
        <w:top w:val="none" w:sz="0" w:space="0" w:color="auto"/>
        <w:left w:val="none" w:sz="0" w:space="0" w:color="auto"/>
        <w:bottom w:val="none" w:sz="0" w:space="0" w:color="auto"/>
        <w:right w:val="none" w:sz="0" w:space="0" w:color="auto"/>
      </w:divBdr>
    </w:div>
    <w:div w:id="192891696">
      <w:bodyDiv w:val="1"/>
      <w:marLeft w:val="0"/>
      <w:marRight w:val="0"/>
      <w:marTop w:val="0"/>
      <w:marBottom w:val="0"/>
      <w:divBdr>
        <w:top w:val="none" w:sz="0" w:space="0" w:color="auto"/>
        <w:left w:val="none" w:sz="0" w:space="0" w:color="auto"/>
        <w:bottom w:val="none" w:sz="0" w:space="0" w:color="auto"/>
        <w:right w:val="none" w:sz="0" w:space="0" w:color="auto"/>
      </w:divBdr>
    </w:div>
    <w:div w:id="197859140">
      <w:bodyDiv w:val="1"/>
      <w:marLeft w:val="0"/>
      <w:marRight w:val="0"/>
      <w:marTop w:val="0"/>
      <w:marBottom w:val="0"/>
      <w:divBdr>
        <w:top w:val="none" w:sz="0" w:space="0" w:color="auto"/>
        <w:left w:val="none" w:sz="0" w:space="0" w:color="auto"/>
        <w:bottom w:val="none" w:sz="0" w:space="0" w:color="auto"/>
        <w:right w:val="none" w:sz="0" w:space="0" w:color="auto"/>
      </w:divBdr>
    </w:div>
    <w:div w:id="198053402">
      <w:bodyDiv w:val="1"/>
      <w:marLeft w:val="0"/>
      <w:marRight w:val="0"/>
      <w:marTop w:val="0"/>
      <w:marBottom w:val="0"/>
      <w:divBdr>
        <w:top w:val="none" w:sz="0" w:space="0" w:color="auto"/>
        <w:left w:val="none" w:sz="0" w:space="0" w:color="auto"/>
        <w:bottom w:val="none" w:sz="0" w:space="0" w:color="auto"/>
        <w:right w:val="none" w:sz="0" w:space="0" w:color="auto"/>
      </w:divBdr>
    </w:div>
    <w:div w:id="198905981">
      <w:bodyDiv w:val="1"/>
      <w:marLeft w:val="0"/>
      <w:marRight w:val="0"/>
      <w:marTop w:val="0"/>
      <w:marBottom w:val="0"/>
      <w:divBdr>
        <w:top w:val="none" w:sz="0" w:space="0" w:color="auto"/>
        <w:left w:val="none" w:sz="0" w:space="0" w:color="auto"/>
        <w:bottom w:val="none" w:sz="0" w:space="0" w:color="auto"/>
        <w:right w:val="none" w:sz="0" w:space="0" w:color="auto"/>
      </w:divBdr>
    </w:div>
    <w:div w:id="199053191">
      <w:bodyDiv w:val="1"/>
      <w:marLeft w:val="0"/>
      <w:marRight w:val="0"/>
      <w:marTop w:val="0"/>
      <w:marBottom w:val="0"/>
      <w:divBdr>
        <w:top w:val="none" w:sz="0" w:space="0" w:color="auto"/>
        <w:left w:val="none" w:sz="0" w:space="0" w:color="auto"/>
        <w:bottom w:val="none" w:sz="0" w:space="0" w:color="auto"/>
        <w:right w:val="none" w:sz="0" w:space="0" w:color="auto"/>
      </w:divBdr>
    </w:div>
    <w:div w:id="199781851">
      <w:bodyDiv w:val="1"/>
      <w:marLeft w:val="0"/>
      <w:marRight w:val="0"/>
      <w:marTop w:val="0"/>
      <w:marBottom w:val="0"/>
      <w:divBdr>
        <w:top w:val="none" w:sz="0" w:space="0" w:color="auto"/>
        <w:left w:val="none" w:sz="0" w:space="0" w:color="auto"/>
        <w:bottom w:val="none" w:sz="0" w:space="0" w:color="auto"/>
        <w:right w:val="none" w:sz="0" w:space="0" w:color="auto"/>
      </w:divBdr>
    </w:div>
    <w:div w:id="201676779">
      <w:bodyDiv w:val="1"/>
      <w:marLeft w:val="0"/>
      <w:marRight w:val="0"/>
      <w:marTop w:val="0"/>
      <w:marBottom w:val="0"/>
      <w:divBdr>
        <w:top w:val="none" w:sz="0" w:space="0" w:color="auto"/>
        <w:left w:val="none" w:sz="0" w:space="0" w:color="auto"/>
        <w:bottom w:val="none" w:sz="0" w:space="0" w:color="auto"/>
        <w:right w:val="none" w:sz="0" w:space="0" w:color="auto"/>
      </w:divBdr>
    </w:div>
    <w:div w:id="203948922">
      <w:bodyDiv w:val="1"/>
      <w:marLeft w:val="0"/>
      <w:marRight w:val="0"/>
      <w:marTop w:val="0"/>
      <w:marBottom w:val="0"/>
      <w:divBdr>
        <w:top w:val="none" w:sz="0" w:space="0" w:color="auto"/>
        <w:left w:val="none" w:sz="0" w:space="0" w:color="auto"/>
        <w:bottom w:val="none" w:sz="0" w:space="0" w:color="auto"/>
        <w:right w:val="none" w:sz="0" w:space="0" w:color="auto"/>
      </w:divBdr>
    </w:div>
    <w:div w:id="207693273">
      <w:bodyDiv w:val="1"/>
      <w:marLeft w:val="0"/>
      <w:marRight w:val="0"/>
      <w:marTop w:val="0"/>
      <w:marBottom w:val="0"/>
      <w:divBdr>
        <w:top w:val="none" w:sz="0" w:space="0" w:color="auto"/>
        <w:left w:val="none" w:sz="0" w:space="0" w:color="auto"/>
        <w:bottom w:val="none" w:sz="0" w:space="0" w:color="auto"/>
        <w:right w:val="none" w:sz="0" w:space="0" w:color="auto"/>
      </w:divBdr>
    </w:div>
    <w:div w:id="207768189">
      <w:bodyDiv w:val="1"/>
      <w:marLeft w:val="0"/>
      <w:marRight w:val="0"/>
      <w:marTop w:val="0"/>
      <w:marBottom w:val="0"/>
      <w:divBdr>
        <w:top w:val="none" w:sz="0" w:space="0" w:color="auto"/>
        <w:left w:val="none" w:sz="0" w:space="0" w:color="auto"/>
        <w:bottom w:val="none" w:sz="0" w:space="0" w:color="auto"/>
        <w:right w:val="none" w:sz="0" w:space="0" w:color="auto"/>
      </w:divBdr>
    </w:div>
    <w:div w:id="208732950">
      <w:bodyDiv w:val="1"/>
      <w:marLeft w:val="0"/>
      <w:marRight w:val="0"/>
      <w:marTop w:val="0"/>
      <w:marBottom w:val="0"/>
      <w:divBdr>
        <w:top w:val="none" w:sz="0" w:space="0" w:color="auto"/>
        <w:left w:val="none" w:sz="0" w:space="0" w:color="auto"/>
        <w:bottom w:val="none" w:sz="0" w:space="0" w:color="auto"/>
        <w:right w:val="none" w:sz="0" w:space="0" w:color="auto"/>
      </w:divBdr>
    </w:div>
    <w:div w:id="211505223">
      <w:bodyDiv w:val="1"/>
      <w:marLeft w:val="0"/>
      <w:marRight w:val="0"/>
      <w:marTop w:val="0"/>
      <w:marBottom w:val="0"/>
      <w:divBdr>
        <w:top w:val="none" w:sz="0" w:space="0" w:color="auto"/>
        <w:left w:val="none" w:sz="0" w:space="0" w:color="auto"/>
        <w:bottom w:val="none" w:sz="0" w:space="0" w:color="auto"/>
        <w:right w:val="none" w:sz="0" w:space="0" w:color="auto"/>
      </w:divBdr>
    </w:div>
    <w:div w:id="212428833">
      <w:bodyDiv w:val="1"/>
      <w:marLeft w:val="0"/>
      <w:marRight w:val="0"/>
      <w:marTop w:val="0"/>
      <w:marBottom w:val="0"/>
      <w:divBdr>
        <w:top w:val="none" w:sz="0" w:space="0" w:color="auto"/>
        <w:left w:val="none" w:sz="0" w:space="0" w:color="auto"/>
        <w:bottom w:val="none" w:sz="0" w:space="0" w:color="auto"/>
        <w:right w:val="none" w:sz="0" w:space="0" w:color="auto"/>
      </w:divBdr>
    </w:div>
    <w:div w:id="216936607">
      <w:bodyDiv w:val="1"/>
      <w:marLeft w:val="0"/>
      <w:marRight w:val="0"/>
      <w:marTop w:val="0"/>
      <w:marBottom w:val="0"/>
      <w:divBdr>
        <w:top w:val="none" w:sz="0" w:space="0" w:color="auto"/>
        <w:left w:val="none" w:sz="0" w:space="0" w:color="auto"/>
        <w:bottom w:val="none" w:sz="0" w:space="0" w:color="auto"/>
        <w:right w:val="none" w:sz="0" w:space="0" w:color="auto"/>
      </w:divBdr>
    </w:div>
    <w:div w:id="217017869">
      <w:bodyDiv w:val="1"/>
      <w:marLeft w:val="0"/>
      <w:marRight w:val="0"/>
      <w:marTop w:val="0"/>
      <w:marBottom w:val="0"/>
      <w:divBdr>
        <w:top w:val="none" w:sz="0" w:space="0" w:color="auto"/>
        <w:left w:val="none" w:sz="0" w:space="0" w:color="auto"/>
        <w:bottom w:val="none" w:sz="0" w:space="0" w:color="auto"/>
        <w:right w:val="none" w:sz="0" w:space="0" w:color="auto"/>
      </w:divBdr>
    </w:div>
    <w:div w:id="219749869">
      <w:bodyDiv w:val="1"/>
      <w:marLeft w:val="0"/>
      <w:marRight w:val="0"/>
      <w:marTop w:val="0"/>
      <w:marBottom w:val="0"/>
      <w:divBdr>
        <w:top w:val="none" w:sz="0" w:space="0" w:color="auto"/>
        <w:left w:val="none" w:sz="0" w:space="0" w:color="auto"/>
        <w:bottom w:val="none" w:sz="0" w:space="0" w:color="auto"/>
        <w:right w:val="none" w:sz="0" w:space="0" w:color="auto"/>
      </w:divBdr>
    </w:div>
    <w:div w:id="224415303">
      <w:bodyDiv w:val="1"/>
      <w:marLeft w:val="0"/>
      <w:marRight w:val="0"/>
      <w:marTop w:val="0"/>
      <w:marBottom w:val="0"/>
      <w:divBdr>
        <w:top w:val="none" w:sz="0" w:space="0" w:color="auto"/>
        <w:left w:val="none" w:sz="0" w:space="0" w:color="auto"/>
        <w:bottom w:val="none" w:sz="0" w:space="0" w:color="auto"/>
        <w:right w:val="none" w:sz="0" w:space="0" w:color="auto"/>
      </w:divBdr>
    </w:div>
    <w:div w:id="224923374">
      <w:bodyDiv w:val="1"/>
      <w:marLeft w:val="0"/>
      <w:marRight w:val="0"/>
      <w:marTop w:val="0"/>
      <w:marBottom w:val="0"/>
      <w:divBdr>
        <w:top w:val="none" w:sz="0" w:space="0" w:color="auto"/>
        <w:left w:val="none" w:sz="0" w:space="0" w:color="auto"/>
        <w:bottom w:val="none" w:sz="0" w:space="0" w:color="auto"/>
        <w:right w:val="none" w:sz="0" w:space="0" w:color="auto"/>
      </w:divBdr>
    </w:div>
    <w:div w:id="226040638">
      <w:bodyDiv w:val="1"/>
      <w:marLeft w:val="0"/>
      <w:marRight w:val="0"/>
      <w:marTop w:val="0"/>
      <w:marBottom w:val="0"/>
      <w:divBdr>
        <w:top w:val="none" w:sz="0" w:space="0" w:color="auto"/>
        <w:left w:val="none" w:sz="0" w:space="0" w:color="auto"/>
        <w:bottom w:val="none" w:sz="0" w:space="0" w:color="auto"/>
        <w:right w:val="none" w:sz="0" w:space="0" w:color="auto"/>
      </w:divBdr>
    </w:div>
    <w:div w:id="228923612">
      <w:bodyDiv w:val="1"/>
      <w:marLeft w:val="0"/>
      <w:marRight w:val="0"/>
      <w:marTop w:val="0"/>
      <w:marBottom w:val="0"/>
      <w:divBdr>
        <w:top w:val="none" w:sz="0" w:space="0" w:color="auto"/>
        <w:left w:val="none" w:sz="0" w:space="0" w:color="auto"/>
        <w:bottom w:val="none" w:sz="0" w:space="0" w:color="auto"/>
        <w:right w:val="none" w:sz="0" w:space="0" w:color="auto"/>
      </w:divBdr>
    </w:div>
    <w:div w:id="229660709">
      <w:bodyDiv w:val="1"/>
      <w:marLeft w:val="0"/>
      <w:marRight w:val="0"/>
      <w:marTop w:val="0"/>
      <w:marBottom w:val="0"/>
      <w:divBdr>
        <w:top w:val="none" w:sz="0" w:space="0" w:color="auto"/>
        <w:left w:val="none" w:sz="0" w:space="0" w:color="auto"/>
        <w:bottom w:val="none" w:sz="0" w:space="0" w:color="auto"/>
        <w:right w:val="none" w:sz="0" w:space="0" w:color="auto"/>
      </w:divBdr>
    </w:div>
    <w:div w:id="231278587">
      <w:bodyDiv w:val="1"/>
      <w:marLeft w:val="0"/>
      <w:marRight w:val="0"/>
      <w:marTop w:val="0"/>
      <w:marBottom w:val="0"/>
      <w:divBdr>
        <w:top w:val="none" w:sz="0" w:space="0" w:color="auto"/>
        <w:left w:val="none" w:sz="0" w:space="0" w:color="auto"/>
        <w:bottom w:val="none" w:sz="0" w:space="0" w:color="auto"/>
        <w:right w:val="none" w:sz="0" w:space="0" w:color="auto"/>
      </w:divBdr>
    </w:div>
    <w:div w:id="235097408">
      <w:bodyDiv w:val="1"/>
      <w:marLeft w:val="0"/>
      <w:marRight w:val="0"/>
      <w:marTop w:val="0"/>
      <w:marBottom w:val="0"/>
      <w:divBdr>
        <w:top w:val="none" w:sz="0" w:space="0" w:color="auto"/>
        <w:left w:val="none" w:sz="0" w:space="0" w:color="auto"/>
        <w:bottom w:val="none" w:sz="0" w:space="0" w:color="auto"/>
        <w:right w:val="none" w:sz="0" w:space="0" w:color="auto"/>
      </w:divBdr>
    </w:div>
    <w:div w:id="238098378">
      <w:bodyDiv w:val="1"/>
      <w:marLeft w:val="0"/>
      <w:marRight w:val="0"/>
      <w:marTop w:val="0"/>
      <w:marBottom w:val="0"/>
      <w:divBdr>
        <w:top w:val="none" w:sz="0" w:space="0" w:color="auto"/>
        <w:left w:val="none" w:sz="0" w:space="0" w:color="auto"/>
        <w:bottom w:val="none" w:sz="0" w:space="0" w:color="auto"/>
        <w:right w:val="none" w:sz="0" w:space="0" w:color="auto"/>
      </w:divBdr>
    </w:div>
    <w:div w:id="240214820">
      <w:bodyDiv w:val="1"/>
      <w:marLeft w:val="0"/>
      <w:marRight w:val="0"/>
      <w:marTop w:val="0"/>
      <w:marBottom w:val="0"/>
      <w:divBdr>
        <w:top w:val="none" w:sz="0" w:space="0" w:color="auto"/>
        <w:left w:val="none" w:sz="0" w:space="0" w:color="auto"/>
        <w:bottom w:val="none" w:sz="0" w:space="0" w:color="auto"/>
        <w:right w:val="none" w:sz="0" w:space="0" w:color="auto"/>
      </w:divBdr>
    </w:div>
    <w:div w:id="241257571">
      <w:bodyDiv w:val="1"/>
      <w:marLeft w:val="0"/>
      <w:marRight w:val="0"/>
      <w:marTop w:val="0"/>
      <w:marBottom w:val="0"/>
      <w:divBdr>
        <w:top w:val="none" w:sz="0" w:space="0" w:color="auto"/>
        <w:left w:val="none" w:sz="0" w:space="0" w:color="auto"/>
        <w:bottom w:val="none" w:sz="0" w:space="0" w:color="auto"/>
        <w:right w:val="none" w:sz="0" w:space="0" w:color="auto"/>
      </w:divBdr>
    </w:div>
    <w:div w:id="243690717">
      <w:bodyDiv w:val="1"/>
      <w:marLeft w:val="0"/>
      <w:marRight w:val="0"/>
      <w:marTop w:val="0"/>
      <w:marBottom w:val="0"/>
      <w:divBdr>
        <w:top w:val="none" w:sz="0" w:space="0" w:color="auto"/>
        <w:left w:val="none" w:sz="0" w:space="0" w:color="auto"/>
        <w:bottom w:val="none" w:sz="0" w:space="0" w:color="auto"/>
        <w:right w:val="none" w:sz="0" w:space="0" w:color="auto"/>
      </w:divBdr>
    </w:div>
    <w:div w:id="246353307">
      <w:bodyDiv w:val="1"/>
      <w:marLeft w:val="0"/>
      <w:marRight w:val="0"/>
      <w:marTop w:val="0"/>
      <w:marBottom w:val="0"/>
      <w:divBdr>
        <w:top w:val="none" w:sz="0" w:space="0" w:color="auto"/>
        <w:left w:val="none" w:sz="0" w:space="0" w:color="auto"/>
        <w:bottom w:val="none" w:sz="0" w:space="0" w:color="auto"/>
        <w:right w:val="none" w:sz="0" w:space="0" w:color="auto"/>
      </w:divBdr>
    </w:div>
    <w:div w:id="247737811">
      <w:bodyDiv w:val="1"/>
      <w:marLeft w:val="0"/>
      <w:marRight w:val="0"/>
      <w:marTop w:val="0"/>
      <w:marBottom w:val="0"/>
      <w:divBdr>
        <w:top w:val="none" w:sz="0" w:space="0" w:color="auto"/>
        <w:left w:val="none" w:sz="0" w:space="0" w:color="auto"/>
        <w:bottom w:val="none" w:sz="0" w:space="0" w:color="auto"/>
        <w:right w:val="none" w:sz="0" w:space="0" w:color="auto"/>
      </w:divBdr>
    </w:div>
    <w:div w:id="249050425">
      <w:bodyDiv w:val="1"/>
      <w:marLeft w:val="0"/>
      <w:marRight w:val="0"/>
      <w:marTop w:val="0"/>
      <w:marBottom w:val="0"/>
      <w:divBdr>
        <w:top w:val="none" w:sz="0" w:space="0" w:color="auto"/>
        <w:left w:val="none" w:sz="0" w:space="0" w:color="auto"/>
        <w:bottom w:val="none" w:sz="0" w:space="0" w:color="auto"/>
        <w:right w:val="none" w:sz="0" w:space="0" w:color="auto"/>
      </w:divBdr>
    </w:div>
    <w:div w:id="252863627">
      <w:bodyDiv w:val="1"/>
      <w:marLeft w:val="0"/>
      <w:marRight w:val="0"/>
      <w:marTop w:val="0"/>
      <w:marBottom w:val="0"/>
      <w:divBdr>
        <w:top w:val="none" w:sz="0" w:space="0" w:color="auto"/>
        <w:left w:val="none" w:sz="0" w:space="0" w:color="auto"/>
        <w:bottom w:val="none" w:sz="0" w:space="0" w:color="auto"/>
        <w:right w:val="none" w:sz="0" w:space="0" w:color="auto"/>
      </w:divBdr>
    </w:div>
    <w:div w:id="265815785">
      <w:bodyDiv w:val="1"/>
      <w:marLeft w:val="0"/>
      <w:marRight w:val="0"/>
      <w:marTop w:val="0"/>
      <w:marBottom w:val="0"/>
      <w:divBdr>
        <w:top w:val="none" w:sz="0" w:space="0" w:color="auto"/>
        <w:left w:val="none" w:sz="0" w:space="0" w:color="auto"/>
        <w:bottom w:val="none" w:sz="0" w:space="0" w:color="auto"/>
        <w:right w:val="none" w:sz="0" w:space="0" w:color="auto"/>
      </w:divBdr>
    </w:div>
    <w:div w:id="266742884">
      <w:bodyDiv w:val="1"/>
      <w:marLeft w:val="0"/>
      <w:marRight w:val="0"/>
      <w:marTop w:val="0"/>
      <w:marBottom w:val="0"/>
      <w:divBdr>
        <w:top w:val="none" w:sz="0" w:space="0" w:color="auto"/>
        <w:left w:val="none" w:sz="0" w:space="0" w:color="auto"/>
        <w:bottom w:val="none" w:sz="0" w:space="0" w:color="auto"/>
        <w:right w:val="none" w:sz="0" w:space="0" w:color="auto"/>
      </w:divBdr>
    </w:div>
    <w:div w:id="268201572">
      <w:bodyDiv w:val="1"/>
      <w:marLeft w:val="0"/>
      <w:marRight w:val="0"/>
      <w:marTop w:val="0"/>
      <w:marBottom w:val="0"/>
      <w:divBdr>
        <w:top w:val="none" w:sz="0" w:space="0" w:color="auto"/>
        <w:left w:val="none" w:sz="0" w:space="0" w:color="auto"/>
        <w:bottom w:val="none" w:sz="0" w:space="0" w:color="auto"/>
        <w:right w:val="none" w:sz="0" w:space="0" w:color="auto"/>
      </w:divBdr>
    </w:div>
    <w:div w:id="268512626">
      <w:bodyDiv w:val="1"/>
      <w:marLeft w:val="0"/>
      <w:marRight w:val="0"/>
      <w:marTop w:val="0"/>
      <w:marBottom w:val="0"/>
      <w:divBdr>
        <w:top w:val="none" w:sz="0" w:space="0" w:color="auto"/>
        <w:left w:val="none" w:sz="0" w:space="0" w:color="auto"/>
        <w:bottom w:val="none" w:sz="0" w:space="0" w:color="auto"/>
        <w:right w:val="none" w:sz="0" w:space="0" w:color="auto"/>
      </w:divBdr>
    </w:div>
    <w:div w:id="269750620">
      <w:bodyDiv w:val="1"/>
      <w:marLeft w:val="0"/>
      <w:marRight w:val="0"/>
      <w:marTop w:val="0"/>
      <w:marBottom w:val="0"/>
      <w:divBdr>
        <w:top w:val="none" w:sz="0" w:space="0" w:color="auto"/>
        <w:left w:val="none" w:sz="0" w:space="0" w:color="auto"/>
        <w:bottom w:val="none" w:sz="0" w:space="0" w:color="auto"/>
        <w:right w:val="none" w:sz="0" w:space="0" w:color="auto"/>
      </w:divBdr>
    </w:div>
    <w:div w:id="273244498">
      <w:bodyDiv w:val="1"/>
      <w:marLeft w:val="0"/>
      <w:marRight w:val="0"/>
      <w:marTop w:val="0"/>
      <w:marBottom w:val="0"/>
      <w:divBdr>
        <w:top w:val="none" w:sz="0" w:space="0" w:color="auto"/>
        <w:left w:val="none" w:sz="0" w:space="0" w:color="auto"/>
        <w:bottom w:val="none" w:sz="0" w:space="0" w:color="auto"/>
        <w:right w:val="none" w:sz="0" w:space="0" w:color="auto"/>
      </w:divBdr>
    </w:div>
    <w:div w:id="273438417">
      <w:bodyDiv w:val="1"/>
      <w:marLeft w:val="0"/>
      <w:marRight w:val="0"/>
      <w:marTop w:val="0"/>
      <w:marBottom w:val="0"/>
      <w:divBdr>
        <w:top w:val="none" w:sz="0" w:space="0" w:color="auto"/>
        <w:left w:val="none" w:sz="0" w:space="0" w:color="auto"/>
        <w:bottom w:val="none" w:sz="0" w:space="0" w:color="auto"/>
        <w:right w:val="none" w:sz="0" w:space="0" w:color="auto"/>
      </w:divBdr>
    </w:div>
    <w:div w:id="275675482">
      <w:bodyDiv w:val="1"/>
      <w:marLeft w:val="0"/>
      <w:marRight w:val="0"/>
      <w:marTop w:val="0"/>
      <w:marBottom w:val="0"/>
      <w:divBdr>
        <w:top w:val="none" w:sz="0" w:space="0" w:color="auto"/>
        <w:left w:val="none" w:sz="0" w:space="0" w:color="auto"/>
        <w:bottom w:val="none" w:sz="0" w:space="0" w:color="auto"/>
        <w:right w:val="none" w:sz="0" w:space="0" w:color="auto"/>
      </w:divBdr>
    </w:div>
    <w:div w:id="276186125">
      <w:bodyDiv w:val="1"/>
      <w:marLeft w:val="0"/>
      <w:marRight w:val="0"/>
      <w:marTop w:val="0"/>
      <w:marBottom w:val="0"/>
      <w:divBdr>
        <w:top w:val="none" w:sz="0" w:space="0" w:color="auto"/>
        <w:left w:val="none" w:sz="0" w:space="0" w:color="auto"/>
        <w:bottom w:val="none" w:sz="0" w:space="0" w:color="auto"/>
        <w:right w:val="none" w:sz="0" w:space="0" w:color="auto"/>
      </w:divBdr>
    </w:div>
    <w:div w:id="278529107">
      <w:bodyDiv w:val="1"/>
      <w:marLeft w:val="0"/>
      <w:marRight w:val="0"/>
      <w:marTop w:val="0"/>
      <w:marBottom w:val="0"/>
      <w:divBdr>
        <w:top w:val="none" w:sz="0" w:space="0" w:color="auto"/>
        <w:left w:val="none" w:sz="0" w:space="0" w:color="auto"/>
        <w:bottom w:val="none" w:sz="0" w:space="0" w:color="auto"/>
        <w:right w:val="none" w:sz="0" w:space="0" w:color="auto"/>
      </w:divBdr>
    </w:div>
    <w:div w:id="279066496">
      <w:bodyDiv w:val="1"/>
      <w:marLeft w:val="0"/>
      <w:marRight w:val="0"/>
      <w:marTop w:val="0"/>
      <w:marBottom w:val="0"/>
      <w:divBdr>
        <w:top w:val="none" w:sz="0" w:space="0" w:color="auto"/>
        <w:left w:val="none" w:sz="0" w:space="0" w:color="auto"/>
        <w:bottom w:val="none" w:sz="0" w:space="0" w:color="auto"/>
        <w:right w:val="none" w:sz="0" w:space="0" w:color="auto"/>
      </w:divBdr>
    </w:div>
    <w:div w:id="284389280">
      <w:bodyDiv w:val="1"/>
      <w:marLeft w:val="0"/>
      <w:marRight w:val="0"/>
      <w:marTop w:val="0"/>
      <w:marBottom w:val="0"/>
      <w:divBdr>
        <w:top w:val="none" w:sz="0" w:space="0" w:color="auto"/>
        <w:left w:val="none" w:sz="0" w:space="0" w:color="auto"/>
        <w:bottom w:val="none" w:sz="0" w:space="0" w:color="auto"/>
        <w:right w:val="none" w:sz="0" w:space="0" w:color="auto"/>
      </w:divBdr>
    </w:div>
    <w:div w:id="284580360">
      <w:bodyDiv w:val="1"/>
      <w:marLeft w:val="0"/>
      <w:marRight w:val="0"/>
      <w:marTop w:val="0"/>
      <w:marBottom w:val="0"/>
      <w:divBdr>
        <w:top w:val="none" w:sz="0" w:space="0" w:color="auto"/>
        <w:left w:val="none" w:sz="0" w:space="0" w:color="auto"/>
        <w:bottom w:val="none" w:sz="0" w:space="0" w:color="auto"/>
        <w:right w:val="none" w:sz="0" w:space="0" w:color="auto"/>
      </w:divBdr>
    </w:div>
    <w:div w:id="285966136">
      <w:bodyDiv w:val="1"/>
      <w:marLeft w:val="0"/>
      <w:marRight w:val="0"/>
      <w:marTop w:val="0"/>
      <w:marBottom w:val="0"/>
      <w:divBdr>
        <w:top w:val="none" w:sz="0" w:space="0" w:color="auto"/>
        <w:left w:val="none" w:sz="0" w:space="0" w:color="auto"/>
        <w:bottom w:val="none" w:sz="0" w:space="0" w:color="auto"/>
        <w:right w:val="none" w:sz="0" w:space="0" w:color="auto"/>
      </w:divBdr>
    </w:div>
    <w:div w:id="287011276">
      <w:bodyDiv w:val="1"/>
      <w:marLeft w:val="0"/>
      <w:marRight w:val="0"/>
      <w:marTop w:val="0"/>
      <w:marBottom w:val="0"/>
      <w:divBdr>
        <w:top w:val="none" w:sz="0" w:space="0" w:color="auto"/>
        <w:left w:val="none" w:sz="0" w:space="0" w:color="auto"/>
        <w:bottom w:val="none" w:sz="0" w:space="0" w:color="auto"/>
        <w:right w:val="none" w:sz="0" w:space="0" w:color="auto"/>
      </w:divBdr>
    </w:div>
    <w:div w:id="288706454">
      <w:bodyDiv w:val="1"/>
      <w:marLeft w:val="0"/>
      <w:marRight w:val="0"/>
      <w:marTop w:val="0"/>
      <w:marBottom w:val="0"/>
      <w:divBdr>
        <w:top w:val="none" w:sz="0" w:space="0" w:color="auto"/>
        <w:left w:val="none" w:sz="0" w:space="0" w:color="auto"/>
        <w:bottom w:val="none" w:sz="0" w:space="0" w:color="auto"/>
        <w:right w:val="none" w:sz="0" w:space="0" w:color="auto"/>
      </w:divBdr>
    </w:div>
    <w:div w:id="291600834">
      <w:bodyDiv w:val="1"/>
      <w:marLeft w:val="0"/>
      <w:marRight w:val="0"/>
      <w:marTop w:val="0"/>
      <w:marBottom w:val="0"/>
      <w:divBdr>
        <w:top w:val="none" w:sz="0" w:space="0" w:color="auto"/>
        <w:left w:val="none" w:sz="0" w:space="0" w:color="auto"/>
        <w:bottom w:val="none" w:sz="0" w:space="0" w:color="auto"/>
        <w:right w:val="none" w:sz="0" w:space="0" w:color="auto"/>
      </w:divBdr>
    </w:div>
    <w:div w:id="292102254">
      <w:bodyDiv w:val="1"/>
      <w:marLeft w:val="0"/>
      <w:marRight w:val="0"/>
      <w:marTop w:val="0"/>
      <w:marBottom w:val="0"/>
      <w:divBdr>
        <w:top w:val="none" w:sz="0" w:space="0" w:color="auto"/>
        <w:left w:val="none" w:sz="0" w:space="0" w:color="auto"/>
        <w:bottom w:val="none" w:sz="0" w:space="0" w:color="auto"/>
        <w:right w:val="none" w:sz="0" w:space="0" w:color="auto"/>
      </w:divBdr>
    </w:div>
    <w:div w:id="293171400">
      <w:bodyDiv w:val="1"/>
      <w:marLeft w:val="0"/>
      <w:marRight w:val="0"/>
      <w:marTop w:val="0"/>
      <w:marBottom w:val="0"/>
      <w:divBdr>
        <w:top w:val="none" w:sz="0" w:space="0" w:color="auto"/>
        <w:left w:val="none" w:sz="0" w:space="0" w:color="auto"/>
        <w:bottom w:val="none" w:sz="0" w:space="0" w:color="auto"/>
        <w:right w:val="none" w:sz="0" w:space="0" w:color="auto"/>
      </w:divBdr>
    </w:div>
    <w:div w:id="293563082">
      <w:bodyDiv w:val="1"/>
      <w:marLeft w:val="0"/>
      <w:marRight w:val="0"/>
      <w:marTop w:val="0"/>
      <w:marBottom w:val="0"/>
      <w:divBdr>
        <w:top w:val="none" w:sz="0" w:space="0" w:color="auto"/>
        <w:left w:val="none" w:sz="0" w:space="0" w:color="auto"/>
        <w:bottom w:val="none" w:sz="0" w:space="0" w:color="auto"/>
        <w:right w:val="none" w:sz="0" w:space="0" w:color="auto"/>
      </w:divBdr>
    </w:div>
    <w:div w:id="293952600">
      <w:bodyDiv w:val="1"/>
      <w:marLeft w:val="0"/>
      <w:marRight w:val="0"/>
      <w:marTop w:val="0"/>
      <w:marBottom w:val="0"/>
      <w:divBdr>
        <w:top w:val="none" w:sz="0" w:space="0" w:color="auto"/>
        <w:left w:val="none" w:sz="0" w:space="0" w:color="auto"/>
        <w:bottom w:val="none" w:sz="0" w:space="0" w:color="auto"/>
        <w:right w:val="none" w:sz="0" w:space="0" w:color="auto"/>
      </w:divBdr>
    </w:div>
    <w:div w:id="296565900">
      <w:bodyDiv w:val="1"/>
      <w:marLeft w:val="0"/>
      <w:marRight w:val="0"/>
      <w:marTop w:val="0"/>
      <w:marBottom w:val="0"/>
      <w:divBdr>
        <w:top w:val="none" w:sz="0" w:space="0" w:color="auto"/>
        <w:left w:val="none" w:sz="0" w:space="0" w:color="auto"/>
        <w:bottom w:val="none" w:sz="0" w:space="0" w:color="auto"/>
        <w:right w:val="none" w:sz="0" w:space="0" w:color="auto"/>
      </w:divBdr>
    </w:div>
    <w:div w:id="299652851">
      <w:bodyDiv w:val="1"/>
      <w:marLeft w:val="0"/>
      <w:marRight w:val="0"/>
      <w:marTop w:val="0"/>
      <w:marBottom w:val="0"/>
      <w:divBdr>
        <w:top w:val="none" w:sz="0" w:space="0" w:color="auto"/>
        <w:left w:val="none" w:sz="0" w:space="0" w:color="auto"/>
        <w:bottom w:val="none" w:sz="0" w:space="0" w:color="auto"/>
        <w:right w:val="none" w:sz="0" w:space="0" w:color="auto"/>
      </w:divBdr>
    </w:div>
    <w:div w:id="301740664">
      <w:bodyDiv w:val="1"/>
      <w:marLeft w:val="0"/>
      <w:marRight w:val="0"/>
      <w:marTop w:val="0"/>
      <w:marBottom w:val="0"/>
      <w:divBdr>
        <w:top w:val="none" w:sz="0" w:space="0" w:color="auto"/>
        <w:left w:val="none" w:sz="0" w:space="0" w:color="auto"/>
        <w:bottom w:val="none" w:sz="0" w:space="0" w:color="auto"/>
        <w:right w:val="none" w:sz="0" w:space="0" w:color="auto"/>
      </w:divBdr>
    </w:div>
    <w:div w:id="302084676">
      <w:bodyDiv w:val="1"/>
      <w:marLeft w:val="0"/>
      <w:marRight w:val="0"/>
      <w:marTop w:val="0"/>
      <w:marBottom w:val="0"/>
      <w:divBdr>
        <w:top w:val="none" w:sz="0" w:space="0" w:color="auto"/>
        <w:left w:val="none" w:sz="0" w:space="0" w:color="auto"/>
        <w:bottom w:val="none" w:sz="0" w:space="0" w:color="auto"/>
        <w:right w:val="none" w:sz="0" w:space="0" w:color="auto"/>
      </w:divBdr>
    </w:div>
    <w:div w:id="302123496">
      <w:bodyDiv w:val="1"/>
      <w:marLeft w:val="0"/>
      <w:marRight w:val="0"/>
      <w:marTop w:val="0"/>
      <w:marBottom w:val="0"/>
      <w:divBdr>
        <w:top w:val="none" w:sz="0" w:space="0" w:color="auto"/>
        <w:left w:val="none" w:sz="0" w:space="0" w:color="auto"/>
        <w:bottom w:val="none" w:sz="0" w:space="0" w:color="auto"/>
        <w:right w:val="none" w:sz="0" w:space="0" w:color="auto"/>
      </w:divBdr>
    </w:div>
    <w:div w:id="302735238">
      <w:bodyDiv w:val="1"/>
      <w:marLeft w:val="0"/>
      <w:marRight w:val="0"/>
      <w:marTop w:val="0"/>
      <w:marBottom w:val="0"/>
      <w:divBdr>
        <w:top w:val="none" w:sz="0" w:space="0" w:color="auto"/>
        <w:left w:val="none" w:sz="0" w:space="0" w:color="auto"/>
        <w:bottom w:val="none" w:sz="0" w:space="0" w:color="auto"/>
        <w:right w:val="none" w:sz="0" w:space="0" w:color="auto"/>
      </w:divBdr>
    </w:div>
    <w:div w:id="307367745">
      <w:bodyDiv w:val="1"/>
      <w:marLeft w:val="0"/>
      <w:marRight w:val="0"/>
      <w:marTop w:val="0"/>
      <w:marBottom w:val="0"/>
      <w:divBdr>
        <w:top w:val="none" w:sz="0" w:space="0" w:color="auto"/>
        <w:left w:val="none" w:sz="0" w:space="0" w:color="auto"/>
        <w:bottom w:val="none" w:sz="0" w:space="0" w:color="auto"/>
        <w:right w:val="none" w:sz="0" w:space="0" w:color="auto"/>
      </w:divBdr>
    </w:div>
    <w:div w:id="308167229">
      <w:bodyDiv w:val="1"/>
      <w:marLeft w:val="0"/>
      <w:marRight w:val="0"/>
      <w:marTop w:val="0"/>
      <w:marBottom w:val="0"/>
      <w:divBdr>
        <w:top w:val="none" w:sz="0" w:space="0" w:color="auto"/>
        <w:left w:val="none" w:sz="0" w:space="0" w:color="auto"/>
        <w:bottom w:val="none" w:sz="0" w:space="0" w:color="auto"/>
        <w:right w:val="none" w:sz="0" w:space="0" w:color="auto"/>
      </w:divBdr>
    </w:div>
    <w:div w:id="311296678">
      <w:bodyDiv w:val="1"/>
      <w:marLeft w:val="0"/>
      <w:marRight w:val="0"/>
      <w:marTop w:val="0"/>
      <w:marBottom w:val="0"/>
      <w:divBdr>
        <w:top w:val="none" w:sz="0" w:space="0" w:color="auto"/>
        <w:left w:val="none" w:sz="0" w:space="0" w:color="auto"/>
        <w:bottom w:val="none" w:sz="0" w:space="0" w:color="auto"/>
        <w:right w:val="none" w:sz="0" w:space="0" w:color="auto"/>
      </w:divBdr>
    </w:div>
    <w:div w:id="311838615">
      <w:bodyDiv w:val="1"/>
      <w:marLeft w:val="0"/>
      <w:marRight w:val="0"/>
      <w:marTop w:val="0"/>
      <w:marBottom w:val="0"/>
      <w:divBdr>
        <w:top w:val="none" w:sz="0" w:space="0" w:color="auto"/>
        <w:left w:val="none" w:sz="0" w:space="0" w:color="auto"/>
        <w:bottom w:val="none" w:sz="0" w:space="0" w:color="auto"/>
        <w:right w:val="none" w:sz="0" w:space="0" w:color="auto"/>
      </w:divBdr>
    </w:div>
    <w:div w:id="312219896">
      <w:bodyDiv w:val="1"/>
      <w:marLeft w:val="0"/>
      <w:marRight w:val="0"/>
      <w:marTop w:val="0"/>
      <w:marBottom w:val="0"/>
      <w:divBdr>
        <w:top w:val="none" w:sz="0" w:space="0" w:color="auto"/>
        <w:left w:val="none" w:sz="0" w:space="0" w:color="auto"/>
        <w:bottom w:val="none" w:sz="0" w:space="0" w:color="auto"/>
        <w:right w:val="none" w:sz="0" w:space="0" w:color="auto"/>
      </w:divBdr>
    </w:div>
    <w:div w:id="315040211">
      <w:bodyDiv w:val="1"/>
      <w:marLeft w:val="0"/>
      <w:marRight w:val="0"/>
      <w:marTop w:val="0"/>
      <w:marBottom w:val="0"/>
      <w:divBdr>
        <w:top w:val="none" w:sz="0" w:space="0" w:color="auto"/>
        <w:left w:val="none" w:sz="0" w:space="0" w:color="auto"/>
        <w:bottom w:val="none" w:sz="0" w:space="0" w:color="auto"/>
        <w:right w:val="none" w:sz="0" w:space="0" w:color="auto"/>
      </w:divBdr>
    </w:div>
    <w:div w:id="316425788">
      <w:bodyDiv w:val="1"/>
      <w:marLeft w:val="0"/>
      <w:marRight w:val="0"/>
      <w:marTop w:val="0"/>
      <w:marBottom w:val="0"/>
      <w:divBdr>
        <w:top w:val="none" w:sz="0" w:space="0" w:color="auto"/>
        <w:left w:val="none" w:sz="0" w:space="0" w:color="auto"/>
        <w:bottom w:val="none" w:sz="0" w:space="0" w:color="auto"/>
        <w:right w:val="none" w:sz="0" w:space="0" w:color="auto"/>
      </w:divBdr>
    </w:div>
    <w:div w:id="317807234">
      <w:bodyDiv w:val="1"/>
      <w:marLeft w:val="0"/>
      <w:marRight w:val="0"/>
      <w:marTop w:val="0"/>
      <w:marBottom w:val="0"/>
      <w:divBdr>
        <w:top w:val="none" w:sz="0" w:space="0" w:color="auto"/>
        <w:left w:val="none" w:sz="0" w:space="0" w:color="auto"/>
        <w:bottom w:val="none" w:sz="0" w:space="0" w:color="auto"/>
        <w:right w:val="none" w:sz="0" w:space="0" w:color="auto"/>
      </w:divBdr>
    </w:div>
    <w:div w:id="319888380">
      <w:bodyDiv w:val="1"/>
      <w:marLeft w:val="0"/>
      <w:marRight w:val="0"/>
      <w:marTop w:val="0"/>
      <w:marBottom w:val="0"/>
      <w:divBdr>
        <w:top w:val="none" w:sz="0" w:space="0" w:color="auto"/>
        <w:left w:val="none" w:sz="0" w:space="0" w:color="auto"/>
        <w:bottom w:val="none" w:sz="0" w:space="0" w:color="auto"/>
        <w:right w:val="none" w:sz="0" w:space="0" w:color="auto"/>
      </w:divBdr>
    </w:div>
    <w:div w:id="324013719">
      <w:bodyDiv w:val="1"/>
      <w:marLeft w:val="0"/>
      <w:marRight w:val="0"/>
      <w:marTop w:val="0"/>
      <w:marBottom w:val="0"/>
      <w:divBdr>
        <w:top w:val="none" w:sz="0" w:space="0" w:color="auto"/>
        <w:left w:val="none" w:sz="0" w:space="0" w:color="auto"/>
        <w:bottom w:val="none" w:sz="0" w:space="0" w:color="auto"/>
        <w:right w:val="none" w:sz="0" w:space="0" w:color="auto"/>
      </w:divBdr>
    </w:div>
    <w:div w:id="326252167">
      <w:bodyDiv w:val="1"/>
      <w:marLeft w:val="0"/>
      <w:marRight w:val="0"/>
      <w:marTop w:val="0"/>
      <w:marBottom w:val="0"/>
      <w:divBdr>
        <w:top w:val="none" w:sz="0" w:space="0" w:color="auto"/>
        <w:left w:val="none" w:sz="0" w:space="0" w:color="auto"/>
        <w:bottom w:val="none" w:sz="0" w:space="0" w:color="auto"/>
        <w:right w:val="none" w:sz="0" w:space="0" w:color="auto"/>
      </w:divBdr>
    </w:div>
    <w:div w:id="329142279">
      <w:bodyDiv w:val="1"/>
      <w:marLeft w:val="0"/>
      <w:marRight w:val="0"/>
      <w:marTop w:val="0"/>
      <w:marBottom w:val="0"/>
      <w:divBdr>
        <w:top w:val="none" w:sz="0" w:space="0" w:color="auto"/>
        <w:left w:val="none" w:sz="0" w:space="0" w:color="auto"/>
        <w:bottom w:val="none" w:sz="0" w:space="0" w:color="auto"/>
        <w:right w:val="none" w:sz="0" w:space="0" w:color="auto"/>
      </w:divBdr>
    </w:div>
    <w:div w:id="331491435">
      <w:bodyDiv w:val="1"/>
      <w:marLeft w:val="0"/>
      <w:marRight w:val="0"/>
      <w:marTop w:val="0"/>
      <w:marBottom w:val="0"/>
      <w:divBdr>
        <w:top w:val="none" w:sz="0" w:space="0" w:color="auto"/>
        <w:left w:val="none" w:sz="0" w:space="0" w:color="auto"/>
        <w:bottom w:val="none" w:sz="0" w:space="0" w:color="auto"/>
        <w:right w:val="none" w:sz="0" w:space="0" w:color="auto"/>
      </w:divBdr>
    </w:div>
    <w:div w:id="337464124">
      <w:bodyDiv w:val="1"/>
      <w:marLeft w:val="0"/>
      <w:marRight w:val="0"/>
      <w:marTop w:val="0"/>
      <w:marBottom w:val="0"/>
      <w:divBdr>
        <w:top w:val="none" w:sz="0" w:space="0" w:color="auto"/>
        <w:left w:val="none" w:sz="0" w:space="0" w:color="auto"/>
        <w:bottom w:val="none" w:sz="0" w:space="0" w:color="auto"/>
        <w:right w:val="none" w:sz="0" w:space="0" w:color="auto"/>
      </w:divBdr>
    </w:div>
    <w:div w:id="337586433">
      <w:bodyDiv w:val="1"/>
      <w:marLeft w:val="0"/>
      <w:marRight w:val="0"/>
      <w:marTop w:val="0"/>
      <w:marBottom w:val="0"/>
      <w:divBdr>
        <w:top w:val="none" w:sz="0" w:space="0" w:color="auto"/>
        <w:left w:val="none" w:sz="0" w:space="0" w:color="auto"/>
        <w:bottom w:val="none" w:sz="0" w:space="0" w:color="auto"/>
        <w:right w:val="none" w:sz="0" w:space="0" w:color="auto"/>
      </w:divBdr>
    </w:div>
    <w:div w:id="339045275">
      <w:bodyDiv w:val="1"/>
      <w:marLeft w:val="0"/>
      <w:marRight w:val="0"/>
      <w:marTop w:val="0"/>
      <w:marBottom w:val="0"/>
      <w:divBdr>
        <w:top w:val="none" w:sz="0" w:space="0" w:color="auto"/>
        <w:left w:val="none" w:sz="0" w:space="0" w:color="auto"/>
        <w:bottom w:val="none" w:sz="0" w:space="0" w:color="auto"/>
        <w:right w:val="none" w:sz="0" w:space="0" w:color="auto"/>
      </w:divBdr>
    </w:div>
    <w:div w:id="339309196">
      <w:bodyDiv w:val="1"/>
      <w:marLeft w:val="0"/>
      <w:marRight w:val="0"/>
      <w:marTop w:val="0"/>
      <w:marBottom w:val="0"/>
      <w:divBdr>
        <w:top w:val="none" w:sz="0" w:space="0" w:color="auto"/>
        <w:left w:val="none" w:sz="0" w:space="0" w:color="auto"/>
        <w:bottom w:val="none" w:sz="0" w:space="0" w:color="auto"/>
        <w:right w:val="none" w:sz="0" w:space="0" w:color="auto"/>
      </w:divBdr>
    </w:div>
    <w:div w:id="341325667">
      <w:bodyDiv w:val="1"/>
      <w:marLeft w:val="0"/>
      <w:marRight w:val="0"/>
      <w:marTop w:val="0"/>
      <w:marBottom w:val="0"/>
      <w:divBdr>
        <w:top w:val="none" w:sz="0" w:space="0" w:color="auto"/>
        <w:left w:val="none" w:sz="0" w:space="0" w:color="auto"/>
        <w:bottom w:val="none" w:sz="0" w:space="0" w:color="auto"/>
        <w:right w:val="none" w:sz="0" w:space="0" w:color="auto"/>
      </w:divBdr>
    </w:div>
    <w:div w:id="342166337">
      <w:bodyDiv w:val="1"/>
      <w:marLeft w:val="0"/>
      <w:marRight w:val="0"/>
      <w:marTop w:val="0"/>
      <w:marBottom w:val="0"/>
      <w:divBdr>
        <w:top w:val="none" w:sz="0" w:space="0" w:color="auto"/>
        <w:left w:val="none" w:sz="0" w:space="0" w:color="auto"/>
        <w:bottom w:val="none" w:sz="0" w:space="0" w:color="auto"/>
        <w:right w:val="none" w:sz="0" w:space="0" w:color="auto"/>
      </w:divBdr>
    </w:div>
    <w:div w:id="342784713">
      <w:bodyDiv w:val="1"/>
      <w:marLeft w:val="0"/>
      <w:marRight w:val="0"/>
      <w:marTop w:val="0"/>
      <w:marBottom w:val="0"/>
      <w:divBdr>
        <w:top w:val="none" w:sz="0" w:space="0" w:color="auto"/>
        <w:left w:val="none" w:sz="0" w:space="0" w:color="auto"/>
        <w:bottom w:val="none" w:sz="0" w:space="0" w:color="auto"/>
        <w:right w:val="none" w:sz="0" w:space="0" w:color="auto"/>
      </w:divBdr>
    </w:div>
    <w:div w:id="351155367">
      <w:bodyDiv w:val="1"/>
      <w:marLeft w:val="0"/>
      <w:marRight w:val="0"/>
      <w:marTop w:val="0"/>
      <w:marBottom w:val="0"/>
      <w:divBdr>
        <w:top w:val="none" w:sz="0" w:space="0" w:color="auto"/>
        <w:left w:val="none" w:sz="0" w:space="0" w:color="auto"/>
        <w:bottom w:val="none" w:sz="0" w:space="0" w:color="auto"/>
        <w:right w:val="none" w:sz="0" w:space="0" w:color="auto"/>
      </w:divBdr>
    </w:div>
    <w:div w:id="354189073">
      <w:bodyDiv w:val="1"/>
      <w:marLeft w:val="0"/>
      <w:marRight w:val="0"/>
      <w:marTop w:val="0"/>
      <w:marBottom w:val="0"/>
      <w:divBdr>
        <w:top w:val="none" w:sz="0" w:space="0" w:color="auto"/>
        <w:left w:val="none" w:sz="0" w:space="0" w:color="auto"/>
        <w:bottom w:val="none" w:sz="0" w:space="0" w:color="auto"/>
        <w:right w:val="none" w:sz="0" w:space="0" w:color="auto"/>
      </w:divBdr>
    </w:div>
    <w:div w:id="357002476">
      <w:bodyDiv w:val="1"/>
      <w:marLeft w:val="0"/>
      <w:marRight w:val="0"/>
      <w:marTop w:val="0"/>
      <w:marBottom w:val="0"/>
      <w:divBdr>
        <w:top w:val="none" w:sz="0" w:space="0" w:color="auto"/>
        <w:left w:val="none" w:sz="0" w:space="0" w:color="auto"/>
        <w:bottom w:val="none" w:sz="0" w:space="0" w:color="auto"/>
        <w:right w:val="none" w:sz="0" w:space="0" w:color="auto"/>
      </w:divBdr>
    </w:div>
    <w:div w:id="357705853">
      <w:bodyDiv w:val="1"/>
      <w:marLeft w:val="0"/>
      <w:marRight w:val="0"/>
      <w:marTop w:val="0"/>
      <w:marBottom w:val="0"/>
      <w:divBdr>
        <w:top w:val="none" w:sz="0" w:space="0" w:color="auto"/>
        <w:left w:val="none" w:sz="0" w:space="0" w:color="auto"/>
        <w:bottom w:val="none" w:sz="0" w:space="0" w:color="auto"/>
        <w:right w:val="none" w:sz="0" w:space="0" w:color="auto"/>
      </w:divBdr>
    </w:div>
    <w:div w:id="357970692">
      <w:bodyDiv w:val="1"/>
      <w:marLeft w:val="0"/>
      <w:marRight w:val="0"/>
      <w:marTop w:val="0"/>
      <w:marBottom w:val="0"/>
      <w:divBdr>
        <w:top w:val="none" w:sz="0" w:space="0" w:color="auto"/>
        <w:left w:val="none" w:sz="0" w:space="0" w:color="auto"/>
        <w:bottom w:val="none" w:sz="0" w:space="0" w:color="auto"/>
        <w:right w:val="none" w:sz="0" w:space="0" w:color="auto"/>
      </w:divBdr>
    </w:div>
    <w:div w:id="365494702">
      <w:bodyDiv w:val="1"/>
      <w:marLeft w:val="0"/>
      <w:marRight w:val="0"/>
      <w:marTop w:val="0"/>
      <w:marBottom w:val="0"/>
      <w:divBdr>
        <w:top w:val="none" w:sz="0" w:space="0" w:color="auto"/>
        <w:left w:val="none" w:sz="0" w:space="0" w:color="auto"/>
        <w:bottom w:val="none" w:sz="0" w:space="0" w:color="auto"/>
        <w:right w:val="none" w:sz="0" w:space="0" w:color="auto"/>
      </w:divBdr>
    </w:div>
    <w:div w:id="367685395">
      <w:bodyDiv w:val="1"/>
      <w:marLeft w:val="0"/>
      <w:marRight w:val="0"/>
      <w:marTop w:val="0"/>
      <w:marBottom w:val="0"/>
      <w:divBdr>
        <w:top w:val="none" w:sz="0" w:space="0" w:color="auto"/>
        <w:left w:val="none" w:sz="0" w:space="0" w:color="auto"/>
        <w:bottom w:val="none" w:sz="0" w:space="0" w:color="auto"/>
        <w:right w:val="none" w:sz="0" w:space="0" w:color="auto"/>
      </w:divBdr>
    </w:div>
    <w:div w:id="368145164">
      <w:bodyDiv w:val="1"/>
      <w:marLeft w:val="0"/>
      <w:marRight w:val="0"/>
      <w:marTop w:val="0"/>
      <w:marBottom w:val="0"/>
      <w:divBdr>
        <w:top w:val="none" w:sz="0" w:space="0" w:color="auto"/>
        <w:left w:val="none" w:sz="0" w:space="0" w:color="auto"/>
        <w:bottom w:val="none" w:sz="0" w:space="0" w:color="auto"/>
        <w:right w:val="none" w:sz="0" w:space="0" w:color="auto"/>
      </w:divBdr>
    </w:div>
    <w:div w:id="368456126">
      <w:bodyDiv w:val="1"/>
      <w:marLeft w:val="0"/>
      <w:marRight w:val="0"/>
      <w:marTop w:val="0"/>
      <w:marBottom w:val="0"/>
      <w:divBdr>
        <w:top w:val="none" w:sz="0" w:space="0" w:color="auto"/>
        <w:left w:val="none" w:sz="0" w:space="0" w:color="auto"/>
        <w:bottom w:val="none" w:sz="0" w:space="0" w:color="auto"/>
        <w:right w:val="none" w:sz="0" w:space="0" w:color="auto"/>
      </w:divBdr>
    </w:div>
    <w:div w:id="368605764">
      <w:bodyDiv w:val="1"/>
      <w:marLeft w:val="0"/>
      <w:marRight w:val="0"/>
      <w:marTop w:val="0"/>
      <w:marBottom w:val="0"/>
      <w:divBdr>
        <w:top w:val="none" w:sz="0" w:space="0" w:color="auto"/>
        <w:left w:val="none" w:sz="0" w:space="0" w:color="auto"/>
        <w:bottom w:val="none" w:sz="0" w:space="0" w:color="auto"/>
        <w:right w:val="none" w:sz="0" w:space="0" w:color="auto"/>
      </w:divBdr>
    </w:div>
    <w:div w:id="373386707">
      <w:bodyDiv w:val="1"/>
      <w:marLeft w:val="0"/>
      <w:marRight w:val="0"/>
      <w:marTop w:val="0"/>
      <w:marBottom w:val="0"/>
      <w:divBdr>
        <w:top w:val="none" w:sz="0" w:space="0" w:color="auto"/>
        <w:left w:val="none" w:sz="0" w:space="0" w:color="auto"/>
        <w:bottom w:val="none" w:sz="0" w:space="0" w:color="auto"/>
        <w:right w:val="none" w:sz="0" w:space="0" w:color="auto"/>
      </w:divBdr>
    </w:div>
    <w:div w:id="375391718">
      <w:bodyDiv w:val="1"/>
      <w:marLeft w:val="0"/>
      <w:marRight w:val="0"/>
      <w:marTop w:val="0"/>
      <w:marBottom w:val="0"/>
      <w:divBdr>
        <w:top w:val="none" w:sz="0" w:space="0" w:color="auto"/>
        <w:left w:val="none" w:sz="0" w:space="0" w:color="auto"/>
        <w:bottom w:val="none" w:sz="0" w:space="0" w:color="auto"/>
        <w:right w:val="none" w:sz="0" w:space="0" w:color="auto"/>
      </w:divBdr>
    </w:div>
    <w:div w:id="376051344">
      <w:bodyDiv w:val="1"/>
      <w:marLeft w:val="0"/>
      <w:marRight w:val="0"/>
      <w:marTop w:val="0"/>
      <w:marBottom w:val="0"/>
      <w:divBdr>
        <w:top w:val="none" w:sz="0" w:space="0" w:color="auto"/>
        <w:left w:val="none" w:sz="0" w:space="0" w:color="auto"/>
        <w:bottom w:val="none" w:sz="0" w:space="0" w:color="auto"/>
        <w:right w:val="none" w:sz="0" w:space="0" w:color="auto"/>
      </w:divBdr>
    </w:div>
    <w:div w:id="376860310">
      <w:bodyDiv w:val="1"/>
      <w:marLeft w:val="0"/>
      <w:marRight w:val="0"/>
      <w:marTop w:val="0"/>
      <w:marBottom w:val="0"/>
      <w:divBdr>
        <w:top w:val="none" w:sz="0" w:space="0" w:color="auto"/>
        <w:left w:val="none" w:sz="0" w:space="0" w:color="auto"/>
        <w:bottom w:val="none" w:sz="0" w:space="0" w:color="auto"/>
        <w:right w:val="none" w:sz="0" w:space="0" w:color="auto"/>
      </w:divBdr>
    </w:div>
    <w:div w:id="377778281">
      <w:bodyDiv w:val="1"/>
      <w:marLeft w:val="0"/>
      <w:marRight w:val="0"/>
      <w:marTop w:val="0"/>
      <w:marBottom w:val="0"/>
      <w:divBdr>
        <w:top w:val="none" w:sz="0" w:space="0" w:color="auto"/>
        <w:left w:val="none" w:sz="0" w:space="0" w:color="auto"/>
        <w:bottom w:val="none" w:sz="0" w:space="0" w:color="auto"/>
        <w:right w:val="none" w:sz="0" w:space="0" w:color="auto"/>
      </w:divBdr>
    </w:div>
    <w:div w:id="384987994">
      <w:bodyDiv w:val="1"/>
      <w:marLeft w:val="0"/>
      <w:marRight w:val="0"/>
      <w:marTop w:val="0"/>
      <w:marBottom w:val="0"/>
      <w:divBdr>
        <w:top w:val="none" w:sz="0" w:space="0" w:color="auto"/>
        <w:left w:val="none" w:sz="0" w:space="0" w:color="auto"/>
        <w:bottom w:val="none" w:sz="0" w:space="0" w:color="auto"/>
        <w:right w:val="none" w:sz="0" w:space="0" w:color="auto"/>
      </w:divBdr>
    </w:div>
    <w:div w:id="387653209">
      <w:bodyDiv w:val="1"/>
      <w:marLeft w:val="0"/>
      <w:marRight w:val="0"/>
      <w:marTop w:val="0"/>
      <w:marBottom w:val="0"/>
      <w:divBdr>
        <w:top w:val="none" w:sz="0" w:space="0" w:color="auto"/>
        <w:left w:val="none" w:sz="0" w:space="0" w:color="auto"/>
        <w:bottom w:val="none" w:sz="0" w:space="0" w:color="auto"/>
        <w:right w:val="none" w:sz="0" w:space="0" w:color="auto"/>
      </w:divBdr>
    </w:div>
    <w:div w:id="388766199">
      <w:bodyDiv w:val="1"/>
      <w:marLeft w:val="0"/>
      <w:marRight w:val="0"/>
      <w:marTop w:val="0"/>
      <w:marBottom w:val="0"/>
      <w:divBdr>
        <w:top w:val="none" w:sz="0" w:space="0" w:color="auto"/>
        <w:left w:val="none" w:sz="0" w:space="0" w:color="auto"/>
        <w:bottom w:val="none" w:sz="0" w:space="0" w:color="auto"/>
        <w:right w:val="none" w:sz="0" w:space="0" w:color="auto"/>
      </w:divBdr>
    </w:div>
    <w:div w:id="389423887">
      <w:bodyDiv w:val="1"/>
      <w:marLeft w:val="0"/>
      <w:marRight w:val="0"/>
      <w:marTop w:val="0"/>
      <w:marBottom w:val="0"/>
      <w:divBdr>
        <w:top w:val="none" w:sz="0" w:space="0" w:color="auto"/>
        <w:left w:val="none" w:sz="0" w:space="0" w:color="auto"/>
        <w:bottom w:val="none" w:sz="0" w:space="0" w:color="auto"/>
        <w:right w:val="none" w:sz="0" w:space="0" w:color="auto"/>
      </w:divBdr>
    </w:div>
    <w:div w:id="389498011">
      <w:bodyDiv w:val="1"/>
      <w:marLeft w:val="0"/>
      <w:marRight w:val="0"/>
      <w:marTop w:val="0"/>
      <w:marBottom w:val="0"/>
      <w:divBdr>
        <w:top w:val="none" w:sz="0" w:space="0" w:color="auto"/>
        <w:left w:val="none" w:sz="0" w:space="0" w:color="auto"/>
        <w:bottom w:val="none" w:sz="0" w:space="0" w:color="auto"/>
        <w:right w:val="none" w:sz="0" w:space="0" w:color="auto"/>
      </w:divBdr>
    </w:div>
    <w:div w:id="392197342">
      <w:bodyDiv w:val="1"/>
      <w:marLeft w:val="0"/>
      <w:marRight w:val="0"/>
      <w:marTop w:val="0"/>
      <w:marBottom w:val="0"/>
      <w:divBdr>
        <w:top w:val="none" w:sz="0" w:space="0" w:color="auto"/>
        <w:left w:val="none" w:sz="0" w:space="0" w:color="auto"/>
        <w:bottom w:val="none" w:sz="0" w:space="0" w:color="auto"/>
        <w:right w:val="none" w:sz="0" w:space="0" w:color="auto"/>
      </w:divBdr>
    </w:div>
    <w:div w:id="392313324">
      <w:bodyDiv w:val="1"/>
      <w:marLeft w:val="0"/>
      <w:marRight w:val="0"/>
      <w:marTop w:val="0"/>
      <w:marBottom w:val="0"/>
      <w:divBdr>
        <w:top w:val="none" w:sz="0" w:space="0" w:color="auto"/>
        <w:left w:val="none" w:sz="0" w:space="0" w:color="auto"/>
        <w:bottom w:val="none" w:sz="0" w:space="0" w:color="auto"/>
        <w:right w:val="none" w:sz="0" w:space="0" w:color="auto"/>
      </w:divBdr>
    </w:div>
    <w:div w:id="392431851">
      <w:bodyDiv w:val="1"/>
      <w:marLeft w:val="0"/>
      <w:marRight w:val="0"/>
      <w:marTop w:val="0"/>
      <w:marBottom w:val="0"/>
      <w:divBdr>
        <w:top w:val="none" w:sz="0" w:space="0" w:color="auto"/>
        <w:left w:val="none" w:sz="0" w:space="0" w:color="auto"/>
        <w:bottom w:val="none" w:sz="0" w:space="0" w:color="auto"/>
        <w:right w:val="none" w:sz="0" w:space="0" w:color="auto"/>
      </w:divBdr>
    </w:div>
    <w:div w:id="396630171">
      <w:bodyDiv w:val="1"/>
      <w:marLeft w:val="0"/>
      <w:marRight w:val="0"/>
      <w:marTop w:val="0"/>
      <w:marBottom w:val="0"/>
      <w:divBdr>
        <w:top w:val="none" w:sz="0" w:space="0" w:color="auto"/>
        <w:left w:val="none" w:sz="0" w:space="0" w:color="auto"/>
        <w:bottom w:val="none" w:sz="0" w:space="0" w:color="auto"/>
        <w:right w:val="none" w:sz="0" w:space="0" w:color="auto"/>
      </w:divBdr>
    </w:div>
    <w:div w:id="397435543">
      <w:bodyDiv w:val="1"/>
      <w:marLeft w:val="0"/>
      <w:marRight w:val="0"/>
      <w:marTop w:val="0"/>
      <w:marBottom w:val="0"/>
      <w:divBdr>
        <w:top w:val="none" w:sz="0" w:space="0" w:color="auto"/>
        <w:left w:val="none" w:sz="0" w:space="0" w:color="auto"/>
        <w:bottom w:val="none" w:sz="0" w:space="0" w:color="auto"/>
        <w:right w:val="none" w:sz="0" w:space="0" w:color="auto"/>
      </w:divBdr>
    </w:div>
    <w:div w:id="399599410">
      <w:bodyDiv w:val="1"/>
      <w:marLeft w:val="0"/>
      <w:marRight w:val="0"/>
      <w:marTop w:val="0"/>
      <w:marBottom w:val="0"/>
      <w:divBdr>
        <w:top w:val="none" w:sz="0" w:space="0" w:color="auto"/>
        <w:left w:val="none" w:sz="0" w:space="0" w:color="auto"/>
        <w:bottom w:val="none" w:sz="0" w:space="0" w:color="auto"/>
        <w:right w:val="none" w:sz="0" w:space="0" w:color="auto"/>
      </w:divBdr>
    </w:div>
    <w:div w:id="400712831">
      <w:bodyDiv w:val="1"/>
      <w:marLeft w:val="0"/>
      <w:marRight w:val="0"/>
      <w:marTop w:val="0"/>
      <w:marBottom w:val="0"/>
      <w:divBdr>
        <w:top w:val="none" w:sz="0" w:space="0" w:color="auto"/>
        <w:left w:val="none" w:sz="0" w:space="0" w:color="auto"/>
        <w:bottom w:val="none" w:sz="0" w:space="0" w:color="auto"/>
        <w:right w:val="none" w:sz="0" w:space="0" w:color="auto"/>
      </w:divBdr>
    </w:div>
    <w:div w:id="400714909">
      <w:bodyDiv w:val="1"/>
      <w:marLeft w:val="0"/>
      <w:marRight w:val="0"/>
      <w:marTop w:val="0"/>
      <w:marBottom w:val="0"/>
      <w:divBdr>
        <w:top w:val="none" w:sz="0" w:space="0" w:color="auto"/>
        <w:left w:val="none" w:sz="0" w:space="0" w:color="auto"/>
        <w:bottom w:val="none" w:sz="0" w:space="0" w:color="auto"/>
        <w:right w:val="none" w:sz="0" w:space="0" w:color="auto"/>
      </w:divBdr>
    </w:div>
    <w:div w:id="400719048">
      <w:bodyDiv w:val="1"/>
      <w:marLeft w:val="0"/>
      <w:marRight w:val="0"/>
      <w:marTop w:val="0"/>
      <w:marBottom w:val="0"/>
      <w:divBdr>
        <w:top w:val="none" w:sz="0" w:space="0" w:color="auto"/>
        <w:left w:val="none" w:sz="0" w:space="0" w:color="auto"/>
        <w:bottom w:val="none" w:sz="0" w:space="0" w:color="auto"/>
        <w:right w:val="none" w:sz="0" w:space="0" w:color="auto"/>
      </w:divBdr>
    </w:div>
    <w:div w:id="401680391">
      <w:bodyDiv w:val="1"/>
      <w:marLeft w:val="0"/>
      <w:marRight w:val="0"/>
      <w:marTop w:val="0"/>
      <w:marBottom w:val="0"/>
      <w:divBdr>
        <w:top w:val="none" w:sz="0" w:space="0" w:color="auto"/>
        <w:left w:val="none" w:sz="0" w:space="0" w:color="auto"/>
        <w:bottom w:val="none" w:sz="0" w:space="0" w:color="auto"/>
        <w:right w:val="none" w:sz="0" w:space="0" w:color="auto"/>
      </w:divBdr>
    </w:div>
    <w:div w:id="405567904">
      <w:bodyDiv w:val="1"/>
      <w:marLeft w:val="0"/>
      <w:marRight w:val="0"/>
      <w:marTop w:val="0"/>
      <w:marBottom w:val="0"/>
      <w:divBdr>
        <w:top w:val="none" w:sz="0" w:space="0" w:color="auto"/>
        <w:left w:val="none" w:sz="0" w:space="0" w:color="auto"/>
        <w:bottom w:val="none" w:sz="0" w:space="0" w:color="auto"/>
        <w:right w:val="none" w:sz="0" w:space="0" w:color="auto"/>
      </w:divBdr>
    </w:div>
    <w:div w:id="414132321">
      <w:bodyDiv w:val="1"/>
      <w:marLeft w:val="0"/>
      <w:marRight w:val="0"/>
      <w:marTop w:val="0"/>
      <w:marBottom w:val="0"/>
      <w:divBdr>
        <w:top w:val="none" w:sz="0" w:space="0" w:color="auto"/>
        <w:left w:val="none" w:sz="0" w:space="0" w:color="auto"/>
        <w:bottom w:val="none" w:sz="0" w:space="0" w:color="auto"/>
        <w:right w:val="none" w:sz="0" w:space="0" w:color="auto"/>
      </w:divBdr>
    </w:div>
    <w:div w:id="415398411">
      <w:bodyDiv w:val="1"/>
      <w:marLeft w:val="0"/>
      <w:marRight w:val="0"/>
      <w:marTop w:val="0"/>
      <w:marBottom w:val="0"/>
      <w:divBdr>
        <w:top w:val="none" w:sz="0" w:space="0" w:color="auto"/>
        <w:left w:val="none" w:sz="0" w:space="0" w:color="auto"/>
        <w:bottom w:val="none" w:sz="0" w:space="0" w:color="auto"/>
        <w:right w:val="none" w:sz="0" w:space="0" w:color="auto"/>
      </w:divBdr>
    </w:div>
    <w:div w:id="416899976">
      <w:bodyDiv w:val="1"/>
      <w:marLeft w:val="0"/>
      <w:marRight w:val="0"/>
      <w:marTop w:val="0"/>
      <w:marBottom w:val="0"/>
      <w:divBdr>
        <w:top w:val="none" w:sz="0" w:space="0" w:color="auto"/>
        <w:left w:val="none" w:sz="0" w:space="0" w:color="auto"/>
        <w:bottom w:val="none" w:sz="0" w:space="0" w:color="auto"/>
        <w:right w:val="none" w:sz="0" w:space="0" w:color="auto"/>
      </w:divBdr>
    </w:div>
    <w:div w:id="417554485">
      <w:bodyDiv w:val="1"/>
      <w:marLeft w:val="0"/>
      <w:marRight w:val="0"/>
      <w:marTop w:val="0"/>
      <w:marBottom w:val="0"/>
      <w:divBdr>
        <w:top w:val="none" w:sz="0" w:space="0" w:color="auto"/>
        <w:left w:val="none" w:sz="0" w:space="0" w:color="auto"/>
        <w:bottom w:val="none" w:sz="0" w:space="0" w:color="auto"/>
        <w:right w:val="none" w:sz="0" w:space="0" w:color="auto"/>
      </w:divBdr>
    </w:div>
    <w:div w:id="420300285">
      <w:bodyDiv w:val="1"/>
      <w:marLeft w:val="0"/>
      <w:marRight w:val="0"/>
      <w:marTop w:val="0"/>
      <w:marBottom w:val="0"/>
      <w:divBdr>
        <w:top w:val="none" w:sz="0" w:space="0" w:color="auto"/>
        <w:left w:val="none" w:sz="0" w:space="0" w:color="auto"/>
        <w:bottom w:val="none" w:sz="0" w:space="0" w:color="auto"/>
        <w:right w:val="none" w:sz="0" w:space="0" w:color="auto"/>
      </w:divBdr>
    </w:div>
    <w:div w:id="421219324">
      <w:bodyDiv w:val="1"/>
      <w:marLeft w:val="0"/>
      <w:marRight w:val="0"/>
      <w:marTop w:val="0"/>
      <w:marBottom w:val="0"/>
      <w:divBdr>
        <w:top w:val="none" w:sz="0" w:space="0" w:color="auto"/>
        <w:left w:val="none" w:sz="0" w:space="0" w:color="auto"/>
        <w:bottom w:val="none" w:sz="0" w:space="0" w:color="auto"/>
        <w:right w:val="none" w:sz="0" w:space="0" w:color="auto"/>
      </w:divBdr>
    </w:div>
    <w:div w:id="424376426">
      <w:bodyDiv w:val="1"/>
      <w:marLeft w:val="0"/>
      <w:marRight w:val="0"/>
      <w:marTop w:val="0"/>
      <w:marBottom w:val="0"/>
      <w:divBdr>
        <w:top w:val="none" w:sz="0" w:space="0" w:color="auto"/>
        <w:left w:val="none" w:sz="0" w:space="0" w:color="auto"/>
        <w:bottom w:val="none" w:sz="0" w:space="0" w:color="auto"/>
        <w:right w:val="none" w:sz="0" w:space="0" w:color="auto"/>
      </w:divBdr>
    </w:div>
    <w:div w:id="425348454">
      <w:bodyDiv w:val="1"/>
      <w:marLeft w:val="0"/>
      <w:marRight w:val="0"/>
      <w:marTop w:val="0"/>
      <w:marBottom w:val="0"/>
      <w:divBdr>
        <w:top w:val="none" w:sz="0" w:space="0" w:color="auto"/>
        <w:left w:val="none" w:sz="0" w:space="0" w:color="auto"/>
        <w:bottom w:val="none" w:sz="0" w:space="0" w:color="auto"/>
        <w:right w:val="none" w:sz="0" w:space="0" w:color="auto"/>
      </w:divBdr>
    </w:div>
    <w:div w:id="429081088">
      <w:bodyDiv w:val="1"/>
      <w:marLeft w:val="0"/>
      <w:marRight w:val="0"/>
      <w:marTop w:val="0"/>
      <w:marBottom w:val="0"/>
      <w:divBdr>
        <w:top w:val="none" w:sz="0" w:space="0" w:color="auto"/>
        <w:left w:val="none" w:sz="0" w:space="0" w:color="auto"/>
        <w:bottom w:val="none" w:sz="0" w:space="0" w:color="auto"/>
        <w:right w:val="none" w:sz="0" w:space="0" w:color="auto"/>
      </w:divBdr>
    </w:div>
    <w:div w:id="431976567">
      <w:bodyDiv w:val="1"/>
      <w:marLeft w:val="0"/>
      <w:marRight w:val="0"/>
      <w:marTop w:val="0"/>
      <w:marBottom w:val="0"/>
      <w:divBdr>
        <w:top w:val="none" w:sz="0" w:space="0" w:color="auto"/>
        <w:left w:val="none" w:sz="0" w:space="0" w:color="auto"/>
        <w:bottom w:val="none" w:sz="0" w:space="0" w:color="auto"/>
        <w:right w:val="none" w:sz="0" w:space="0" w:color="auto"/>
      </w:divBdr>
    </w:div>
    <w:div w:id="432240112">
      <w:bodyDiv w:val="1"/>
      <w:marLeft w:val="0"/>
      <w:marRight w:val="0"/>
      <w:marTop w:val="0"/>
      <w:marBottom w:val="0"/>
      <w:divBdr>
        <w:top w:val="none" w:sz="0" w:space="0" w:color="auto"/>
        <w:left w:val="none" w:sz="0" w:space="0" w:color="auto"/>
        <w:bottom w:val="none" w:sz="0" w:space="0" w:color="auto"/>
        <w:right w:val="none" w:sz="0" w:space="0" w:color="auto"/>
      </w:divBdr>
    </w:div>
    <w:div w:id="433743314">
      <w:bodyDiv w:val="1"/>
      <w:marLeft w:val="0"/>
      <w:marRight w:val="0"/>
      <w:marTop w:val="0"/>
      <w:marBottom w:val="0"/>
      <w:divBdr>
        <w:top w:val="none" w:sz="0" w:space="0" w:color="auto"/>
        <w:left w:val="none" w:sz="0" w:space="0" w:color="auto"/>
        <w:bottom w:val="none" w:sz="0" w:space="0" w:color="auto"/>
        <w:right w:val="none" w:sz="0" w:space="0" w:color="auto"/>
      </w:divBdr>
    </w:div>
    <w:div w:id="433860807">
      <w:bodyDiv w:val="1"/>
      <w:marLeft w:val="0"/>
      <w:marRight w:val="0"/>
      <w:marTop w:val="0"/>
      <w:marBottom w:val="0"/>
      <w:divBdr>
        <w:top w:val="none" w:sz="0" w:space="0" w:color="auto"/>
        <w:left w:val="none" w:sz="0" w:space="0" w:color="auto"/>
        <w:bottom w:val="none" w:sz="0" w:space="0" w:color="auto"/>
        <w:right w:val="none" w:sz="0" w:space="0" w:color="auto"/>
      </w:divBdr>
    </w:div>
    <w:div w:id="435827805">
      <w:bodyDiv w:val="1"/>
      <w:marLeft w:val="0"/>
      <w:marRight w:val="0"/>
      <w:marTop w:val="0"/>
      <w:marBottom w:val="0"/>
      <w:divBdr>
        <w:top w:val="none" w:sz="0" w:space="0" w:color="auto"/>
        <w:left w:val="none" w:sz="0" w:space="0" w:color="auto"/>
        <w:bottom w:val="none" w:sz="0" w:space="0" w:color="auto"/>
        <w:right w:val="none" w:sz="0" w:space="0" w:color="auto"/>
      </w:divBdr>
    </w:div>
    <w:div w:id="436609160">
      <w:bodyDiv w:val="1"/>
      <w:marLeft w:val="0"/>
      <w:marRight w:val="0"/>
      <w:marTop w:val="0"/>
      <w:marBottom w:val="0"/>
      <w:divBdr>
        <w:top w:val="none" w:sz="0" w:space="0" w:color="auto"/>
        <w:left w:val="none" w:sz="0" w:space="0" w:color="auto"/>
        <w:bottom w:val="none" w:sz="0" w:space="0" w:color="auto"/>
        <w:right w:val="none" w:sz="0" w:space="0" w:color="auto"/>
      </w:divBdr>
    </w:div>
    <w:div w:id="447116996">
      <w:bodyDiv w:val="1"/>
      <w:marLeft w:val="0"/>
      <w:marRight w:val="0"/>
      <w:marTop w:val="0"/>
      <w:marBottom w:val="0"/>
      <w:divBdr>
        <w:top w:val="none" w:sz="0" w:space="0" w:color="auto"/>
        <w:left w:val="none" w:sz="0" w:space="0" w:color="auto"/>
        <w:bottom w:val="none" w:sz="0" w:space="0" w:color="auto"/>
        <w:right w:val="none" w:sz="0" w:space="0" w:color="auto"/>
      </w:divBdr>
    </w:div>
    <w:div w:id="450132035">
      <w:bodyDiv w:val="1"/>
      <w:marLeft w:val="0"/>
      <w:marRight w:val="0"/>
      <w:marTop w:val="0"/>
      <w:marBottom w:val="0"/>
      <w:divBdr>
        <w:top w:val="none" w:sz="0" w:space="0" w:color="auto"/>
        <w:left w:val="none" w:sz="0" w:space="0" w:color="auto"/>
        <w:bottom w:val="none" w:sz="0" w:space="0" w:color="auto"/>
        <w:right w:val="none" w:sz="0" w:space="0" w:color="auto"/>
      </w:divBdr>
    </w:div>
    <w:div w:id="453015650">
      <w:bodyDiv w:val="1"/>
      <w:marLeft w:val="0"/>
      <w:marRight w:val="0"/>
      <w:marTop w:val="0"/>
      <w:marBottom w:val="0"/>
      <w:divBdr>
        <w:top w:val="none" w:sz="0" w:space="0" w:color="auto"/>
        <w:left w:val="none" w:sz="0" w:space="0" w:color="auto"/>
        <w:bottom w:val="none" w:sz="0" w:space="0" w:color="auto"/>
        <w:right w:val="none" w:sz="0" w:space="0" w:color="auto"/>
      </w:divBdr>
    </w:div>
    <w:div w:id="453796753">
      <w:bodyDiv w:val="1"/>
      <w:marLeft w:val="0"/>
      <w:marRight w:val="0"/>
      <w:marTop w:val="0"/>
      <w:marBottom w:val="0"/>
      <w:divBdr>
        <w:top w:val="none" w:sz="0" w:space="0" w:color="auto"/>
        <w:left w:val="none" w:sz="0" w:space="0" w:color="auto"/>
        <w:bottom w:val="none" w:sz="0" w:space="0" w:color="auto"/>
        <w:right w:val="none" w:sz="0" w:space="0" w:color="auto"/>
      </w:divBdr>
    </w:div>
    <w:div w:id="454299191">
      <w:bodyDiv w:val="1"/>
      <w:marLeft w:val="0"/>
      <w:marRight w:val="0"/>
      <w:marTop w:val="0"/>
      <w:marBottom w:val="0"/>
      <w:divBdr>
        <w:top w:val="none" w:sz="0" w:space="0" w:color="auto"/>
        <w:left w:val="none" w:sz="0" w:space="0" w:color="auto"/>
        <w:bottom w:val="none" w:sz="0" w:space="0" w:color="auto"/>
        <w:right w:val="none" w:sz="0" w:space="0" w:color="auto"/>
      </w:divBdr>
    </w:div>
    <w:div w:id="460920481">
      <w:bodyDiv w:val="1"/>
      <w:marLeft w:val="0"/>
      <w:marRight w:val="0"/>
      <w:marTop w:val="0"/>
      <w:marBottom w:val="0"/>
      <w:divBdr>
        <w:top w:val="none" w:sz="0" w:space="0" w:color="auto"/>
        <w:left w:val="none" w:sz="0" w:space="0" w:color="auto"/>
        <w:bottom w:val="none" w:sz="0" w:space="0" w:color="auto"/>
        <w:right w:val="none" w:sz="0" w:space="0" w:color="auto"/>
      </w:divBdr>
    </w:div>
    <w:div w:id="461115918">
      <w:bodyDiv w:val="1"/>
      <w:marLeft w:val="0"/>
      <w:marRight w:val="0"/>
      <w:marTop w:val="0"/>
      <w:marBottom w:val="0"/>
      <w:divBdr>
        <w:top w:val="none" w:sz="0" w:space="0" w:color="auto"/>
        <w:left w:val="none" w:sz="0" w:space="0" w:color="auto"/>
        <w:bottom w:val="none" w:sz="0" w:space="0" w:color="auto"/>
        <w:right w:val="none" w:sz="0" w:space="0" w:color="auto"/>
      </w:divBdr>
    </w:div>
    <w:div w:id="463548479">
      <w:bodyDiv w:val="1"/>
      <w:marLeft w:val="0"/>
      <w:marRight w:val="0"/>
      <w:marTop w:val="0"/>
      <w:marBottom w:val="0"/>
      <w:divBdr>
        <w:top w:val="none" w:sz="0" w:space="0" w:color="auto"/>
        <w:left w:val="none" w:sz="0" w:space="0" w:color="auto"/>
        <w:bottom w:val="none" w:sz="0" w:space="0" w:color="auto"/>
        <w:right w:val="none" w:sz="0" w:space="0" w:color="auto"/>
      </w:divBdr>
    </w:div>
    <w:div w:id="465974491">
      <w:bodyDiv w:val="1"/>
      <w:marLeft w:val="0"/>
      <w:marRight w:val="0"/>
      <w:marTop w:val="0"/>
      <w:marBottom w:val="0"/>
      <w:divBdr>
        <w:top w:val="none" w:sz="0" w:space="0" w:color="auto"/>
        <w:left w:val="none" w:sz="0" w:space="0" w:color="auto"/>
        <w:bottom w:val="none" w:sz="0" w:space="0" w:color="auto"/>
        <w:right w:val="none" w:sz="0" w:space="0" w:color="auto"/>
      </w:divBdr>
    </w:div>
    <w:div w:id="466821143">
      <w:bodyDiv w:val="1"/>
      <w:marLeft w:val="0"/>
      <w:marRight w:val="0"/>
      <w:marTop w:val="0"/>
      <w:marBottom w:val="0"/>
      <w:divBdr>
        <w:top w:val="none" w:sz="0" w:space="0" w:color="auto"/>
        <w:left w:val="none" w:sz="0" w:space="0" w:color="auto"/>
        <w:bottom w:val="none" w:sz="0" w:space="0" w:color="auto"/>
        <w:right w:val="none" w:sz="0" w:space="0" w:color="auto"/>
      </w:divBdr>
    </w:div>
    <w:div w:id="471294429">
      <w:bodyDiv w:val="1"/>
      <w:marLeft w:val="0"/>
      <w:marRight w:val="0"/>
      <w:marTop w:val="0"/>
      <w:marBottom w:val="0"/>
      <w:divBdr>
        <w:top w:val="none" w:sz="0" w:space="0" w:color="auto"/>
        <w:left w:val="none" w:sz="0" w:space="0" w:color="auto"/>
        <w:bottom w:val="none" w:sz="0" w:space="0" w:color="auto"/>
        <w:right w:val="none" w:sz="0" w:space="0" w:color="auto"/>
      </w:divBdr>
    </w:div>
    <w:div w:id="475488942">
      <w:bodyDiv w:val="1"/>
      <w:marLeft w:val="0"/>
      <w:marRight w:val="0"/>
      <w:marTop w:val="0"/>
      <w:marBottom w:val="0"/>
      <w:divBdr>
        <w:top w:val="none" w:sz="0" w:space="0" w:color="auto"/>
        <w:left w:val="none" w:sz="0" w:space="0" w:color="auto"/>
        <w:bottom w:val="none" w:sz="0" w:space="0" w:color="auto"/>
        <w:right w:val="none" w:sz="0" w:space="0" w:color="auto"/>
      </w:divBdr>
    </w:div>
    <w:div w:id="475874611">
      <w:bodyDiv w:val="1"/>
      <w:marLeft w:val="0"/>
      <w:marRight w:val="0"/>
      <w:marTop w:val="0"/>
      <w:marBottom w:val="0"/>
      <w:divBdr>
        <w:top w:val="none" w:sz="0" w:space="0" w:color="auto"/>
        <w:left w:val="none" w:sz="0" w:space="0" w:color="auto"/>
        <w:bottom w:val="none" w:sz="0" w:space="0" w:color="auto"/>
        <w:right w:val="none" w:sz="0" w:space="0" w:color="auto"/>
      </w:divBdr>
    </w:div>
    <w:div w:id="477384775">
      <w:bodyDiv w:val="1"/>
      <w:marLeft w:val="0"/>
      <w:marRight w:val="0"/>
      <w:marTop w:val="0"/>
      <w:marBottom w:val="0"/>
      <w:divBdr>
        <w:top w:val="none" w:sz="0" w:space="0" w:color="auto"/>
        <w:left w:val="none" w:sz="0" w:space="0" w:color="auto"/>
        <w:bottom w:val="none" w:sz="0" w:space="0" w:color="auto"/>
        <w:right w:val="none" w:sz="0" w:space="0" w:color="auto"/>
      </w:divBdr>
    </w:div>
    <w:div w:id="478576387">
      <w:bodyDiv w:val="1"/>
      <w:marLeft w:val="0"/>
      <w:marRight w:val="0"/>
      <w:marTop w:val="0"/>
      <w:marBottom w:val="0"/>
      <w:divBdr>
        <w:top w:val="none" w:sz="0" w:space="0" w:color="auto"/>
        <w:left w:val="none" w:sz="0" w:space="0" w:color="auto"/>
        <w:bottom w:val="none" w:sz="0" w:space="0" w:color="auto"/>
        <w:right w:val="none" w:sz="0" w:space="0" w:color="auto"/>
      </w:divBdr>
    </w:div>
    <w:div w:id="478612608">
      <w:bodyDiv w:val="1"/>
      <w:marLeft w:val="0"/>
      <w:marRight w:val="0"/>
      <w:marTop w:val="0"/>
      <w:marBottom w:val="0"/>
      <w:divBdr>
        <w:top w:val="none" w:sz="0" w:space="0" w:color="auto"/>
        <w:left w:val="none" w:sz="0" w:space="0" w:color="auto"/>
        <w:bottom w:val="none" w:sz="0" w:space="0" w:color="auto"/>
        <w:right w:val="none" w:sz="0" w:space="0" w:color="auto"/>
      </w:divBdr>
    </w:div>
    <w:div w:id="479886419">
      <w:bodyDiv w:val="1"/>
      <w:marLeft w:val="0"/>
      <w:marRight w:val="0"/>
      <w:marTop w:val="0"/>
      <w:marBottom w:val="0"/>
      <w:divBdr>
        <w:top w:val="none" w:sz="0" w:space="0" w:color="auto"/>
        <w:left w:val="none" w:sz="0" w:space="0" w:color="auto"/>
        <w:bottom w:val="none" w:sz="0" w:space="0" w:color="auto"/>
        <w:right w:val="none" w:sz="0" w:space="0" w:color="auto"/>
      </w:divBdr>
    </w:div>
    <w:div w:id="480580744">
      <w:bodyDiv w:val="1"/>
      <w:marLeft w:val="0"/>
      <w:marRight w:val="0"/>
      <w:marTop w:val="0"/>
      <w:marBottom w:val="0"/>
      <w:divBdr>
        <w:top w:val="none" w:sz="0" w:space="0" w:color="auto"/>
        <w:left w:val="none" w:sz="0" w:space="0" w:color="auto"/>
        <w:bottom w:val="none" w:sz="0" w:space="0" w:color="auto"/>
        <w:right w:val="none" w:sz="0" w:space="0" w:color="auto"/>
      </w:divBdr>
    </w:div>
    <w:div w:id="483358693">
      <w:bodyDiv w:val="1"/>
      <w:marLeft w:val="0"/>
      <w:marRight w:val="0"/>
      <w:marTop w:val="0"/>
      <w:marBottom w:val="0"/>
      <w:divBdr>
        <w:top w:val="none" w:sz="0" w:space="0" w:color="auto"/>
        <w:left w:val="none" w:sz="0" w:space="0" w:color="auto"/>
        <w:bottom w:val="none" w:sz="0" w:space="0" w:color="auto"/>
        <w:right w:val="none" w:sz="0" w:space="0" w:color="auto"/>
      </w:divBdr>
    </w:div>
    <w:div w:id="484929369">
      <w:bodyDiv w:val="1"/>
      <w:marLeft w:val="0"/>
      <w:marRight w:val="0"/>
      <w:marTop w:val="0"/>
      <w:marBottom w:val="0"/>
      <w:divBdr>
        <w:top w:val="none" w:sz="0" w:space="0" w:color="auto"/>
        <w:left w:val="none" w:sz="0" w:space="0" w:color="auto"/>
        <w:bottom w:val="none" w:sz="0" w:space="0" w:color="auto"/>
        <w:right w:val="none" w:sz="0" w:space="0" w:color="auto"/>
      </w:divBdr>
    </w:div>
    <w:div w:id="485320050">
      <w:bodyDiv w:val="1"/>
      <w:marLeft w:val="0"/>
      <w:marRight w:val="0"/>
      <w:marTop w:val="0"/>
      <w:marBottom w:val="0"/>
      <w:divBdr>
        <w:top w:val="none" w:sz="0" w:space="0" w:color="auto"/>
        <w:left w:val="none" w:sz="0" w:space="0" w:color="auto"/>
        <w:bottom w:val="none" w:sz="0" w:space="0" w:color="auto"/>
        <w:right w:val="none" w:sz="0" w:space="0" w:color="auto"/>
      </w:divBdr>
    </w:div>
    <w:div w:id="495416527">
      <w:bodyDiv w:val="1"/>
      <w:marLeft w:val="0"/>
      <w:marRight w:val="0"/>
      <w:marTop w:val="0"/>
      <w:marBottom w:val="0"/>
      <w:divBdr>
        <w:top w:val="none" w:sz="0" w:space="0" w:color="auto"/>
        <w:left w:val="none" w:sz="0" w:space="0" w:color="auto"/>
        <w:bottom w:val="none" w:sz="0" w:space="0" w:color="auto"/>
        <w:right w:val="none" w:sz="0" w:space="0" w:color="auto"/>
      </w:divBdr>
    </w:div>
    <w:div w:id="495728864">
      <w:bodyDiv w:val="1"/>
      <w:marLeft w:val="0"/>
      <w:marRight w:val="0"/>
      <w:marTop w:val="0"/>
      <w:marBottom w:val="0"/>
      <w:divBdr>
        <w:top w:val="none" w:sz="0" w:space="0" w:color="auto"/>
        <w:left w:val="none" w:sz="0" w:space="0" w:color="auto"/>
        <w:bottom w:val="none" w:sz="0" w:space="0" w:color="auto"/>
        <w:right w:val="none" w:sz="0" w:space="0" w:color="auto"/>
      </w:divBdr>
    </w:div>
    <w:div w:id="496002662">
      <w:bodyDiv w:val="1"/>
      <w:marLeft w:val="0"/>
      <w:marRight w:val="0"/>
      <w:marTop w:val="0"/>
      <w:marBottom w:val="0"/>
      <w:divBdr>
        <w:top w:val="none" w:sz="0" w:space="0" w:color="auto"/>
        <w:left w:val="none" w:sz="0" w:space="0" w:color="auto"/>
        <w:bottom w:val="none" w:sz="0" w:space="0" w:color="auto"/>
        <w:right w:val="none" w:sz="0" w:space="0" w:color="auto"/>
      </w:divBdr>
    </w:div>
    <w:div w:id="496189988">
      <w:bodyDiv w:val="1"/>
      <w:marLeft w:val="0"/>
      <w:marRight w:val="0"/>
      <w:marTop w:val="0"/>
      <w:marBottom w:val="0"/>
      <w:divBdr>
        <w:top w:val="none" w:sz="0" w:space="0" w:color="auto"/>
        <w:left w:val="none" w:sz="0" w:space="0" w:color="auto"/>
        <w:bottom w:val="none" w:sz="0" w:space="0" w:color="auto"/>
        <w:right w:val="none" w:sz="0" w:space="0" w:color="auto"/>
      </w:divBdr>
    </w:div>
    <w:div w:id="497887307">
      <w:bodyDiv w:val="1"/>
      <w:marLeft w:val="0"/>
      <w:marRight w:val="0"/>
      <w:marTop w:val="0"/>
      <w:marBottom w:val="0"/>
      <w:divBdr>
        <w:top w:val="none" w:sz="0" w:space="0" w:color="auto"/>
        <w:left w:val="none" w:sz="0" w:space="0" w:color="auto"/>
        <w:bottom w:val="none" w:sz="0" w:space="0" w:color="auto"/>
        <w:right w:val="none" w:sz="0" w:space="0" w:color="auto"/>
      </w:divBdr>
    </w:div>
    <w:div w:id="499546337">
      <w:bodyDiv w:val="1"/>
      <w:marLeft w:val="0"/>
      <w:marRight w:val="0"/>
      <w:marTop w:val="0"/>
      <w:marBottom w:val="0"/>
      <w:divBdr>
        <w:top w:val="none" w:sz="0" w:space="0" w:color="auto"/>
        <w:left w:val="none" w:sz="0" w:space="0" w:color="auto"/>
        <w:bottom w:val="none" w:sz="0" w:space="0" w:color="auto"/>
        <w:right w:val="none" w:sz="0" w:space="0" w:color="auto"/>
      </w:divBdr>
    </w:div>
    <w:div w:id="503131430">
      <w:bodyDiv w:val="1"/>
      <w:marLeft w:val="0"/>
      <w:marRight w:val="0"/>
      <w:marTop w:val="0"/>
      <w:marBottom w:val="0"/>
      <w:divBdr>
        <w:top w:val="none" w:sz="0" w:space="0" w:color="auto"/>
        <w:left w:val="none" w:sz="0" w:space="0" w:color="auto"/>
        <w:bottom w:val="none" w:sz="0" w:space="0" w:color="auto"/>
        <w:right w:val="none" w:sz="0" w:space="0" w:color="auto"/>
      </w:divBdr>
    </w:div>
    <w:div w:id="504125330">
      <w:bodyDiv w:val="1"/>
      <w:marLeft w:val="0"/>
      <w:marRight w:val="0"/>
      <w:marTop w:val="0"/>
      <w:marBottom w:val="0"/>
      <w:divBdr>
        <w:top w:val="none" w:sz="0" w:space="0" w:color="auto"/>
        <w:left w:val="none" w:sz="0" w:space="0" w:color="auto"/>
        <w:bottom w:val="none" w:sz="0" w:space="0" w:color="auto"/>
        <w:right w:val="none" w:sz="0" w:space="0" w:color="auto"/>
      </w:divBdr>
    </w:div>
    <w:div w:id="509952652">
      <w:bodyDiv w:val="1"/>
      <w:marLeft w:val="0"/>
      <w:marRight w:val="0"/>
      <w:marTop w:val="0"/>
      <w:marBottom w:val="0"/>
      <w:divBdr>
        <w:top w:val="none" w:sz="0" w:space="0" w:color="auto"/>
        <w:left w:val="none" w:sz="0" w:space="0" w:color="auto"/>
        <w:bottom w:val="none" w:sz="0" w:space="0" w:color="auto"/>
        <w:right w:val="none" w:sz="0" w:space="0" w:color="auto"/>
      </w:divBdr>
    </w:div>
    <w:div w:id="510684690">
      <w:bodyDiv w:val="1"/>
      <w:marLeft w:val="0"/>
      <w:marRight w:val="0"/>
      <w:marTop w:val="0"/>
      <w:marBottom w:val="0"/>
      <w:divBdr>
        <w:top w:val="none" w:sz="0" w:space="0" w:color="auto"/>
        <w:left w:val="none" w:sz="0" w:space="0" w:color="auto"/>
        <w:bottom w:val="none" w:sz="0" w:space="0" w:color="auto"/>
        <w:right w:val="none" w:sz="0" w:space="0" w:color="auto"/>
      </w:divBdr>
    </w:div>
    <w:div w:id="510921241">
      <w:bodyDiv w:val="1"/>
      <w:marLeft w:val="0"/>
      <w:marRight w:val="0"/>
      <w:marTop w:val="0"/>
      <w:marBottom w:val="0"/>
      <w:divBdr>
        <w:top w:val="none" w:sz="0" w:space="0" w:color="auto"/>
        <w:left w:val="none" w:sz="0" w:space="0" w:color="auto"/>
        <w:bottom w:val="none" w:sz="0" w:space="0" w:color="auto"/>
        <w:right w:val="none" w:sz="0" w:space="0" w:color="auto"/>
      </w:divBdr>
    </w:div>
    <w:div w:id="517041939">
      <w:bodyDiv w:val="1"/>
      <w:marLeft w:val="0"/>
      <w:marRight w:val="0"/>
      <w:marTop w:val="0"/>
      <w:marBottom w:val="0"/>
      <w:divBdr>
        <w:top w:val="none" w:sz="0" w:space="0" w:color="auto"/>
        <w:left w:val="none" w:sz="0" w:space="0" w:color="auto"/>
        <w:bottom w:val="none" w:sz="0" w:space="0" w:color="auto"/>
        <w:right w:val="none" w:sz="0" w:space="0" w:color="auto"/>
      </w:divBdr>
    </w:div>
    <w:div w:id="517931534">
      <w:bodyDiv w:val="1"/>
      <w:marLeft w:val="0"/>
      <w:marRight w:val="0"/>
      <w:marTop w:val="0"/>
      <w:marBottom w:val="0"/>
      <w:divBdr>
        <w:top w:val="none" w:sz="0" w:space="0" w:color="auto"/>
        <w:left w:val="none" w:sz="0" w:space="0" w:color="auto"/>
        <w:bottom w:val="none" w:sz="0" w:space="0" w:color="auto"/>
        <w:right w:val="none" w:sz="0" w:space="0" w:color="auto"/>
      </w:divBdr>
    </w:div>
    <w:div w:id="517962397">
      <w:bodyDiv w:val="1"/>
      <w:marLeft w:val="0"/>
      <w:marRight w:val="0"/>
      <w:marTop w:val="0"/>
      <w:marBottom w:val="0"/>
      <w:divBdr>
        <w:top w:val="none" w:sz="0" w:space="0" w:color="auto"/>
        <w:left w:val="none" w:sz="0" w:space="0" w:color="auto"/>
        <w:bottom w:val="none" w:sz="0" w:space="0" w:color="auto"/>
        <w:right w:val="none" w:sz="0" w:space="0" w:color="auto"/>
      </w:divBdr>
    </w:div>
    <w:div w:id="520246059">
      <w:bodyDiv w:val="1"/>
      <w:marLeft w:val="0"/>
      <w:marRight w:val="0"/>
      <w:marTop w:val="0"/>
      <w:marBottom w:val="0"/>
      <w:divBdr>
        <w:top w:val="none" w:sz="0" w:space="0" w:color="auto"/>
        <w:left w:val="none" w:sz="0" w:space="0" w:color="auto"/>
        <w:bottom w:val="none" w:sz="0" w:space="0" w:color="auto"/>
        <w:right w:val="none" w:sz="0" w:space="0" w:color="auto"/>
      </w:divBdr>
    </w:div>
    <w:div w:id="522015295">
      <w:bodyDiv w:val="1"/>
      <w:marLeft w:val="0"/>
      <w:marRight w:val="0"/>
      <w:marTop w:val="0"/>
      <w:marBottom w:val="0"/>
      <w:divBdr>
        <w:top w:val="none" w:sz="0" w:space="0" w:color="auto"/>
        <w:left w:val="none" w:sz="0" w:space="0" w:color="auto"/>
        <w:bottom w:val="none" w:sz="0" w:space="0" w:color="auto"/>
        <w:right w:val="none" w:sz="0" w:space="0" w:color="auto"/>
      </w:divBdr>
    </w:div>
    <w:div w:id="523715797">
      <w:bodyDiv w:val="1"/>
      <w:marLeft w:val="0"/>
      <w:marRight w:val="0"/>
      <w:marTop w:val="0"/>
      <w:marBottom w:val="0"/>
      <w:divBdr>
        <w:top w:val="none" w:sz="0" w:space="0" w:color="auto"/>
        <w:left w:val="none" w:sz="0" w:space="0" w:color="auto"/>
        <w:bottom w:val="none" w:sz="0" w:space="0" w:color="auto"/>
        <w:right w:val="none" w:sz="0" w:space="0" w:color="auto"/>
      </w:divBdr>
    </w:div>
    <w:div w:id="525288718">
      <w:bodyDiv w:val="1"/>
      <w:marLeft w:val="0"/>
      <w:marRight w:val="0"/>
      <w:marTop w:val="0"/>
      <w:marBottom w:val="0"/>
      <w:divBdr>
        <w:top w:val="none" w:sz="0" w:space="0" w:color="auto"/>
        <w:left w:val="none" w:sz="0" w:space="0" w:color="auto"/>
        <w:bottom w:val="none" w:sz="0" w:space="0" w:color="auto"/>
        <w:right w:val="none" w:sz="0" w:space="0" w:color="auto"/>
      </w:divBdr>
    </w:div>
    <w:div w:id="528638724">
      <w:bodyDiv w:val="1"/>
      <w:marLeft w:val="0"/>
      <w:marRight w:val="0"/>
      <w:marTop w:val="0"/>
      <w:marBottom w:val="0"/>
      <w:divBdr>
        <w:top w:val="none" w:sz="0" w:space="0" w:color="auto"/>
        <w:left w:val="none" w:sz="0" w:space="0" w:color="auto"/>
        <w:bottom w:val="none" w:sz="0" w:space="0" w:color="auto"/>
        <w:right w:val="none" w:sz="0" w:space="0" w:color="auto"/>
      </w:divBdr>
    </w:div>
    <w:div w:id="530995030">
      <w:bodyDiv w:val="1"/>
      <w:marLeft w:val="0"/>
      <w:marRight w:val="0"/>
      <w:marTop w:val="0"/>
      <w:marBottom w:val="0"/>
      <w:divBdr>
        <w:top w:val="none" w:sz="0" w:space="0" w:color="auto"/>
        <w:left w:val="none" w:sz="0" w:space="0" w:color="auto"/>
        <w:bottom w:val="none" w:sz="0" w:space="0" w:color="auto"/>
        <w:right w:val="none" w:sz="0" w:space="0" w:color="auto"/>
      </w:divBdr>
    </w:div>
    <w:div w:id="531068411">
      <w:bodyDiv w:val="1"/>
      <w:marLeft w:val="0"/>
      <w:marRight w:val="0"/>
      <w:marTop w:val="0"/>
      <w:marBottom w:val="0"/>
      <w:divBdr>
        <w:top w:val="none" w:sz="0" w:space="0" w:color="auto"/>
        <w:left w:val="none" w:sz="0" w:space="0" w:color="auto"/>
        <w:bottom w:val="none" w:sz="0" w:space="0" w:color="auto"/>
        <w:right w:val="none" w:sz="0" w:space="0" w:color="auto"/>
      </w:divBdr>
    </w:div>
    <w:div w:id="532768246">
      <w:bodyDiv w:val="1"/>
      <w:marLeft w:val="0"/>
      <w:marRight w:val="0"/>
      <w:marTop w:val="0"/>
      <w:marBottom w:val="0"/>
      <w:divBdr>
        <w:top w:val="none" w:sz="0" w:space="0" w:color="auto"/>
        <w:left w:val="none" w:sz="0" w:space="0" w:color="auto"/>
        <w:bottom w:val="none" w:sz="0" w:space="0" w:color="auto"/>
        <w:right w:val="none" w:sz="0" w:space="0" w:color="auto"/>
      </w:divBdr>
    </w:div>
    <w:div w:id="539124733">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2863215">
      <w:bodyDiv w:val="1"/>
      <w:marLeft w:val="0"/>
      <w:marRight w:val="0"/>
      <w:marTop w:val="0"/>
      <w:marBottom w:val="0"/>
      <w:divBdr>
        <w:top w:val="none" w:sz="0" w:space="0" w:color="auto"/>
        <w:left w:val="none" w:sz="0" w:space="0" w:color="auto"/>
        <w:bottom w:val="none" w:sz="0" w:space="0" w:color="auto"/>
        <w:right w:val="none" w:sz="0" w:space="0" w:color="auto"/>
      </w:divBdr>
    </w:div>
    <w:div w:id="543446764">
      <w:bodyDiv w:val="1"/>
      <w:marLeft w:val="0"/>
      <w:marRight w:val="0"/>
      <w:marTop w:val="0"/>
      <w:marBottom w:val="0"/>
      <w:divBdr>
        <w:top w:val="none" w:sz="0" w:space="0" w:color="auto"/>
        <w:left w:val="none" w:sz="0" w:space="0" w:color="auto"/>
        <w:bottom w:val="none" w:sz="0" w:space="0" w:color="auto"/>
        <w:right w:val="none" w:sz="0" w:space="0" w:color="auto"/>
      </w:divBdr>
    </w:div>
    <w:div w:id="549464663">
      <w:bodyDiv w:val="1"/>
      <w:marLeft w:val="0"/>
      <w:marRight w:val="0"/>
      <w:marTop w:val="0"/>
      <w:marBottom w:val="0"/>
      <w:divBdr>
        <w:top w:val="none" w:sz="0" w:space="0" w:color="auto"/>
        <w:left w:val="none" w:sz="0" w:space="0" w:color="auto"/>
        <w:bottom w:val="none" w:sz="0" w:space="0" w:color="auto"/>
        <w:right w:val="none" w:sz="0" w:space="0" w:color="auto"/>
      </w:divBdr>
    </w:div>
    <w:div w:id="550925271">
      <w:bodyDiv w:val="1"/>
      <w:marLeft w:val="0"/>
      <w:marRight w:val="0"/>
      <w:marTop w:val="0"/>
      <w:marBottom w:val="0"/>
      <w:divBdr>
        <w:top w:val="none" w:sz="0" w:space="0" w:color="auto"/>
        <w:left w:val="none" w:sz="0" w:space="0" w:color="auto"/>
        <w:bottom w:val="none" w:sz="0" w:space="0" w:color="auto"/>
        <w:right w:val="none" w:sz="0" w:space="0" w:color="auto"/>
      </w:divBdr>
    </w:div>
    <w:div w:id="551886798">
      <w:bodyDiv w:val="1"/>
      <w:marLeft w:val="0"/>
      <w:marRight w:val="0"/>
      <w:marTop w:val="0"/>
      <w:marBottom w:val="0"/>
      <w:divBdr>
        <w:top w:val="none" w:sz="0" w:space="0" w:color="auto"/>
        <w:left w:val="none" w:sz="0" w:space="0" w:color="auto"/>
        <w:bottom w:val="none" w:sz="0" w:space="0" w:color="auto"/>
        <w:right w:val="none" w:sz="0" w:space="0" w:color="auto"/>
      </w:divBdr>
    </w:div>
    <w:div w:id="553741689">
      <w:bodyDiv w:val="1"/>
      <w:marLeft w:val="0"/>
      <w:marRight w:val="0"/>
      <w:marTop w:val="0"/>
      <w:marBottom w:val="0"/>
      <w:divBdr>
        <w:top w:val="none" w:sz="0" w:space="0" w:color="auto"/>
        <w:left w:val="none" w:sz="0" w:space="0" w:color="auto"/>
        <w:bottom w:val="none" w:sz="0" w:space="0" w:color="auto"/>
        <w:right w:val="none" w:sz="0" w:space="0" w:color="auto"/>
      </w:divBdr>
    </w:div>
    <w:div w:id="556362554">
      <w:bodyDiv w:val="1"/>
      <w:marLeft w:val="0"/>
      <w:marRight w:val="0"/>
      <w:marTop w:val="0"/>
      <w:marBottom w:val="0"/>
      <w:divBdr>
        <w:top w:val="none" w:sz="0" w:space="0" w:color="auto"/>
        <w:left w:val="none" w:sz="0" w:space="0" w:color="auto"/>
        <w:bottom w:val="none" w:sz="0" w:space="0" w:color="auto"/>
        <w:right w:val="none" w:sz="0" w:space="0" w:color="auto"/>
      </w:divBdr>
    </w:div>
    <w:div w:id="557130562">
      <w:bodyDiv w:val="1"/>
      <w:marLeft w:val="0"/>
      <w:marRight w:val="0"/>
      <w:marTop w:val="0"/>
      <w:marBottom w:val="0"/>
      <w:divBdr>
        <w:top w:val="none" w:sz="0" w:space="0" w:color="auto"/>
        <w:left w:val="none" w:sz="0" w:space="0" w:color="auto"/>
        <w:bottom w:val="none" w:sz="0" w:space="0" w:color="auto"/>
        <w:right w:val="none" w:sz="0" w:space="0" w:color="auto"/>
      </w:divBdr>
    </w:div>
    <w:div w:id="559288366">
      <w:bodyDiv w:val="1"/>
      <w:marLeft w:val="0"/>
      <w:marRight w:val="0"/>
      <w:marTop w:val="0"/>
      <w:marBottom w:val="0"/>
      <w:divBdr>
        <w:top w:val="none" w:sz="0" w:space="0" w:color="auto"/>
        <w:left w:val="none" w:sz="0" w:space="0" w:color="auto"/>
        <w:bottom w:val="none" w:sz="0" w:space="0" w:color="auto"/>
        <w:right w:val="none" w:sz="0" w:space="0" w:color="auto"/>
      </w:divBdr>
    </w:div>
    <w:div w:id="560214011">
      <w:bodyDiv w:val="1"/>
      <w:marLeft w:val="0"/>
      <w:marRight w:val="0"/>
      <w:marTop w:val="0"/>
      <w:marBottom w:val="0"/>
      <w:divBdr>
        <w:top w:val="none" w:sz="0" w:space="0" w:color="auto"/>
        <w:left w:val="none" w:sz="0" w:space="0" w:color="auto"/>
        <w:bottom w:val="none" w:sz="0" w:space="0" w:color="auto"/>
        <w:right w:val="none" w:sz="0" w:space="0" w:color="auto"/>
      </w:divBdr>
    </w:div>
    <w:div w:id="561449138">
      <w:bodyDiv w:val="1"/>
      <w:marLeft w:val="0"/>
      <w:marRight w:val="0"/>
      <w:marTop w:val="0"/>
      <w:marBottom w:val="0"/>
      <w:divBdr>
        <w:top w:val="none" w:sz="0" w:space="0" w:color="auto"/>
        <w:left w:val="none" w:sz="0" w:space="0" w:color="auto"/>
        <w:bottom w:val="none" w:sz="0" w:space="0" w:color="auto"/>
        <w:right w:val="none" w:sz="0" w:space="0" w:color="auto"/>
      </w:divBdr>
    </w:div>
    <w:div w:id="562645328">
      <w:bodyDiv w:val="1"/>
      <w:marLeft w:val="0"/>
      <w:marRight w:val="0"/>
      <w:marTop w:val="0"/>
      <w:marBottom w:val="0"/>
      <w:divBdr>
        <w:top w:val="none" w:sz="0" w:space="0" w:color="auto"/>
        <w:left w:val="none" w:sz="0" w:space="0" w:color="auto"/>
        <w:bottom w:val="none" w:sz="0" w:space="0" w:color="auto"/>
        <w:right w:val="none" w:sz="0" w:space="0" w:color="auto"/>
      </w:divBdr>
    </w:div>
    <w:div w:id="563104516">
      <w:bodyDiv w:val="1"/>
      <w:marLeft w:val="0"/>
      <w:marRight w:val="0"/>
      <w:marTop w:val="0"/>
      <w:marBottom w:val="0"/>
      <w:divBdr>
        <w:top w:val="none" w:sz="0" w:space="0" w:color="auto"/>
        <w:left w:val="none" w:sz="0" w:space="0" w:color="auto"/>
        <w:bottom w:val="none" w:sz="0" w:space="0" w:color="auto"/>
        <w:right w:val="none" w:sz="0" w:space="0" w:color="auto"/>
      </w:divBdr>
    </w:div>
    <w:div w:id="565411476">
      <w:bodyDiv w:val="1"/>
      <w:marLeft w:val="0"/>
      <w:marRight w:val="0"/>
      <w:marTop w:val="0"/>
      <w:marBottom w:val="0"/>
      <w:divBdr>
        <w:top w:val="none" w:sz="0" w:space="0" w:color="auto"/>
        <w:left w:val="none" w:sz="0" w:space="0" w:color="auto"/>
        <w:bottom w:val="none" w:sz="0" w:space="0" w:color="auto"/>
        <w:right w:val="none" w:sz="0" w:space="0" w:color="auto"/>
      </w:divBdr>
    </w:div>
    <w:div w:id="566303233">
      <w:bodyDiv w:val="1"/>
      <w:marLeft w:val="0"/>
      <w:marRight w:val="0"/>
      <w:marTop w:val="0"/>
      <w:marBottom w:val="0"/>
      <w:divBdr>
        <w:top w:val="none" w:sz="0" w:space="0" w:color="auto"/>
        <w:left w:val="none" w:sz="0" w:space="0" w:color="auto"/>
        <w:bottom w:val="none" w:sz="0" w:space="0" w:color="auto"/>
        <w:right w:val="none" w:sz="0" w:space="0" w:color="auto"/>
      </w:divBdr>
    </w:div>
    <w:div w:id="566916930">
      <w:bodyDiv w:val="1"/>
      <w:marLeft w:val="0"/>
      <w:marRight w:val="0"/>
      <w:marTop w:val="0"/>
      <w:marBottom w:val="0"/>
      <w:divBdr>
        <w:top w:val="none" w:sz="0" w:space="0" w:color="auto"/>
        <w:left w:val="none" w:sz="0" w:space="0" w:color="auto"/>
        <w:bottom w:val="none" w:sz="0" w:space="0" w:color="auto"/>
        <w:right w:val="none" w:sz="0" w:space="0" w:color="auto"/>
      </w:divBdr>
    </w:div>
    <w:div w:id="569073815">
      <w:bodyDiv w:val="1"/>
      <w:marLeft w:val="0"/>
      <w:marRight w:val="0"/>
      <w:marTop w:val="0"/>
      <w:marBottom w:val="0"/>
      <w:divBdr>
        <w:top w:val="none" w:sz="0" w:space="0" w:color="auto"/>
        <w:left w:val="none" w:sz="0" w:space="0" w:color="auto"/>
        <w:bottom w:val="none" w:sz="0" w:space="0" w:color="auto"/>
        <w:right w:val="none" w:sz="0" w:space="0" w:color="auto"/>
      </w:divBdr>
    </w:div>
    <w:div w:id="569774013">
      <w:bodyDiv w:val="1"/>
      <w:marLeft w:val="0"/>
      <w:marRight w:val="0"/>
      <w:marTop w:val="0"/>
      <w:marBottom w:val="0"/>
      <w:divBdr>
        <w:top w:val="none" w:sz="0" w:space="0" w:color="auto"/>
        <w:left w:val="none" w:sz="0" w:space="0" w:color="auto"/>
        <w:bottom w:val="none" w:sz="0" w:space="0" w:color="auto"/>
        <w:right w:val="none" w:sz="0" w:space="0" w:color="auto"/>
      </w:divBdr>
    </w:div>
    <w:div w:id="572667738">
      <w:bodyDiv w:val="1"/>
      <w:marLeft w:val="0"/>
      <w:marRight w:val="0"/>
      <w:marTop w:val="0"/>
      <w:marBottom w:val="0"/>
      <w:divBdr>
        <w:top w:val="none" w:sz="0" w:space="0" w:color="auto"/>
        <w:left w:val="none" w:sz="0" w:space="0" w:color="auto"/>
        <w:bottom w:val="none" w:sz="0" w:space="0" w:color="auto"/>
        <w:right w:val="none" w:sz="0" w:space="0" w:color="auto"/>
      </w:divBdr>
    </w:div>
    <w:div w:id="574169412">
      <w:bodyDiv w:val="1"/>
      <w:marLeft w:val="0"/>
      <w:marRight w:val="0"/>
      <w:marTop w:val="0"/>
      <w:marBottom w:val="0"/>
      <w:divBdr>
        <w:top w:val="none" w:sz="0" w:space="0" w:color="auto"/>
        <w:left w:val="none" w:sz="0" w:space="0" w:color="auto"/>
        <w:bottom w:val="none" w:sz="0" w:space="0" w:color="auto"/>
        <w:right w:val="none" w:sz="0" w:space="0" w:color="auto"/>
      </w:divBdr>
    </w:div>
    <w:div w:id="574555142">
      <w:bodyDiv w:val="1"/>
      <w:marLeft w:val="0"/>
      <w:marRight w:val="0"/>
      <w:marTop w:val="0"/>
      <w:marBottom w:val="0"/>
      <w:divBdr>
        <w:top w:val="none" w:sz="0" w:space="0" w:color="auto"/>
        <w:left w:val="none" w:sz="0" w:space="0" w:color="auto"/>
        <w:bottom w:val="none" w:sz="0" w:space="0" w:color="auto"/>
        <w:right w:val="none" w:sz="0" w:space="0" w:color="auto"/>
      </w:divBdr>
    </w:div>
    <w:div w:id="576089363">
      <w:bodyDiv w:val="1"/>
      <w:marLeft w:val="0"/>
      <w:marRight w:val="0"/>
      <w:marTop w:val="0"/>
      <w:marBottom w:val="0"/>
      <w:divBdr>
        <w:top w:val="none" w:sz="0" w:space="0" w:color="auto"/>
        <w:left w:val="none" w:sz="0" w:space="0" w:color="auto"/>
        <w:bottom w:val="none" w:sz="0" w:space="0" w:color="auto"/>
        <w:right w:val="none" w:sz="0" w:space="0" w:color="auto"/>
      </w:divBdr>
    </w:div>
    <w:div w:id="578906087">
      <w:bodyDiv w:val="1"/>
      <w:marLeft w:val="0"/>
      <w:marRight w:val="0"/>
      <w:marTop w:val="0"/>
      <w:marBottom w:val="0"/>
      <w:divBdr>
        <w:top w:val="none" w:sz="0" w:space="0" w:color="auto"/>
        <w:left w:val="none" w:sz="0" w:space="0" w:color="auto"/>
        <w:bottom w:val="none" w:sz="0" w:space="0" w:color="auto"/>
        <w:right w:val="none" w:sz="0" w:space="0" w:color="auto"/>
      </w:divBdr>
    </w:div>
    <w:div w:id="579608596">
      <w:bodyDiv w:val="1"/>
      <w:marLeft w:val="0"/>
      <w:marRight w:val="0"/>
      <w:marTop w:val="0"/>
      <w:marBottom w:val="0"/>
      <w:divBdr>
        <w:top w:val="none" w:sz="0" w:space="0" w:color="auto"/>
        <w:left w:val="none" w:sz="0" w:space="0" w:color="auto"/>
        <w:bottom w:val="none" w:sz="0" w:space="0" w:color="auto"/>
        <w:right w:val="none" w:sz="0" w:space="0" w:color="auto"/>
      </w:divBdr>
    </w:div>
    <w:div w:id="580870527">
      <w:bodyDiv w:val="1"/>
      <w:marLeft w:val="0"/>
      <w:marRight w:val="0"/>
      <w:marTop w:val="0"/>
      <w:marBottom w:val="0"/>
      <w:divBdr>
        <w:top w:val="none" w:sz="0" w:space="0" w:color="auto"/>
        <w:left w:val="none" w:sz="0" w:space="0" w:color="auto"/>
        <w:bottom w:val="none" w:sz="0" w:space="0" w:color="auto"/>
        <w:right w:val="none" w:sz="0" w:space="0" w:color="auto"/>
      </w:divBdr>
    </w:div>
    <w:div w:id="584922453">
      <w:bodyDiv w:val="1"/>
      <w:marLeft w:val="0"/>
      <w:marRight w:val="0"/>
      <w:marTop w:val="0"/>
      <w:marBottom w:val="0"/>
      <w:divBdr>
        <w:top w:val="none" w:sz="0" w:space="0" w:color="auto"/>
        <w:left w:val="none" w:sz="0" w:space="0" w:color="auto"/>
        <w:bottom w:val="none" w:sz="0" w:space="0" w:color="auto"/>
        <w:right w:val="none" w:sz="0" w:space="0" w:color="auto"/>
      </w:divBdr>
    </w:div>
    <w:div w:id="586765846">
      <w:bodyDiv w:val="1"/>
      <w:marLeft w:val="0"/>
      <w:marRight w:val="0"/>
      <w:marTop w:val="0"/>
      <w:marBottom w:val="0"/>
      <w:divBdr>
        <w:top w:val="none" w:sz="0" w:space="0" w:color="auto"/>
        <w:left w:val="none" w:sz="0" w:space="0" w:color="auto"/>
        <w:bottom w:val="none" w:sz="0" w:space="0" w:color="auto"/>
        <w:right w:val="none" w:sz="0" w:space="0" w:color="auto"/>
      </w:divBdr>
    </w:div>
    <w:div w:id="589895045">
      <w:bodyDiv w:val="1"/>
      <w:marLeft w:val="0"/>
      <w:marRight w:val="0"/>
      <w:marTop w:val="0"/>
      <w:marBottom w:val="0"/>
      <w:divBdr>
        <w:top w:val="none" w:sz="0" w:space="0" w:color="auto"/>
        <w:left w:val="none" w:sz="0" w:space="0" w:color="auto"/>
        <w:bottom w:val="none" w:sz="0" w:space="0" w:color="auto"/>
        <w:right w:val="none" w:sz="0" w:space="0" w:color="auto"/>
      </w:divBdr>
    </w:div>
    <w:div w:id="592400423">
      <w:bodyDiv w:val="1"/>
      <w:marLeft w:val="0"/>
      <w:marRight w:val="0"/>
      <w:marTop w:val="0"/>
      <w:marBottom w:val="0"/>
      <w:divBdr>
        <w:top w:val="none" w:sz="0" w:space="0" w:color="auto"/>
        <w:left w:val="none" w:sz="0" w:space="0" w:color="auto"/>
        <w:bottom w:val="none" w:sz="0" w:space="0" w:color="auto"/>
        <w:right w:val="none" w:sz="0" w:space="0" w:color="auto"/>
      </w:divBdr>
    </w:div>
    <w:div w:id="597253882">
      <w:bodyDiv w:val="1"/>
      <w:marLeft w:val="0"/>
      <w:marRight w:val="0"/>
      <w:marTop w:val="0"/>
      <w:marBottom w:val="0"/>
      <w:divBdr>
        <w:top w:val="none" w:sz="0" w:space="0" w:color="auto"/>
        <w:left w:val="none" w:sz="0" w:space="0" w:color="auto"/>
        <w:bottom w:val="none" w:sz="0" w:space="0" w:color="auto"/>
        <w:right w:val="none" w:sz="0" w:space="0" w:color="auto"/>
      </w:divBdr>
    </w:div>
    <w:div w:id="597981561">
      <w:bodyDiv w:val="1"/>
      <w:marLeft w:val="0"/>
      <w:marRight w:val="0"/>
      <w:marTop w:val="0"/>
      <w:marBottom w:val="0"/>
      <w:divBdr>
        <w:top w:val="none" w:sz="0" w:space="0" w:color="auto"/>
        <w:left w:val="none" w:sz="0" w:space="0" w:color="auto"/>
        <w:bottom w:val="none" w:sz="0" w:space="0" w:color="auto"/>
        <w:right w:val="none" w:sz="0" w:space="0" w:color="auto"/>
      </w:divBdr>
    </w:div>
    <w:div w:id="599488598">
      <w:bodyDiv w:val="1"/>
      <w:marLeft w:val="0"/>
      <w:marRight w:val="0"/>
      <w:marTop w:val="0"/>
      <w:marBottom w:val="0"/>
      <w:divBdr>
        <w:top w:val="none" w:sz="0" w:space="0" w:color="auto"/>
        <w:left w:val="none" w:sz="0" w:space="0" w:color="auto"/>
        <w:bottom w:val="none" w:sz="0" w:space="0" w:color="auto"/>
        <w:right w:val="none" w:sz="0" w:space="0" w:color="auto"/>
      </w:divBdr>
    </w:div>
    <w:div w:id="605619359">
      <w:bodyDiv w:val="1"/>
      <w:marLeft w:val="0"/>
      <w:marRight w:val="0"/>
      <w:marTop w:val="0"/>
      <w:marBottom w:val="0"/>
      <w:divBdr>
        <w:top w:val="none" w:sz="0" w:space="0" w:color="auto"/>
        <w:left w:val="none" w:sz="0" w:space="0" w:color="auto"/>
        <w:bottom w:val="none" w:sz="0" w:space="0" w:color="auto"/>
        <w:right w:val="none" w:sz="0" w:space="0" w:color="auto"/>
      </w:divBdr>
    </w:div>
    <w:div w:id="606544832">
      <w:bodyDiv w:val="1"/>
      <w:marLeft w:val="0"/>
      <w:marRight w:val="0"/>
      <w:marTop w:val="0"/>
      <w:marBottom w:val="0"/>
      <w:divBdr>
        <w:top w:val="none" w:sz="0" w:space="0" w:color="auto"/>
        <w:left w:val="none" w:sz="0" w:space="0" w:color="auto"/>
        <w:bottom w:val="none" w:sz="0" w:space="0" w:color="auto"/>
        <w:right w:val="none" w:sz="0" w:space="0" w:color="auto"/>
      </w:divBdr>
    </w:div>
    <w:div w:id="606812122">
      <w:bodyDiv w:val="1"/>
      <w:marLeft w:val="0"/>
      <w:marRight w:val="0"/>
      <w:marTop w:val="0"/>
      <w:marBottom w:val="0"/>
      <w:divBdr>
        <w:top w:val="none" w:sz="0" w:space="0" w:color="auto"/>
        <w:left w:val="none" w:sz="0" w:space="0" w:color="auto"/>
        <w:bottom w:val="none" w:sz="0" w:space="0" w:color="auto"/>
        <w:right w:val="none" w:sz="0" w:space="0" w:color="auto"/>
      </w:divBdr>
    </w:div>
    <w:div w:id="607813491">
      <w:bodyDiv w:val="1"/>
      <w:marLeft w:val="0"/>
      <w:marRight w:val="0"/>
      <w:marTop w:val="0"/>
      <w:marBottom w:val="0"/>
      <w:divBdr>
        <w:top w:val="none" w:sz="0" w:space="0" w:color="auto"/>
        <w:left w:val="none" w:sz="0" w:space="0" w:color="auto"/>
        <w:bottom w:val="none" w:sz="0" w:space="0" w:color="auto"/>
        <w:right w:val="none" w:sz="0" w:space="0" w:color="auto"/>
      </w:divBdr>
    </w:div>
    <w:div w:id="609747100">
      <w:bodyDiv w:val="1"/>
      <w:marLeft w:val="0"/>
      <w:marRight w:val="0"/>
      <w:marTop w:val="0"/>
      <w:marBottom w:val="0"/>
      <w:divBdr>
        <w:top w:val="none" w:sz="0" w:space="0" w:color="auto"/>
        <w:left w:val="none" w:sz="0" w:space="0" w:color="auto"/>
        <w:bottom w:val="none" w:sz="0" w:space="0" w:color="auto"/>
        <w:right w:val="none" w:sz="0" w:space="0" w:color="auto"/>
      </w:divBdr>
    </w:div>
    <w:div w:id="611011430">
      <w:bodyDiv w:val="1"/>
      <w:marLeft w:val="0"/>
      <w:marRight w:val="0"/>
      <w:marTop w:val="0"/>
      <w:marBottom w:val="0"/>
      <w:divBdr>
        <w:top w:val="none" w:sz="0" w:space="0" w:color="auto"/>
        <w:left w:val="none" w:sz="0" w:space="0" w:color="auto"/>
        <w:bottom w:val="none" w:sz="0" w:space="0" w:color="auto"/>
        <w:right w:val="none" w:sz="0" w:space="0" w:color="auto"/>
      </w:divBdr>
    </w:div>
    <w:div w:id="611326686">
      <w:bodyDiv w:val="1"/>
      <w:marLeft w:val="0"/>
      <w:marRight w:val="0"/>
      <w:marTop w:val="0"/>
      <w:marBottom w:val="0"/>
      <w:divBdr>
        <w:top w:val="none" w:sz="0" w:space="0" w:color="auto"/>
        <w:left w:val="none" w:sz="0" w:space="0" w:color="auto"/>
        <w:bottom w:val="none" w:sz="0" w:space="0" w:color="auto"/>
        <w:right w:val="none" w:sz="0" w:space="0" w:color="auto"/>
      </w:divBdr>
    </w:div>
    <w:div w:id="615259699">
      <w:bodyDiv w:val="1"/>
      <w:marLeft w:val="0"/>
      <w:marRight w:val="0"/>
      <w:marTop w:val="0"/>
      <w:marBottom w:val="0"/>
      <w:divBdr>
        <w:top w:val="none" w:sz="0" w:space="0" w:color="auto"/>
        <w:left w:val="none" w:sz="0" w:space="0" w:color="auto"/>
        <w:bottom w:val="none" w:sz="0" w:space="0" w:color="auto"/>
        <w:right w:val="none" w:sz="0" w:space="0" w:color="auto"/>
      </w:divBdr>
    </w:div>
    <w:div w:id="618030229">
      <w:bodyDiv w:val="1"/>
      <w:marLeft w:val="0"/>
      <w:marRight w:val="0"/>
      <w:marTop w:val="0"/>
      <w:marBottom w:val="0"/>
      <w:divBdr>
        <w:top w:val="none" w:sz="0" w:space="0" w:color="auto"/>
        <w:left w:val="none" w:sz="0" w:space="0" w:color="auto"/>
        <w:bottom w:val="none" w:sz="0" w:space="0" w:color="auto"/>
        <w:right w:val="none" w:sz="0" w:space="0" w:color="auto"/>
      </w:divBdr>
    </w:div>
    <w:div w:id="622931519">
      <w:bodyDiv w:val="1"/>
      <w:marLeft w:val="0"/>
      <w:marRight w:val="0"/>
      <w:marTop w:val="0"/>
      <w:marBottom w:val="0"/>
      <w:divBdr>
        <w:top w:val="none" w:sz="0" w:space="0" w:color="auto"/>
        <w:left w:val="none" w:sz="0" w:space="0" w:color="auto"/>
        <w:bottom w:val="none" w:sz="0" w:space="0" w:color="auto"/>
        <w:right w:val="none" w:sz="0" w:space="0" w:color="auto"/>
      </w:divBdr>
    </w:div>
    <w:div w:id="626401203">
      <w:bodyDiv w:val="1"/>
      <w:marLeft w:val="0"/>
      <w:marRight w:val="0"/>
      <w:marTop w:val="0"/>
      <w:marBottom w:val="0"/>
      <w:divBdr>
        <w:top w:val="none" w:sz="0" w:space="0" w:color="auto"/>
        <w:left w:val="none" w:sz="0" w:space="0" w:color="auto"/>
        <w:bottom w:val="none" w:sz="0" w:space="0" w:color="auto"/>
        <w:right w:val="none" w:sz="0" w:space="0" w:color="auto"/>
      </w:divBdr>
    </w:div>
    <w:div w:id="626621275">
      <w:bodyDiv w:val="1"/>
      <w:marLeft w:val="0"/>
      <w:marRight w:val="0"/>
      <w:marTop w:val="0"/>
      <w:marBottom w:val="0"/>
      <w:divBdr>
        <w:top w:val="none" w:sz="0" w:space="0" w:color="auto"/>
        <w:left w:val="none" w:sz="0" w:space="0" w:color="auto"/>
        <w:bottom w:val="none" w:sz="0" w:space="0" w:color="auto"/>
        <w:right w:val="none" w:sz="0" w:space="0" w:color="auto"/>
      </w:divBdr>
    </w:div>
    <w:div w:id="627202065">
      <w:bodyDiv w:val="1"/>
      <w:marLeft w:val="0"/>
      <w:marRight w:val="0"/>
      <w:marTop w:val="0"/>
      <w:marBottom w:val="0"/>
      <w:divBdr>
        <w:top w:val="none" w:sz="0" w:space="0" w:color="auto"/>
        <w:left w:val="none" w:sz="0" w:space="0" w:color="auto"/>
        <w:bottom w:val="none" w:sz="0" w:space="0" w:color="auto"/>
        <w:right w:val="none" w:sz="0" w:space="0" w:color="auto"/>
      </w:divBdr>
    </w:div>
    <w:div w:id="628247007">
      <w:bodyDiv w:val="1"/>
      <w:marLeft w:val="0"/>
      <w:marRight w:val="0"/>
      <w:marTop w:val="0"/>
      <w:marBottom w:val="0"/>
      <w:divBdr>
        <w:top w:val="none" w:sz="0" w:space="0" w:color="auto"/>
        <w:left w:val="none" w:sz="0" w:space="0" w:color="auto"/>
        <w:bottom w:val="none" w:sz="0" w:space="0" w:color="auto"/>
        <w:right w:val="none" w:sz="0" w:space="0" w:color="auto"/>
      </w:divBdr>
    </w:div>
    <w:div w:id="629554833">
      <w:bodyDiv w:val="1"/>
      <w:marLeft w:val="0"/>
      <w:marRight w:val="0"/>
      <w:marTop w:val="0"/>
      <w:marBottom w:val="0"/>
      <w:divBdr>
        <w:top w:val="none" w:sz="0" w:space="0" w:color="auto"/>
        <w:left w:val="none" w:sz="0" w:space="0" w:color="auto"/>
        <w:bottom w:val="none" w:sz="0" w:space="0" w:color="auto"/>
        <w:right w:val="none" w:sz="0" w:space="0" w:color="auto"/>
      </w:divBdr>
    </w:div>
    <w:div w:id="634406149">
      <w:bodyDiv w:val="1"/>
      <w:marLeft w:val="0"/>
      <w:marRight w:val="0"/>
      <w:marTop w:val="0"/>
      <w:marBottom w:val="0"/>
      <w:divBdr>
        <w:top w:val="none" w:sz="0" w:space="0" w:color="auto"/>
        <w:left w:val="none" w:sz="0" w:space="0" w:color="auto"/>
        <w:bottom w:val="none" w:sz="0" w:space="0" w:color="auto"/>
        <w:right w:val="none" w:sz="0" w:space="0" w:color="auto"/>
      </w:divBdr>
    </w:div>
    <w:div w:id="637417844">
      <w:bodyDiv w:val="1"/>
      <w:marLeft w:val="0"/>
      <w:marRight w:val="0"/>
      <w:marTop w:val="0"/>
      <w:marBottom w:val="0"/>
      <w:divBdr>
        <w:top w:val="none" w:sz="0" w:space="0" w:color="auto"/>
        <w:left w:val="none" w:sz="0" w:space="0" w:color="auto"/>
        <w:bottom w:val="none" w:sz="0" w:space="0" w:color="auto"/>
        <w:right w:val="none" w:sz="0" w:space="0" w:color="auto"/>
      </w:divBdr>
    </w:div>
    <w:div w:id="638729797">
      <w:bodyDiv w:val="1"/>
      <w:marLeft w:val="0"/>
      <w:marRight w:val="0"/>
      <w:marTop w:val="0"/>
      <w:marBottom w:val="0"/>
      <w:divBdr>
        <w:top w:val="none" w:sz="0" w:space="0" w:color="auto"/>
        <w:left w:val="none" w:sz="0" w:space="0" w:color="auto"/>
        <w:bottom w:val="none" w:sz="0" w:space="0" w:color="auto"/>
        <w:right w:val="none" w:sz="0" w:space="0" w:color="auto"/>
      </w:divBdr>
    </w:div>
    <w:div w:id="638808411">
      <w:bodyDiv w:val="1"/>
      <w:marLeft w:val="0"/>
      <w:marRight w:val="0"/>
      <w:marTop w:val="0"/>
      <w:marBottom w:val="0"/>
      <w:divBdr>
        <w:top w:val="none" w:sz="0" w:space="0" w:color="auto"/>
        <w:left w:val="none" w:sz="0" w:space="0" w:color="auto"/>
        <w:bottom w:val="none" w:sz="0" w:space="0" w:color="auto"/>
        <w:right w:val="none" w:sz="0" w:space="0" w:color="auto"/>
      </w:divBdr>
    </w:div>
    <w:div w:id="640312609">
      <w:bodyDiv w:val="1"/>
      <w:marLeft w:val="0"/>
      <w:marRight w:val="0"/>
      <w:marTop w:val="0"/>
      <w:marBottom w:val="0"/>
      <w:divBdr>
        <w:top w:val="none" w:sz="0" w:space="0" w:color="auto"/>
        <w:left w:val="none" w:sz="0" w:space="0" w:color="auto"/>
        <w:bottom w:val="none" w:sz="0" w:space="0" w:color="auto"/>
        <w:right w:val="none" w:sz="0" w:space="0" w:color="auto"/>
      </w:divBdr>
    </w:div>
    <w:div w:id="642122028">
      <w:bodyDiv w:val="1"/>
      <w:marLeft w:val="0"/>
      <w:marRight w:val="0"/>
      <w:marTop w:val="0"/>
      <w:marBottom w:val="0"/>
      <w:divBdr>
        <w:top w:val="none" w:sz="0" w:space="0" w:color="auto"/>
        <w:left w:val="none" w:sz="0" w:space="0" w:color="auto"/>
        <w:bottom w:val="none" w:sz="0" w:space="0" w:color="auto"/>
        <w:right w:val="none" w:sz="0" w:space="0" w:color="auto"/>
      </w:divBdr>
    </w:div>
    <w:div w:id="643660092">
      <w:bodyDiv w:val="1"/>
      <w:marLeft w:val="0"/>
      <w:marRight w:val="0"/>
      <w:marTop w:val="0"/>
      <w:marBottom w:val="0"/>
      <w:divBdr>
        <w:top w:val="none" w:sz="0" w:space="0" w:color="auto"/>
        <w:left w:val="none" w:sz="0" w:space="0" w:color="auto"/>
        <w:bottom w:val="none" w:sz="0" w:space="0" w:color="auto"/>
        <w:right w:val="none" w:sz="0" w:space="0" w:color="auto"/>
      </w:divBdr>
    </w:div>
    <w:div w:id="644430970">
      <w:bodyDiv w:val="1"/>
      <w:marLeft w:val="0"/>
      <w:marRight w:val="0"/>
      <w:marTop w:val="0"/>
      <w:marBottom w:val="0"/>
      <w:divBdr>
        <w:top w:val="none" w:sz="0" w:space="0" w:color="auto"/>
        <w:left w:val="none" w:sz="0" w:space="0" w:color="auto"/>
        <w:bottom w:val="none" w:sz="0" w:space="0" w:color="auto"/>
        <w:right w:val="none" w:sz="0" w:space="0" w:color="auto"/>
      </w:divBdr>
    </w:div>
    <w:div w:id="645671833">
      <w:bodyDiv w:val="1"/>
      <w:marLeft w:val="0"/>
      <w:marRight w:val="0"/>
      <w:marTop w:val="0"/>
      <w:marBottom w:val="0"/>
      <w:divBdr>
        <w:top w:val="none" w:sz="0" w:space="0" w:color="auto"/>
        <w:left w:val="none" w:sz="0" w:space="0" w:color="auto"/>
        <w:bottom w:val="none" w:sz="0" w:space="0" w:color="auto"/>
        <w:right w:val="none" w:sz="0" w:space="0" w:color="auto"/>
      </w:divBdr>
    </w:div>
    <w:div w:id="646132475">
      <w:bodyDiv w:val="1"/>
      <w:marLeft w:val="0"/>
      <w:marRight w:val="0"/>
      <w:marTop w:val="0"/>
      <w:marBottom w:val="0"/>
      <w:divBdr>
        <w:top w:val="none" w:sz="0" w:space="0" w:color="auto"/>
        <w:left w:val="none" w:sz="0" w:space="0" w:color="auto"/>
        <w:bottom w:val="none" w:sz="0" w:space="0" w:color="auto"/>
        <w:right w:val="none" w:sz="0" w:space="0" w:color="auto"/>
      </w:divBdr>
    </w:div>
    <w:div w:id="652179079">
      <w:bodyDiv w:val="1"/>
      <w:marLeft w:val="0"/>
      <w:marRight w:val="0"/>
      <w:marTop w:val="0"/>
      <w:marBottom w:val="0"/>
      <w:divBdr>
        <w:top w:val="none" w:sz="0" w:space="0" w:color="auto"/>
        <w:left w:val="none" w:sz="0" w:space="0" w:color="auto"/>
        <w:bottom w:val="none" w:sz="0" w:space="0" w:color="auto"/>
        <w:right w:val="none" w:sz="0" w:space="0" w:color="auto"/>
      </w:divBdr>
    </w:div>
    <w:div w:id="653726100">
      <w:bodyDiv w:val="1"/>
      <w:marLeft w:val="0"/>
      <w:marRight w:val="0"/>
      <w:marTop w:val="0"/>
      <w:marBottom w:val="0"/>
      <w:divBdr>
        <w:top w:val="none" w:sz="0" w:space="0" w:color="auto"/>
        <w:left w:val="none" w:sz="0" w:space="0" w:color="auto"/>
        <w:bottom w:val="none" w:sz="0" w:space="0" w:color="auto"/>
        <w:right w:val="none" w:sz="0" w:space="0" w:color="auto"/>
      </w:divBdr>
    </w:div>
    <w:div w:id="660350882">
      <w:bodyDiv w:val="1"/>
      <w:marLeft w:val="0"/>
      <w:marRight w:val="0"/>
      <w:marTop w:val="0"/>
      <w:marBottom w:val="0"/>
      <w:divBdr>
        <w:top w:val="none" w:sz="0" w:space="0" w:color="auto"/>
        <w:left w:val="none" w:sz="0" w:space="0" w:color="auto"/>
        <w:bottom w:val="none" w:sz="0" w:space="0" w:color="auto"/>
        <w:right w:val="none" w:sz="0" w:space="0" w:color="auto"/>
      </w:divBdr>
    </w:div>
    <w:div w:id="661586207">
      <w:bodyDiv w:val="1"/>
      <w:marLeft w:val="0"/>
      <w:marRight w:val="0"/>
      <w:marTop w:val="0"/>
      <w:marBottom w:val="0"/>
      <w:divBdr>
        <w:top w:val="none" w:sz="0" w:space="0" w:color="auto"/>
        <w:left w:val="none" w:sz="0" w:space="0" w:color="auto"/>
        <w:bottom w:val="none" w:sz="0" w:space="0" w:color="auto"/>
        <w:right w:val="none" w:sz="0" w:space="0" w:color="auto"/>
      </w:divBdr>
    </w:div>
    <w:div w:id="662198242">
      <w:bodyDiv w:val="1"/>
      <w:marLeft w:val="0"/>
      <w:marRight w:val="0"/>
      <w:marTop w:val="0"/>
      <w:marBottom w:val="0"/>
      <w:divBdr>
        <w:top w:val="none" w:sz="0" w:space="0" w:color="auto"/>
        <w:left w:val="none" w:sz="0" w:space="0" w:color="auto"/>
        <w:bottom w:val="none" w:sz="0" w:space="0" w:color="auto"/>
        <w:right w:val="none" w:sz="0" w:space="0" w:color="auto"/>
      </w:divBdr>
    </w:div>
    <w:div w:id="662318951">
      <w:bodyDiv w:val="1"/>
      <w:marLeft w:val="0"/>
      <w:marRight w:val="0"/>
      <w:marTop w:val="0"/>
      <w:marBottom w:val="0"/>
      <w:divBdr>
        <w:top w:val="none" w:sz="0" w:space="0" w:color="auto"/>
        <w:left w:val="none" w:sz="0" w:space="0" w:color="auto"/>
        <w:bottom w:val="none" w:sz="0" w:space="0" w:color="auto"/>
        <w:right w:val="none" w:sz="0" w:space="0" w:color="auto"/>
      </w:divBdr>
    </w:div>
    <w:div w:id="662898211">
      <w:bodyDiv w:val="1"/>
      <w:marLeft w:val="0"/>
      <w:marRight w:val="0"/>
      <w:marTop w:val="0"/>
      <w:marBottom w:val="0"/>
      <w:divBdr>
        <w:top w:val="none" w:sz="0" w:space="0" w:color="auto"/>
        <w:left w:val="none" w:sz="0" w:space="0" w:color="auto"/>
        <w:bottom w:val="none" w:sz="0" w:space="0" w:color="auto"/>
        <w:right w:val="none" w:sz="0" w:space="0" w:color="auto"/>
      </w:divBdr>
    </w:div>
    <w:div w:id="663509528">
      <w:bodyDiv w:val="1"/>
      <w:marLeft w:val="0"/>
      <w:marRight w:val="0"/>
      <w:marTop w:val="0"/>
      <w:marBottom w:val="0"/>
      <w:divBdr>
        <w:top w:val="none" w:sz="0" w:space="0" w:color="auto"/>
        <w:left w:val="none" w:sz="0" w:space="0" w:color="auto"/>
        <w:bottom w:val="none" w:sz="0" w:space="0" w:color="auto"/>
        <w:right w:val="none" w:sz="0" w:space="0" w:color="auto"/>
      </w:divBdr>
    </w:div>
    <w:div w:id="665129488">
      <w:bodyDiv w:val="1"/>
      <w:marLeft w:val="0"/>
      <w:marRight w:val="0"/>
      <w:marTop w:val="0"/>
      <w:marBottom w:val="0"/>
      <w:divBdr>
        <w:top w:val="none" w:sz="0" w:space="0" w:color="auto"/>
        <w:left w:val="none" w:sz="0" w:space="0" w:color="auto"/>
        <w:bottom w:val="none" w:sz="0" w:space="0" w:color="auto"/>
        <w:right w:val="none" w:sz="0" w:space="0" w:color="auto"/>
      </w:divBdr>
    </w:div>
    <w:div w:id="666250948">
      <w:bodyDiv w:val="1"/>
      <w:marLeft w:val="0"/>
      <w:marRight w:val="0"/>
      <w:marTop w:val="0"/>
      <w:marBottom w:val="0"/>
      <w:divBdr>
        <w:top w:val="none" w:sz="0" w:space="0" w:color="auto"/>
        <w:left w:val="none" w:sz="0" w:space="0" w:color="auto"/>
        <w:bottom w:val="none" w:sz="0" w:space="0" w:color="auto"/>
        <w:right w:val="none" w:sz="0" w:space="0" w:color="auto"/>
      </w:divBdr>
    </w:div>
    <w:div w:id="669714795">
      <w:bodyDiv w:val="1"/>
      <w:marLeft w:val="0"/>
      <w:marRight w:val="0"/>
      <w:marTop w:val="0"/>
      <w:marBottom w:val="0"/>
      <w:divBdr>
        <w:top w:val="none" w:sz="0" w:space="0" w:color="auto"/>
        <w:left w:val="none" w:sz="0" w:space="0" w:color="auto"/>
        <w:bottom w:val="none" w:sz="0" w:space="0" w:color="auto"/>
        <w:right w:val="none" w:sz="0" w:space="0" w:color="auto"/>
      </w:divBdr>
    </w:div>
    <w:div w:id="673344664">
      <w:bodyDiv w:val="1"/>
      <w:marLeft w:val="0"/>
      <w:marRight w:val="0"/>
      <w:marTop w:val="0"/>
      <w:marBottom w:val="0"/>
      <w:divBdr>
        <w:top w:val="none" w:sz="0" w:space="0" w:color="auto"/>
        <w:left w:val="none" w:sz="0" w:space="0" w:color="auto"/>
        <w:bottom w:val="none" w:sz="0" w:space="0" w:color="auto"/>
        <w:right w:val="none" w:sz="0" w:space="0" w:color="auto"/>
      </w:divBdr>
    </w:div>
    <w:div w:id="674528727">
      <w:bodyDiv w:val="1"/>
      <w:marLeft w:val="0"/>
      <w:marRight w:val="0"/>
      <w:marTop w:val="0"/>
      <w:marBottom w:val="0"/>
      <w:divBdr>
        <w:top w:val="none" w:sz="0" w:space="0" w:color="auto"/>
        <w:left w:val="none" w:sz="0" w:space="0" w:color="auto"/>
        <w:bottom w:val="none" w:sz="0" w:space="0" w:color="auto"/>
        <w:right w:val="none" w:sz="0" w:space="0" w:color="auto"/>
      </w:divBdr>
    </w:div>
    <w:div w:id="683869071">
      <w:bodyDiv w:val="1"/>
      <w:marLeft w:val="0"/>
      <w:marRight w:val="0"/>
      <w:marTop w:val="0"/>
      <w:marBottom w:val="0"/>
      <w:divBdr>
        <w:top w:val="none" w:sz="0" w:space="0" w:color="auto"/>
        <w:left w:val="none" w:sz="0" w:space="0" w:color="auto"/>
        <w:bottom w:val="none" w:sz="0" w:space="0" w:color="auto"/>
        <w:right w:val="none" w:sz="0" w:space="0" w:color="auto"/>
      </w:divBdr>
    </w:div>
    <w:div w:id="683938242">
      <w:bodyDiv w:val="1"/>
      <w:marLeft w:val="0"/>
      <w:marRight w:val="0"/>
      <w:marTop w:val="0"/>
      <w:marBottom w:val="0"/>
      <w:divBdr>
        <w:top w:val="none" w:sz="0" w:space="0" w:color="auto"/>
        <w:left w:val="none" w:sz="0" w:space="0" w:color="auto"/>
        <w:bottom w:val="none" w:sz="0" w:space="0" w:color="auto"/>
        <w:right w:val="none" w:sz="0" w:space="0" w:color="auto"/>
      </w:divBdr>
    </w:div>
    <w:div w:id="687026315">
      <w:bodyDiv w:val="1"/>
      <w:marLeft w:val="0"/>
      <w:marRight w:val="0"/>
      <w:marTop w:val="0"/>
      <w:marBottom w:val="0"/>
      <w:divBdr>
        <w:top w:val="none" w:sz="0" w:space="0" w:color="auto"/>
        <w:left w:val="none" w:sz="0" w:space="0" w:color="auto"/>
        <w:bottom w:val="none" w:sz="0" w:space="0" w:color="auto"/>
        <w:right w:val="none" w:sz="0" w:space="0" w:color="auto"/>
      </w:divBdr>
    </w:div>
    <w:div w:id="687871661">
      <w:bodyDiv w:val="1"/>
      <w:marLeft w:val="0"/>
      <w:marRight w:val="0"/>
      <w:marTop w:val="0"/>
      <w:marBottom w:val="0"/>
      <w:divBdr>
        <w:top w:val="none" w:sz="0" w:space="0" w:color="auto"/>
        <w:left w:val="none" w:sz="0" w:space="0" w:color="auto"/>
        <w:bottom w:val="none" w:sz="0" w:space="0" w:color="auto"/>
        <w:right w:val="none" w:sz="0" w:space="0" w:color="auto"/>
      </w:divBdr>
    </w:div>
    <w:div w:id="688988205">
      <w:bodyDiv w:val="1"/>
      <w:marLeft w:val="0"/>
      <w:marRight w:val="0"/>
      <w:marTop w:val="0"/>
      <w:marBottom w:val="0"/>
      <w:divBdr>
        <w:top w:val="none" w:sz="0" w:space="0" w:color="auto"/>
        <w:left w:val="none" w:sz="0" w:space="0" w:color="auto"/>
        <w:bottom w:val="none" w:sz="0" w:space="0" w:color="auto"/>
        <w:right w:val="none" w:sz="0" w:space="0" w:color="auto"/>
      </w:divBdr>
    </w:div>
    <w:div w:id="691222822">
      <w:bodyDiv w:val="1"/>
      <w:marLeft w:val="0"/>
      <w:marRight w:val="0"/>
      <w:marTop w:val="0"/>
      <w:marBottom w:val="0"/>
      <w:divBdr>
        <w:top w:val="none" w:sz="0" w:space="0" w:color="auto"/>
        <w:left w:val="none" w:sz="0" w:space="0" w:color="auto"/>
        <w:bottom w:val="none" w:sz="0" w:space="0" w:color="auto"/>
        <w:right w:val="none" w:sz="0" w:space="0" w:color="auto"/>
      </w:divBdr>
    </w:div>
    <w:div w:id="692342585">
      <w:bodyDiv w:val="1"/>
      <w:marLeft w:val="0"/>
      <w:marRight w:val="0"/>
      <w:marTop w:val="0"/>
      <w:marBottom w:val="0"/>
      <w:divBdr>
        <w:top w:val="none" w:sz="0" w:space="0" w:color="auto"/>
        <w:left w:val="none" w:sz="0" w:space="0" w:color="auto"/>
        <w:bottom w:val="none" w:sz="0" w:space="0" w:color="auto"/>
        <w:right w:val="none" w:sz="0" w:space="0" w:color="auto"/>
      </w:divBdr>
    </w:div>
    <w:div w:id="697589431">
      <w:bodyDiv w:val="1"/>
      <w:marLeft w:val="0"/>
      <w:marRight w:val="0"/>
      <w:marTop w:val="0"/>
      <w:marBottom w:val="0"/>
      <w:divBdr>
        <w:top w:val="none" w:sz="0" w:space="0" w:color="auto"/>
        <w:left w:val="none" w:sz="0" w:space="0" w:color="auto"/>
        <w:bottom w:val="none" w:sz="0" w:space="0" w:color="auto"/>
        <w:right w:val="none" w:sz="0" w:space="0" w:color="auto"/>
      </w:divBdr>
    </w:div>
    <w:div w:id="699281809">
      <w:bodyDiv w:val="1"/>
      <w:marLeft w:val="0"/>
      <w:marRight w:val="0"/>
      <w:marTop w:val="0"/>
      <w:marBottom w:val="0"/>
      <w:divBdr>
        <w:top w:val="none" w:sz="0" w:space="0" w:color="auto"/>
        <w:left w:val="none" w:sz="0" w:space="0" w:color="auto"/>
        <w:bottom w:val="none" w:sz="0" w:space="0" w:color="auto"/>
        <w:right w:val="none" w:sz="0" w:space="0" w:color="auto"/>
      </w:divBdr>
    </w:div>
    <w:div w:id="700983862">
      <w:bodyDiv w:val="1"/>
      <w:marLeft w:val="0"/>
      <w:marRight w:val="0"/>
      <w:marTop w:val="0"/>
      <w:marBottom w:val="0"/>
      <w:divBdr>
        <w:top w:val="none" w:sz="0" w:space="0" w:color="auto"/>
        <w:left w:val="none" w:sz="0" w:space="0" w:color="auto"/>
        <w:bottom w:val="none" w:sz="0" w:space="0" w:color="auto"/>
        <w:right w:val="none" w:sz="0" w:space="0" w:color="auto"/>
      </w:divBdr>
    </w:div>
    <w:div w:id="702249806">
      <w:bodyDiv w:val="1"/>
      <w:marLeft w:val="0"/>
      <w:marRight w:val="0"/>
      <w:marTop w:val="0"/>
      <w:marBottom w:val="0"/>
      <w:divBdr>
        <w:top w:val="none" w:sz="0" w:space="0" w:color="auto"/>
        <w:left w:val="none" w:sz="0" w:space="0" w:color="auto"/>
        <w:bottom w:val="none" w:sz="0" w:space="0" w:color="auto"/>
        <w:right w:val="none" w:sz="0" w:space="0" w:color="auto"/>
      </w:divBdr>
    </w:div>
    <w:div w:id="702679483">
      <w:bodyDiv w:val="1"/>
      <w:marLeft w:val="0"/>
      <w:marRight w:val="0"/>
      <w:marTop w:val="0"/>
      <w:marBottom w:val="0"/>
      <w:divBdr>
        <w:top w:val="none" w:sz="0" w:space="0" w:color="auto"/>
        <w:left w:val="none" w:sz="0" w:space="0" w:color="auto"/>
        <w:bottom w:val="none" w:sz="0" w:space="0" w:color="auto"/>
        <w:right w:val="none" w:sz="0" w:space="0" w:color="auto"/>
      </w:divBdr>
    </w:div>
    <w:div w:id="706023823">
      <w:bodyDiv w:val="1"/>
      <w:marLeft w:val="0"/>
      <w:marRight w:val="0"/>
      <w:marTop w:val="0"/>
      <w:marBottom w:val="0"/>
      <w:divBdr>
        <w:top w:val="none" w:sz="0" w:space="0" w:color="auto"/>
        <w:left w:val="none" w:sz="0" w:space="0" w:color="auto"/>
        <w:bottom w:val="none" w:sz="0" w:space="0" w:color="auto"/>
        <w:right w:val="none" w:sz="0" w:space="0" w:color="auto"/>
      </w:divBdr>
    </w:div>
    <w:div w:id="706686308">
      <w:bodyDiv w:val="1"/>
      <w:marLeft w:val="0"/>
      <w:marRight w:val="0"/>
      <w:marTop w:val="0"/>
      <w:marBottom w:val="0"/>
      <w:divBdr>
        <w:top w:val="none" w:sz="0" w:space="0" w:color="auto"/>
        <w:left w:val="none" w:sz="0" w:space="0" w:color="auto"/>
        <w:bottom w:val="none" w:sz="0" w:space="0" w:color="auto"/>
        <w:right w:val="none" w:sz="0" w:space="0" w:color="auto"/>
      </w:divBdr>
    </w:div>
    <w:div w:id="707608285">
      <w:bodyDiv w:val="1"/>
      <w:marLeft w:val="0"/>
      <w:marRight w:val="0"/>
      <w:marTop w:val="0"/>
      <w:marBottom w:val="0"/>
      <w:divBdr>
        <w:top w:val="none" w:sz="0" w:space="0" w:color="auto"/>
        <w:left w:val="none" w:sz="0" w:space="0" w:color="auto"/>
        <w:bottom w:val="none" w:sz="0" w:space="0" w:color="auto"/>
        <w:right w:val="none" w:sz="0" w:space="0" w:color="auto"/>
      </w:divBdr>
    </w:div>
    <w:div w:id="709035021">
      <w:bodyDiv w:val="1"/>
      <w:marLeft w:val="0"/>
      <w:marRight w:val="0"/>
      <w:marTop w:val="0"/>
      <w:marBottom w:val="0"/>
      <w:divBdr>
        <w:top w:val="none" w:sz="0" w:space="0" w:color="auto"/>
        <w:left w:val="none" w:sz="0" w:space="0" w:color="auto"/>
        <w:bottom w:val="none" w:sz="0" w:space="0" w:color="auto"/>
        <w:right w:val="none" w:sz="0" w:space="0" w:color="auto"/>
      </w:divBdr>
    </w:div>
    <w:div w:id="714039483">
      <w:bodyDiv w:val="1"/>
      <w:marLeft w:val="0"/>
      <w:marRight w:val="0"/>
      <w:marTop w:val="0"/>
      <w:marBottom w:val="0"/>
      <w:divBdr>
        <w:top w:val="none" w:sz="0" w:space="0" w:color="auto"/>
        <w:left w:val="none" w:sz="0" w:space="0" w:color="auto"/>
        <w:bottom w:val="none" w:sz="0" w:space="0" w:color="auto"/>
        <w:right w:val="none" w:sz="0" w:space="0" w:color="auto"/>
      </w:divBdr>
    </w:div>
    <w:div w:id="714282454">
      <w:bodyDiv w:val="1"/>
      <w:marLeft w:val="0"/>
      <w:marRight w:val="0"/>
      <w:marTop w:val="0"/>
      <w:marBottom w:val="0"/>
      <w:divBdr>
        <w:top w:val="none" w:sz="0" w:space="0" w:color="auto"/>
        <w:left w:val="none" w:sz="0" w:space="0" w:color="auto"/>
        <w:bottom w:val="none" w:sz="0" w:space="0" w:color="auto"/>
        <w:right w:val="none" w:sz="0" w:space="0" w:color="auto"/>
      </w:divBdr>
    </w:div>
    <w:div w:id="716198954">
      <w:bodyDiv w:val="1"/>
      <w:marLeft w:val="0"/>
      <w:marRight w:val="0"/>
      <w:marTop w:val="0"/>
      <w:marBottom w:val="0"/>
      <w:divBdr>
        <w:top w:val="none" w:sz="0" w:space="0" w:color="auto"/>
        <w:left w:val="none" w:sz="0" w:space="0" w:color="auto"/>
        <w:bottom w:val="none" w:sz="0" w:space="0" w:color="auto"/>
        <w:right w:val="none" w:sz="0" w:space="0" w:color="auto"/>
      </w:divBdr>
    </w:div>
    <w:div w:id="717974487">
      <w:bodyDiv w:val="1"/>
      <w:marLeft w:val="0"/>
      <w:marRight w:val="0"/>
      <w:marTop w:val="0"/>
      <w:marBottom w:val="0"/>
      <w:divBdr>
        <w:top w:val="none" w:sz="0" w:space="0" w:color="auto"/>
        <w:left w:val="none" w:sz="0" w:space="0" w:color="auto"/>
        <w:bottom w:val="none" w:sz="0" w:space="0" w:color="auto"/>
        <w:right w:val="none" w:sz="0" w:space="0" w:color="auto"/>
      </w:divBdr>
    </w:div>
    <w:div w:id="722480651">
      <w:bodyDiv w:val="1"/>
      <w:marLeft w:val="0"/>
      <w:marRight w:val="0"/>
      <w:marTop w:val="0"/>
      <w:marBottom w:val="0"/>
      <w:divBdr>
        <w:top w:val="none" w:sz="0" w:space="0" w:color="auto"/>
        <w:left w:val="none" w:sz="0" w:space="0" w:color="auto"/>
        <w:bottom w:val="none" w:sz="0" w:space="0" w:color="auto"/>
        <w:right w:val="none" w:sz="0" w:space="0" w:color="auto"/>
      </w:divBdr>
    </w:div>
    <w:div w:id="723527140">
      <w:bodyDiv w:val="1"/>
      <w:marLeft w:val="0"/>
      <w:marRight w:val="0"/>
      <w:marTop w:val="0"/>
      <w:marBottom w:val="0"/>
      <w:divBdr>
        <w:top w:val="none" w:sz="0" w:space="0" w:color="auto"/>
        <w:left w:val="none" w:sz="0" w:space="0" w:color="auto"/>
        <w:bottom w:val="none" w:sz="0" w:space="0" w:color="auto"/>
        <w:right w:val="none" w:sz="0" w:space="0" w:color="auto"/>
      </w:divBdr>
    </w:div>
    <w:div w:id="724059588">
      <w:bodyDiv w:val="1"/>
      <w:marLeft w:val="0"/>
      <w:marRight w:val="0"/>
      <w:marTop w:val="0"/>
      <w:marBottom w:val="0"/>
      <w:divBdr>
        <w:top w:val="none" w:sz="0" w:space="0" w:color="auto"/>
        <w:left w:val="none" w:sz="0" w:space="0" w:color="auto"/>
        <w:bottom w:val="none" w:sz="0" w:space="0" w:color="auto"/>
        <w:right w:val="none" w:sz="0" w:space="0" w:color="auto"/>
      </w:divBdr>
    </w:div>
    <w:div w:id="727650065">
      <w:bodyDiv w:val="1"/>
      <w:marLeft w:val="0"/>
      <w:marRight w:val="0"/>
      <w:marTop w:val="0"/>
      <w:marBottom w:val="0"/>
      <w:divBdr>
        <w:top w:val="none" w:sz="0" w:space="0" w:color="auto"/>
        <w:left w:val="none" w:sz="0" w:space="0" w:color="auto"/>
        <w:bottom w:val="none" w:sz="0" w:space="0" w:color="auto"/>
        <w:right w:val="none" w:sz="0" w:space="0" w:color="auto"/>
      </w:divBdr>
    </w:div>
    <w:div w:id="730226052">
      <w:bodyDiv w:val="1"/>
      <w:marLeft w:val="0"/>
      <w:marRight w:val="0"/>
      <w:marTop w:val="0"/>
      <w:marBottom w:val="0"/>
      <w:divBdr>
        <w:top w:val="none" w:sz="0" w:space="0" w:color="auto"/>
        <w:left w:val="none" w:sz="0" w:space="0" w:color="auto"/>
        <w:bottom w:val="none" w:sz="0" w:space="0" w:color="auto"/>
        <w:right w:val="none" w:sz="0" w:space="0" w:color="auto"/>
      </w:divBdr>
    </w:div>
    <w:div w:id="730617881">
      <w:bodyDiv w:val="1"/>
      <w:marLeft w:val="0"/>
      <w:marRight w:val="0"/>
      <w:marTop w:val="0"/>
      <w:marBottom w:val="0"/>
      <w:divBdr>
        <w:top w:val="none" w:sz="0" w:space="0" w:color="auto"/>
        <w:left w:val="none" w:sz="0" w:space="0" w:color="auto"/>
        <w:bottom w:val="none" w:sz="0" w:space="0" w:color="auto"/>
        <w:right w:val="none" w:sz="0" w:space="0" w:color="auto"/>
      </w:divBdr>
    </w:div>
    <w:div w:id="735469705">
      <w:bodyDiv w:val="1"/>
      <w:marLeft w:val="0"/>
      <w:marRight w:val="0"/>
      <w:marTop w:val="0"/>
      <w:marBottom w:val="0"/>
      <w:divBdr>
        <w:top w:val="none" w:sz="0" w:space="0" w:color="auto"/>
        <w:left w:val="none" w:sz="0" w:space="0" w:color="auto"/>
        <w:bottom w:val="none" w:sz="0" w:space="0" w:color="auto"/>
        <w:right w:val="none" w:sz="0" w:space="0" w:color="auto"/>
      </w:divBdr>
    </w:div>
    <w:div w:id="737677243">
      <w:bodyDiv w:val="1"/>
      <w:marLeft w:val="0"/>
      <w:marRight w:val="0"/>
      <w:marTop w:val="0"/>
      <w:marBottom w:val="0"/>
      <w:divBdr>
        <w:top w:val="none" w:sz="0" w:space="0" w:color="auto"/>
        <w:left w:val="none" w:sz="0" w:space="0" w:color="auto"/>
        <w:bottom w:val="none" w:sz="0" w:space="0" w:color="auto"/>
        <w:right w:val="none" w:sz="0" w:space="0" w:color="auto"/>
      </w:divBdr>
    </w:div>
    <w:div w:id="738289377">
      <w:bodyDiv w:val="1"/>
      <w:marLeft w:val="0"/>
      <w:marRight w:val="0"/>
      <w:marTop w:val="0"/>
      <w:marBottom w:val="0"/>
      <w:divBdr>
        <w:top w:val="none" w:sz="0" w:space="0" w:color="auto"/>
        <w:left w:val="none" w:sz="0" w:space="0" w:color="auto"/>
        <w:bottom w:val="none" w:sz="0" w:space="0" w:color="auto"/>
        <w:right w:val="none" w:sz="0" w:space="0" w:color="auto"/>
      </w:divBdr>
    </w:div>
    <w:div w:id="744108855">
      <w:bodyDiv w:val="1"/>
      <w:marLeft w:val="0"/>
      <w:marRight w:val="0"/>
      <w:marTop w:val="0"/>
      <w:marBottom w:val="0"/>
      <w:divBdr>
        <w:top w:val="none" w:sz="0" w:space="0" w:color="auto"/>
        <w:left w:val="none" w:sz="0" w:space="0" w:color="auto"/>
        <w:bottom w:val="none" w:sz="0" w:space="0" w:color="auto"/>
        <w:right w:val="none" w:sz="0" w:space="0" w:color="auto"/>
      </w:divBdr>
    </w:div>
    <w:div w:id="749276683">
      <w:bodyDiv w:val="1"/>
      <w:marLeft w:val="0"/>
      <w:marRight w:val="0"/>
      <w:marTop w:val="0"/>
      <w:marBottom w:val="0"/>
      <w:divBdr>
        <w:top w:val="none" w:sz="0" w:space="0" w:color="auto"/>
        <w:left w:val="none" w:sz="0" w:space="0" w:color="auto"/>
        <w:bottom w:val="none" w:sz="0" w:space="0" w:color="auto"/>
        <w:right w:val="none" w:sz="0" w:space="0" w:color="auto"/>
      </w:divBdr>
    </w:div>
    <w:div w:id="751975504">
      <w:bodyDiv w:val="1"/>
      <w:marLeft w:val="0"/>
      <w:marRight w:val="0"/>
      <w:marTop w:val="0"/>
      <w:marBottom w:val="0"/>
      <w:divBdr>
        <w:top w:val="none" w:sz="0" w:space="0" w:color="auto"/>
        <w:left w:val="none" w:sz="0" w:space="0" w:color="auto"/>
        <w:bottom w:val="none" w:sz="0" w:space="0" w:color="auto"/>
        <w:right w:val="none" w:sz="0" w:space="0" w:color="auto"/>
      </w:divBdr>
    </w:div>
    <w:div w:id="753359112">
      <w:bodyDiv w:val="1"/>
      <w:marLeft w:val="0"/>
      <w:marRight w:val="0"/>
      <w:marTop w:val="0"/>
      <w:marBottom w:val="0"/>
      <w:divBdr>
        <w:top w:val="none" w:sz="0" w:space="0" w:color="auto"/>
        <w:left w:val="none" w:sz="0" w:space="0" w:color="auto"/>
        <w:bottom w:val="none" w:sz="0" w:space="0" w:color="auto"/>
        <w:right w:val="none" w:sz="0" w:space="0" w:color="auto"/>
      </w:divBdr>
    </w:div>
    <w:div w:id="754126762">
      <w:bodyDiv w:val="1"/>
      <w:marLeft w:val="0"/>
      <w:marRight w:val="0"/>
      <w:marTop w:val="0"/>
      <w:marBottom w:val="0"/>
      <w:divBdr>
        <w:top w:val="none" w:sz="0" w:space="0" w:color="auto"/>
        <w:left w:val="none" w:sz="0" w:space="0" w:color="auto"/>
        <w:bottom w:val="none" w:sz="0" w:space="0" w:color="auto"/>
        <w:right w:val="none" w:sz="0" w:space="0" w:color="auto"/>
      </w:divBdr>
    </w:div>
    <w:div w:id="754782962">
      <w:bodyDiv w:val="1"/>
      <w:marLeft w:val="0"/>
      <w:marRight w:val="0"/>
      <w:marTop w:val="0"/>
      <w:marBottom w:val="0"/>
      <w:divBdr>
        <w:top w:val="none" w:sz="0" w:space="0" w:color="auto"/>
        <w:left w:val="none" w:sz="0" w:space="0" w:color="auto"/>
        <w:bottom w:val="none" w:sz="0" w:space="0" w:color="auto"/>
        <w:right w:val="none" w:sz="0" w:space="0" w:color="auto"/>
      </w:divBdr>
    </w:div>
    <w:div w:id="760611525">
      <w:bodyDiv w:val="1"/>
      <w:marLeft w:val="0"/>
      <w:marRight w:val="0"/>
      <w:marTop w:val="0"/>
      <w:marBottom w:val="0"/>
      <w:divBdr>
        <w:top w:val="none" w:sz="0" w:space="0" w:color="auto"/>
        <w:left w:val="none" w:sz="0" w:space="0" w:color="auto"/>
        <w:bottom w:val="none" w:sz="0" w:space="0" w:color="auto"/>
        <w:right w:val="none" w:sz="0" w:space="0" w:color="auto"/>
      </w:divBdr>
    </w:div>
    <w:div w:id="760877535">
      <w:bodyDiv w:val="1"/>
      <w:marLeft w:val="0"/>
      <w:marRight w:val="0"/>
      <w:marTop w:val="0"/>
      <w:marBottom w:val="0"/>
      <w:divBdr>
        <w:top w:val="none" w:sz="0" w:space="0" w:color="auto"/>
        <w:left w:val="none" w:sz="0" w:space="0" w:color="auto"/>
        <w:bottom w:val="none" w:sz="0" w:space="0" w:color="auto"/>
        <w:right w:val="none" w:sz="0" w:space="0" w:color="auto"/>
      </w:divBdr>
    </w:div>
    <w:div w:id="761338460">
      <w:bodyDiv w:val="1"/>
      <w:marLeft w:val="0"/>
      <w:marRight w:val="0"/>
      <w:marTop w:val="0"/>
      <w:marBottom w:val="0"/>
      <w:divBdr>
        <w:top w:val="none" w:sz="0" w:space="0" w:color="auto"/>
        <w:left w:val="none" w:sz="0" w:space="0" w:color="auto"/>
        <w:bottom w:val="none" w:sz="0" w:space="0" w:color="auto"/>
        <w:right w:val="none" w:sz="0" w:space="0" w:color="auto"/>
      </w:divBdr>
    </w:div>
    <w:div w:id="764110249">
      <w:bodyDiv w:val="1"/>
      <w:marLeft w:val="0"/>
      <w:marRight w:val="0"/>
      <w:marTop w:val="0"/>
      <w:marBottom w:val="0"/>
      <w:divBdr>
        <w:top w:val="none" w:sz="0" w:space="0" w:color="auto"/>
        <w:left w:val="none" w:sz="0" w:space="0" w:color="auto"/>
        <w:bottom w:val="none" w:sz="0" w:space="0" w:color="auto"/>
        <w:right w:val="none" w:sz="0" w:space="0" w:color="auto"/>
      </w:divBdr>
    </w:div>
    <w:div w:id="765073076">
      <w:bodyDiv w:val="1"/>
      <w:marLeft w:val="0"/>
      <w:marRight w:val="0"/>
      <w:marTop w:val="0"/>
      <w:marBottom w:val="0"/>
      <w:divBdr>
        <w:top w:val="none" w:sz="0" w:space="0" w:color="auto"/>
        <w:left w:val="none" w:sz="0" w:space="0" w:color="auto"/>
        <w:bottom w:val="none" w:sz="0" w:space="0" w:color="auto"/>
        <w:right w:val="none" w:sz="0" w:space="0" w:color="auto"/>
      </w:divBdr>
    </w:div>
    <w:div w:id="768041056">
      <w:bodyDiv w:val="1"/>
      <w:marLeft w:val="0"/>
      <w:marRight w:val="0"/>
      <w:marTop w:val="0"/>
      <w:marBottom w:val="0"/>
      <w:divBdr>
        <w:top w:val="none" w:sz="0" w:space="0" w:color="auto"/>
        <w:left w:val="none" w:sz="0" w:space="0" w:color="auto"/>
        <w:bottom w:val="none" w:sz="0" w:space="0" w:color="auto"/>
        <w:right w:val="none" w:sz="0" w:space="0" w:color="auto"/>
      </w:divBdr>
    </w:div>
    <w:div w:id="769206058">
      <w:bodyDiv w:val="1"/>
      <w:marLeft w:val="0"/>
      <w:marRight w:val="0"/>
      <w:marTop w:val="0"/>
      <w:marBottom w:val="0"/>
      <w:divBdr>
        <w:top w:val="none" w:sz="0" w:space="0" w:color="auto"/>
        <w:left w:val="none" w:sz="0" w:space="0" w:color="auto"/>
        <w:bottom w:val="none" w:sz="0" w:space="0" w:color="auto"/>
        <w:right w:val="none" w:sz="0" w:space="0" w:color="auto"/>
      </w:divBdr>
    </w:div>
    <w:div w:id="771820926">
      <w:bodyDiv w:val="1"/>
      <w:marLeft w:val="0"/>
      <w:marRight w:val="0"/>
      <w:marTop w:val="0"/>
      <w:marBottom w:val="0"/>
      <w:divBdr>
        <w:top w:val="none" w:sz="0" w:space="0" w:color="auto"/>
        <w:left w:val="none" w:sz="0" w:space="0" w:color="auto"/>
        <w:bottom w:val="none" w:sz="0" w:space="0" w:color="auto"/>
        <w:right w:val="none" w:sz="0" w:space="0" w:color="auto"/>
      </w:divBdr>
    </w:div>
    <w:div w:id="772089072">
      <w:bodyDiv w:val="1"/>
      <w:marLeft w:val="0"/>
      <w:marRight w:val="0"/>
      <w:marTop w:val="0"/>
      <w:marBottom w:val="0"/>
      <w:divBdr>
        <w:top w:val="none" w:sz="0" w:space="0" w:color="auto"/>
        <w:left w:val="none" w:sz="0" w:space="0" w:color="auto"/>
        <w:bottom w:val="none" w:sz="0" w:space="0" w:color="auto"/>
        <w:right w:val="none" w:sz="0" w:space="0" w:color="auto"/>
      </w:divBdr>
    </w:div>
    <w:div w:id="772167716">
      <w:bodyDiv w:val="1"/>
      <w:marLeft w:val="0"/>
      <w:marRight w:val="0"/>
      <w:marTop w:val="0"/>
      <w:marBottom w:val="0"/>
      <w:divBdr>
        <w:top w:val="none" w:sz="0" w:space="0" w:color="auto"/>
        <w:left w:val="none" w:sz="0" w:space="0" w:color="auto"/>
        <w:bottom w:val="none" w:sz="0" w:space="0" w:color="auto"/>
        <w:right w:val="none" w:sz="0" w:space="0" w:color="auto"/>
      </w:divBdr>
    </w:div>
    <w:div w:id="774907102">
      <w:bodyDiv w:val="1"/>
      <w:marLeft w:val="0"/>
      <w:marRight w:val="0"/>
      <w:marTop w:val="0"/>
      <w:marBottom w:val="0"/>
      <w:divBdr>
        <w:top w:val="none" w:sz="0" w:space="0" w:color="auto"/>
        <w:left w:val="none" w:sz="0" w:space="0" w:color="auto"/>
        <w:bottom w:val="none" w:sz="0" w:space="0" w:color="auto"/>
        <w:right w:val="none" w:sz="0" w:space="0" w:color="auto"/>
      </w:divBdr>
    </w:div>
    <w:div w:id="776829488">
      <w:bodyDiv w:val="1"/>
      <w:marLeft w:val="0"/>
      <w:marRight w:val="0"/>
      <w:marTop w:val="0"/>
      <w:marBottom w:val="0"/>
      <w:divBdr>
        <w:top w:val="none" w:sz="0" w:space="0" w:color="auto"/>
        <w:left w:val="none" w:sz="0" w:space="0" w:color="auto"/>
        <w:bottom w:val="none" w:sz="0" w:space="0" w:color="auto"/>
        <w:right w:val="none" w:sz="0" w:space="0" w:color="auto"/>
      </w:divBdr>
    </w:div>
    <w:div w:id="776871028">
      <w:bodyDiv w:val="1"/>
      <w:marLeft w:val="0"/>
      <w:marRight w:val="0"/>
      <w:marTop w:val="0"/>
      <w:marBottom w:val="0"/>
      <w:divBdr>
        <w:top w:val="none" w:sz="0" w:space="0" w:color="auto"/>
        <w:left w:val="none" w:sz="0" w:space="0" w:color="auto"/>
        <w:bottom w:val="none" w:sz="0" w:space="0" w:color="auto"/>
        <w:right w:val="none" w:sz="0" w:space="0" w:color="auto"/>
      </w:divBdr>
    </w:div>
    <w:div w:id="778380895">
      <w:bodyDiv w:val="1"/>
      <w:marLeft w:val="0"/>
      <w:marRight w:val="0"/>
      <w:marTop w:val="0"/>
      <w:marBottom w:val="0"/>
      <w:divBdr>
        <w:top w:val="none" w:sz="0" w:space="0" w:color="auto"/>
        <w:left w:val="none" w:sz="0" w:space="0" w:color="auto"/>
        <w:bottom w:val="none" w:sz="0" w:space="0" w:color="auto"/>
        <w:right w:val="none" w:sz="0" w:space="0" w:color="auto"/>
      </w:divBdr>
    </w:div>
    <w:div w:id="780421149">
      <w:bodyDiv w:val="1"/>
      <w:marLeft w:val="0"/>
      <w:marRight w:val="0"/>
      <w:marTop w:val="0"/>
      <w:marBottom w:val="0"/>
      <w:divBdr>
        <w:top w:val="none" w:sz="0" w:space="0" w:color="auto"/>
        <w:left w:val="none" w:sz="0" w:space="0" w:color="auto"/>
        <w:bottom w:val="none" w:sz="0" w:space="0" w:color="auto"/>
        <w:right w:val="none" w:sz="0" w:space="0" w:color="auto"/>
      </w:divBdr>
    </w:div>
    <w:div w:id="783695332">
      <w:bodyDiv w:val="1"/>
      <w:marLeft w:val="0"/>
      <w:marRight w:val="0"/>
      <w:marTop w:val="0"/>
      <w:marBottom w:val="0"/>
      <w:divBdr>
        <w:top w:val="none" w:sz="0" w:space="0" w:color="auto"/>
        <w:left w:val="none" w:sz="0" w:space="0" w:color="auto"/>
        <w:bottom w:val="none" w:sz="0" w:space="0" w:color="auto"/>
        <w:right w:val="none" w:sz="0" w:space="0" w:color="auto"/>
      </w:divBdr>
    </w:div>
    <w:div w:id="783958791">
      <w:bodyDiv w:val="1"/>
      <w:marLeft w:val="0"/>
      <w:marRight w:val="0"/>
      <w:marTop w:val="0"/>
      <w:marBottom w:val="0"/>
      <w:divBdr>
        <w:top w:val="none" w:sz="0" w:space="0" w:color="auto"/>
        <w:left w:val="none" w:sz="0" w:space="0" w:color="auto"/>
        <w:bottom w:val="none" w:sz="0" w:space="0" w:color="auto"/>
        <w:right w:val="none" w:sz="0" w:space="0" w:color="auto"/>
      </w:divBdr>
    </w:div>
    <w:div w:id="784270801">
      <w:bodyDiv w:val="1"/>
      <w:marLeft w:val="0"/>
      <w:marRight w:val="0"/>
      <w:marTop w:val="0"/>
      <w:marBottom w:val="0"/>
      <w:divBdr>
        <w:top w:val="none" w:sz="0" w:space="0" w:color="auto"/>
        <w:left w:val="none" w:sz="0" w:space="0" w:color="auto"/>
        <w:bottom w:val="none" w:sz="0" w:space="0" w:color="auto"/>
        <w:right w:val="none" w:sz="0" w:space="0" w:color="auto"/>
      </w:divBdr>
    </w:div>
    <w:div w:id="787241564">
      <w:bodyDiv w:val="1"/>
      <w:marLeft w:val="0"/>
      <w:marRight w:val="0"/>
      <w:marTop w:val="0"/>
      <w:marBottom w:val="0"/>
      <w:divBdr>
        <w:top w:val="none" w:sz="0" w:space="0" w:color="auto"/>
        <w:left w:val="none" w:sz="0" w:space="0" w:color="auto"/>
        <w:bottom w:val="none" w:sz="0" w:space="0" w:color="auto"/>
        <w:right w:val="none" w:sz="0" w:space="0" w:color="auto"/>
      </w:divBdr>
    </w:div>
    <w:div w:id="790392794">
      <w:bodyDiv w:val="1"/>
      <w:marLeft w:val="0"/>
      <w:marRight w:val="0"/>
      <w:marTop w:val="0"/>
      <w:marBottom w:val="0"/>
      <w:divBdr>
        <w:top w:val="none" w:sz="0" w:space="0" w:color="auto"/>
        <w:left w:val="none" w:sz="0" w:space="0" w:color="auto"/>
        <w:bottom w:val="none" w:sz="0" w:space="0" w:color="auto"/>
        <w:right w:val="none" w:sz="0" w:space="0" w:color="auto"/>
      </w:divBdr>
    </w:div>
    <w:div w:id="793670713">
      <w:bodyDiv w:val="1"/>
      <w:marLeft w:val="0"/>
      <w:marRight w:val="0"/>
      <w:marTop w:val="0"/>
      <w:marBottom w:val="0"/>
      <w:divBdr>
        <w:top w:val="none" w:sz="0" w:space="0" w:color="auto"/>
        <w:left w:val="none" w:sz="0" w:space="0" w:color="auto"/>
        <w:bottom w:val="none" w:sz="0" w:space="0" w:color="auto"/>
        <w:right w:val="none" w:sz="0" w:space="0" w:color="auto"/>
      </w:divBdr>
    </w:div>
    <w:div w:id="794252062">
      <w:bodyDiv w:val="1"/>
      <w:marLeft w:val="0"/>
      <w:marRight w:val="0"/>
      <w:marTop w:val="0"/>
      <w:marBottom w:val="0"/>
      <w:divBdr>
        <w:top w:val="none" w:sz="0" w:space="0" w:color="auto"/>
        <w:left w:val="none" w:sz="0" w:space="0" w:color="auto"/>
        <w:bottom w:val="none" w:sz="0" w:space="0" w:color="auto"/>
        <w:right w:val="none" w:sz="0" w:space="0" w:color="auto"/>
      </w:divBdr>
    </w:div>
    <w:div w:id="795104777">
      <w:bodyDiv w:val="1"/>
      <w:marLeft w:val="0"/>
      <w:marRight w:val="0"/>
      <w:marTop w:val="0"/>
      <w:marBottom w:val="0"/>
      <w:divBdr>
        <w:top w:val="none" w:sz="0" w:space="0" w:color="auto"/>
        <w:left w:val="none" w:sz="0" w:space="0" w:color="auto"/>
        <w:bottom w:val="none" w:sz="0" w:space="0" w:color="auto"/>
        <w:right w:val="none" w:sz="0" w:space="0" w:color="auto"/>
      </w:divBdr>
    </w:div>
    <w:div w:id="795953137">
      <w:bodyDiv w:val="1"/>
      <w:marLeft w:val="0"/>
      <w:marRight w:val="0"/>
      <w:marTop w:val="0"/>
      <w:marBottom w:val="0"/>
      <w:divBdr>
        <w:top w:val="none" w:sz="0" w:space="0" w:color="auto"/>
        <w:left w:val="none" w:sz="0" w:space="0" w:color="auto"/>
        <w:bottom w:val="none" w:sz="0" w:space="0" w:color="auto"/>
        <w:right w:val="none" w:sz="0" w:space="0" w:color="auto"/>
      </w:divBdr>
    </w:div>
    <w:div w:id="797845517">
      <w:bodyDiv w:val="1"/>
      <w:marLeft w:val="0"/>
      <w:marRight w:val="0"/>
      <w:marTop w:val="0"/>
      <w:marBottom w:val="0"/>
      <w:divBdr>
        <w:top w:val="none" w:sz="0" w:space="0" w:color="auto"/>
        <w:left w:val="none" w:sz="0" w:space="0" w:color="auto"/>
        <w:bottom w:val="none" w:sz="0" w:space="0" w:color="auto"/>
        <w:right w:val="none" w:sz="0" w:space="0" w:color="auto"/>
      </w:divBdr>
    </w:div>
    <w:div w:id="798571721">
      <w:bodyDiv w:val="1"/>
      <w:marLeft w:val="0"/>
      <w:marRight w:val="0"/>
      <w:marTop w:val="0"/>
      <w:marBottom w:val="0"/>
      <w:divBdr>
        <w:top w:val="none" w:sz="0" w:space="0" w:color="auto"/>
        <w:left w:val="none" w:sz="0" w:space="0" w:color="auto"/>
        <w:bottom w:val="none" w:sz="0" w:space="0" w:color="auto"/>
        <w:right w:val="none" w:sz="0" w:space="0" w:color="auto"/>
      </w:divBdr>
    </w:div>
    <w:div w:id="801190095">
      <w:bodyDiv w:val="1"/>
      <w:marLeft w:val="0"/>
      <w:marRight w:val="0"/>
      <w:marTop w:val="0"/>
      <w:marBottom w:val="0"/>
      <w:divBdr>
        <w:top w:val="none" w:sz="0" w:space="0" w:color="auto"/>
        <w:left w:val="none" w:sz="0" w:space="0" w:color="auto"/>
        <w:bottom w:val="none" w:sz="0" w:space="0" w:color="auto"/>
        <w:right w:val="none" w:sz="0" w:space="0" w:color="auto"/>
      </w:divBdr>
    </w:div>
    <w:div w:id="801850757">
      <w:bodyDiv w:val="1"/>
      <w:marLeft w:val="0"/>
      <w:marRight w:val="0"/>
      <w:marTop w:val="0"/>
      <w:marBottom w:val="0"/>
      <w:divBdr>
        <w:top w:val="none" w:sz="0" w:space="0" w:color="auto"/>
        <w:left w:val="none" w:sz="0" w:space="0" w:color="auto"/>
        <w:bottom w:val="none" w:sz="0" w:space="0" w:color="auto"/>
        <w:right w:val="none" w:sz="0" w:space="0" w:color="auto"/>
      </w:divBdr>
    </w:div>
    <w:div w:id="807404640">
      <w:bodyDiv w:val="1"/>
      <w:marLeft w:val="0"/>
      <w:marRight w:val="0"/>
      <w:marTop w:val="0"/>
      <w:marBottom w:val="0"/>
      <w:divBdr>
        <w:top w:val="none" w:sz="0" w:space="0" w:color="auto"/>
        <w:left w:val="none" w:sz="0" w:space="0" w:color="auto"/>
        <w:bottom w:val="none" w:sz="0" w:space="0" w:color="auto"/>
        <w:right w:val="none" w:sz="0" w:space="0" w:color="auto"/>
      </w:divBdr>
    </w:div>
    <w:div w:id="811799208">
      <w:bodyDiv w:val="1"/>
      <w:marLeft w:val="0"/>
      <w:marRight w:val="0"/>
      <w:marTop w:val="0"/>
      <w:marBottom w:val="0"/>
      <w:divBdr>
        <w:top w:val="none" w:sz="0" w:space="0" w:color="auto"/>
        <w:left w:val="none" w:sz="0" w:space="0" w:color="auto"/>
        <w:bottom w:val="none" w:sz="0" w:space="0" w:color="auto"/>
        <w:right w:val="none" w:sz="0" w:space="0" w:color="auto"/>
      </w:divBdr>
    </w:div>
    <w:div w:id="813522368">
      <w:bodyDiv w:val="1"/>
      <w:marLeft w:val="0"/>
      <w:marRight w:val="0"/>
      <w:marTop w:val="0"/>
      <w:marBottom w:val="0"/>
      <w:divBdr>
        <w:top w:val="none" w:sz="0" w:space="0" w:color="auto"/>
        <w:left w:val="none" w:sz="0" w:space="0" w:color="auto"/>
        <w:bottom w:val="none" w:sz="0" w:space="0" w:color="auto"/>
        <w:right w:val="none" w:sz="0" w:space="0" w:color="auto"/>
      </w:divBdr>
    </w:div>
    <w:div w:id="814034285">
      <w:bodyDiv w:val="1"/>
      <w:marLeft w:val="0"/>
      <w:marRight w:val="0"/>
      <w:marTop w:val="0"/>
      <w:marBottom w:val="0"/>
      <w:divBdr>
        <w:top w:val="none" w:sz="0" w:space="0" w:color="auto"/>
        <w:left w:val="none" w:sz="0" w:space="0" w:color="auto"/>
        <w:bottom w:val="none" w:sz="0" w:space="0" w:color="auto"/>
        <w:right w:val="none" w:sz="0" w:space="0" w:color="auto"/>
      </w:divBdr>
    </w:div>
    <w:div w:id="817115017">
      <w:bodyDiv w:val="1"/>
      <w:marLeft w:val="0"/>
      <w:marRight w:val="0"/>
      <w:marTop w:val="0"/>
      <w:marBottom w:val="0"/>
      <w:divBdr>
        <w:top w:val="none" w:sz="0" w:space="0" w:color="auto"/>
        <w:left w:val="none" w:sz="0" w:space="0" w:color="auto"/>
        <w:bottom w:val="none" w:sz="0" w:space="0" w:color="auto"/>
        <w:right w:val="none" w:sz="0" w:space="0" w:color="auto"/>
      </w:divBdr>
    </w:div>
    <w:div w:id="817961067">
      <w:bodyDiv w:val="1"/>
      <w:marLeft w:val="0"/>
      <w:marRight w:val="0"/>
      <w:marTop w:val="0"/>
      <w:marBottom w:val="0"/>
      <w:divBdr>
        <w:top w:val="none" w:sz="0" w:space="0" w:color="auto"/>
        <w:left w:val="none" w:sz="0" w:space="0" w:color="auto"/>
        <w:bottom w:val="none" w:sz="0" w:space="0" w:color="auto"/>
        <w:right w:val="none" w:sz="0" w:space="0" w:color="auto"/>
      </w:divBdr>
    </w:div>
    <w:div w:id="818154654">
      <w:bodyDiv w:val="1"/>
      <w:marLeft w:val="0"/>
      <w:marRight w:val="0"/>
      <w:marTop w:val="0"/>
      <w:marBottom w:val="0"/>
      <w:divBdr>
        <w:top w:val="none" w:sz="0" w:space="0" w:color="auto"/>
        <w:left w:val="none" w:sz="0" w:space="0" w:color="auto"/>
        <w:bottom w:val="none" w:sz="0" w:space="0" w:color="auto"/>
        <w:right w:val="none" w:sz="0" w:space="0" w:color="auto"/>
      </w:divBdr>
    </w:div>
    <w:div w:id="819465442">
      <w:bodyDiv w:val="1"/>
      <w:marLeft w:val="0"/>
      <w:marRight w:val="0"/>
      <w:marTop w:val="0"/>
      <w:marBottom w:val="0"/>
      <w:divBdr>
        <w:top w:val="none" w:sz="0" w:space="0" w:color="auto"/>
        <w:left w:val="none" w:sz="0" w:space="0" w:color="auto"/>
        <w:bottom w:val="none" w:sz="0" w:space="0" w:color="auto"/>
        <w:right w:val="none" w:sz="0" w:space="0" w:color="auto"/>
      </w:divBdr>
    </w:div>
    <w:div w:id="820930495">
      <w:bodyDiv w:val="1"/>
      <w:marLeft w:val="0"/>
      <w:marRight w:val="0"/>
      <w:marTop w:val="0"/>
      <w:marBottom w:val="0"/>
      <w:divBdr>
        <w:top w:val="none" w:sz="0" w:space="0" w:color="auto"/>
        <w:left w:val="none" w:sz="0" w:space="0" w:color="auto"/>
        <w:bottom w:val="none" w:sz="0" w:space="0" w:color="auto"/>
        <w:right w:val="none" w:sz="0" w:space="0" w:color="auto"/>
      </w:divBdr>
    </w:div>
    <w:div w:id="822896306">
      <w:bodyDiv w:val="1"/>
      <w:marLeft w:val="0"/>
      <w:marRight w:val="0"/>
      <w:marTop w:val="0"/>
      <w:marBottom w:val="0"/>
      <w:divBdr>
        <w:top w:val="none" w:sz="0" w:space="0" w:color="auto"/>
        <w:left w:val="none" w:sz="0" w:space="0" w:color="auto"/>
        <w:bottom w:val="none" w:sz="0" w:space="0" w:color="auto"/>
        <w:right w:val="none" w:sz="0" w:space="0" w:color="auto"/>
      </w:divBdr>
    </w:div>
    <w:div w:id="836386787">
      <w:bodyDiv w:val="1"/>
      <w:marLeft w:val="0"/>
      <w:marRight w:val="0"/>
      <w:marTop w:val="0"/>
      <w:marBottom w:val="0"/>
      <w:divBdr>
        <w:top w:val="none" w:sz="0" w:space="0" w:color="auto"/>
        <w:left w:val="none" w:sz="0" w:space="0" w:color="auto"/>
        <w:bottom w:val="none" w:sz="0" w:space="0" w:color="auto"/>
        <w:right w:val="none" w:sz="0" w:space="0" w:color="auto"/>
      </w:divBdr>
    </w:div>
    <w:div w:id="836962730">
      <w:bodyDiv w:val="1"/>
      <w:marLeft w:val="0"/>
      <w:marRight w:val="0"/>
      <w:marTop w:val="0"/>
      <w:marBottom w:val="0"/>
      <w:divBdr>
        <w:top w:val="none" w:sz="0" w:space="0" w:color="auto"/>
        <w:left w:val="none" w:sz="0" w:space="0" w:color="auto"/>
        <w:bottom w:val="none" w:sz="0" w:space="0" w:color="auto"/>
        <w:right w:val="none" w:sz="0" w:space="0" w:color="auto"/>
      </w:divBdr>
    </w:div>
    <w:div w:id="838420462">
      <w:bodyDiv w:val="1"/>
      <w:marLeft w:val="0"/>
      <w:marRight w:val="0"/>
      <w:marTop w:val="0"/>
      <w:marBottom w:val="0"/>
      <w:divBdr>
        <w:top w:val="none" w:sz="0" w:space="0" w:color="auto"/>
        <w:left w:val="none" w:sz="0" w:space="0" w:color="auto"/>
        <w:bottom w:val="none" w:sz="0" w:space="0" w:color="auto"/>
        <w:right w:val="none" w:sz="0" w:space="0" w:color="auto"/>
      </w:divBdr>
    </w:div>
    <w:div w:id="838539936">
      <w:bodyDiv w:val="1"/>
      <w:marLeft w:val="0"/>
      <w:marRight w:val="0"/>
      <w:marTop w:val="0"/>
      <w:marBottom w:val="0"/>
      <w:divBdr>
        <w:top w:val="none" w:sz="0" w:space="0" w:color="auto"/>
        <w:left w:val="none" w:sz="0" w:space="0" w:color="auto"/>
        <w:bottom w:val="none" w:sz="0" w:space="0" w:color="auto"/>
        <w:right w:val="none" w:sz="0" w:space="0" w:color="auto"/>
      </w:divBdr>
    </w:div>
    <w:div w:id="839732585">
      <w:bodyDiv w:val="1"/>
      <w:marLeft w:val="0"/>
      <w:marRight w:val="0"/>
      <w:marTop w:val="0"/>
      <w:marBottom w:val="0"/>
      <w:divBdr>
        <w:top w:val="none" w:sz="0" w:space="0" w:color="auto"/>
        <w:left w:val="none" w:sz="0" w:space="0" w:color="auto"/>
        <w:bottom w:val="none" w:sz="0" w:space="0" w:color="auto"/>
        <w:right w:val="none" w:sz="0" w:space="0" w:color="auto"/>
      </w:divBdr>
    </w:div>
    <w:div w:id="840924041">
      <w:bodyDiv w:val="1"/>
      <w:marLeft w:val="0"/>
      <w:marRight w:val="0"/>
      <w:marTop w:val="0"/>
      <w:marBottom w:val="0"/>
      <w:divBdr>
        <w:top w:val="none" w:sz="0" w:space="0" w:color="auto"/>
        <w:left w:val="none" w:sz="0" w:space="0" w:color="auto"/>
        <w:bottom w:val="none" w:sz="0" w:space="0" w:color="auto"/>
        <w:right w:val="none" w:sz="0" w:space="0" w:color="auto"/>
      </w:divBdr>
    </w:div>
    <w:div w:id="844056822">
      <w:bodyDiv w:val="1"/>
      <w:marLeft w:val="0"/>
      <w:marRight w:val="0"/>
      <w:marTop w:val="0"/>
      <w:marBottom w:val="0"/>
      <w:divBdr>
        <w:top w:val="none" w:sz="0" w:space="0" w:color="auto"/>
        <w:left w:val="none" w:sz="0" w:space="0" w:color="auto"/>
        <w:bottom w:val="none" w:sz="0" w:space="0" w:color="auto"/>
        <w:right w:val="none" w:sz="0" w:space="0" w:color="auto"/>
      </w:divBdr>
    </w:div>
    <w:div w:id="847644992">
      <w:bodyDiv w:val="1"/>
      <w:marLeft w:val="0"/>
      <w:marRight w:val="0"/>
      <w:marTop w:val="0"/>
      <w:marBottom w:val="0"/>
      <w:divBdr>
        <w:top w:val="none" w:sz="0" w:space="0" w:color="auto"/>
        <w:left w:val="none" w:sz="0" w:space="0" w:color="auto"/>
        <w:bottom w:val="none" w:sz="0" w:space="0" w:color="auto"/>
        <w:right w:val="none" w:sz="0" w:space="0" w:color="auto"/>
      </w:divBdr>
    </w:div>
    <w:div w:id="851380519">
      <w:bodyDiv w:val="1"/>
      <w:marLeft w:val="0"/>
      <w:marRight w:val="0"/>
      <w:marTop w:val="0"/>
      <w:marBottom w:val="0"/>
      <w:divBdr>
        <w:top w:val="none" w:sz="0" w:space="0" w:color="auto"/>
        <w:left w:val="none" w:sz="0" w:space="0" w:color="auto"/>
        <w:bottom w:val="none" w:sz="0" w:space="0" w:color="auto"/>
        <w:right w:val="none" w:sz="0" w:space="0" w:color="auto"/>
      </w:divBdr>
    </w:div>
    <w:div w:id="861360028">
      <w:bodyDiv w:val="1"/>
      <w:marLeft w:val="0"/>
      <w:marRight w:val="0"/>
      <w:marTop w:val="0"/>
      <w:marBottom w:val="0"/>
      <w:divBdr>
        <w:top w:val="none" w:sz="0" w:space="0" w:color="auto"/>
        <w:left w:val="none" w:sz="0" w:space="0" w:color="auto"/>
        <w:bottom w:val="none" w:sz="0" w:space="0" w:color="auto"/>
        <w:right w:val="none" w:sz="0" w:space="0" w:color="auto"/>
      </w:divBdr>
    </w:div>
    <w:div w:id="861892175">
      <w:bodyDiv w:val="1"/>
      <w:marLeft w:val="0"/>
      <w:marRight w:val="0"/>
      <w:marTop w:val="0"/>
      <w:marBottom w:val="0"/>
      <w:divBdr>
        <w:top w:val="none" w:sz="0" w:space="0" w:color="auto"/>
        <w:left w:val="none" w:sz="0" w:space="0" w:color="auto"/>
        <w:bottom w:val="none" w:sz="0" w:space="0" w:color="auto"/>
        <w:right w:val="none" w:sz="0" w:space="0" w:color="auto"/>
      </w:divBdr>
    </w:div>
    <w:div w:id="863399531">
      <w:bodyDiv w:val="1"/>
      <w:marLeft w:val="0"/>
      <w:marRight w:val="0"/>
      <w:marTop w:val="0"/>
      <w:marBottom w:val="0"/>
      <w:divBdr>
        <w:top w:val="none" w:sz="0" w:space="0" w:color="auto"/>
        <w:left w:val="none" w:sz="0" w:space="0" w:color="auto"/>
        <w:bottom w:val="none" w:sz="0" w:space="0" w:color="auto"/>
        <w:right w:val="none" w:sz="0" w:space="0" w:color="auto"/>
      </w:divBdr>
    </w:div>
    <w:div w:id="863443159">
      <w:bodyDiv w:val="1"/>
      <w:marLeft w:val="0"/>
      <w:marRight w:val="0"/>
      <w:marTop w:val="0"/>
      <w:marBottom w:val="0"/>
      <w:divBdr>
        <w:top w:val="none" w:sz="0" w:space="0" w:color="auto"/>
        <w:left w:val="none" w:sz="0" w:space="0" w:color="auto"/>
        <w:bottom w:val="none" w:sz="0" w:space="0" w:color="auto"/>
        <w:right w:val="none" w:sz="0" w:space="0" w:color="auto"/>
      </w:divBdr>
    </w:div>
    <w:div w:id="864175506">
      <w:bodyDiv w:val="1"/>
      <w:marLeft w:val="0"/>
      <w:marRight w:val="0"/>
      <w:marTop w:val="0"/>
      <w:marBottom w:val="0"/>
      <w:divBdr>
        <w:top w:val="none" w:sz="0" w:space="0" w:color="auto"/>
        <w:left w:val="none" w:sz="0" w:space="0" w:color="auto"/>
        <w:bottom w:val="none" w:sz="0" w:space="0" w:color="auto"/>
        <w:right w:val="none" w:sz="0" w:space="0" w:color="auto"/>
      </w:divBdr>
    </w:div>
    <w:div w:id="866799060">
      <w:bodyDiv w:val="1"/>
      <w:marLeft w:val="0"/>
      <w:marRight w:val="0"/>
      <w:marTop w:val="0"/>
      <w:marBottom w:val="0"/>
      <w:divBdr>
        <w:top w:val="none" w:sz="0" w:space="0" w:color="auto"/>
        <w:left w:val="none" w:sz="0" w:space="0" w:color="auto"/>
        <w:bottom w:val="none" w:sz="0" w:space="0" w:color="auto"/>
        <w:right w:val="none" w:sz="0" w:space="0" w:color="auto"/>
      </w:divBdr>
    </w:div>
    <w:div w:id="872038998">
      <w:bodyDiv w:val="1"/>
      <w:marLeft w:val="0"/>
      <w:marRight w:val="0"/>
      <w:marTop w:val="0"/>
      <w:marBottom w:val="0"/>
      <w:divBdr>
        <w:top w:val="none" w:sz="0" w:space="0" w:color="auto"/>
        <w:left w:val="none" w:sz="0" w:space="0" w:color="auto"/>
        <w:bottom w:val="none" w:sz="0" w:space="0" w:color="auto"/>
        <w:right w:val="none" w:sz="0" w:space="0" w:color="auto"/>
      </w:divBdr>
    </w:div>
    <w:div w:id="873155105">
      <w:bodyDiv w:val="1"/>
      <w:marLeft w:val="0"/>
      <w:marRight w:val="0"/>
      <w:marTop w:val="0"/>
      <w:marBottom w:val="0"/>
      <w:divBdr>
        <w:top w:val="none" w:sz="0" w:space="0" w:color="auto"/>
        <w:left w:val="none" w:sz="0" w:space="0" w:color="auto"/>
        <w:bottom w:val="none" w:sz="0" w:space="0" w:color="auto"/>
        <w:right w:val="none" w:sz="0" w:space="0" w:color="auto"/>
      </w:divBdr>
    </w:div>
    <w:div w:id="875388949">
      <w:bodyDiv w:val="1"/>
      <w:marLeft w:val="0"/>
      <w:marRight w:val="0"/>
      <w:marTop w:val="0"/>
      <w:marBottom w:val="0"/>
      <w:divBdr>
        <w:top w:val="none" w:sz="0" w:space="0" w:color="auto"/>
        <w:left w:val="none" w:sz="0" w:space="0" w:color="auto"/>
        <w:bottom w:val="none" w:sz="0" w:space="0" w:color="auto"/>
        <w:right w:val="none" w:sz="0" w:space="0" w:color="auto"/>
      </w:divBdr>
    </w:div>
    <w:div w:id="876237441">
      <w:bodyDiv w:val="1"/>
      <w:marLeft w:val="0"/>
      <w:marRight w:val="0"/>
      <w:marTop w:val="0"/>
      <w:marBottom w:val="0"/>
      <w:divBdr>
        <w:top w:val="none" w:sz="0" w:space="0" w:color="auto"/>
        <w:left w:val="none" w:sz="0" w:space="0" w:color="auto"/>
        <w:bottom w:val="none" w:sz="0" w:space="0" w:color="auto"/>
        <w:right w:val="none" w:sz="0" w:space="0" w:color="auto"/>
      </w:divBdr>
    </w:div>
    <w:div w:id="877157925">
      <w:bodyDiv w:val="1"/>
      <w:marLeft w:val="0"/>
      <w:marRight w:val="0"/>
      <w:marTop w:val="0"/>
      <w:marBottom w:val="0"/>
      <w:divBdr>
        <w:top w:val="none" w:sz="0" w:space="0" w:color="auto"/>
        <w:left w:val="none" w:sz="0" w:space="0" w:color="auto"/>
        <w:bottom w:val="none" w:sz="0" w:space="0" w:color="auto"/>
        <w:right w:val="none" w:sz="0" w:space="0" w:color="auto"/>
      </w:divBdr>
    </w:div>
    <w:div w:id="879558780">
      <w:bodyDiv w:val="1"/>
      <w:marLeft w:val="0"/>
      <w:marRight w:val="0"/>
      <w:marTop w:val="0"/>
      <w:marBottom w:val="0"/>
      <w:divBdr>
        <w:top w:val="none" w:sz="0" w:space="0" w:color="auto"/>
        <w:left w:val="none" w:sz="0" w:space="0" w:color="auto"/>
        <w:bottom w:val="none" w:sz="0" w:space="0" w:color="auto"/>
        <w:right w:val="none" w:sz="0" w:space="0" w:color="auto"/>
      </w:divBdr>
    </w:div>
    <w:div w:id="880047293">
      <w:bodyDiv w:val="1"/>
      <w:marLeft w:val="0"/>
      <w:marRight w:val="0"/>
      <w:marTop w:val="0"/>
      <w:marBottom w:val="0"/>
      <w:divBdr>
        <w:top w:val="none" w:sz="0" w:space="0" w:color="auto"/>
        <w:left w:val="none" w:sz="0" w:space="0" w:color="auto"/>
        <w:bottom w:val="none" w:sz="0" w:space="0" w:color="auto"/>
        <w:right w:val="none" w:sz="0" w:space="0" w:color="auto"/>
      </w:divBdr>
    </w:div>
    <w:div w:id="880171214">
      <w:bodyDiv w:val="1"/>
      <w:marLeft w:val="0"/>
      <w:marRight w:val="0"/>
      <w:marTop w:val="0"/>
      <w:marBottom w:val="0"/>
      <w:divBdr>
        <w:top w:val="none" w:sz="0" w:space="0" w:color="auto"/>
        <w:left w:val="none" w:sz="0" w:space="0" w:color="auto"/>
        <w:bottom w:val="none" w:sz="0" w:space="0" w:color="auto"/>
        <w:right w:val="none" w:sz="0" w:space="0" w:color="auto"/>
      </w:divBdr>
    </w:div>
    <w:div w:id="885411992">
      <w:bodyDiv w:val="1"/>
      <w:marLeft w:val="0"/>
      <w:marRight w:val="0"/>
      <w:marTop w:val="0"/>
      <w:marBottom w:val="0"/>
      <w:divBdr>
        <w:top w:val="none" w:sz="0" w:space="0" w:color="auto"/>
        <w:left w:val="none" w:sz="0" w:space="0" w:color="auto"/>
        <w:bottom w:val="none" w:sz="0" w:space="0" w:color="auto"/>
        <w:right w:val="none" w:sz="0" w:space="0" w:color="auto"/>
      </w:divBdr>
    </w:div>
    <w:div w:id="887257747">
      <w:bodyDiv w:val="1"/>
      <w:marLeft w:val="0"/>
      <w:marRight w:val="0"/>
      <w:marTop w:val="0"/>
      <w:marBottom w:val="0"/>
      <w:divBdr>
        <w:top w:val="none" w:sz="0" w:space="0" w:color="auto"/>
        <w:left w:val="none" w:sz="0" w:space="0" w:color="auto"/>
        <w:bottom w:val="none" w:sz="0" w:space="0" w:color="auto"/>
        <w:right w:val="none" w:sz="0" w:space="0" w:color="auto"/>
      </w:divBdr>
    </w:div>
    <w:div w:id="889611014">
      <w:bodyDiv w:val="1"/>
      <w:marLeft w:val="0"/>
      <w:marRight w:val="0"/>
      <w:marTop w:val="0"/>
      <w:marBottom w:val="0"/>
      <w:divBdr>
        <w:top w:val="none" w:sz="0" w:space="0" w:color="auto"/>
        <w:left w:val="none" w:sz="0" w:space="0" w:color="auto"/>
        <w:bottom w:val="none" w:sz="0" w:space="0" w:color="auto"/>
        <w:right w:val="none" w:sz="0" w:space="0" w:color="auto"/>
      </w:divBdr>
    </w:div>
    <w:div w:id="889808095">
      <w:bodyDiv w:val="1"/>
      <w:marLeft w:val="0"/>
      <w:marRight w:val="0"/>
      <w:marTop w:val="0"/>
      <w:marBottom w:val="0"/>
      <w:divBdr>
        <w:top w:val="none" w:sz="0" w:space="0" w:color="auto"/>
        <w:left w:val="none" w:sz="0" w:space="0" w:color="auto"/>
        <w:bottom w:val="none" w:sz="0" w:space="0" w:color="auto"/>
        <w:right w:val="none" w:sz="0" w:space="0" w:color="auto"/>
      </w:divBdr>
    </w:div>
    <w:div w:id="890072627">
      <w:bodyDiv w:val="1"/>
      <w:marLeft w:val="0"/>
      <w:marRight w:val="0"/>
      <w:marTop w:val="0"/>
      <w:marBottom w:val="0"/>
      <w:divBdr>
        <w:top w:val="none" w:sz="0" w:space="0" w:color="auto"/>
        <w:left w:val="none" w:sz="0" w:space="0" w:color="auto"/>
        <w:bottom w:val="none" w:sz="0" w:space="0" w:color="auto"/>
        <w:right w:val="none" w:sz="0" w:space="0" w:color="auto"/>
      </w:divBdr>
    </w:div>
    <w:div w:id="895169131">
      <w:bodyDiv w:val="1"/>
      <w:marLeft w:val="0"/>
      <w:marRight w:val="0"/>
      <w:marTop w:val="0"/>
      <w:marBottom w:val="0"/>
      <w:divBdr>
        <w:top w:val="none" w:sz="0" w:space="0" w:color="auto"/>
        <w:left w:val="none" w:sz="0" w:space="0" w:color="auto"/>
        <w:bottom w:val="none" w:sz="0" w:space="0" w:color="auto"/>
        <w:right w:val="none" w:sz="0" w:space="0" w:color="auto"/>
      </w:divBdr>
    </w:div>
    <w:div w:id="900486696">
      <w:bodyDiv w:val="1"/>
      <w:marLeft w:val="0"/>
      <w:marRight w:val="0"/>
      <w:marTop w:val="0"/>
      <w:marBottom w:val="0"/>
      <w:divBdr>
        <w:top w:val="none" w:sz="0" w:space="0" w:color="auto"/>
        <w:left w:val="none" w:sz="0" w:space="0" w:color="auto"/>
        <w:bottom w:val="none" w:sz="0" w:space="0" w:color="auto"/>
        <w:right w:val="none" w:sz="0" w:space="0" w:color="auto"/>
      </w:divBdr>
    </w:div>
    <w:div w:id="901477620">
      <w:bodyDiv w:val="1"/>
      <w:marLeft w:val="0"/>
      <w:marRight w:val="0"/>
      <w:marTop w:val="0"/>
      <w:marBottom w:val="0"/>
      <w:divBdr>
        <w:top w:val="none" w:sz="0" w:space="0" w:color="auto"/>
        <w:left w:val="none" w:sz="0" w:space="0" w:color="auto"/>
        <w:bottom w:val="none" w:sz="0" w:space="0" w:color="auto"/>
        <w:right w:val="none" w:sz="0" w:space="0" w:color="auto"/>
      </w:divBdr>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5799265">
      <w:bodyDiv w:val="1"/>
      <w:marLeft w:val="0"/>
      <w:marRight w:val="0"/>
      <w:marTop w:val="0"/>
      <w:marBottom w:val="0"/>
      <w:divBdr>
        <w:top w:val="none" w:sz="0" w:space="0" w:color="auto"/>
        <w:left w:val="none" w:sz="0" w:space="0" w:color="auto"/>
        <w:bottom w:val="none" w:sz="0" w:space="0" w:color="auto"/>
        <w:right w:val="none" w:sz="0" w:space="0" w:color="auto"/>
      </w:divBdr>
    </w:div>
    <w:div w:id="910503765">
      <w:bodyDiv w:val="1"/>
      <w:marLeft w:val="0"/>
      <w:marRight w:val="0"/>
      <w:marTop w:val="0"/>
      <w:marBottom w:val="0"/>
      <w:divBdr>
        <w:top w:val="none" w:sz="0" w:space="0" w:color="auto"/>
        <w:left w:val="none" w:sz="0" w:space="0" w:color="auto"/>
        <w:bottom w:val="none" w:sz="0" w:space="0" w:color="auto"/>
        <w:right w:val="none" w:sz="0" w:space="0" w:color="auto"/>
      </w:divBdr>
    </w:div>
    <w:div w:id="911159086">
      <w:bodyDiv w:val="1"/>
      <w:marLeft w:val="0"/>
      <w:marRight w:val="0"/>
      <w:marTop w:val="0"/>
      <w:marBottom w:val="0"/>
      <w:divBdr>
        <w:top w:val="none" w:sz="0" w:space="0" w:color="auto"/>
        <w:left w:val="none" w:sz="0" w:space="0" w:color="auto"/>
        <w:bottom w:val="none" w:sz="0" w:space="0" w:color="auto"/>
        <w:right w:val="none" w:sz="0" w:space="0" w:color="auto"/>
      </w:divBdr>
    </w:div>
    <w:div w:id="913705569">
      <w:bodyDiv w:val="1"/>
      <w:marLeft w:val="0"/>
      <w:marRight w:val="0"/>
      <w:marTop w:val="0"/>
      <w:marBottom w:val="0"/>
      <w:divBdr>
        <w:top w:val="none" w:sz="0" w:space="0" w:color="auto"/>
        <w:left w:val="none" w:sz="0" w:space="0" w:color="auto"/>
        <w:bottom w:val="none" w:sz="0" w:space="0" w:color="auto"/>
        <w:right w:val="none" w:sz="0" w:space="0" w:color="auto"/>
      </w:divBdr>
    </w:div>
    <w:div w:id="914052970">
      <w:bodyDiv w:val="1"/>
      <w:marLeft w:val="0"/>
      <w:marRight w:val="0"/>
      <w:marTop w:val="0"/>
      <w:marBottom w:val="0"/>
      <w:divBdr>
        <w:top w:val="none" w:sz="0" w:space="0" w:color="auto"/>
        <w:left w:val="none" w:sz="0" w:space="0" w:color="auto"/>
        <w:bottom w:val="none" w:sz="0" w:space="0" w:color="auto"/>
        <w:right w:val="none" w:sz="0" w:space="0" w:color="auto"/>
      </w:divBdr>
    </w:div>
    <w:div w:id="914709581">
      <w:bodyDiv w:val="1"/>
      <w:marLeft w:val="0"/>
      <w:marRight w:val="0"/>
      <w:marTop w:val="0"/>
      <w:marBottom w:val="0"/>
      <w:divBdr>
        <w:top w:val="none" w:sz="0" w:space="0" w:color="auto"/>
        <w:left w:val="none" w:sz="0" w:space="0" w:color="auto"/>
        <w:bottom w:val="none" w:sz="0" w:space="0" w:color="auto"/>
        <w:right w:val="none" w:sz="0" w:space="0" w:color="auto"/>
      </w:divBdr>
    </w:div>
    <w:div w:id="917910521">
      <w:bodyDiv w:val="1"/>
      <w:marLeft w:val="0"/>
      <w:marRight w:val="0"/>
      <w:marTop w:val="0"/>
      <w:marBottom w:val="0"/>
      <w:divBdr>
        <w:top w:val="none" w:sz="0" w:space="0" w:color="auto"/>
        <w:left w:val="none" w:sz="0" w:space="0" w:color="auto"/>
        <w:bottom w:val="none" w:sz="0" w:space="0" w:color="auto"/>
        <w:right w:val="none" w:sz="0" w:space="0" w:color="auto"/>
      </w:divBdr>
    </w:div>
    <w:div w:id="922102261">
      <w:bodyDiv w:val="1"/>
      <w:marLeft w:val="0"/>
      <w:marRight w:val="0"/>
      <w:marTop w:val="0"/>
      <w:marBottom w:val="0"/>
      <w:divBdr>
        <w:top w:val="none" w:sz="0" w:space="0" w:color="auto"/>
        <w:left w:val="none" w:sz="0" w:space="0" w:color="auto"/>
        <w:bottom w:val="none" w:sz="0" w:space="0" w:color="auto"/>
        <w:right w:val="none" w:sz="0" w:space="0" w:color="auto"/>
      </w:divBdr>
    </w:div>
    <w:div w:id="924416258">
      <w:bodyDiv w:val="1"/>
      <w:marLeft w:val="0"/>
      <w:marRight w:val="0"/>
      <w:marTop w:val="0"/>
      <w:marBottom w:val="0"/>
      <w:divBdr>
        <w:top w:val="none" w:sz="0" w:space="0" w:color="auto"/>
        <w:left w:val="none" w:sz="0" w:space="0" w:color="auto"/>
        <w:bottom w:val="none" w:sz="0" w:space="0" w:color="auto"/>
        <w:right w:val="none" w:sz="0" w:space="0" w:color="auto"/>
      </w:divBdr>
    </w:div>
    <w:div w:id="930623845">
      <w:bodyDiv w:val="1"/>
      <w:marLeft w:val="0"/>
      <w:marRight w:val="0"/>
      <w:marTop w:val="0"/>
      <w:marBottom w:val="0"/>
      <w:divBdr>
        <w:top w:val="none" w:sz="0" w:space="0" w:color="auto"/>
        <w:left w:val="none" w:sz="0" w:space="0" w:color="auto"/>
        <w:bottom w:val="none" w:sz="0" w:space="0" w:color="auto"/>
        <w:right w:val="none" w:sz="0" w:space="0" w:color="auto"/>
      </w:divBdr>
    </w:div>
    <w:div w:id="936062114">
      <w:bodyDiv w:val="1"/>
      <w:marLeft w:val="0"/>
      <w:marRight w:val="0"/>
      <w:marTop w:val="0"/>
      <w:marBottom w:val="0"/>
      <w:divBdr>
        <w:top w:val="none" w:sz="0" w:space="0" w:color="auto"/>
        <w:left w:val="none" w:sz="0" w:space="0" w:color="auto"/>
        <w:bottom w:val="none" w:sz="0" w:space="0" w:color="auto"/>
        <w:right w:val="none" w:sz="0" w:space="0" w:color="auto"/>
      </w:divBdr>
    </w:div>
    <w:div w:id="938485581">
      <w:bodyDiv w:val="1"/>
      <w:marLeft w:val="0"/>
      <w:marRight w:val="0"/>
      <w:marTop w:val="0"/>
      <w:marBottom w:val="0"/>
      <w:divBdr>
        <w:top w:val="none" w:sz="0" w:space="0" w:color="auto"/>
        <w:left w:val="none" w:sz="0" w:space="0" w:color="auto"/>
        <w:bottom w:val="none" w:sz="0" w:space="0" w:color="auto"/>
        <w:right w:val="none" w:sz="0" w:space="0" w:color="auto"/>
      </w:divBdr>
    </w:div>
    <w:div w:id="939486696">
      <w:bodyDiv w:val="1"/>
      <w:marLeft w:val="0"/>
      <w:marRight w:val="0"/>
      <w:marTop w:val="0"/>
      <w:marBottom w:val="0"/>
      <w:divBdr>
        <w:top w:val="none" w:sz="0" w:space="0" w:color="auto"/>
        <w:left w:val="none" w:sz="0" w:space="0" w:color="auto"/>
        <w:bottom w:val="none" w:sz="0" w:space="0" w:color="auto"/>
        <w:right w:val="none" w:sz="0" w:space="0" w:color="auto"/>
      </w:divBdr>
    </w:div>
    <w:div w:id="942227010">
      <w:bodyDiv w:val="1"/>
      <w:marLeft w:val="0"/>
      <w:marRight w:val="0"/>
      <w:marTop w:val="0"/>
      <w:marBottom w:val="0"/>
      <w:divBdr>
        <w:top w:val="none" w:sz="0" w:space="0" w:color="auto"/>
        <w:left w:val="none" w:sz="0" w:space="0" w:color="auto"/>
        <w:bottom w:val="none" w:sz="0" w:space="0" w:color="auto"/>
        <w:right w:val="none" w:sz="0" w:space="0" w:color="auto"/>
      </w:divBdr>
    </w:div>
    <w:div w:id="948397403">
      <w:bodyDiv w:val="1"/>
      <w:marLeft w:val="0"/>
      <w:marRight w:val="0"/>
      <w:marTop w:val="0"/>
      <w:marBottom w:val="0"/>
      <w:divBdr>
        <w:top w:val="none" w:sz="0" w:space="0" w:color="auto"/>
        <w:left w:val="none" w:sz="0" w:space="0" w:color="auto"/>
        <w:bottom w:val="none" w:sz="0" w:space="0" w:color="auto"/>
        <w:right w:val="none" w:sz="0" w:space="0" w:color="auto"/>
      </w:divBdr>
    </w:div>
    <w:div w:id="951279806">
      <w:bodyDiv w:val="1"/>
      <w:marLeft w:val="0"/>
      <w:marRight w:val="0"/>
      <w:marTop w:val="0"/>
      <w:marBottom w:val="0"/>
      <w:divBdr>
        <w:top w:val="none" w:sz="0" w:space="0" w:color="auto"/>
        <w:left w:val="none" w:sz="0" w:space="0" w:color="auto"/>
        <w:bottom w:val="none" w:sz="0" w:space="0" w:color="auto"/>
        <w:right w:val="none" w:sz="0" w:space="0" w:color="auto"/>
      </w:divBdr>
    </w:div>
    <w:div w:id="955067009">
      <w:bodyDiv w:val="1"/>
      <w:marLeft w:val="0"/>
      <w:marRight w:val="0"/>
      <w:marTop w:val="0"/>
      <w:marBottom w:val="0"/>
      <w:divBdr>
        <w:top w:val="none" w:sz="0" w:space="0" w:color="auto"/>
        <w:left w:val="none" w:sz="0" w:space="0" w:color="auto"/>
        <w:bottom w:val="none" w:sz="0" w:space="0" w:color="auto"/>
        <w:right w:val="none" w:sz="0" w:space="0" w:color="auto"/>
      </w:divBdr>
    </w:div>
    <w:div w:id="956134812">
      <w:bodyDiv w:val="1"/>
      <w:marLeft w:val="0"/>
      <w:marRight w:val="0"/>
      <w:marTop w:val="0"/>
      <w:marBottom w:val="0"/>
      <w:divBdr>
        <w:top w:val="none" w:sz="0" w:space="0" w:color="auto"/>
        <w:left w:val="none" w:sz="0" w:space="0" w:color="auto"/>
        <w:bottom w:val="none" w:sz="0" w:space="0" w:color="auto"/>
        <w:right w:val="none" w:sz="0" w:space="0" w:color="auto"/>
      </w:divBdr>
    </w:div>
    <w:div w:id="957638791">
      <w:bodyDiv w:val="1"/>
      <w:marLeft w:val="0"/>
      <w:marRight w:val="0"/>
      <w:marTop w:val="0"/>
      <w:marBottom w:val="0"/>
      <w:divBdr>
        <w:top w:val="none" w:sz="0" w:space="0" w:color="auto"/>
        <w:left w:val="none" w:sz="0" w:space="0" w:color="auto"/>
        <w:bottom w:val="none" w:sz="0" w:space="0" w:color="auto"/>
        <w:right w:val="none" w:sz="0" w:space="0" w:color="auto"/>
      </w:divBdr>
    </w:div>
    <w:div w:id="958804096">
      <w:bodyDiv w:val="1"/>
      <w:marLeft w:val="0"/>
      <w:marRight w:val="0"/>
      <w:marTop w:val="0"/>
      <w:marBottom w:val="0"/>
      <w:divBdr>
        <w:top w:val="none" w:sz="0" w:space="0" w:color="auto"/>
        <w:left w:val="none" w:sz="0" w:space="0" w:color="auto"/>
        <w:bottom w:val="none" w:sz="0" w:space="0" w:color="auto"/>
        <w:right w:val="none" w:sz="0" w:space="0" w:color="auto"/>
      </w:divBdr>
    </w:div>
    <w:div w:id="959338691">
      <w:bodyDiv w:val="1"/>
      <w:marLeft w:val="0"/>
      <w:marRight w:val="0"/>
      <w:marTop w:val="0"/>
      <w:marBottom w:val="0"/>
      <w:divBdr>
        <w:top w:val="none" w:sz="0" w:space="0" w:color="auto"/>
        <w:left w:val="none" w:sz="0" w:space="0" w:color="auto"/>
        <w:bottom w:val="none" w:sz="0" w:space="0" w:color="auto"/>
        <w:right w:val="none" w:sz="0" w:space="0" w:color="auto"/>
      </w:divBdr>
    </w:div>
    <w:div w:id="963848328">
      <w:bodyDiv w:val="1"/>
      <w:marLeft w:val="0"/>
      <w:marRight w:val="0"/>
      <w:marTop w:val="0"/>
      <w:marBottom w:val="0"/>
      <w:divBdr>
        <w:top w:val="none" w:sz="0" w:space="0" w:color="auto"/>
        <w:left w:val="none" w:sz="0" w:space="0" w:color="auto"/>
        <w:bottom w:val="none" w:sz="0" w:space="0" w:color="auto"/>
        <w:right w:val="none" w:sz="0" w:space="0" w:color="auto"/>
      </w:divBdr>
    </w:div>
    <w:div w:id="966854402">
      <w:bodyDiv w:val="1"/>
      <w:marLeft w:val="0"/>
      <w:marRight w:val="0"/>
      <w:marTop w:val="0"/>
      <w:marBottom w:val="0"/>
      <w:divBdr>
        <w:top w:val="none" w:sz="0" w:space="0" w:color="auto"/>
        <w:left w:val="none" w:sz="0" w:space="0" w:color="auto"/>
        <w:bottom w:val="none" w:sz="0" w:space="0" w:color="auto"/>
        <w:right w:val="none" w:sz="0" w:space="0" w:color="auto"/>
      </w:divBdr>
    </w:div>
    <w:div w:id="969627350">
      <w:bodyDiv w:val="1"/>
      <w:marLeft w:val="0"/>
      <w:marRight w:val="0"/>
      <w:marTop w:val="0"/>
      <w:marBottom w:val="0"/>
      <w:divBdr>
        <w:top w:val="none" w:sz="0" w:space="0" w:color="auto"/>
        <w:left w:val="none" w:sz="0" w:space="0" w:color="auto"/>
        <w:bottom w:val="none" w:sz="0" w:space="0" w:color="auto"/>
        <w:right w:val="none" w:sz="0" w:space="0" w:color="auto"/>
      </w:divBdr>
    </w:div>
    <w:div w:id="969827886">
      <w:bodyDiv w:val="1"/>
      <w:marLeft w:val="0"/>
      <w:marRight w:val="0"/>
      <w:marTop w:val="0"/>
      <w:marBottom w:val="0"/>
      <w:divBdr>
        <w:top w:val="none" w:sz="0" w:space="0" w:color="auto"/>
        <w:left w:val="none" w:sz="0" w:space="0" w:color="auto"/>
        <w:bottom w:val="none" w:sz="0" w:space="0" w:color="auto"/>
        <w:right w:val="none" w:sz="0" w:space="0" w:color="auto"/>
      </w:divBdr>
    </w:div>
    <w:div w:id="970088053">
      <w:bodyDiv w:val="1"/>
      <w:marLeft w:val="0"/>
      <w:marRight w:val="0"/>
      <w:marTop w:val="0"/>
      <w:marBottom w:val="0"/>
      <w:divBdr>
        <w:top w:val="none" w:sz="0" w:space="0" w:color="auto"/>
        <w:left w:val="none" w:sz="0" w:space="0" w:color="auto"/>
        <w:bottom w:val="none" w:sz="0" w:space="0" w:color="auto"/>
        <w:right w:val="none" w:sz="0" w:space="0" w:color="auto"/>
      </w:divBdr>
    </w:div>
    <w:div w:id="981033326">
      <w:bodyDiv w:val="1"/>
      <w:marLeft w:val="0"/>
      <w:marRight w:val="0"/>
      <w:marTop w:val="0"/>
      <w:marBottom w:val="0"/>
      <w:divBdr>
        <w:top w:val="none" w:sz="0" w:space="0" w:color="auto"/>
        <w:left w:val="none" w:sz="0" w:space="0" w:color="auto"/>
        <w:bottom w:val="none" w:sz="0" w:space="0" w:color="auto"/>
        <w:right w:val="none" w:sz="0" w:space="0" w:color="auto"/>
      </w:divBdr>
    </w:div>
    <w:div w:id="991568411">
      <w:bodyDiv w:val="1"/>
      <w:marLeft w:val="0"/>
      <w:marRight w:val="0"/>
      <w:marTop w:val="0"/>
      <w:marBottom w:val="0"/>
      <w:divBdr>
        <w:top w:val="none" w:sz="0" w:space="0" w:color="auto"/>
        <w:left w:val="none" w:sz="0" w:space="0" w:color="auto"/>
        <w:bottom w:val="none" w:sz="0" w:space="0" w:color="auto"/>
        <w:right w:val="none" w:sz="0" w:space="0" w:color="auto"/>
      </w:divBdr>
    </w:div>
    <w:div w:id="994987255">
      <w:bodyDiv w:val="1"/>
      <w:marLeft w:val="0"/>
      <w:marRight w:val="0"/>
      <w:marTop w:val="0"/>
      <w:marBottom w:val="0"/>
      <w:divBdr>
        <w:top w:val="none" w:sz="0" w:space="0" w:color="auto"/>
        <w:left w:val="none" w:sz="0" w:space="0" w:color="auto"/>
        <w:bottom w:val="none" w:sz="0" w:space="0" w:color="auto"/>
        <w:right w:val="none" w:sz="0" w:space="0" w:color="auto"/>
      </w:divBdr>
    </w:div>
    <w:div w:id="996766637">
      <w:bodyDiv w:val="1"/>
      <w:marLeft w:val="0"/>
      <w:marRight w:val="0"/>
      <w:marTop w:val="0"/>
      <w:marBottom w:val="0"/>
      <w:divBdr>
        <w:top w:val="none" w:sz="0" w:space="0" w:color="auto"/>
        <w:left w:val="none" w:sz="0" w:space="0" w:color="auto"/>
        <w:bottom w:val="none" w:sz="0" w:space="0" w:color="auto"/>
        <w:right w:val="none" w:sz="0" w:space="0" w:color="auto"/>
      </w:divBdr>
    </w:div>
    <w:div w:id="997197052">
      <w:bodyDiv w:val="1"/>
      <w:marLeft w:val="0"/>
      <w:marRight w:val="0"/>
      <w:marTop w:val="0"/>
      <w:marBottom w:val="0"/>
      <w:divBdr>
        <w:top w:val="none" w:sz="0" w:space="0" w:color="auto"/>
        <w:left w:val="none" w:sz="0" w:space="0" w:color="auto"/>
        <w:bottom w:val="none" w:sz="0" w:space="0" w:color="auto"/>
        <w:right w:val="none" w:sz="0" w:space="0" w:color="auto"/>
      </w:divBdr>
    </w:div>
    <w:div w:id="998117841">
      <w:bodyDiv w:val="1"/>
      <w:marLeft w:val="0"/>
      <w:marRight w:val="0"/>
      <w:marTop w:val="0"/>
      <w:marBottom w:val="0"/>
      <w:divBdr>
        <w:top w:val="none" w:sz="0" w:space="0" w:color="auto"/>
        <w:left w:val="none" w:sz="0" w:space="0" w:color="auto"/>
        <w:bottom w:val="none" w:sz="0" w:space="0" w:color="auto"/>
        <w:right w:val="none" w:sz="0" w:space="0" w:color="auto"/>
      </w:divBdr>
    </w:div>
    <w:div w:id="998311014">
      <w:bodyDiv w:val="1"/>
      <w:marLeft w:val="0"/>
      <w:marRight w:val="0"/>
      <w:marTop w:val="0"/>
      <w:marBottom w:val="0"/>
      <w:divBdr>
        <w:top w:val="none" w:sz="0" w:space="0" w:color="auto"/>
        <w:left w:val="none" w:sz="0" w:space="0" w:color="auto"/>
        <w:bottom w:val="none" w:sz="0" w:space="0" w:color="auto"/>
        <w:right w:val="none" w:sz="0" w:space="0" w:color="auto"/>
      </w:divBdr>
    </w:div>
    <w:div w:id="998535205">
      <w:bodyDiv w:val="1"/>
      <w:marLeft w:val="0"/>
      <w:marRight w:val="0"/>
      <w:marTop w:val="0"/>
      <w:marBottom w:val="0"/>
      <w:divBdr>
        <w:top w:val="none" w:sz="0" w:space="0" w:color="auto"/>
        <w:left w:val="none" w:sz="0" w:space="0" w:color="auto"/>
        <w:bottom w:val="none" w:sz="0" w:space="0" w:color="auto"/>
        <w:right w:val="none" w:sz="0" w:space="0" w:color="auto"/>
      </w:divBdr>
    </w:div>
    <w:div w:id="998919453">
      <w:bodyDiv w:val="1"/>
      <w:marLeft w:val="0"/>
      <w:marRight w:val="0"/>
      <w:marTop w:val="0"/>
      <w:marBottom w:val="0"/>
      <w:divBdr>
        <w:top w:val="none" w:sz="0" w:space="0" w:color="auto"/>
        <w:left w:val="none" w:sz="0" w:space="0" w:color="auto"/>
        <w:bottom w:val="none" w:sz="0" w:space="0" w:color="auto"/>
        <w:right w:val="none" w:sz="0" w:space="0" w:color="auto"/>
      </w:divBdr>
    </w:div>
    <w:div w:id="1000425658">
      <w:bodyDiv w:val="1"/>
      <w:marLeft w:val="0"/>
      <w:marRight w:val="0"/>
      <w:marTop w:val="0"/>
      <w:marBottom w:val="0"/>
      <w:divBdr>
        <w:top w:val="none" w:sz="0" w:space="0" w:color="auto"/>
        <w:left w:val="none" w:sz="0" w:space="0" w:color="auto"/>
        <w:bottom w:val="none" w:sz="0" w:space="0" w:color="auto"/>
        <w:right w:val="none" w:sz="0" w:space="0" w:color="auto"/>
      </w:divBdr>
    </w:div>
    <w:div w:id="1003901223">
      <w:bodyDiv w:val="1"/>
      <w:marLeft w:val="0"/>
      <w:marRight w:val="0"/>
      <w:marTop w:val="0"/>
      <w:marBottom w:val="0"/>
      <w:divBdr>
        <w:top w:val="none" w:sz="0" w:space="0" w:color="auto"/>
        <w:left w:val="none" w:sz="0" w:space="0" w:color="auto"/>
        <w:bottom w:val="none" w:sz="0" w:space="0" w:color="auto"/>
        <w:right w:val="none" w:sz="0" w:space="0" w:color="auto"/>
      </w:divBdr>
    </w:div>
    <w:div w:id="1004935392">
      <w:bodyDiv w:val="1"/>
      <w:marLeft w:val="0"/>
      <w:marRight w:val="0"/>
      <w:marTop w:val="0"/>
      <w:marBottom w:val="0"/>
      <w:divBdr>
        <w:top w:val="none" w:sz="0" w:space="0" w:color="auto"/>
        <w:left w:val="none" w:sz="0" w:space="0" w:color="auto"/>
        <w:bottom w:val="none" w:sz="0" w:space="0" w:color="auto"/>
        <w:right w:val="none" w:sz="0" w:space="0" w:color="auto"/>
      </w:divBdr>
    </w:div>
    <w:div w:id="1007513617">
      <w:bodyDiv w:val="1"/>
      <w:marLeft w:val="0"/>
      <w:marRight w:val="0"/>
      <w:marTop w:val="0"/>
      <w:marBottom w:val="0"/>
      <w:divBdr>
        <w:top w:val="none" w:sz="0" w:space="0" w:color="auto"/>
        <w:left w:val="none" w:sz="0" w:space="0" w:color="auto"/>
        <w:bottom w:val="none" w:sz="0" w:space="0" w:color="auto"/>
        <w:right w:val="none" w:sz="0" w:space="0" w:color="auto"/>
      </w:divBdr>
    </w:div>
    <w:div w:id="1009910191">
      <w:bodyDiv w:val="1"/>
      <w:marLeft w:val="0"/>
      <w:marRight w:val="0"/>
      <w:marTop w:val="0"/>
      <w:marBottom w:val="0"/>
      <w:divBdr>
        <w:top w:val="none" w:sz="0" w:space="0" w:color="auto"/>
        <w:left w:val="none" w:sz="0" w:space="0" w:color="auto"/>
        <w:bottom w:val="none" w:sz="0" w:space="0" w:color="auto"/>
        <w:right w:val="none" w:sz="0" w:space="0" w:color="auto"/>
      </w:divBdr>
    </w:div>
    <w:div w:id="1011687016">
      <w:bodyDiv w:val="1"/>
      <w:marLeft w:val="0"/>
      <w:marRight w:val="0"/>
      <w:marTop w:val="0"/>
      <w:marBottom w:val="0"/>
      <w:divBdr>
        <w:top w:val="none" w:sz="0" w:space="0" w:color="auto"/>
        <w:left w:val="none" w:sz="0" w:space="0" w:color="auto"/>
        <w:bottom w:val="none" w:sz="0" w:space="0" w:color="auto"/>
        <w:right w:val="none" w:sz="0" w:space="0" w:color="auto"/>
      </w:divBdr>
    </w:div>
    <w:div w:id="1022050208">
      <w:bodyDiv w:val="1"/>
      <w:marLeft w:val="0"/>
      <w:marRight w:val="0"/>
      <w:marTop w:val="0"/>
      <w:marBottom w:val="0"/>
      <w:divBdr>
        <w:top w:val="none" w:sz="0" w:space="0" w:color="auto"/>
        <w:left w:val="none" w:sz="0" w:space="0" w:color="auto"/>
        <w:bottom w:val="none" w:sz="0" w:space="0" w:color="auto"/>
        <w:right w:val="none" w:sz="0" w:space="0" w:color="auto"/>
      </w:divBdr>
    </w:div>
    <w:div w:id="1024359467">
      <w:bodyDiv w:val="1"/>
      <w:marLeft w:val="0"/>
      <w:marRight w:val="0"/>
      <w:marTop w:val="0"/>
      <w:marBottom w:val="0"/>
      <w:divBdr>
        <w:top w:val="none" w:sz="0" w:space="0" w:color="auto"/>
        <w:left w:val="none" w:sz="0" w:space="0" w:color="auto"/>
        <w:bottom w:val="none" w:sz="0" w:space="0" w:color="auto"/>
        <w:right w:val="none" w:sz="0" w:space="0" w:color="auto"/>
      </w:divBdr>
    </w:div>
    <w:div w:id="1033766504">
      <w:bodyDiv w:val="1"/>
      <w:marLeft w:val="0"/>
      <w:marRight w:val="0"/>
      <w:marTop w:val="0"/>
      <w:marBottom w:val="0"/>
      <w:divBdr>
        <w:top w:val="none" w:sz="0" w:space="0" w:color="auto"/>
        <w:left w:val="none" w:sz="0" w:space="0" w:color="auto"/>
        <w:bottom w:val="none" w:sz="0" w:space="0" w:color="auto"/>
        <w:right w:val="none" w:sz="0" w:space="0" w:color="auto"/>
      </w:divBdr>
    </w:div>
    <w:div w:id="1034111290">
      <w:bodyDiv w:val="1"/>
      <w:marLeft w:val="0"/>
      <w:marRight w:val="0"/>
      <w:marTop w:val="0"/>
      <w:marBottom w:val="0"/>
      <w:divBdr>
        <w:top w:val="none" w:sz="0" w:space="0" w:color="auto"/>
        <w:left w:val="none" w:sz="0" w:space="0" w:color="auto"/>
        <w:bottom w:val="none" w:sz="0" w:space="0" w:color="auto"/>
        <w:right w:val="none" w:sz="0" w:space="0" w:color="auto"/>
      </w:divBdr>
    </w:div>
    <w:div w:id="1040125860">
      <w:bodyDiv w:val="1"/>
      <w:marLeft w:val="0"/>
      <w:marRight w:val="0"/>
      <w:marTop w:val="0"/>
      <w:marBottom w:val="0"/>
      <w:divBdr>
        <w:top w:val="none" w:sz="0" w:space="0" w:color="auto"/>
        <w:left w:val="none" w:sz="0" w:space="0" w:color="auto"/>
        <w:bottom w:val="none" w:sz="0" w:space="0" w:color="auto"/>
        <w:right w:val="none" w:sz="0" w:space="0" w:color="auto"/>
      </w:divBdr>
    </w:div>
    <w:div w:id="1042483717">
      <w:bodyDiv w:val="1"/>
      <w:marLeft w:val="0"/>
      <w:marRight w:val="0"/>
      <w:marTop w:val="0"/>
      <w:marBottom w:val="0"/>
      <w:divBdr>
        <w:top w:val="none" w:sz="0" w:space="0" w:color="auto"/>
        <w:left w:val="none" w:sz="0" w:space="0" w:color="auto"/>
        <w:bottom w:val="none" w:sz="0" w:space="0" w:color="auto"/>
        <w:right w:val="none" w:sz="0" w:space="0" w:color="auto"/>
      </w:divBdr>
    </w:div>
    <w:div w:id="1044061247">
      <w:bodyDiv w:val="1"/>
      <w:marLeft w:val="0"/>
      <w:marRight w:val="0"/>
      <w:marTop w:val="0"/>
      <w:marBottom w:val="0"/>
      <w:divBdr>
        <w:top w:val="none" w:sz="0" w:space="0" w:color="auto"/>
        <w:left w:val="none" w:sz="0" w:space="0" w:color="auto"/>
        <w:bottom w:val="none" w:sz="0" w:space="0" w:color="auto"/>
        <w:right w:val="none" w:sz="0" w:space="0" w:color="auto"/>
      </w:divBdr>
    </w:div>
    <w:div w:id="1045450807">
      <w:bodyDiv w:val="1"/>
      <w:marLeft w:val="0"/>
      <w:marRight w:val="0"/>
      <w:marTop w:val="0"/>
      <w:marBottom w:val="0"/>
      <w:divBdr>
        <w:top w:val="none" w:sz="0" w:space="0" w:color="auto"/>
        <w:left w:val="none" w:sz="0" w:space="0" w:color="auto"/>
        <w:bottom w:val="none" w:sz="0" w:space="0" w:color="auto"/>
        <w:right w:val="none" w:sz="0" w:space="0" w:color="auto"/>
      </w:divBdr>
    </w:div>
    <w:div w:id="1047023594">
      <w:bodyDiv w:val="1"/>
      <w:marLeft w:val="0"/>
      <w:marRight w:val="0"/>
      <w:marTop w:val="0"/>
      <w:marBottom w:val="0"/>
      <w:divBdr>
        <w:top w:val="none" w:sz="0" w:space="0" w:color="auto"/>
        <w:left w:val="none" w:sz="0" w:space="0" w:color="auto"/>
        <w:bottom w:val="none" w:sz="0" w:space="0" w:color="auto"/>
        <w:right w:val="none" w:sz="0" w:space="0" w:color="auto"/>
      </w:divBdr>
    </w:div>
    <w:div w:id="1047342616">
      <w:bodyDiv w:val="1"/>
      <w:marLeft w:val="0"/>
      <w:marRight w:val="0"/>
      <w:marTop w:val="0"/>
      <w:marBottom w:val="0"/>
      <w:divBdr>
        <w:top w:val="none" w:sz="0" w:space="0" w:color="auto"/>
        <w:left w:val="none" w:sz="0" w:space="0" w:color="auto"/>
        <w:bottom w:val="none" w:sz="0" w:space="0" w:color="auto"/>
        <w:right w:val="none" w:sz="0" w:space="0" w:color="auto"/>
      </w:divBdr>
    </w:div>
    <w:div w:id="1049960321">
      <w:bodyDiv w:val="1"/>
      <w:marLeft w:val="0"/>
      <w:marRight w:val="0"/>
      <w:marTop w:val="0"/>
      <w:marBottom w:val="0"/>
      <w:divBdr>
        <w:top w:val="none" w:sz="0" w:space="0" w:color="auto"/>
        <w:left w:val="none" w:sz="0" w:space="0" w:color="auto"/>
        <w:bottom w:val="none" w:sz="0" w:space="0" w:color="auto"/>
        <w:right w:val="none" w:sz="0" w:space="0" w:color="auto"/>
      </w:divBdr>
    </w:div>
    <w:div w:id="1053694202">
      <w:bodyDiv w:val="1"/>
      <w:marLeft w:val="0"/>
      <w:marRight w:val="0"/>
      <w:marTop w:val="0"/>
      <w:marBottom w:val="0"/>
      <w:divBdr>
        <w:top w:val="none" w:sz="0" w:space="0" w:color="auto"/>
        <w:left w:val="none" w:sz="0" w:space="0" w:color="auto"/>
        <w:bottom w:val="none" w:sz="0" w:space="0" w:color="auto"/>
        <w:right w:val="none" w:sz="0" w:space="0" w:color="auto"/>
      </w:divBdr>
    </w:div>
    <w:div w:id="1058552662">
      <w:bodyDiv w:val="1"/>
      <w:marLeft w:val="0"/>
      <w:marRight w:val="0"/>
      <w:marTop w:val="0"/>
      <w:marBottom w:val="0"/>
      <w:divBdr>
        <w:top w:val="none" w:sz="0" w:space="0" w:color="auto"/>
        <w:left w:val="none" w:sz="0" w:space="0" w:color="auto"/>
        <w:bottom w:val="none" w:sz="0" w:space="0" w:color="auto"/>
        <w:right w:val="none" w:sz="0" w:space="0" w:color="auto"/>
      </w:divBdr>
    </w:div>
    <w:div w:id="1059934317">
      <w:bodyDiv w:val="1"/>
      <w:marLeft w:val="0"/>
      <w:marRight w:val="0"/>
      <w:marTop w:val="0"/>
      <w:marBottom w:val="0"/>
      <w:divBdr>
        <w:top w:val="none" w:sz="0" w:space="0" w:color="auto"/>
        <w:left w:val="none" w:sz="0" w:space="0" w:color="auto"/>
        <w:bottom w:val="none" w:sz="0" w:space="0" w:color="auto"/>
        <w:right w:val="none" w:sz="0" w:space="0" w:color="auto"/>
      </w:divBdr>
    </w:div>
    <w:div w:id="1060250423">
      <w:bodyDiv w:val="1"/>
      <w:marLeft w:val="0"/>
      <w:marRight w:val="0"/>
      <w:marTop w:val="0"/>
      <w:marBottom w:val="0"/>
      <w:divBdr>
        <w:top w:val="none" w:sz="0" w:space="0" w:color="auto"/>
        <w:left w:val="none" w:sz="0" w:space="0" w:color="auto"/>
        <w:bottom w:val="none" w:sz="0" w:space="0" w:color="auto"/>
        <w:right w:val="none" w:sz="0" w:space="0" w:color="auto"/>
      </w:divBdr>
    </w:div>
    <w:div w:id="1061711362">
      <w:bodyDiv w:val="1"/>
      <w:marLeft w:val="0"/>
      <w:marRight w:val="0"/>
      <w:marTop w:val="0"/>
      <w:marBottom w:val="0"/>
      <w:divBdr>
        <w:top w:val="none" w:sz="0" w:space="0" w:color="auto"/>
        <w:left w:val="none" w:sz="0" w:space="0" w:color="auto"/>
        <w:bottom w:val="none" w:sz="0" w:space="0" w:color="auto"/>
        <w:right w:val="none" w:sz="0" w:space="0" w:color="auto"/>
      </w:divBdr>
    </w:div>
    <w:div w:id="1063260116">
      <w:bodyDiv w:val="1"/>
      <w:marLeft w:val="0"/>
      <w:marRight w:val="0"/>
      <w:marTop w:val="0"/>
      <w:marBottom w:val="0"/>
      <w:divBdr>
        <w:top w:val="none" w:sz="0" w:space="0" w:color="auto"/>
        <w:left w:val="none" w:sz="0" w:space="0" w:color="auto"/>
        <w:bottom w:val="none" w:sz="0" w:space="0" w:color="auto"/>
        <w:right w:val="none" w:sz="0" w:space="0" w:color="auto"/>
      </w:divBdr>
    </w:div>
    <w:div w:id="1064110504">
      <w:bodyDiv w:val="1"/>
      <w:marLeft w:val="0"/>
      <w:marRight w:val="0"/>
      <w:marTop w:val="0"/>
      <w:marBottom w:val="0"/>
      <w:divBdr>
        <w:top w:val="none" w:sz="0" w:space="0" w:color="auto"/>
        <w:left w:val="none" w:sz="0" w:space="0" w:color="auto"/>
        <w:bottom w:val="none" w:sz="0" w:space="0" w:color="auto"/>
        <w:right w:val="none" w:sz="0" w:space="0" w:color="auto"/>
      </w:divBdr>
    </w:div>
    <w:div w:id="1064376244">
      <w:bodyDiv w:val="1"/>
      <w:marLeft w:val="0"/>
      <w:marRight w:val="0"/>
      <w:marTop w:val="0"/>
      <w:marBottom w:val="0"/>
      <w:divBdr>
        <w:top w:val="none" w:sz="0" w:space="0" w:color="auto"/>
        <w:left w:val="none" w:sz="0" w:space="0" w:color="auto"/>
        <w:bottom w:val="none" w:sz="0" w:space="0" w:color="auto"/>
        <w:right w:val="none" w:sz="0" w:space="0" w:color="auto"/>
      </w:divBdr>
    </w:div>
    <w:div w:id="1065759462">
      <w:bodyDiv w:val="1"/>
      <w:marLeft w:val="0"/>
      <w:marRight w:val="0"/>
      <w:marTop w:val="0"/>
      <w:marBottom w:val="0"/>
      <w:divBdr>
        <w:top w:val="none" w:sz="0" w:space="0" w:color="auto"/>
        <w:left w:val="none" w:sz="0" w:space="0" w:color="auto"/>
        <w:bottom w:val="none" w:sz="0" w:space="0" w:color="auto"/>
        <w:right w:val="none" w:sz="0" w:space="0" w:color="auto"/>
      </w:divBdr>
    </w:div>
    <w:div w:id="1066875689">
      <w:bodyDiv w:val="1"/>
      <w:marLeft w:val="0"/>
      <w:marRight w:val="0"/>
      <w:marTop w:val="0"/>
      <w:marBottom w:val="0"/>
      <w:divBdr>
        <w:top w:val="none" w:sz="0" w:space="0" w:color="auto"/>
        <w:left w:val="none" w:sz="0" w:space="0" w:color="auto"/>
        <w:bottom w:val="none" w:sz="0" w:space="0" w:color="auto"/>
        <w:right w:val="none" w:sz="0" w:space="0" w:color="auto"/>
      </w:divBdr>
    </w:div>
    <w:div w:id="1067920337">
      <w:bodyDiv w:val="1"/>
      <w:marLeft w:val="0"/>
      <w:marRight w:val="0"/>
      <w:marTop w:val="0"/>
      <w:marBottom w:val="0"/>
      <w:divBdr>
        <w:top w:val="none" w:sz="0" w:space="0" w:color="auto"/>
        <w:left w:val="none" w:sz="0" w:space="0" w:color="auto"/>
        <w:bottom w:val="none" w:sz="0" w:space="0" w:color="auto"/>
        <w:right w:val="none" w:sz="0" w:space="0" w:color="auto"/>
      </w:divBdr>
    </w:div>
    <w:div w:id="1068916689">
      <w:bodyDiv w:val="1"/>
      <w:marLeft w:val="0"/>
      <w:marRight w:val="0"/>
      <w:marTop w:val="0"/>
      <w:marBottom w:val="0"/>
      <w:divBdr>
        <w:top w:val="none" w:sz="0" w:space="0" w:color="auto"/>
        <w:left w:val="none" w:sz="0" w:space="0" w:color="auto"/>
        <w:bottom w:val="none" w:sz="0" w:space="0" w:color="auto"/>
        <w:right w:val="none" w:sz="0" w:space="0" w:color="auto"/>
      </w:divBdr>
    </w:div>
    <w:div w:id="1071928054">
      <w:bodyDiv w:val="1"/>
      <w:marLeft w:val="0"/>
      <w:marRight w:val="0"/>
      <w:marTop w:val="0"/>
      <w:marBottom w:val="0"/>
      <w:divBdr>
        <w:top w:val="none" w:sz="0" w:space="0" w:color="auto"/>
        <w:left w:val="none" w:sz="0" w:space="0" w:color="auto"/>
        <w:bottom w:val="none" w:sz="0" w:space="0" w:color="auto"/>
        <w:right w:val="none" w:sz="0" w:space="0" w:color="auto"/>
      </w:divBdr>
    </w:div>
    <w:div w:id="1075855385">
      <w:bodyDiv w:val="1"/>
      <w:marLeft w:val="0"/>
      <w:marRight w:val="0"/>
      <w:marTop w:val="0"/>
      <w:marBottom w:val="0"/>
      <w:divBdr>
        <w:top w:val="none" w:sz="0" w:space="0" w:color="auto"/>
        <w:left w:val="none" w:sz="0" w:space="0" w:color="auto"/>
        <w:bottom w:val="none" w:sz="0" w:space="0" w:color="auto"/>
        <w:right w:val="none" w:sz="0" w:space="0" w:color="auto"/>
      </w:divBdr>
    </w:div>
    <w:div w:id="1077674466">
      <w:bodyDiv w:val="1"/>
      <w:marLeft w:val="0"/>
      <w:marRight w:val="0"/>
      <w:marTop w:val="0"/>
      <w:marBottom w:val="0"/>
      <w:divBdr>
        <w:top w:val="none" w:sz="0" w:space="0" w:color="auto"/>
        <w:left w:val="none" w:sz="0" w:space="0" w:color="auto"/>
        <w:bottom w:val="none" w:sz="0" w:space="0" w:color="auto"/>
        <w:right w:val="none" w:sz="0" w:space="0" w:color="auto"/>
      </w:divBdr>
    </w:div>
    <w:div w:id="1077746876">
      <w:bodyDiv w:val="1"/>
      <w:marLeft w:val="0"/>
      <w:marRight w:val="0"/>
      <w:marTop w:val="0"/>
      <w:marBottom w:val="0"/>
      <w:divBdr>
        <w:top w:val="none" w:sz="0" w:space="0" w:color="auto"/>
        <w:left w:val="none" w:sz="0" w:space="0" w:color="auto"/>
        <w:bottom w:val="none" w:sz="0" w:space="0" w:color="auto"/>
        <w:right w:val="none" w:sz="0" w:space="0" w:color="auto"/>
      </w:divBdr>
    </w:div>
    <w:div w:id="1079642811">
      <w:bodyDiv w:val="1"/>
      <w:marLeft w:val="0"/>
      <w:marRight w:val="0"/>
      <w:marTop w:val="0"/>
      <w:marBottom w:val="0"/>
      <w:divBdr>
        <w:top w:val="none" w:sz="0" w:space="0" w:color="auto"/>
        <w:left w:val="none" w:sz="0" w:space="0" w:color="auto"/>
        <w:bottom w:val="none" w:sz="0" w:space="0" w:color="auto"/>
        <w:right w:val="none" w:sz="0" w:space="0" w:color="auto"/>
      </w:divBdr>
    </w:div>
    <w:div w:id="1080175445">
      <w:bodyDiv w:val="1"/>
      <w:marLeft w:val="0"/>
      <w:marRight w:val="0"/>
      <w:marTop w:val="0"/>
      <w:marBottom w:val="0"/>
      <w:divBdr>
        <w:top w:val="none" w:sz="0" w:space="0" w:color="auto"/>
        <w:left w:val="none" w:sz="0" w:space="0" w:color="auto"/>
        <w:bottom w:val="none" w:sz="0" w:space="0" w:color="auto"/>
        <w:right w:val="none" w:sz="0" w:space="0" w:color="auto"/>
      </w:divBdr>
    </w:div>
    <w:div w:id="1081172924">
      <w:bodyDiv w:val="1"/>
      <w:marLeft w:val="0"/>
      <w:marRight w:val="0"/>
      <w:marTop w:val="0"/>
      <w:marBottom w:val="0"/>
      <w:divBdr>
        <w:top w:val="none" w:sz="0" w:space="0" w:color="auto"/>
        <w:left w:val="none" w:sz="0" w:space="0" w:color="auto"/>
        <w:bottom w:val="none" w:sz="0" w:space="0" w:color="auto"/>
        <w:right w:val="none" w:sz="0" w:space="0" w:color="auto"/>
      </w:divBdr>
    </w:div>
    <w:div w:id="1082029457">
      <w:bodyDiv w:val="1"/>
      <w:marLeft w:val="0"/>
      <w:marRight w:val="0"/>
      <w:marTop w:val="0"/>
      <w:marBottom w:val="0"/>
      <w:divBdr>
        <w:top w:val="none" w:sz="0" w:space="0" w:color="auto"/>
        <w:left w:val="none" w:sz="0" w:space="0" w:color="auto"/>
        <w:bottom w:val="none" w:sz="0" w:space="0" w:color="auto"/>
        <w:right w:val="none" w:sz="0" w:space="0" w:color="auto"/>
      </w:divBdr>
    </w:div>
    <w:div w:id="1085298828">
      <w:bodyDiv w:val="1"/>
      <w:marLeft w:val="0"/>
      <w:marRight w:val="0"/>
      <w:marTop w:val="0"/>
      <w:marBottom w:val="0"/>
      <w:divBdr>
        <w:top w:val="none" w:sz="0" w:space="0" w:color="auto"/>
        <w:left w:val="none" w:sz="0" w:space="0" w:color="auto"/>
        <w:bottom w:val="none" w:sz="0" w:space="0" w:color="auto"/>
        <w:right w:val="none" w:sz="0" w:space="0" w:color="auto"/>
      </w:divBdr>
    </w:div>
    <w:div w:id="1085879177">
      <w:bodyDiv w:val="1"/>
      <w:marLeft w:val="0"/>
      <w:marRight w:val="0"/>
      <w:marTop w:val="0"/>
      <w:marBottom w:val="0"/>
      <w:divBdr>
        <w:top w:val="none" w:sz="0" w:space="0" w:color="auto"/>
        <w:left w:val="none" w:sz="0" w:space="0" w:color="auto"/>
        <w:bottom w:val="none" w:sz="0" w:space="0" w:color="auto"/>
        <w:right w:val="none" w:sz="0" w:space="0" w:color="auto"/>
      </w:divBdr>
    </w:div>
    <w:div w:id="1090392105">
      <w:bodyDiv w:val="1"/>
      <w:marLeft w:val="0"/>
      <w:marRight w:val="0"/>
      <w:marTop w:val="0"/>
      <w:marBottom w:val="0"/>
      <w:divBdr>
        <w:top w:val="none" w:sz="0" w:space="0" w:color="auto"/>
        <w:left w:val="none" w:sz="0" w:space="0" w:color="auto"/>
        <w:bottom w:val="none" w:sz="0" w:space="0" w:color="auto"/>
        <w:right w:val="none" w:sz="0" w:space="0" w:color="auto"/>
      </w:divBdr>
    </w:div>
    <w:div w:id="1091924474">
      <w:bodyDiv w:val="1"/>
      <w:marLeft w:val="0"/>
      <w:marRight w:val="0"/>
      <w:marTop w:val="0"/>
      <w:marBottom w:val="0"/>
      <w:divBdr>
        <w:top w:val="none" w:sz="0" w:space="0" w:color="auto"/>
        <w:left w:val="none" w:sz="0" w:space="0" w:color="auto"/>
        <w:bottom w:val="none" w:sz="0" w:space="0" w:color="auto"/>
        <w:right w:val="none" w:sz="0" w:space="0" w:color="auto"/>
      </w:divBdr>
    </w:div>
    <w:div w:id="1095977956">
      <w:bodyDiv w:val="1"/>
      <w:marLeft w:val="0"/>
      <w:marRight w:val="0"/>
      <w:marTop w:val="0"/>
      <w:marBottom w:val="0"/>
      <w:divBdr>
        <w:top w:val="none" w:sz="0" w:space="0" w:color="auto"/>
        <w:left w:val="none" w:sz="0" w:space="0" w:color="auto"/>
        <w:bottom w:val="none" w:sz="0" w:space="0" w:color="auto"/>
        <w:right w:val="none" w:sz="0" w:space="0" w:color="auto"/>
      </w:divBdr>
    </w:div>
    <w:div w:id="1098909816">
      <w:bodyDiv w:val="1"/>
      <w:marLeft w:val="0"/>
      <w:marRight w:val="0"/>
      <w:marTop w:val="0"/>
      <w:marBottom w:val="0"/>
      <w:divBdr>
        <w:top w:val="none" w:sz="0" w:space="0" w:color="auto"/>
        <w:left w:val="none" w:sz="0" w:space="0" w:color="auto"/>
        <w:bottom w:val="none" w:sz="0" w:space="0" w:color="auto"/>
        <w:right w:val="none" w:sz="0" w:space="0" w:color="auto"/>
      </w:divBdr>
    </w:div>
    <w:div w:id="1099909413">
      <w:bodyDiv w:val="1"/>
      <w:marLeft w:val="0"/>
      <w:marRight w:val="0"/>
      <w:marTop w:val="0"/>
      <w:marBottom w:val="0"/>
      <w:divBdr>
        <w:top w:val="none" w:sz="0" w:space="0" w:color="auto"/>
        <w:left w:val="none" w:sz="0" w:space="0" w:color="auto"/>
        <w:bottom w:val="none" w:sz="0" w:space="0" w:color="auto"/>
        <w:right w:val="none" w:sz="0" w:space="0" w:color="auto"/>
      </w:divBdr>
    </w:div>
    <w:div w:id="1104688892">
      <w:bodyDiv w:val="1"/>
      <w:marLeft w:val="0"/>
      <w:marRight w:val="0"/>
      <w:marTop w:val="0"/>
      <w:marBottom w:val="0"/>
      <w:divBdr>
        <w:top w:val="none" w:sz="0" w:space="0" w:color="auto"/>
        <w:left w:val="none" w:sz="0" w:space="0" w:color="auto"/>
        <w:bottom w:val="none" w:sz="0" w:space="0" w:color="auto"/>
        <w:right w:val="none" w:sz="0" w:space="0" w:color="auto"/>
      </w:divBdr>
    </w:div>
    <w:div w:id="1107239059">
      <w:bodyDiv w:val="1"/>
      <w:marLeft w:val="0"/>
      <w:marRight w:val="0"/>
      <w:marTop w:val="0"/>
      <w:marBottom w:val="0"/>
      <w:divBdr>
        <w:top w:val="none" w:sz="0" w:space="0" w:color="auto"/>
        <w:left w:val="none" w:sz="0" w:space="0" w:color="auto"/>
        <w:bottom w:val="none" w:sz="0" w:space="0" w:color="auto"/>
        <w:right w:val="none" w:sz="0" w:space="0" w:color="auto"/>
      </w:divBdr>
    </w:div>
    <w:div w:id="1108820111">
      <w:bodyDiv w:val="1"/>
      <w:marLeft w:val="0"/>
      <w:marRight w:val="0"/>
      <w:marTop w:val="0"/>
      <w:marBottom w:val="0"/>
      <w:divBdr>
        <w:top w:val="none" w:sz="0" w:space="0" w:color="auto"/>
        <w:left w:val="none" w:sz="0" w:space="0" w:color="auto"/>
        <w:bottom w:val="none" w:sz="0" w:space="0" w:color="auto"/>
        <w:right w:val="none" w:sz="0" w:space="0" w:color="auto"/>
      </w:divBdr>
    </w:div>
    <w:div w:id="1109085981">
      <w:bodyDiv w:val="1"/>
      <w:marLeft w:val="0"/>
      <w:marRight w:val="0"/>
      <w:marTop w:val="0"/>
      <w:marBottom w:val="0"/>
      <w:divBdr>
        <w:top w:val="none" w:sz="0" w:space="0" w:color="auto"/>
        <w:left w:val="none" w:sz="0" w:space="0" w:color="auto"/>
        <w:bottom w:val="none" w:sz="0" w:space="0" w:color="auto"/>
        <w:right w:val="none" w:sz="0" w:space="0" w:color="auto"/>
      </w:divBdr>
    </w:div>
    <w:div w:id="1111431987">
      <w:bodyDiv w:val="1"/>
      <w:marLeft w:val="0"/>
      <w:marRight w:val="0"/>
      <w:marTop w:val="0"/>
      <w:marBottom w:val="0"/>
      <w:divBdr>
        <w:top w:val="none" w:sz="0" w:space="0" w:color="auto"/>
        <w:left w:val="none" w:sz="0" w:space="0" w:color="auto"/>
        <w:bottom w:val="none" w:sz="0" w:space="0" w:color="auto"/>
        <w:right w:val="none" w:sz="0" w:space="0" w:color="auto"/>
      </w:divBdr>
    </w:div>
    <w:div w:id="1113785902">
      <w:bodyDiv w:val="1"/>
      <w:marLeft w:val="0"/>
      <w:marRight w:val="0"/>
      <w:marTop w:val="0"/>
      <w:marBottom w:val="0"/>
      <w:divBdr>
        <w:top w:val="none" w:sz="0" w:space="0" w:color="auto"/>
        <w:left w:val="none" w:sz="0" w:space="0" w:color="auto"/>
        <w:bottom w:val="none" w:sz="0" w:space="0" w:color="auto"/>
        <w:right w:val="none" w:sz="0" w:space="0" w:color="auto"/>
      </w:divBdr>
    </w:div>
    <w:div w:id="1115099851">
      <w:bodyDiv w:val="1"/>
      <w:marLeft w:val="0"/>
      <w:marRight w:val="0"/>
      <w:marTop w:val="0"/>
      <w:marBottom w:val="0"/>
      <w:divBdr>
        <w:top w:val="none" w:sz="0" w:space="0" w:color="auto"/>
        <w:left w:val="none" w:sz="0" w:space="0" w:color="auto"/>
        <w:bottom w:val="none" w:sz="0" w:space="0" w:color="auto"/>
        <w:right w:val="none" w:sz="0" w:space="0" w:color="auto"/>
      </w:divBdr>
    </w:div>
    <w:div w:id="1116754515">
      <w:bodyDiv w:val="1"/>
      <w:marLeft w:val="0"/>
      <w:marRight w:val="0"/>
      <w:marTop w:val="0"/>
      <w:marBottom w:val="0"/>
      <w:divBdr>
        <w:top w:val="none" w:sz="0" w:space="0" w:color="auto"/>
        <w:left w:val="none" w:sz="0" w:space="0" w:color="auto"/>
        <w:bottom w:val="none" w:sz="0" w:space="0" w:color="auto"/>
        <w:right w:val="none" w:sz="0" w:space="0" w:color="auto"/>
      </w:divBdr>
    </w:div>
    <w:div w:id="1117523307">
      <w:bodyDiv w:val="1"/>
      <w:marLeft w:val="0"/>
      <w:marRight w:val="0"/>
      <w:marTop w:val="0"/>
      <w:marBottom w:val="0"/>
      <w:divBdr>
        <w:top w:val="none" w:sz="0" w:space="0" w:color="auto"/>
        <w:left w:val="none" w:sz="0" w:space="0" w:color="auto"/>
        <w:bottom w:val="none" w:sz="0" w:space="0" w:color="auto"/>
        <w:right w:val="none" w:sz="0" w:space="0" w:color="auto"/>
      </w:divBdr>
    </w:div>
    <w:div w:id="1118376063">
      <w:bodyDiv w:val="1"/>
      <w:marLeft w:val="0"/>
      <w:marRight w:val="0"/>
      <w:marTop w:val="0"/>
      <w:marBottom w:val="0"/>
      <w:divBdr>
        <w:top w:val="none" w:sz="0" w:space="0" w:color="auto"/>
        <w:left w:val="none" w:sz="0" w:space="0" w:color="auto"/>
        <w:bottom w:val="none" w:sz="0" w:space="0" w:color="auto"/>
        <w:right w:val="none" w:sz="0" w:space="0" w:color="auto"/>
      </w:divBdr>
    </w:div>
    <w:div w:id="1120416172">
      <w:bodyDiv w:val="1"/>
      <w:marLeft w:val="0"/>
      <w:marRight w:val="0"/>
      <w:marTop w:val="0"/>
      <w:marBottom w:val="0"/>
      <w:divBdr>
        <w:top w:val="none" w:sz="0" w:space="0" w:color="auto"/>
        <w:left w:val="none" w:sz="0" w:space="0" w:color="auto"/>
        <w:bottom w:val="none" w:sz="0" w:space="0" w:color="auto"/>
        <w:right w:val="none" w:sz="0" w:space="0" w:color="auto"/>
      </w:divBdr>
    </w:div>
    <w:div w:id="1124039601">
      <w:bodyDiv w:val="1"/>
      <w:marLeft w:val="0"/>
      <w:marRight w:val="0"/>
      <w:marTop w:val="0"/>
      <w:marBottom w:val="0"/>
      <w:divBdr>
        <w:top w:val="none" w:sz="0" w:space="0" w:color="auto"/>
        <w:left w:val="none" w:sz="0" w:space="0" w:color="auto"/>
        <w:bottom w:val="none" w:sz="0" w:space="0" w:color="auto"/>
        <w:right w:val="none" w:sz="0" w:space="0" w:color="auto"/>
      </w:divBdr>
    </w:div>
    <w:div w:id="1128814524">
      <w:bodyDiv w:val="1"/>
      <w:marLeft w:val="0"/>
      <w:marRight w:val="0"/>
      <w:marTop w:val="0"/>
      <w:marBottom w:val="0"/>
      <w:divBdr>
        <w:top w:val="none" w:sz="0" w:space="0" w:color="auto"/>
        <w:left w:val="none" w:sz="0" w:space="0" w:color="auto"/>
        <w:bottom w:val="none" w:sz="0" w:space="0" w:color="auto"/>
        <w:right w:val="none" w:sz="0" w:space="0" w:color="auto"/>
      </w:divBdr>
    </w:div>
    <w:div w:id="1136684926">
      <w:bodyDiv w:val="1"/>
      <w:marLeft w:val="0"/>
      <w:marRight w:val="0"/>
      <w:marTop w:val="0"/>
      <w:marBottom w:val="0"/>
      <w:divBdr>
        <w:top w:val="none" w:sz="0" w:space="0" w:color="auto"/>
        <w:left w:val="none" w:sz="0" w:space="0" w:color="auto"/>
        <w:bottom w:val="none" w:sz="0" w:space="0" w:color="auto"/>
        <w:right w:val="none" w:sz="0" w:space="0" w:color="auto"/>
      </w:divBdr>
    </w:div>
    <w:div w:id="1137837623">
      <w:bodyDiv w:val="1"/>
      <w:marLeft w:val="0"/>
      <w:marRight w:val="0"/>
      <w:marTop w:val="0"/>
      <w:marBottom w:val="0"/>
      <w:divBdr>
        <w:top w:val="none" w:sz="0" w:space="0" w:color="auto"/>
        <w:left w:val="none" w:sz="0" w:space="0" w:color="auto"/>
        <w:bottom w:val="none" w:sz="0" w:space="0" w:color="auto"/>
        <w:right w:val="none" w:sz="0" w:space="0" w:color="auto"/>
      </w:divBdr>
    </w:div>
    <w:div w:id="1141653136">
      <w:bodyDiv w:val="1"/>
      <w:marLeft w:val="0"/>
      <w:marRight w:val="0"/>
      <w:marTop w:val="0"/>
      <w:marBottom w:val="0"/>
      <w:divBdr>
        <w:top w:val="none" w:sz="0" w:space="0" w:color="auto"/>
        <w:left w:val="none" w:sz="0" w:space="0" w:color="auto"/>
        <w:bottom w:val="none" w:sz="0" w:space="0" w:color="auto"/>
        <w:right w:val="none" w:sz="0" w:space="0" w:color="auto"/>
      </w:divBdr>
    </w:div>
    <w:div w:id="1143624171">
      <w:bodyDiv w:val="1"/>
      <w:marLeft w:val="0"/>
      <w:marRight w:val="0"/>
      <w:marTop w:val="0"/>
      <w:marBottom w:val="0"/>
      <w:divBdr>
        <w:top w:val="none" w:sz="0" w:space="0" w:color="auto"/>
        <w:left w:val="none" w:sz="0" w:space="0" w:color="auto"/>
        <w:bottom w:val="none" w:sz="0" w:space="0" w:color="auto"/>
        <w:right w:val="none" w:sz="0" w:space="0" w:color="auto"/>
      </w:divBdr>
    </w:div>
    <w:div w:id="1144077413">
      <w:bodyDiv w:val="1"/>
      <w:marLeft w:val="0"/>
      <w:marRight w:val="0"/>
      <w:marTop w:val="0"/>
      <w:marBottom w:val="0"/>
      <w:divBdr>
        <w:top w:val="none" w:sz="0" w:space="0" w:color="auto"/>
        <w:left w:val="none" w:sz="0" w:space="0" w:color="auto"/>
        <w:bottom w:val="none" w:sz="0" w:space="0" w:color="auto"/>
        <w:right w:val="none" w:sz="0" w:space="0" w:color="auto"/>
      </w:divBdr>
    </w:div>
    <w:div w:id="1149514879">
      <w:bodyDiv w:val="1"/>
      <w:marLeft w:val="0"/>
      <w:marRight w:val="0"/>
      <w:marTop w:val="0"/>
      <w:marBottom w:val="0"/>
      <w:divBdr>
        <w:top w:val="none" w:sz="0" w:space="0" w:color="auto"/>
        <w:left w:val="none" w:sz="0" w:space="0" w:color="auto"/>
        <w:bottom w:val="none" w:sz="0" w:space="0" w:color="auto"/>
        <w:right w:val="none" w:sz="0" w:space="0" w:color="auto"/>
      </w:divBdr>
    </w:div>
    <w:div w:id="1150709352">
      <w:bodyDiv w:val="1"/>
      <w:marLeft w:val="0"/>
      <w:marRight w:val="0"/>
      <w:marTop w:val="0"/>
      <w:marBottom w:val="0"/>
      <w:divBdr>
        <w:top w:val="none" w:sz="0" w:space="0" w:color="auto"/>
        <w:left w:val="none" w:sz="0" w:space="0" w:color="auto"/>
        <w:bottom w:val="none" w:sz="0" w:space="0" w:color="auto"/>
        <w:right w:val="none" w:sz="0" w:space="0" w:color="auto"/>
      </w:divBdr>
    </w:div>
    <w:div w:id="1157460472">
      <w:bodyDiv w:val="1"/>
      <w:marLeft w:val="0"/>
      <w:marRight w:val="0"/>
      <w:marTop w:val="0"/>
      <w:marBottom w:val="0"/>
      <w:divBdr>
        <w:top w:val="none" w:sz="0" w:space="0" w:color="auto"/>
        <w:left w:val="none" w:sz="0" w:space="0" w:color="auto"/>
        <w:bottom w:val="none" w:sz="0" w:space="0" w:color="auto"/>
        <w:right w:val="none" w:sz="0" w:space="0" w:color="auto"/>
      </w:divBdr>
    </w:div>
    <w:div w:id="1157570104">
      <w:bodyDiv w:val="1"/>
      <w:marLeft w:val="0"/>
      <w:marRight w:val="0"/>
      <w:marTop w:val="0"/>
      <w:marBottom w:val="0"/>
      <w:divBdr>
        <w:top w:val="none" w:sz="0" w:space="0" w:color="auto"/>
        <w:left w:val="none" w:sz="0" w:space="0" w:color="auto"/>
        <w:bottom w:val="none" w:sz="0" w:space="0" w:color="auto"/>
        <w:right w:val="none" w:sz="0" w:space="0" w:color="auto"/>
      </w:divBdr>
    </w:div>
    <w:div w:id="1166240668">
      <w:bodyDiv w:val="1"/>
      <w:marLeft w:val="0"/>
      <w:marRight w:val="0"/>
      <w:marTop w:val="0"/>
      <w:marBottom w:val="0"/>
      <w:divBdr>
        <w:top w:val="none" w:sz="0" w:space="0" w:color="auto"/>
        <w:left w:val="none" w:sz="0" w:space="0" w:color="auto"/>
        <w:bottom w:val="none" w:sz="0" w:space="0" w:color="auto"/>
        <w:right w:val="none" w:sz="0" w:space="0" w:color="auto"/>
      </w:divBdr>
    </w:div>
    <w:div w:id="1167986009">
      <w:bodyDiv w:val="1"/>
      <w:marLeft w:val="0"/>
      <w:marRight w:val="0"/>
      <w:marTop w:val="0"/>
      <w:marBottom w:val="0"/>
      <w:divBdr>
        <w:top w:val="none" w:sz="0" w:space="0" w:color="auto"/>
        <w:left w:val="none" w:sz="0" w:space="0" w:color="auto"/>
        <w:bottom w:val="none" w:sz="0" w:space="0" w:color="auto"/>
        <w:right w:val="none" w:sz="0" w:space="0" w:color="auto"/>
      </w:divBdr>
    </w:div>
    <w:div w:id="1173104796">
      <w:bodyDiv w:val="1"/>
      <w:marLeft w:val="0"/>
      <w:marRight w:val="0"/>
      <w:marTop w:val="0"/>
      <w:marBottom w:val="0"/>
      <w:divBdr>
        <w:top w:val="none" w:sz="0" w:space="0" w:color="auto"/>
        <w:left w:val="none" w:sz="0" w:space="0" w:color="auto"/>
        <w:bottom w:val="none" w:sz="0" w:space="0" w:color="auto"/>
        <w:right w:val="none" w:sz="0" w:space="0" w:color="auto"/>
      </w:divBdr>
      <w:divsChild>
        <w:div w:id="1537112628">
          <w:marLeft w:val="0"/>
          <w:marRight w:val="0"/>
          <w:marTop w:val="0"/>
          <w:marBottom w:val="0"/>
          <w:divBdr>
            <w:top w:val="none" w:sz="0" w:space="0" w:color="auto"/>
            <w:left w:val="none" w:sz="0" w:space="0" w:color="auto"/>
            <w:bottom w:val="none" w:sz="0" w:space="0" w:color="auto"/>
            <w:right w:val="none" w:sz="0" w:space="0" w:color="auto"/>
          </w:divBdr>
        </w:div>
      </w:divsChild>
    </w:div>
    <w:div w:id="1174151692">
      <w:bodyDiv w:val="1"/>
      <w:marLeft w:val="0"/>
      <w:marRight w:val="0"/>
      <w:marTop w:val="0"/>
      <w:marBottom w:val="0"/>
      <w:divBdr>
        <w:top w:val="none" w:sz="0" w:space="0" w:color="auto"/>
        <w:left w:val="none" w:sz="0" w:space="0" w:color="auto"/>
        <w:bottom w:val="none" w:sz="0" w:space="0" w:color="auto"/>
        <w:right w:val="none" w:sz="0" w:space="0" w:color="auto"/>
      </w:divBdr>
    </w:div>
    <w:div w:id="1174802804">
      <w:bodyDiv w:val="1"/>
      <w:marLeft w:val="0"/>
      <w:marRight w:val="0"/>
      <w:marTop w:val="0"/>
      <w:marBottom w:val="0"/>
      <w:divBdr>
        <w:top w:val="none" w:sz="0" w:space="0" w:color="auto"/>
        <w:left w:val="none" w:sz="0" w:space="0" w:color="auto"/>
        <w:bottom w:val="none" w:sz="0" w:space="0" w:color="auto"/>
        <w:right w:val="none" w:sz="0" w:space="0" w:color="auto"/>
      </w:divBdr>
    </w:div>
    <w:div w:id="1176067374">
      <w:bodyDiv w:val="1"/>
      <w:marLeft w:val="0"/>
      <w:marRight w:val="0"/>
      <w:marTop w:val="0"/>
      <w:marBottom w:val="0"/>
      <w:divBdr>
        <w:top w:val="none" w:sz="0" w:space="0" w:color="auto"/>
        <w:left w:val="none" w:sz="0" w:space="0" w:color="auto"/>
        <w:bottom w:val="none" w:sz="0" w:space="0" w:color="auto"/>
        <w:right w:val="none" w:sz="0" w:space="0" w:color="auto"/>
      </w:divBdr>
    </w:div>
    <w:div w:id="1177886115">
      <w:bodyDiv w:val="1"/>
      <w:marLeft w:val="0"/>
      <w:marRight w:val="0"/>
      <w:marTop w:val="0"/>
      <w:marBottom w:val="0"/>
      <w:divBdr>
        <w:top w:val="none" w:sz="0" w:space="0" w:color="auto"/>
        <w:left w:val="none" w:sz="0" w:space="0" w:color="auto"/>
        <w:bottom w:val="none" w:sz="0" w:space="0" w:color="auto"/>
        <w:right w:val="none" w:sz="0" w:space="0" w:color="auto"/>
      </w:divBdr>
    </w:div>
    <w:div w:id="1180239286">
      <w:bodyDiv w:val="1"/>
      <w:marLeft w:val="0"/>
      <w:marRight w:val="0"/>
      <w:marTop w:val="0"/>
      <w:marBottom w:val="0"/>
      <w:divBdr>
        <w:top w:val="none" w:sz="0" w:space="0" w:color="auto"/>
        <w:left w:val="none" w:sz="0" w:space="0" w:color="auto"/>
        <w:bottom w:val="none" w:sz="0" w:space="0" w:color="auto"/>
        <w:right w:val="none" w:sz="0" w:space="0" w:color="auto"/>
      </w:divBdr>
    </w:div>
    <w:div w:id="1180465385">
      <w:bodyDiv w:val="1"/>
      <w:marLeft w:val="0"/>
      <w:marRight w:val="0"/>
      <w:marTop w:val="0"/>
      <w:marBottom w:val="0"/>
      <w:divBdr>
        <w:top w:val="none" w:sz="0" w:space="0" w:color="auto"/>
        <w:left w:val="none" w:sz="0" w:space="0" w:color="auto"/>
        <w:bottom w:val="none" w:sz="0" w:space="0" w:color="auto"/>
        <w:right w:val="none" w:sz="0" w:space="0" w:color="auto"/>
      </w:divBdr>
    </w:div>
    <w:div w:id="1181235725">
      <w:bodyDiv w:val="1"/>
      <w:marLeft w:val="0"/>
      <w:marRight w:val="0"/>
      <w:marTop w:val="0"/>
      <w:marBottom w:val="0"/>
      <w:divBdr>
        <w:top w:val="none" w:sz="0" w:space="0" w:color="auto"/>
        <w:left w:val="none" w:sz="0" w:space="0" w:color="auto"/>
        <w:bottom w:val="none" w:sz="0" w:space="0" w:color="auto"/>
        <w:right w:val="none" w:sz="0" w:space="0" w:color="auto"/>
      </w:divBdr>
    </w:div>
    <w:div w:id="1182401242">
      <w:bodyDiv w:val="1"/>
      <w:marLeft w:val="0"/>
      <w:marRight w:val="0"/>
      <w:marTop w:val="0"/>
      <w:marBottom w:val="0"/>
      <w:divBdr>
        <w:top w:val="none" w:sz="0" w:space="0" w:color="auto"/>
        <w:left w:val="none" w:sz="0" w:space="0" w:color="auto"/>
        <w:bottom w:val="none" w:sz="0" w:space="0" w:color="auto"/>
        <w:right w:val="none" w:sz="0" w:space="0" w:color="auto"/>
      </w:divBdr>
    </w:div>
    <w:div w:id="1183519956">
      <w:bodyDiv w:val="1"/>
      <w:marLeft w:val="0"/>
      <w:marRight w:val="0"/>
      <w:marTop w:val="0"/>
      <w:marBottom w:val="0"/>
      <w:divBdr>
        <w:top w:val="none" w:sz="0" w:space="0" w:color="auto"/>
        <w:left w:val="none" w:sz="0" w:space="0" w:color="auto"/>
        <w:bottom w:val="none" w:sz="0" w:space="0" w:color="auto"/>
        <w:right w:val="none" w:sz="0" w:space="0" w:color="auto"/>
      </w:divBdr>
    </w:div>
    <w:div w:id="1187214601">
      <w:bodyDiv w:val="1"/>
      <w:marLeft w:val="0"/>
      <w:marRight w:val="0"/>
      <w:marTop w:val="0"/>
      <w:marBottom w:val="0"/>
      <w:divBdr>
        <w:top w:val="none" w:sz="0" w:space="0" w:color="auto"/>
        <w:left w:val="none" w:sz="0" w:space="0" w:color="auto"/>
        <w:bottom w:val="none" w:sz="0" w:space="0" w:color="auto"/>
        <w:right w:val="none" w:sz="0" w:space="0" w:color="auto"/>
      </w:divBdr>
    </w:div>
    <w:div w:id="1187401524">
      <w:bodyDiv w:val="1"/>
      <w:marLeft w:val="0"/>
      <w:marRight w:val="0"/>
      <w:marTop w:val="0"/>
      <w:marBottom w:val="0"/>
      <w:divBdr>
        <w:top w:val="none" w:sz="0" w:space="0" w:color="auto"/>
        <w:left w:val="none" w:sz="0" w:space="0" w:color="auto"/>
        <w:bottom w:val="none" w:sz="0" w:space="0" w:color="auto"/>
        <w:right w:val="none" w:sz="0" w:space="0" w:color="auto"/>
      </w:divBdr>
    </w:div>
    <w:div w:id="1191454858">
      <w:bodyDiv w:val="1"/>
      <w:marLeft w:val="0"/>
      <w:marRight w:val="0"/>
      <w:marTop w:val="0"/>
      <w:marBottom w:val="0"/>
      <w:divBdr>
        <w:top w:val="none" w:sz="0" w:space="0" w:color="auto"/>
        <w:left w:val="none" w:sz="0" w:space="0" w:color="auto"/>
        <w:bottom w:val="none" w:sz="0" w:space="0" w:color="auto"/>
        <w:right w:val="none" w:sz="0" w:space="0" w:color="auto"/>
      </w:divBdr>
    </w:div>
    <w:div w:id="1191531077">
      <w:bodyDiv w:val="1"/>
      <w:marLeft w:val="0"/>
      <w:marRight w:val="0"/>
      <w:marTop w:val="0"/>
      <w:marBottom w:val="0"/>
      <w:divBdr>
        <w:top w:val="none" w:sz="0" w:space="0" w:color="auto"/>
        <w:left w:val="none" w:sz="0" w:space="0" w:color="auto"/>
        <w:bottom w:val="none" w:sz="0" w:space="0" w:color="auto"/>
        <w:right w:val="none" w:sz="0" w:space="0" w:color="auto"/>
      </w:divBdr>
    </w:div>
    <w:div w:id="1192381036">
      <w:bodyDiv w:val="1"/>
      <w:marLeft w:val="0"/>
      <w:marRight w:val="0"/>
      <w:marTop w:val="0"/>
      <w:marBottom w:val="0"/>
      <w:divBdr>
        <w:top w:val="none" w:sz="0" w:space="0" w:color="auto"/>
        <w:left w:val="none" w:sz="0" w:space="0" w:color="auto"/>
        <w:bottom w:val="none" w:sz="0" w:space="0" w:color="auto"/>
        <w:right w:val="none" w:sz="0" w:space="0" w:color="auto"/>
      </w:divBdr>
    </w:div>
    <w:div w:id="1195381672">
      <w:bodyDiv w:val="1"/>
      <w:marLeft w:val="0"/>
      <w:marRight w:val="0"/>
      <w:marTop w:val="0"/>
      <w:marBottom w:val="0"/>
      <w:divBdr>
        <w:top w:val="none" w:sz="0" w:space="0" w:color="auto"/>
        <w:left w:val="none" w:sz="0" w:space="0" w:color="auto"/>
        <w:bottom w:val="none" w:sz="0" w:space="0" w:color="auto"/>
        <w:right w:val="none" w:sz="0" w:space="0" w:color="auto"/>
      </w:divBdr>
    </w:div>
    <w:div w:id="1197474878">
      <w:bodyDiv w:val="1"/>
      <w:marLeft w:val="0"/>
      <w:marRight w:val="0"/>
      <w:marTop w:val="0"/>
      <w:marBottom w:val="0"/>
      <w:divBdr>
        <w:top w:val="none" w:sz="0" w:space="0" w:color="auto"/>
        <w:left w:val="none" w:sz="0" w:space="0" w:color="auto"/>
        <w:bottom w:val="none" w:sz="0" w:space="0" w:color="auto"/>
        <w:right w:val="none" w:sz="0" w:space="0" w:color="auto"/>
      </w:divBdr>
    </w:div>
    <w:div w:id="1204363346">
      <w:bodyDiv w:val="1"/>
      <w:marLeft w:val="0"/>
      <w:marRight w:val="0"/>
      <w:marTop w:val="0"/>
      <w:marBottom w:val="0"/>
      <w:divBdr>
        <w:top w:val="none" w:sz="0" w:space="0" w:color="auto"/>
        <w:left w:val="none" w:sz="0" w:space="0" w:color="auto"/>
        <w:bottom w:val="none" w:sz="0" w:space="0" w:color="auto"/>
        <w:right w:val="none" w:sz="0" w:space="0" w:color="auto"/>
      </w:divBdr>
    </w:div>
    <w:div w:id="1205827154">
      <w:bodyDiv w:val="1"/>
      <w:marLeft w:val="0"/>
      <w:marRight w:val="0"/>
      <w:marTop w:val="0"/>
      <w:marBottom w:val="0"/>
      <w:divBdr>
        <w:top w:val="none" w:sz="0" w:space="0" w:color="auto"/>
        <w:left w:val="none" w:sz="0" w:space="0" w:color="auto"/>
        <w:bottom w:val="none" w:sz="0" w:space="0" w:color="auto"/>
        <w:right w:val="none" w:sz="0" w:space="0" w:color="auto"/>
      </w:divBdr>
    </w:div>
    <w:div w:id="1210994522">
      <w:bodyDiv w:val="1"/>
      <w:marLeft w:val="0"/>
      <w:marRight w:val="0"/>
      <w:marTop w:val="0"/>
      <w:marBottom w:val="0"/>
      <w:divBdr>
        <w:top w:val="none" w:sz="0" w:space="0" w:color="auto"/>
        <w:left w:val="none" w:sz="0" w:space="0" w:color="auto"/>
        <w:bottom w:val="none" w:sz="0" w:space="0" w:color="auto"/>
        <w:right w:val="none" w:sz="0" w:space="0" w:color="auto"/>
      </w:divBdr>
    </w:div>
    <w:div w:id="1210994599">
      <w:bodyDiv w:val="1"/>
      <w:marLeft w:val="0"/>
      <w:marRight w:val="0"/>
      <w:marTop w:val="0"/>
      <w:marBottom w:val="0"/>
      <w:divBdr>
        <w:top w:val="none" w:sz="0" w:space="0" w:color="auto"/>
        <w:left w:val="none" w:sz="0" w:space="0" w:color="auto"/>
        <w:bottom w:val="none" w:sz="0" w:space="0" w:color="auto"/>
        <w:right w:val="none" w:sz="0" w:space="0" w:color="auto"/>
      </w:divBdr>
    </w:div>
    <w:div w:id="1212154638">
      <w:bodyDiv w:val="1"/>
      <w:marLeft w:val="0"/>
      <w:marRight w:val="0"/>
      <w:marTop w:val="0"/>
      <w:marBottom w:val="0"/>
      <w:divBdr>
        <w:top w:val="none" w:sz="0" w:space="0" w:color="auto"/>
        <w:left w:val="none" w:sz="0" w:space="0" w:color="auto"/>
        <w:bottom w:val="none" w:sz="0" w:space="0" w:color="auto"/>
        <w:right w:val="none" w:sz="0" w:space="0" w:color="auto"/>
      </w:divBdr>
    </w:div>
    <w:div w:id="1213619590">
      <w:bodyDiv w:val="1"/>
      <w:marLeft w:val="0"/>
      <w:marRight w:val="0"/>
      <w:marTop w:val="0"/>
      <w:marBottom w:val="0"/>
      <w:divBdr>
        <w:top w:val="none" w:sz="0" w:space="0" w:color="auto"/>
        <w:left w:val="none" w:sz="0" w:space="0" w:color="auto"/>
        <w:bottom w:val="none" w:sz="0" w:space="0" w:color="auto"/>
        <w:right w:val="none" w:sz="0" w:space="0" w:color="auto"/>
      </w:divBdr>
    </w:div>
    <w:div w:id="1213730343">
      <w:bodyDiv w:val="1"/>
      <w:marLeft w:val="0"/>
      <w:marRight w:val="0"/>
      <w:marTop w:val="0"/>
      <w:marBottom w:val="0"/>
      <w:divBdr>
        <w:top w:val="none" w:sz="0" w:space="0" w:color="auto"/>
        <w:left w:val="none" w:sz="0" w:space="0" w:color="auto"/>
        <w:bottom w:val="none" w:sz="0" w:space="0" w:color="auto"/>
        <w:right w:val="none" w:sz="0" w:space="0" w:color="auto"/>
      </w:divBdr>
    </w:div>
    <w:div w:id="1215237972">
      <w:bodyDiv w:val="1"/>
      <w:marLeft w:val="0"/>
      <w:marRight w:val="0"/>
      <w:marTop w:val="0"/>
      <w:marBottom w:val="0"/>
      <w:divBdr>
        <w:top w:val="none" w:sz="0" w:space="0" w:color="auto"/>
        <w:left w:val="none" w:sz="0" w:space="0" w:color="auto"/>
        <w:bottom w:val="none" w:sz="0" w:space="0" w:color="auto"/>
        <w:right w:val="none" w:sz="0" w:space="0" w:color="auto"/>
      </w:divBdr>
    </w:div>
    <w:div w:id="1217468327">
      <w:bodyDiv w:val="1"/>
      <w:marLeft w:val="0"/>
      <w:marRight w:val="0"/>
      <w:marTop w:val="0"/>
      <w:marBottom w:val="0"/>
      <w:divBdr>
        <w:top w:val="none" w:sz="0" w:space="0" w:color="auto"/>
        <w:left w:val="none" w:sz="0" w:space="0" w:color="auto"/>
        <w:bottom w:val="none" w:sz="0" w:space="0" w:color="auto"/>
        <w:right w:val="none" w:sz="0" w:space="0" w:color="auto"/>
      </w:divBdr>
    </w:div>
    <w:div w:id="1217473028">
      <w:bodyDiv w:val="1"/>
      <w:marLeft w:val="0"/>
      <w:marRight w:val="0"/>
      <w:marTop w:val="0"/>
      <w:marBottom w:val="0"/>
      <w:divBdr>
        <w:top w:val="none" w:sz="0" w:space="0" w:color="auto"/>
        <w:left w:val="none" w:sz="0" w:space="0" w:color="auto"/>
        <w:bottom w:val="none" w:sz="0" w:space="0" w:color="auto"/>
        <w:right w:val="none" w:sz="0" w:space="0" w:color="auto"/>
      </w:divBdr>
    </w:div>
    <w:div w:id="1217821014">
      <w:bodyDiv w:val="1"/>
      <w:marLeft w:val="0"/>
      <w:marRight w:val="0"/>
      <w:marTop w:val="0"/>
      <w:marBottom w:val="0"/>
      <w:divBdr>
        <w:top w:val="none" w:sz="0" w:space="0" w:color="auto"/>
        <w:left w:val="none" w:sz="0" w:space="0" w:color="auto"/>
        <w:bottom w:val="none" w:sz="0" w:space="0" w:color="auto"/>
        <w:right w:val="none" w:sz="0" w:space="0" w:color="auto"/>
      </w:divBdr>
    </w:div>
    <w:div w:id="1218321799">
      <w:bodyDiv w:val="1"/>
      <w:marLeft w:val="0"/>
      <w:marRight w:val="0"/>
      <w:marTop w:val="0"/>
      <w:marBottom w:val="0"/>
      <w:divBdr>
        <w:top w:val="none" w:sz="0" w:space="0" w:color="auto"/>
        <w:left w:val="none" w:sz="0" w:space="0" w:color="auto"/>
        <w:bottom w:val="none" w:sz="0" w:space="0" w:color="auto"/>
        <w:right w:val="none" w:sz="0" w:space="0" w:color="auto"/>
      </w:divBdr>
    </w:div>
    <w:div w:id="1220362199">
      <w:bodyDiv w:val="1"/>
      <w:marLeft w:val="0"/>
      <w:marRight w:val="0"/>
      <w:marTop w:val="0"/>
      <w:marBottom w:val="0"/>
      <w:divBdr>
        <w:top w:val="none" w:sz="0" w:space="0" w:color="auto"/>
        <w:left w:val="none" w:sz="0" w:space="0" w:color="auto"/>
        <w:bottom w:val="none" w:sz="0" w:space="0" w:color="auto"/>
        <w:right w:val="none" w:sz="0" w:space="0" w:color="auto"/>
      </w:divBdr>
    </w:div>
    <w:div w:id="1224561585">
      <w:bodyDiv w:val="1"/>
      <w:marLeft w:val="0"/>
      <w:marRight w:val="0"/>
      <w:marTop w:val="0"/>
      <w:marBottom w:val="0"/>
      <w:divBdr>
        <w:top w:val="none" w:sz="0" w:space="0" w:color="auto"/>
        <w:left w:val="none" w:sz="0" w:space="0" w:color="auto"/>
        <w:bottom w:val="none" w:sz="0" w:space="0" w:color="auto"/>
        <w:right w:val="none" w:sz="0" w:space="0" w:color="auto"/>
      </w:divBdr>
    </w:div>
    <w:div w:id="1225407617">
      <w:bodyDiv w:val="1"/>
      <w:marLeft w:val="0"/>
      <w:marRight w:val="0"/>
      <w:marTop w:val="0"/>
      <w:marBottom w:val="0"/>
      <w:divBdr>
        <w:top w:val="none" w:sz="0" w:space="0" w:color="auto"/>
        <w:left w:val="none" w:sz="0" w:space="0" w:color="auto"/>
        <w:bottom w:val="none" w:sz="0" w:space="0" w:color="auto"/>
        <w:right w:val="none" w:sz="0" w:space="0" w:color="auto"/>
      </w:divBdr>
    </w:div>
    <w:div w:id="1232152713">
      <w:bodyDiv w:val="1"/>
      <w:marLeft w:val="0"/>
      <w:marRight w:val="0"/>
      <w:marTop w:val="0"/>
      <w:marBottom w:val="0"/>
      <w:divBdr>
        <w:top w:val="none" w:sz="0" w:space="0" w:color="auto"/>
        <w:left w:val="none" w:sz="0" w:space="0" w:color="auto"/>
        <w:bottom w:val="none" w:sz="0" w:space="0" w:color="auto"/>
        <w:right w:val="none" w:sz="0" w:space="0" w:color="auto"/>
      </w:divBdr>
    </w:div>
    <w:div w:id="1234314541">
      <w:bodyDiv w:val="1"/>
      <w:marLeft w:val="0"/>
      <w:marRight w:val="0"/>
      <w:marTop w:val="0"/>
      <w:marBottom w:val="0"/>
      <w:divBdr>
        <w:top w:val="none" w:sz="0" w:space="0" w:color="auto"/>
        <w:left w:val="none" w:sz="0" w:space="0" w:color="auto"/>
        <w:bottom w:val="none" w:sz="0" w:space="0" w:color="auto"/>
        <w:right w:val="none" w:sz="0" w:space="0" w:color="auto"/>
      </w:divBdr>
    </w:div>
    <w:div w:id="1235893771">
      <w:bodyDiv w:val="1"/>
      <w:marLeft w:val="0"/>
      <w:marRight w:val="0"/>
      <w:marTop w:val="0"/>
      <w:marBottom w:val="0"/>
      <w:divBdr>
        <w:top w:val="none" w:sz="0" w:space="0" w:color="auto"/>
        <w:left w:val="none" w:sz="0" w:space="0" w:color="auto"/>
        <w:bottom w:val="none" w:sz="0" w:space="0" w:color="auto"/>
        <w:right w:val="none" w:sz="0" w:space="0" w:color="auto"/>
      </w:divBdr>
    </w:div>
    <w:div w:id="1236862835">
      <w:bodyDiv w:val="1"/>
      <w:marLeft w:val="0"/>
      <w:marRight w:val="0"/>
      <w:marTop w:val="0"/>
      <w:marBottom w:val="0"/>
      <w:divBdr>
        <w:top w:val="none" w:sz="0" w:space="0" w:color="auto"/>
        <w:left w:val="none" w:sz="0" w:space="0" w:color="auto"/>
        <w:bottom w:val="none" w:sz="0" w:space="0" w:color="auto"/>
        <w:right w:val="none" w:sz="0" w:space="0" w:color="auto"/>
      </w:divBdr>
    </w:div>
    <w:div w:id="1238055455">
      <w:bodyDiv w:val="1"/>
      <w:marLeft w:val="0"/>
      <w:marRight w:val="0"/>
      <w:marTop w:val="0"/>
      <w:marBottom w:val="0"/>
      <w:divBdr>
        <w:top w:val="none" w:sz="0" w:space="0" w:color="auto"/>
        <w:left w:val="none" w:sz="0" w:space="0" w:color="auto"/>
        <w:bottom w:val="none" w:sz="0" w:space="0" w:color="auto"/>
        <w:right w:val="none" w:sz="0" w:space="0" w:color="auto"/>
      </w:divBdr>
    </w:div>
    <w:div w:id="1238980014">
      <w:bodyDiv w:val="1"/>
      <w:marLeft w:val="0"/>
      <w:marRight w:val="0"/>
      <w:marTop w:val="0"/>
      <w:marBottom w:val="0"/>
      <w:divBdr>
        <w:top w:val="none" w:sz="0" w:space="0" w:color="auto"/>
        <w:left w:val="none" w:sz="0" w:space="0" w:color="auto"/>
        <w:bottom w:val="none" w:sz="0" w:space="0" w:color="auto"/>
        <w:right w:val="none" w:sz="0" w:space="0" w:color="auto"/>
      </w:divBdr>
    </w:div>
    <w:div w:id="1241014816">
      <w:bodyDiv w:val="1"/>
      <w:marLeft w:val="0"/>
      <w:marRight w:val="0"/>
      <w:marTop w:val="0"/>
      <w:marBottom w:val="0"/>
      <w:divBdr>
        <w:top w:val="none" w:sz="0" w:space="0" w:color="auto"/>
        <w:left w:val="none" w:sz="0" w:space="0" w:color="auto"/>
        <w:bottom w:val="none" w:sz="0" w:space="0" w:color="auto"/>
        <w:right w:val="none" w:sz="0" w:space="0" w:color="auto"/>
      </w:divBdr>
    </w:div>
    <w:div w:id="1243761769">
      <w:bodyDiv w:val="1"/>
      <w:marLeft w:val="0"/>
      <w:marRight w:val="0"/>
      <w:marTop w:val="0"/>
      <w:marBottom w:val="0"/>
      <w:divBdr>
        <w:top w:val="none" w:sz="0" w:space="0" w:color="auto"/>
        <w:left w:val="none" w:sz="0" w:space="0" w:color="auto"/>
        <w:bottom w:val="none" w:sz="0" w:space="0" w:color="auto"/>
        <w:right w:val="none" w:sz="0" w:space="0" w:color="auto"/>
      </w:divBdr>
    </w:div>
    <w:div w:id="1244876541">
      <w:bodyDiv w:val="1"/>
      <w:marLeft w:val="0"/>
      <w:marRight w:val="0"/>
      <w:marTop w:val="0"/>
      <w:marBottom w:val="0"/>
      <w:divBdr>
        <w:top w:val="none" w:sz="0" w:space="0" w:color="auto"/>
        <w:left w:val="none" w:sz="0" w:space="0" w:color="auto"/>
        <w:bottom w:val="none" w:sz="0" w:space="0" w:color="auto"/>
        <w:right w:val="none" w:sz="0" w:space="0" w:color="auto"/>
      </w:divBdr>
    </w:div>
    <w:div w:id="1245334299">
      <w:bodyDiv w:val="1"/>
      <w:marLeft w:val="0"/>
      <w:marRight w:val="0"/>
      <w:marTop w:val="0"/>
      <w:marBottom w:val="0"/>
      <w:divBdr>
        <w:top w:val="none" w:sz="0" w:space="0" w:color="auto"/>
        <w:left w:val="none" w:sz="0" w:space="0" w:color="auto"/>
        <w:bottom w:val="none" w:sz="0" w:space="0" w:color="auto"/>
        <w:right w:val="none" w:sz="0" w:space="0" w:color="auto"/>
      </w:divBdr>
    </w:div>
    <w:div w:id="1247763477">
      <w:bodyDiv w:val="1"/>
      <w:marLeft w:val="0"/>
      <w:marRight w:val="0"/>
      <w:marTop w:val="0"/>
      <w:marBottom w:val="0"/>
      <w:divBdr>
        <w:top w:val="none" w:sz="0" w:space="0" w:color="auto"/>
        <w:left w:val="none" w:sz="0" w:space="0" w:color="auto"/>
        <w:bottom w:val="none" w:sz="0" w:space="0" w:color="auto"/>
        <w:right w:val="none" w:sz="0" w:space="0" w:color="auto"/>
      </w:divBdr>
    </w:div>
    <w:div w:id="1247766904">
      <w:bodyDiv w:val="1"/>
      <w:marLeft w:val="0"/>
      <w:marRight w:val="0"/>
      <w:marTop w:val="0"/>
      <w:marBottom w:val="0"/>
      <w:divBdr>
        <w:top w:val="none" w:sz="0" w:space="0" w:color="auto"/>
        <w:left w:val="none" w:sz="0" w:space="0" w:color="auto"/>
        <w:bottom w:val="none" w:sz="0" w:space="0" w:color="auto"/>
        <w:right w:val="none" w:sz="0" w:space="0" w:color="auto"/>
      </w:divBdr>
    </w:div>
    <w:div w:id="1252010330">
      <w:bodyDiv w:val="1"/>
      <w:marLeft w:val="0"/>
      <w:marRight w:val="0"/>
      <w:marTop w:val="0"/>
      <w:marBottom w:val="0"/>
      <w:divBdr>
        <w:top w:val="none" w:sz="0" w:space="0" w:color="auto"/>
        <w:left w:val="none" w:sz="0" w:space="0" w:color="auto"/>
        <w:bottom w:val="none" w:sz="0" w:space="0" w:color="auto"/>
        <w:right w:val="none" w:sz="0" w:space="0" w:color="auto"/>
      </w:divBdr>
    </w:div>
    <w:div w:id="1252662906">
      <w:bodyDiv w:val="1"/>
      <w:marLeft w:val="0"/>
      <w:marRight w:val="0"/>
      <w:marTop w:val="0"/>
      <w:marBottom w:val="0"/>
      <w:divBdr>
        <w:top w:val="none" w:sz="0" w:space="0" w:color="auto"/>
        <w:left w:val="none" w:sz="0" w:space="0" w:color="auto"/>
        <w:bottom w:val="none" w:sz="0" w:space="0" w:color="auto"/>
        <w:right w:val="none" w:sz="0" w:space="0" w:color="auto"/>
      </w:divBdr>
    </w:div>
    <w:div w:id="1253510173">
      <w:bodyDiv w:val="1"/>
      <w:marLeft w:val="0"/>
      <w:marRight w:val="0"/>
      <w:marTop w:val="0"/>
      <w:marBottom w:val="0"/>
      <w:divBdr>
        <w:top w:val="none" w:sz="0" w:space="0" w:color="auto"/>
        <w:left w:val="none" w:sz="0" w:space="0" w:color="auto"/>
        <w:bottom w:val="none" w:sz="0" w:space="0" w:color="auto"/>
        <w:right w:val="none" w:sz="0" w:space="0" w:color="auto"/>
      </w:divBdr>
    </w:div>
    <w:div w:id="1264806402">
      <w:bodyDiv w:val="1"/>
      <w:marLeft w:val="0"/>
      <w:marRight w:val="0"/>
      <w:marTop w:val="0"/>
      <w:marBottom w:val="0"/>
      <w:divBdr>
        <w:top w:val="none" w:sz="0" w:space="0" w:color="auto"/>
        <w:left w:val="none" w:sz="0" w:space="0" w:color="auto"/>
        <w:bottom w:val="none" w:sz="0" w:space="0" w:color="auto"/>
        <w:right w:val="none" w:sz="0" w:space="0" w:color="auto"/>
      </w:divBdr>
    </w:div>
    <w:div w:id="1266578001">
      <w:bodyDiv w:val="1"/>
      <w:marLeft w:val="0"/>
      <w:marRight w:val="0"/>
      <w:marTop w:val="0"/>
      <w:marBottom w:val="0"/>
      <w:divBdr>
        <w:top w:val="none" w:sz="0" w:space="0" w:color="auto"/>
        <w:left w:val="none" w:sz="0" w:space="0" w:color="auto"/>
        <w:bottom w:val="none" w:sz="0" w:space="0" w:color="auto"/>
        <w:right w:val="none" w:sz="0" w:space="0" w:color="auto"/>
      </w:divBdr>
    </w:div>
    <w:div w:id="1272009743">
      <w:bodyDiv w:val="1"/>
      <w:marLeft w:val="0"/>
      <w:marRight w:val="0"/>
      <w:marTop w:val="0"/>
      <w:marBottom w:val="0"/>
      <w:divBdr>
        <w:top w:val="none" w:sz="0" w:space="0" w:color="auto"/>
        <w:left w:val="none" w:sz="0" w:space="0" w:color="auto"/>
        <w:bottom w:val="none" w:sz="0" w:space="0" w:color="auto"/>
        <w:right w:val="none" w:sz="0" w:space="0" w:color="auto"/>
      </w:divBdr>
    </w:div>
    <w:div w:id="1274633654">
      <w:bodyDiv w:val="1"/>
      <w:marLeft w:val="0"/>
      <w:marRight w:val="0"/>
      <w:marTop w:val="0"/>
      <w:marBottom w:val="0"/>
      <w:divBdr>
        <w:top w:val="none" w:sz="0" w:space="0" w:color="auto"/>
        <w:left w:val="none" w:sz="0" w:space="0" w:color="auto"/>
        <w:bottom w:val="none" w:sz="0" w:space="0" w:color="auto"/>
        <w:right w:val="none" w:sz="0" w:space="0" w:color="auto"/>
      </w:divBdr>
    </w:div>
    <w:div w:id="1279529602">
      <w:bodyDiv w:val="1"/>
      <w:marLeft w:val="0"/>
      <w:marRight w:val="0"/>
      <w:marTop w:val="0"/>
      <w:marBottom w:val="0"/>
      <w:divBdr>
        <w:top w:val="none" w:sz="0" w:space="0" w:color="auto"/>
        <w:left w:val="none" w:sz="0" w:space="0" w:color="auto"/>
        <w:bottom w:val="none" w:sz="0" w:space="0" w:color="auto"/>
        <w:right w:val="none" w:sz="0" w:space="0" w:color="auto"/>
      </w:divBdr>
    </w:div>
    <w:div w:id="1279995370">
      <w:bodyDiv w:val="1"/>
      <w:marLeft w:val="0"/>
      <w:marRight w:val="0"/>
      <w:marTop w:val="0"/>
      <w:marBottom w:val="0"/>
      <w:divBdr>
        <w:top w:val="none" w:sz="0" w:space="0" w:color="auto"/>
        <w:left w:val="none" w:sz="0" w:space="0" w:color="auto"/>
        <w:bottom w:val="none" w:sz="0" w:space="0" w:color="auto"/>
        <w:right w:val="none" w:sz="0" w:space="0" w:color="auto"/>
      </w:divBdr>
    </w:div>
    <w:div w:id="1280524115">
      <w:bodyDiv w:val="1"/>
      <w:marLeft w:val="0"/>
      <w:marRight w:val="0"/>
      <w:marTop w:val="0"/>
      <w:marBottom w:val="0"/>
      <w:divBdr>
        <w:top w:val="none" w:sz="0" w:space="0" w:color="auto"/>
        <w:left w:val="none" w:sz="0" w:space="0" w:color="auto"/>
        <w:bottom w:val="none" w:sz="0" w:space="0" w:color="auto"/>
        <w:right w:val="none" w:sz="0" w:space="0" w:color="auto"/>
      </w:divBdr>
    </w:div>
    <w:div w:id="1283460386">
      <w:bodyDiv w:val="1"/>
      <w:marLeft w:val="0"/>
      <w:marRight w:val="0"/>
      <w:marTop w:val="0"/>
      <w:marBottom w:val="0"/>
      <w:divBdr>
        <w:top w:val="none" w:sz="0" w:space="0" w:color="auto"/>
        <w:left w:val="none" w:sz="0" w:space="0" w:color="auto"/>
        <w:bottom w:val="none" w:sz="0" w:space="0" w:color="auto"/>
        <w:right w:val="none" w:sz="0" w:space="0" w:color="auto"/>
      </w:divBdr>
    </w:div>
    <w:div w:id="1289162193">
      <w:bodyDiv w:val="1"/>
      <w:marLeft w:val="0"/>
      <w:marRight w:val="0"/>
      <w:marTop w:val="0"/>
      <w:marBottom w:val="0"/>
      <w:divBdr>
        <w:top w:val="none" w:sz="0" w:space="0" w:color="auto"/>
        <w:left w:val="none" w:sz="0" w:space="0" w:color="auto"/>
        <w:bottom w:val="none" w:sz="0" w:space="0" w:color="auto"/>
        <w:right w:val="none" w:sz="0" w:space="0" w:color="auto"/>
      </w:divBdr>
    </w:div>
    <w:div w:id="1289361541">
      <w:bodyDiv w:val="1"/>
      <w:marLeft w:val="0"/>
      <w:marRight w:val="0"/>
      <w:marTop w:val="0"/>
      <w:marBottom w:val="0"/>
      <w:divBdr>
        <w:top w:val="none" w:sz="0" w:space="0" w:color="auto"/>
        <w:left w:val="none" w:sz="0" w:space="0" w:color="auto"/>
        <w:bottom w:val="none" w:sz="0" w:space="0" w:color="auto"/>
        <w:right w:val="none" w:sz="0" w:space="0" w:color="auto"/>
      </w:divBdr>
    </w:div>
    <w:div w:id="1289900634">
      <w:bodyDiv w:val="1"/>
      <w:marLeft w:val="0"/>
      <w:marRight w:val="0"/>
      <w:marTop w:val="0"/>
      <w:marBottom w:val="0"/>
      <w:divBdr>
        <w:top w:val="none" w:sz="0" w:space="0" w:color="auto"/>
        <w:left w:val="none" w:sz="0" w:space="0" w:color="auto"/>
        <w:bottom w:val="none" w:sz="0" w:space="0" w:color="auto"/>
        <w:right w:val="none" w:sz="0" w:space="0" w:color="auto"/>
      </w:divBdr>
    </w:div>
    <w:div w:id="1291983623">
      <w:bodyDiv w:val="1"/>
      <w:marLeft w:val="0"/>
      <w:marRight w:val="0"/>
      <w:marTop w:val="0"/>
      <w:marBottom w:val="0"/>
      <w:divBdr>
        <w:top w:val="none" w:sz="0" w:space="0" w:color="auto"/>
        <w:left w:val="none" w:sz="0" w:space="0" w:color="auto"/>
        <w:bottom w:val="none" w:sz="0" w:space="0" w:color="auto"/>
        <w:right w:val="none" w:sz="0" w:space="0" w:color="auto"/>
      </w:divBdr>
    </w:div>
    <w:div w:id="1295716872">
      <w:bodyDiv w:val="1"/>
      <w:marLeft w:val="0"/>
      <w:marRight w:val="0"/>
      <w:marTop w:val="0"/>
      <w:marBottom w:val="0"/>
      <w:divBdr>
        <w:top w:val="none" w:sz="0" w:space="0" w:color="auto"/>
        <w:left w:val="none" w:sz="0" w:space="0" w:color="auto"/>
        <w:bottom w:val="none" w:sz="0" w:space="0" w:color="auto"/>
        <w:right w:val="none" w:sz="0" w:space="0" w:color="auto"/>
      </w:divBdr>
    </w:div>
    <w:div w:id="1296569759">
      <w:bodyDiv w:val="1"/>
      <w:marLeft w:val="0"/>
      <w:marRight w:val="0"/>
      <w:marTop w:val="0"/>
      <w:marBottom w:val="0"/>
      <w:divBdr>
        <w:top w:val="none" w:sz="0" w:space="0" w:color="auto"/>
        <w:left w:val="none" w:sz="0" w:space="0" w:color="auto"/>
        <w:bottom w:val="none" w:sz="0" w:space="0" w:color="auto"/>
        <w:right w:val="none" w:sz="0" w:space="0" w:color="auto"/>
      </w:divBdr>
    </w:div>
    <w:div w:id="1298993697">
      <w:bodyDiv w:val="1"/>
      <w:marLeft w:val="0"/>
      <w:marRight w:val="0"/>
      <w:marTop w:val="0"/>
      <w:marBottom w:val="0"/>
      <w:divBdr>
        <w:top w:val="none" w:sz="0" w:space="0" w:color="auto"/>
        <w:left w:val="none" w:sz="0" w:space="0" w:color="auto"/>
        <w:bottom w:val="none" w:sz="0" w:space="0" w:color="auto"/>
        <w:right w:val="none" w:sz="0" w:space="0" w:color="auto"/>
      </w:divBdr>
    </w:div>
    <w:div w:id="1300069511">
      <w:bodyDiv w:val="1"/>
      <w:marLeft w:val="0"/>
      <w:marRight w:val="0"/>
      <w:marTop w:val="0"/>
      <w:marBottom w:val="0"/>
      <w:divBdr>
        <w:top w:val="none" w:sz="0" w:space="0" w:color="auto"/>
        <w:left w:val="none" w:sz="0" w:space="0" w:color="auto"/>
        <w:bottom w:val="none" w:sz="0" w:space="0" w:color="auto"/>
        <w:right w:val="none" w:sz="0" w:space="0" w:color="auto"/>
      </w:divBdr>
    </w:div>
    <w:div w:id="1301959824">
      <w:bodyDiv w:val="1"/>
      <w:marLeft w:val="0"/>
      <w:marRight w:val="0"/>
      <w:marTop w:val="0"/>
      <w:marBottom w:val="0"/>
      <w:divBdr>
        <w:top w:val="none" w:sz="0" w:space="0" w:color="auto"/>
        <w:left w:val="none" w:sz="0" w:space="0" w:color="auto"/>
        <w:bottom w:val="none" w:sz="0" w:space="0" w:color="auto"/>
        <w:right w:val="none" w:sz="0" w:space="0" w:color="auto"/>
      </w:divBdr>
    </w:div>
    <w:div w:id="1303079355">
      <w:bodyDiv w:val="1"/>
      <w:marLeft w:val="0"/>
      <w:marRight w:val="0"/>
      <w:marTop w:val="0"/>
      <w:marBottom w:val="0"/>
      <w:divBdr>
        <w:top w:val="none" w:sz="0" w:space="0" w:color="auto"/>
        <w:left w:val="none" w:sz="0" w:space="0" w:color="auto"/>
        <w:bottom w:val="none" w:sz="0" w:space="0" w:color="auto"/>
        <w:right w:val="none" w:sz="0" w:space="0" w:color="auto"/>
      </w:divBdr>
    </w:div>
    <w:div w:id="1303652248">
      <w:bodyDiv w:val="1"/>
      <w:marLeft w:val="0"/>
      <w:marRight w:val="0"/>
      <w:marTop w:val="0"/>
      <w:marBottom w:val="0"/>
      <w:divBdr>
        <w:top w:val="none" w:sz="0" w:space="0" w:color="auto"/>
        <w:left w:val="none" w:sz="0" w:space="0" w:color="auto"/>
        <w:bottom w:val="none" w:sz="0" w:space="0" w:color="auto"/>
        <w:right w:val="none" w:sz="0" w:space="0" w:color="auto"/>
      </w:divBdr>
    </w:div>
    <w:div w:id="1304236774">
      <w:bodyDiv w:val="1"/>
      <w:marLeft w:val="0"/>
      <w:marRight w:val="0"/>
      <w:marTop w:val="0"/>
      <w:marBottom w:val="0"/>
      <w:divBdr>
        <w:top w:val="none" w:sz="0" w:space="0" w:color="auto"/>
        <w:left w:val="none" w:sz="0" w:space="0" w:color="auto"/>
        <w:bottom w:val="none" w:sz="0" w:space="0" w:color="auto"/>
        <w:right w:val="none" w:sz="0" w:space="0" w:color="auto"/>
      </w:divBdr>
    </w:div>
    <w:div w:id="1305743612">
      <w:bodyDiv w:val="1"/>
      <w:marLeft w:val="0"/>
      <w:marRight w:val="0"/>
      <w:marTop w:val="0"/>
      <w:marBottom w:val="0"/>
      <w:divBdr>
        <w:top w:val="none" w:sz="0" w:space="0" w:color="auto"/>
        <w:left w:val="none" w:sz="0" w:space="0" w:color="auto"/>
        <w:bottom w:val="none" w:sz="0" w:space="0" w:color="auto"/>
        <w:right w:val="none" w:sz="0" w:space="0" w:color="auto"/>
      </w:divBdr>
    </w:div>
    <w:div w:id="1306199600">
      <w:bodyDiv w:val="1"/>
      <w:marLeft w:val="0"/>
      <w:marRight w:val="0"/>
      <w:marTop w:val="0"/>
      <w:marBottom w:val="0"/>
      <w:divBdr>
        <w:top w:val="none" w:sz="0" w:space="0" w:color="auto"/>
        <w:left w:val="none" w:sz="0" w:space="0" w:color="auto"/>
        <w:bottom w:val="none" w:sz="0" w:space="0" w:color="auto"/>
        <w:right w:val="none" w:sz="0" w:space="0" w:color="auto"/>
      </w:divBdr>
    </w:div>
    <w:div w:id="1307275894">
      <w:bodyDiv w:val="1"/>
      <w:marLeft w:val="0"/>
      <w:marRight w:val="0"/>
      <w:marTop w:val="0"/>
      <w:marBottom w:val="0"/>
      <w:divBdr>
        <w:top w:val="none" w:sz="0" w:space="0" w:color="auto"/>
        <w:left w:val="none" w:sz="0" w:space="0" w:color="auto"/>
        <w:bottom w:val="none" w:sz="0" w:space="0" w:color="auto"/>
        <w:right w:val="none" w:sz="0" w:space="0" w:color="auto"/>
      </w:divBdr>
    </w:div>
    <w:div w:id="1313607244">
      <w:bodyDiv w:val="1"/>
      <w:marLeft w:val="0"/>
      <w:marRight w:val="0"/>
      <w:marTop w:val="0"/>
      <w:marBottom w:val="0"/>
      <w:divBdr>
        <w:top w:val="none" w:sz="0" w:space="0" w:color="auto"/>
        <w:left w:val="none" w:sz="0" w:space="0" w:color="auto"/>
        <w:bottom w:val="none" w:sz="0" w:space="0" w:color="auto"/>
        <w:right w:val="none" w:sz="0" w:space="0" w:color="auto"/>
      </w:divBdr>
    </w:div>
    <w:div w:id="1317226219">
      <w:bodyDiv w:val="1"/>
      <w:marLeft w:val="0"/>
      <w:marRight w:val="0"/>
      <w:marTop w:val="0"/>
      <w:marBottom w:val="0"/>
      <w:divBdr>
        <w:top w:val="none" w:sz="0" w:space="0" w:color="auto"/>
        <w:left w:val="none" w:sz="0" w:space="0" w:color="auto"/>
        <w:bottom w:val="none" w:sz="0" w:space="0" w:color="auto"/>
        <w:right w:val="none" w:sz="0" w:space="0" w:color="auto"/>
      </w:divBdr>
    </w:div>
    <w:div w:id="1318611955">
      <w:bodyDiv w:val="1"/>
      <w:marLeft w:val="0"/>
      <w:marRight w:val="0"/>
      <w:marTop w:val="0"/>
      <w:marBottom w:val="0"/>
      <w:divBdr>
        <w:top w:val="none" w:sz="0" w:space="0" w:color="auto"/>
        <w:left w:val="none" w:sz="0" w:space="0" w:color="auto"/>
        <w:bottom w:val="none" w:sz="0" w:space="0" w:color="auto"/>
        <w:right w:val="none" w:sz="0" w:space="0" w:color="auto"/>
      </w:divBdr>
    </w:div>
    <w:div w:id="1321688229">
      <w:bodyDiv w:val="1"/>
      <w:marLeft w:val="0"/>
      <w:marRight w:val="0"/>
      <w:marTop w:val="0"/>
      <w:marBottom w:val="0"/>
      <w:divBdr>
        <w:top w:val="none" w:sz="0" w:space="0" w:color="auto"/>
        <w:left w:val="none" w:sz="0" w:space="0" w:color="auto"/>
        <w:bottom w:val="none" w:sz="0" w:space="0" w:color="auto"/>
        <w:right w:val="none" w:sz="0" w:space="0" w:color="auto"/>
      </w:divBdr>
    </w:div>
    <w:div w:id="1324965811">
      <w:bodyDiv w:val="1"/>
      <w:marLeft w:val="0"/>
      <w:marRight w:val="0"/>
      <w:marTop w:val="0"/>
      <w:marBottom w:val="0"/>
      <w:divBdr>
        <w:top w:val="none" w:sz="0" w:space="0" w:color="auto"/>
        <w:left w:val="none" w:sz="0" w:space="0" w:color="auto"/>
        <w:bottom w:val="none" w:sz="0" w:space="0" w:color="auto"/>
        <w:right w:val="none" w:sz="0" w:space="0" w:color="auto"/>
      </w:divBdr>
    </w:div>
    <w:div w:id="1328023991">
      <w:bodyDiv w:val="1"/>
      <w:marLeft w:val="0"/>
      <w:marRight w:val="0"/>
      <w:marTop w:val="0"/>
      <w:marBottom w:val="0"/>
      <w:divBdr>
        <w:top w:val="none" w:sz="0" w:space="0" w:color="auto"/>
        <w:left w:val="none" w:sz="0" w:space="0" w:color="auto"/>
        <w:bottom w:val="none" w:sz="0" w:space="0" w:color="auto"/>
        <w:right w:val="none" w:sz="0" w:space="0" w:color="auto"/>
      </w:divBdr>
    </w:div>
    <w:div w:id="1328747016">
      <w:bodyDiv w:val="1"/>
      <w:marLeft w:val="0"/>
      <w:marRight w:val="0"/>
      <w:marTop w:val="0"/>
      <w:marBottom w:val="0"/>
      <w:divBdr>
        <w:top w:val="none" w:sz="0" w:space="0" w:color="auto"/>
        <w:left w:val="none" w:sz="0" w:space="0" w:color="auto"/>
        <w:bottom w:val="none" w:sz="0" w:space="0" w:color="auto"/>
        <w:right w:val="none" w:sz="0" w:space="0" w:color="auto"/>
      </w:divBdr>
    </w:div>
    <w:div w:id="1329407630">
      <w:bodyDiv w:val="1"/>
      <w:marLeft w:val="0"/>
      <w:marRight w:val="0"/>
      <w:marTop w:val="0"/>
      <w:marBottom w:val="0"/>
      <w:divBdr>
        <w:top w:val="none" w:sz="0" w:space="0" w:color="auto"/>
        <w:left w:val="none" w:sz="0" w:space="0" w:color="auto"/>
        <w:bottom w:val="none" w:sz="0" w:space="0" w:color="auto"/>
        <w:right w:val="none" w:sz="0" w:space="0" w:color="auto"/>
      </w:divBdr>
    </w:div>
    <w:div w:id="1329752160">
      <w:bodyDiv w:val="1"/>
      <w:marLeft w:val="0"/>
      <w:marRight w:val="0"/>
      <w:marTop w:val="0"/>
      <w:marBottom w:val="0"/>
      <w:divBdr>
        <w:top w:val="none" w:sz="0" w:space="0" w:color="auto"/>
        <w:left w:val="none" w:sz="0" w:space="0" w:color="auto"/>
        <w:bottom w:val="none" w:sz="0" w:space="0" w:color="auto"/>
        <w:right w:val="none" w:sz="0" w:space="0" w:color="auto"/>
      </w:divBdr>
    </w:div>
    <w:div w:id="1329864834">
      <w:bodyDiv w:val="1"/>
      <w:marLeft w:val="0"/>
      <w:marRight w:val="0"/>
      <w:marTop w:val="0"/>
      <w:marBottom w:val="0"/>
      <w:divBdr>
        <w:top w:val="none" w:sz="0" w:space="0" w:color="auto"/>
        <w:left w:val="none" w:sz="0" w:space="0" w:color="auto"/>
        <w:bottom w:val="none" w:sz="0" w:space="0" w:color="auto"/>
        <w:right w:val="none" w:sz="0" w:space="0" w:color="auto"/>
      </w:divBdr>
    </w:div>
    <w:div w:id="1331324308">
      <w:bodyDiv w:val="1"/>
      <w:marLeft w:val="0"/>
      <w:marRight w:val="0"/>
      <w:marTop w:val="0"/>
      <w:marBottom w:val="0"/>
      <w:divBdr>
        <w:top w:val="none" w:sz="0" w:space="0" w:color="auto"/>
        <w:left w:val="none" w:sz="0" w:space="0" w:color="auto"/>
        <w:bottom w:val="none" w:sz="0" w:space="0" w:color="auto"/>
        <w:right w:val="none" w:sz="0" w:space="0" w:color="auto"/>
      </w:divBdr>
    </w:div>
    <w:div w:id="1333794772">
      <w:bodyDiv w:val="1"/>
      <w:marLeft w:val="0"/>
      <w:marRight w:val="0"/>
      <w:marTop w:val="0"/>
      <w:marBottom w:val="0"/>
      <w:divBdr>
        <w:top w:val="none" w:sz="0" w:space="0" w:color="auto"/>
        <w:left w:val="none" w:sz="0" w:space="0" w:color="auto"/>
        <w:bottom w:val="none" w:sz="0" w:space="0" w:color="auto"/>
        <w:right w:val="none" w:sz="0" w:space="0" w:color="auto"/>
      </w:divBdr>
    </w:div>
    <w:div w:id="1334987408">
      <w:bodyDiv w:val="1"/>
      <w:marLeft w:val="0"/>
      <w:marRight w:val="0"/>
      <w:marTop w:val="0"/>
      <w:marBottom w:val="0"/>
      <w:divBdr>
        <w:top w:val="none" w:sz="0" w:space="0" w:color="auto"/>
        <w:left w:val="none" w:sz="0" w:space="0" w:color="auto"/>
        <w:bottom w:val="none" w:sz="0" w:space="0" w:color="auto"/>
        <w:right w:val="none" w:sz="0" w:space="0" w:color="auto"/>
      </w:divBdr>
    </w:div>
    <w:div w:id="1338652708">
      <w:bodyDiv w:val="1"/>
      <w:marLeft w:val="0"/>
      <w:marRight w:val="0"/>
      <w:marTop w:val="0"/>
      <w:marBottom w:val="0"/>
      <w:divBdr>
        <w:top w:val="none" w:sz="0" w:space="0" w:color="auto"/>
        <w:left w:val="none" w:sz="0" w:space="0" w:color="auto"/>
        <w:bottom w:val="none" w:sz="0" w:space="0" w:color="auto"/>
        <w:right w:val="none" w:sz="0" w:space="0" w:color="auto"/>
      </w:divBdr>
    </w:div>
    <w:div w:id="1345521042">
      <w:bodyDiv w:val="1"/>
      <w:marLeft w:val="0"/>
      <w:marRight w:val="0"/>
      <w:marTop w:val="0"/>
      <w:marBottom w:val="0"/>
      <w:divBdr>
        <w:top w:val="none" w:sz="0" w:space="0" w:color="auto"/>
        <w:left w:val="none" w:sz="0" w:space="0" w:color="auto"/>
        <w:bottom w:val="none" w:sz="0" w:space="0" w:color="auto"/>
        <w:right w:val="none" w:sz="0" w:space="0" w:color="auto"/>
      </w:divBdr>
    </w:div>
    <w:div w:id="1347558775">
      <w:bodyDiv w:val="1"/>
      <w:marLeft w:val="0"/>
      <w:marRight w:val="0"/>
      <w:marTop w:val="0"/>
      <w:marBottom w:val="0"/>
      <w:divBdr>
        <w:top w:val="none" w:sz="0" w:space="0" w:color="auto"/>
        <w:left w:val="none" w:sz="0" w:space="0" w:color="auto"/>
        <w:bottom w:val="none" w:sz="0" w:space="0" w:color="auto"/>
        <w:right w:val="none" w:sz="0" w:space="0" w:color="auto"/>
      </w:divBdr>
    </w:div>
    <w:div w:id="1348605330">
      <w:bodyDiv w:val="1"/>
      <w:marLeft w:val="0"/>
      <w:marRight w:val="0"/>
      <w:marTop w:val="0"/>
      <w:marBottom w:val="0"/>
      <w:divBdr>
        <w:top w:val="none" w:sz="0" w:space="0" w:color="auto"/>
        <w:left w:val="none" w:sz="0" w:space="0" w:color="auto"/>
        <w:bottom w:val="none" w:sz="0" w:space="0" w:color="auto"/>
        <w:right w:val="none" w:sz="0" w:space="0" w:color="auto"/>
      </w:divBdr>
    </w:div>
    <w:div w:id="1352415907">
      <w:bodyDiv w:val="1"/>
      <w:marLeft w:val="0"/>
      <w:marRight w:val="0"/>
      <w:marTop w:val="0"/>
      <w:marBottom w:val="0"/>
      <w:divBdr>
        <w:top w:val="none" w:sz="0" w:space="0" w:color="auto"/>
        <w:left w:val="none" w:sz="0" w:space="0" w:color="auto"/>
        <w:bottom w:val="none" w:sz="0" w:space="0" w:color="auto"/>
        <w:right w:val="none" w:sz="0" w:space="0" w:color="auto"/>
      </w:divBdr>
    </w:div>
    <w:div w:id="1353336505">
      <w:bodyDiv w:val="1"/>
      <w:marLeft w:val="0"/>
      <w:marRight w:val="0"/>
      <w:marTop w:val="0"/>
      <w:marBottom w:val="0"/>
      <w:divBdr>
        <w:top w:val="none" w:sz="0" w:space="0" w:color="auto"/>
        <w:left w:val="none" w:sz="0" w:space="0" w:color="auto"/>
        <w:bottom w:val="none" w:sz="0" w:space="0" w:color="auto"/>
        <w:right w:val="none" w:sz="0" w:space="0" w:color="auto"/>
      </w:divBdr>
    </w:div>
    <w:div w:id="1356883885">
      <w:bodyDiv w:val="1"/>
      <w:marLeft w:val="0"/>
      <w:marRight w:val="0"/>
      <w:marTop w:val="0"/>
      <w:marBottom w:val="0"/>
      <w:divBdr>
        <w:top w:val="none" w:sz="0" w:space="0" w:color="auto"/>
        <w:left w:val="none" w:sz="0" w:space="0" w:color="auto"/>
        <w:bottom w:val="none" w:sz="0" w:space="0" w:color="auto"/>
        <w:right w:val="none" w:sz="0" w:space="0" w:color="auto"/>
      </w:divBdr>
    </w:div>
    <w:div w:id="1360164529">
      <w:bodyDiv w:val="1"/>
      <w:marLeft w:val="0"/>
      <w:marRight w:val="0"/>
      <w:marTop w:val="0"/>
      <w:marBottom w:val="0"/>
      <w:divBdr>
        <w:top w:val="none" w:sz="0" w:space="0" w:color="auto"/>
        <w:left w:val="none" w:sz="0" w:space="0" w:color="auto"/>
        <w:bottom w:val="none" w:sz="0" w:space="0" w:color="auto"/>
        <w:right w:val="none" w:sz="0" w:space="0" w:color="auto"/>
      </w:divBdr>
    </w:div>
    <w:div w:id="1361394478">
      <w:bodyDiv w:val="1"/>
      <w:marLeft w:val="0"/>
      <w:marRight w:val="0"/>
      <w:marTop w:val="0"/>
      <w:marBottom w:val="0"/>
      <w:divBdr>
        <w:top w:val="none" w:sz="0" w:space="0" w:color="auto"/>
        <w:left w:val="none" w:sz="0" w:space="0" w:color="auto"/>
        <w:bottom w:val="none" w:sz="0" w:space="0" w:color="auto"/>
        <w:right w:val="none" w:sz="0" w:space="0" w:color="auto"/>
      </w:divBdr>
    </w:div>
    <w:div w:id="1361513633">
      <w:bodyDiv w:val="1"/>
      <w:marLeft w:val="0"/>
      <w:marRight w:val="0"/>
      <w:marTop w:val="0"/>
      <w:marBottom w:val="0"/>
      <w:divBdr>
        <w:top w:val="none" w:sz="0" w:space="0" w:color="auto"/>
        <w:left w:val="none" w:sz="0" w:space="0" w:color="auto"/>
        <w:bottom w:val="none" w:sz="0" w:space="0" w:color="auto"/>
        <w:right w:val="none" w:sz="0" w:space="0" w:color="auto"/>
      </w:divBdr>
    </w:div>
    <w:div w:id="1362245734">
      <w:bodyDiv w:val="1"/>
      <w:marLeft w:val="0"/>
      <w:marRight w:val="0"/>
      <w:marTop w:val="0"/>
      <w:marBottom w:val="0"/>
      <w:divBdr>
        <w:top w:val="none" w:sz="0" w:space="0" w:color="auto"/>
        <w:left w:val="none" w:sz="0" w:space="0" w:color="auto"/>
        <w:bottom w:val="none" w:sz="0" w:space="0" w:color="auto"/>
        <w:right w:val="none" w:sz="0" w:space="0" w:color="auto"/>
      </w:divBdr>
    </w:div>
    <w:div w:id="1362584410">
      <w:bodyDiv w:val="1"/>
      <w:marLeft w:val="0"/>
      <w:marRight w:val="0"/>
      <w:marTop w:val="0"/>
      <w:marBottom w:val="0"/>
      <w:divBdr>
        <w:top w:val="none" w:sz="0" w:space="0" w:color="auto"/>
        <w:left w:val="none" w:sz="0" w:space="0" w:color="auto"/>
        <w:bottom w:val="none" w:sz="0" w:space="0" w:color="auto"/>
        <w:right w:val="none" w:sz="0" w:space="0" w:color="auto"/>
      </w:divBdr>
    </w:div>
    <w:div w:id="1362780342">
      <w:bodyDiv w:val="1"/>
      <w:marLeft w:val="0"/>
      <w:marRight w:val="0"/>
      <w:marTop w:val="0"/>
      <w:marBottom w:val="0"/>
      <w:divBdr>
        <w:top w:val="none" w:sz="0" w:space="0" w:color="auto"/>
        <w:left w:val="none" w:sz="0" w:space="0" w:color="auto"/>
        <w:bottom w:val="none" w:sz="0" w:space="0" w:color="auto"/>
        <w:right w:val="none" w:sz="0" w:space="0" w:color="auto"/>
      </w:divBdr>
    </w:div>
    <w:div w:id="1368409979">
      <w:bodyDiv w:val="1"/>
      <w:marLeft w:val="0"/>
      <w:marRight w:val="0"/>
      <w:marTop w:val="0"/>
      <w:marBottom w:val="0"/>
      <w:divBdr>
        <w:top w:val="none" w:sz="0" w:space="0" w:color="auto"/>
        <w:left w:val="none" w:sz="0" w:space="0" w:color="auto"/>
        <w:bottom w:val="none" w:sz="0" w:space="0" w:color="auto"/>
        <w:right w:val="none" w:sz="0" w:space="0" w:color="auto"/>
      </w:divBdr>
    </w:div>
    <w:div w:id="1369797686">
      <w:bodyDiv w:val="1"/>
      <w:marLeft w:val="0"/>
      <w:marRight w:val="0"/>
      <w:marTop w:val="0"/>
      <w:marBottom w:val="0"/>
      <w:divBdr>
        <w:top w:val="none" w:sz="0" w:space="0" w:color="auto"/>
        <w:left w:val="none" w:sz="0" w:space="0" w:color="auto"/>
        <w:bottom w:val="none" w:sz="0" w:space="0" w:color="auto"/>
        <w:right w:val="none" w:sz="0" w:space="0" w:color="auto"/>
      </w:divBdr>
    </w:div>
    <w:div w:id="1373728443">
      <w:bodyDiv w:val="1"/>
      <w:marLeft w:val="0"/>
      <w:marRight w:val="0"/>
      <w:marTop w:val="0"/>
      <w:marBottom w:val="0"/>
      <w:divBdr>
        <w:top w:val="none" w:sz="0" w:space="0" w:color="auto"/>
        <w:left w:val="none" w:sz="0" w:space="0" w:color="auto"/>
        <w:bottom w:val="none" w:sz="0" w:space="0" w:color="auto"/>
        <w:right w:val="none" w:sz="0" w:space="0" w:color="auto"/>
      </w:divBdr>
    </w:div>
    <w:div w:id="1375230024">
      <w:bodyDiv w:val="1"/>
      <w:marLeft w:val="0"/>
      <w:marRight w:val="0"/>
      <w:marTop w:val="0"/>
      <w:marBottom w:val="0"/>
      <w:divBdr>
        <w:top w:val="none" w:sz="0" w:space="0" w:color="auto"/>
        <w:left w:val="none" w:sz="0" w:space="0" w:color="auto"/>
        <w:bottom w:val="none" w:sz="0" w:space="0" w:color="auto"/>
        <w:right w:val="none" w:sz="0" w:space="0" w:color="auto"/>
      </w:divBdr>
    </w:div>
    <w:div w:id="1375764420">
      <w:bodyDiv w:val="1"/>
      <w:marLeft w:val="0"/>
      <w:marRight w:val="0"/>
      <w:marTop w:val="0"/>
      <w:marBottom w:val="0"/>
      <w:divBdr>
        <w:top w:val="none" w:sz="0" w:space="0" w:color="auto"/>
        <w:left w:val="none" w:sz="0" w:space="0" w:color="auto"/>
        <w:bottom w:val="none" w:sz="0" w:space="0" w:color="auto"/>
        <w:right w:val="none" w:sz="0" w:space="0" w:color="auto"/>
      </w:divBdr>
    </w:div>
    <w:div w:id="1378119265">
      <w:bodyDiv w:val="1"/>
      <w:marLeft w:val="0"/>
      <w:marRight w:val="0"/>
      <w:marTop w:val="0"/>
      <w:marBottom w:val="0"/>
      <w:divBdr>
        <w:top w:val="none" w:sz="0" w:space="0" w:color="auto"/>
        <w:left w:val="none" w:sz="0" w:space="0" w:color="auto"/>
        <w:bottom w:val="none" w:sz="0" w:space="0" w:color="auto"/>
        <w:right w:val="none" w:sz="0" w:space="0" w:color="auto"/>
      </w:divBdr>
    </w:div>
    <w:div w:id="1378241516">
      <w:bodyDiv w:val="1"/>
      <w:marLeft w:val="0"/>
      <w:marRight w:val="0"/>
      <w:marTop w:val="0"/>
      <w:marBottom w:val="0"/>
      <w:divBdr>
        <w:top w:val="none" w:sz="0" w:space="0" w:color="auto"/>
        <w:left w:val="none" w:sz="0" w:space="0" w:color="auto"/>
        <w:bottom w:val="none" w:sz="0" w:space="0" w:color="auto"/>
        <w:right w:val="none" w:sz="0" w:space="0" w:color="auto"/>
      </w:divBdr>
    </w:div>
    <w:div w:id="1379476324">
      <w:bodyDiv w:val="1"/>
      <w:marLeft w:val="0"/>
      <w:marRight w:val="0"/>
      <w:marTop w:val="0"/>
      <w:marBottom w:val="0"/>
      <w:divBdr>
        <w:top w:val="none" w:sz="0" w:space="0" w:color="auto"/>
        <w:left w:val="none" w:sz="0" w:space="0" w:color="auto"/>
        <w:bottom w:val="none" w:sz="0" w:space="0" w:color="auto"/>
        <w:right w:val="none" w:sz="0" w:space="0" w:color="auto"/>
      </w:divBdr>
    </w:div>
    <w:div w:id="1381054904">
      <w:bodyDiv w:val="1"/>
      <w:marLeft w:val="0"/>
      <w:marRight w:val="0"/>
      <w:marTop w:val="0"/>
      <w:marBottom w:val="0"/>
      <w:divBdr>
        <w:top w:val="none" w:sz="0" w:space="0" w:color="auto"/>
        <w:left w:val="none" w:sz="0" w:space="0" w:color="auto"/>
        <w:bottom w:val="none" w:sz="0" w:space="0" w:color="auto"/>
        <w:right w:val="none" w:sz="0" w:space="0" w:color="auto"/>
      </w:divBdr>
    </w:div>
    <w:div w:id="1393306365">
      <w:bodyDiv w:val="1"/>
      <w:marLeft w:val="0"/>
      <w:marRight w:val="0"/>
      <w:marTop w:val="0"/>
      <w:marBottom w:val="0"/>
      <w:divBdr>
        <w:top w:val="none" w:sz="0" w:space="0" w:color="auto"/>
        <w:left w:val="none" w:sz="0" w:space="0" w:color="auto"/>
        <w:bottom w:val="none" w:sz="0" w:space="0" w:color="auto"/>
        <w:right w:val="none" w:sz="0" w:space="0" w:color="auto"/>
      </w:divBdr>
    </w:div>
    <w:div w:id="1399087044">
      <w:bodyDiv w:val="1"/>
      <w:marLeft w:val="0"/>
      <w:marRight w:val="0"/>
      <w:marTop w:val="0"/>
      <w:marBottom w:val="0"/>
      <w:divBdr>
        <w:top w:val="none" w:sz="0" w:space="0" w:color="auto"/>
        <w:left w:val="none" w:sz="0" w:space="0" w:color="auto"/>
        <w:bottom w:val="none" w:sz="0" w:space="0" w:color="auto"/>
        <w:right w:val="none" w:sz="0" w:space="0" w:color="auto"/>
      </w:divBdr>
    </w:div>
    <w:div w:id="1400320128">
      <w:bodyDiv w:val="1"/>
      <w:marLeft w:val="0"/>
      <w:marRight w:val="0"/>
      <w:marTop w:val="0"/>
      <w:marBottom w:val="0"/>
      <w:divBdr>
        <w:top w:val="none" w:sz="0" w:space="0" w:color="auto"/>
        <w:left w:val="none" w:sz="0" w:space="0" w:color="auto"/>
        <w:bottom w:val="none" w:sz="0" w:space="0" w:color="auto"/>
        <w:right w:val="none" w:sz="0" w:space="0" w:color="auto"/>
      </w:divBdr>
    </w:div>
    <w:div w:id="1403138381">
      <w:bodyDiv w:val="1"/>
      <w:marLeft w:val="0"/>
      <w:marRight w:val="0"/>
      <w:marTop w:val="0"/>
      <w:marBottom w:val="0"/>
      <w:divBdr>
        <w:top w:val="none" w:sz="0" w:space="0" w:color="auto"/>
        <w:left w:val="none" w:sz="0" w:space="0" w:color="auto"/>
        <w:bottom w:val="none" w:sz="0" w:space="0" w:color="auto"/>
        <w:right w:val="none" w:sz="0" w:space="0" w:color="auto"/>
      </w:divBdr>
    </w:div>
    <w:div w:id="1403940529">
      <w:bodyDiv w:val="1"/>
      <w:marLeft w:val="0"/>
      <w:marRight w:val="0"/>
      <w:marTop w:val="0"/>
      <w:marBottom w:val="0"/>
      <w:divBdr>
        <w:top w:val="none" w:sz="0" w:space="0" w:color="auto"/>
        <w:left w:val="none" w:sz="0" w:space="0" w:color="auto"/>
        <w:bottom w:val="none" w:sz="0" w:space="0" w:color="auto"/>
        <w:right w:val="none" w:sz="0" w:space="0" w:color="auto"/>
      </w:divBdr>
    </w:div>
    <w:div w:id="1412966708">
      <w:bodyDiv w:val="1"/>
      <w:marLeft w:val="0"/>
      <w:marRight w:val="0"/>
      <w:marTop w:val="0"/>
      <w:marBottom w:val="0"/>
      <w:divBdr>
        <w:top w:val="none" w:sz="0" w:space="0" w:color="auto"/>
        <w:left w:val="none" w:sz="0" w:space="0" w:color="auto"/>
        <w:bottom w:val="none" w:sz="0" w:space="0" w:color="auto"/>
        <w:right w:val="none" w:sz="0" w:space="0" w:color="auto"/>
      </w:divBdr>
    </w:div>
    <w:div w:id="1416123264">
      <w:bodyDiv w:val="1"/>
      <w:marLeft w:val="0"/>
      <w:marRight w:val="0"/>
      <w:marTop w:val="0"/>
      <w:marBottom w:val="0"/>
      <w:divBdr>
        <w:top w:val="none" w:sz="0" w:space="0" w:color="auto"/>
        <w:left w:val="none" w:sz="0" w:space="0" w:color="auto"/>
        <w:bottom w:val="none" w:sz="0" w:space="0" w:color="auto"/>
        <w:right w:val="none" w:sz="0" w:space="0" w:color="auto"/>
      </w:divBdr>
    </w:div>
    <w:div w:id="1421022507">
      <w:bodyDiv w:val="1"/>
      <w:marLeft w:val="0"/>
      <w:marRight w:val="0"/>
      <w:marTop w:val="0"/>
      <w:marBottom w:val="0"/>
      <w:divBdr>
        <w:top w:val="none" w:sz="0" w:space="0" w:color="auto"/>
        <w:left w:val="none" w:sz="0" w:space="0" w:color="auto"/>
        <w:bottom w:val="none" w:sz="0" w:space="0" w:color="auto"/>
        <w:right w:val="none" w:sz="0" w:space="0" w:color="auto"/>
      </w:divBdr>
    </w:div>
    <w:div w:id="1425803794">
      <w:bodyDiv w:val="1"/>
      <w:marLeft w:val="0"/>
      <w:marRight w:val="0"/>
      <w:marTop w:val="0"/>
      <w:marBottom w:val="0"/>
      <w:divBdr>
        <w:top w:val="none" w:sz="0" w:space="0" w:color="auto"/>
        <w:left w:val="none" w:sz="0" w:space="0" w:color="auto"/>
        <w:bottom w:val="none" w:sz="0" w:space="0" w:color="auto"/>
        <w:right w:val="none" w:sz="0" w:space="0" w:color="auto"/>
      </w:divBdr>
    </w:div>
    <w:div w:id="1427270481">
      <w:bodyDiv w:val="1"/>
      <w:marLeft w:val="0"/>
      <w:marRight w:val="0"/>
      <w:marTop w:val="0"/>
      <w:marBottom w:val="0"/>
      <w:divBdr>
        <w:top w:val="none" w:sz="0" w:space="0" w:color="auto"/>
        <w:left w:val="none" w:sz="0" w:space="0" w:color="auto"/>
        <w:bottom w:val="none" w:sz="0" w:space="0" w:color="auto"/>
        <w:right w:val="none" w:sz="0" w:space="0" w:color="auto"/>
      </w:divBdr>
    </w:div>
    <w:div w:id="1430807966">
      <w:bodyDiv w:val="1"/>
      <w:marLeft w:val="0"/>
      <w:marRight w:val="0"/>
      <w:marTop w:val="0"/>
      <w:marBottom w:val="0"/>
      <w:divBdr>
        <w:top w:val="none" w:sz="0" w:space="0" w:color="auto"/>
        <w:left w:val="none" w:sz="0" w:space="0" w:color="auto"/>
        <w:bottom w:val="none" w:sz="0" w:space="0" w:color="auto"/>
        <w:right w:val="none" w:sz="0" w:space="0" w:color="auto"/>
      </w:divBdr>
    </w:div>
    <w:div w:id="1435128723">
      <w:bodyDiv w:val="1"/>
      <w:marLeft w:val="0"/>
      <w:marRight w:val="0"/>
      <w:marTop w:val="0"/>
      <w:marBottom w:val="0"/>
      <w:divBdr>
        <w:top w:val="none" w:sz="0" w:space="0" w:color="auto"/>
        <w:left w:val="none" w:sz="0" w:space="0" w:color="auto"/>
        <w:bottom w:val="none" w:sz="0" w:space="0" w:color="auto"/>
        <w:right w:val="none" w:sz="0" w:space="0" w:color="auto"/>
      </w:divBdr>
    </w:div>
    <w:div w:id="1440177223">
      <w:bodyDiv w:val="1"/>
      <w:marLeft w:val="0"/>
      <w:marRight w:val="0"/>
      <w:marTop w:val="0"/>
      <w:marBottom w:val="0"/>
      <w:divBdr>
        <w:top w:val="none" w:sz="0" w:space="0" w:color="auto"/>
        <w:left w:val="none" w:sz="0" w:space="0" w:color="auto"/>
        <w:bottom w:val="none" w:sz="0" w:space="0" w:color="auto"/>
        <w:right w:val="none" w:sz="0" w:space="0" w:color="auto"/>
      </w:divBdr>
    </w:div>
    <w:div w:id="1440950846">
      <w:bodyDiv w:val="1"/>
      <w:marLeft w:val="0"/>
      <w:marRight w:val="0"/>
      <w:marTop w:val="0"/>
      <w:marBottom w:val="0"/>
      <w:divBdr>
        <w:top w:val="none" w:sz="0" w:space="0" w:color="auto"/>
        <w:left w:val="none" w:sz="0" w:space="0" w:color="auto"/>
        <w:bottom w:val="none" w:sz="0" w:space="0" w:color="auto"/>
        <w:right w:val="none" w:sz="0" w:space="0" w:color="auto"/>
      </w:divBdr>
    </w:div>
    <w:div w:id="1442335652">
      <w:bodyDiv w:val="1"/>
      <w:marLeft w:val="0"/>
      <w:marRight w:val="0"/>
      <w:marTop w:val="0"/>
      <w:marBottom w:val="0"/>
      <w:divBdr>
        <w:top w:val="none" w:sz="0" w:space="0" w:color="auto"/>
        <w:left w:val="none" w:sz="0" w:space="0" w:color="auto"/>
        <w:bottom w:val="none" w:sz="0" w:space="0" w:color="auto"/>
        <w:right w:val="none" w:sz="0" w:space="0" w:color="auto"/>
      </w:divBdr>
    </w:div>
    <w:div w:id="1442912697">
      <w:bodyDiv w:val="1"/>
      <w:marLeft w:val="0"/>
      <w:marRight w:val="0"/>
      <w:marTop w:val="0"/>
      <w:marBottom w:val="0"/>
      <w:divBdr>
        <w:top w:val="none" w:sz="0" w:space="0" w:color="auto"/>
        <w:left w:val="none" w:sz="0" w:space="0" w:color="auto"/>
        <w:bottom w:val="none" w:sz="0" w:space="0" w:color="auto"/>
        <w:right w:val="none" w:sz="0" w:space="0" w:color="auto"/>
      </w:divBdr>
    </w:div>
    <w:div w:id="1445730820">
      <w:bodyDiv w:val="1"/>
      <w:marLeft w:val="0"/>
      <w:marRight w:val="0"/>
      <w:marTop w:val="0"/>
      <w:marBottom w:val="0"/>
      <w:divBdr>
        <w:top w:val="none" w:sz="0" w:space="0" w:color="auto"/>
        <w:left w:val="none" w:sz="0" w:space="0" w:color="auto"/>
        <w:bottom w:val="none" w:sz="0" w:space="0" w:color="auto"/>
        <w:right w:val="none" w:sz="0" w:space="0" w:color="auto"/>
      </w:divBdr>
    </w:div>
    <w:div w:id="1446540035">
      <w:bodyDiv w:val="1"/>
      <w:marLeft w:val="0"/>
      <w:marRight w:val="0"/>
      <w:marTop w:val="0"/>
      <w:marBottom w:val="0"/>
      <w:divBdr>
        <w:top w:val="none" w:sz="0" w:space="0" w:color="auto"/>
        <w:left w:val="none" w:sz="0" w:space="0" w:color="auto"/>
        <w:bottom w:val="none" w:sz="0" w:space="0" w:color="auto"/>
        <w:right w:val="none" w:sz="0" w:space="0" w:color="auto"/>
      </w:divBdr>
    </w:div>
    <w:div w:id="1448236293">
      <w:bodyDiv w:val="1"/>
      <w:marLeft w:val="0"/>
      <w:marRight w:val="0"/>
      <w:marTop w:val="0"/>
      <w:marBottom w:val="0"/>
      <w:divBdr>
        <w:top w:val="none" w:sz="0" w:space="0" w:color="auto"/>
        <w:left w:val="none" w:sz="0" w:space="0" w:color="auto"/>
        <w:bottom w:val="none" w:sz="0" w:space="0" w:color="auto"/>
        <w:right w:val="none" w:sz="0" w:space="0" w:color="auto"/>
      </w:divBdr>
    </w:div>
    <w:div w:id="1456872015">
      <w:bodyDiv w:val="1"/>
      <w:marLeft w:val="0"/>
      <w:marRight w:val="0"/>
      <w:marTop w:val="0"/>
      <w:marBottom w:val="0"/>
      <w:divBdr>
        <w:top w:val="none" w:sz="0" w:space="0" w:color="auto"/>
        <w:left w:val="none" w:sz="0" w:space="0" w:color="auto"/>
        <w:bottom w:val="none" w:sz="0" w:space="0" w:color="auto"/>
        <w:right w:val="none" w:sz="0" w:space="0" w:color="auto"/>
      </w:divBdr>
    </w:div>
    <w:div w:id="1456942689">
      <w:bodyDiv w:val="1"/>
      <w:marLeft w:val="0"/>
      <w:marRight w:val="0"/>
      <w:marTop w:val="0"/>
      <w:marBottom w:val="0"/>
      <w:divBdr>
        <w:top w:val="none" w:sz="0" w:space="0" w:color="auto"/>
        <w:left w:val="none" w:sz="0" w:space="0" w:color="auto"/>
        <w:bottom w:val="none" w:sz="0" w:space="0" w:color="auto"/>
        <w:right w:val="none" w:sz="0" w:space="0" w:color="auto"/>
      </w:divBdr>
    </w:div>
    <w:div w:id="1457411855">
      <w:bodyDiv w:val="1"/>
      <w:marLeft w:val="0"/>
      <w:marRight w:val="0"/>
      <w:marTop w:val="0"/>
      <w:marBottom w:val="0"/>
      <w:divBdr>
        <w:top w:val="none" w:sz="0" w:space="0" w:color="auto"/>
        <w:left w:val="none" w:sz="0" w:space="0" w:color="auto"/>
        <w:bottom w:val="none" w:sz="0" w:space="0" w:color="auto"/>
        <w:right w:val="none" w:sz="0" w:space="0" w:color="auto"/>
      </w:divBdr>
    </w:div>
    <w:div w:id="1457794139">
      <w:bodyDiv w:val="1"/>
      <w:marLeft w:val="0"/>
      <w:marRight w:val="0"/>
      <w:marTop w:val="0"/>
      <w:marBottom w:val="0"/>
      <w:divBdr>
        <w:top w:val="none" w:sz="0" w:space="0" w:color="auto"/>
        <w:left w:val="none" w:sz="0" w:space="0" w:color="auto"/>
        <w:bottom w:val="none" w:sz="0" w:space="0" w:color="auto"/>
        <w:right w:val="none" w:sz="0" w:space="0" w:color="auto"/>
      </w:divBdr>
    </w:div>
    <w:div w:id="1460224414">
      <w:bodyDiv w:val="1"/>
      <w:marLeft w:val="0"/>
      <w:marRight w:val="0"/>
      <w:marTop w:val="0"/>
      <w:marBottom w:val="0"/>
      <w:divBdr>
        <w:top w:val="none" w:sz="0" w:space="0" w:color="auto"/>
        <w:left w:val="none" w:sz="0" w:space="0" w:color="auto"/>
        <w:bottom w:val="none" w:sz="0" w:space="0" w:color="auto"/>
        <w:right w:val="none" w:sz="0" w:space="0" w:color="auto"/>
      </w:divBdr>
    </w:div>
    <w:div w:id="1460880093">
      <w:bodyDiv w:val="1"/>
      <w:marLeft w:val="0"/>
      <w:marRight w:val="0"/>
      <w:marTop w:val="0"/>
      <w:marBottom w:val="0"/>
      <w:divBdr>
        <w:top w:val="none" w:sz="0" w:space="0" w:color="auto"/>
        <w:left w:val="none" w:sz="0" w:space="0" w:color="auto"/>
        <w:bottom w:val="none" w:sz="0" w:space="0" w:color="auto"/>
        <w:right w:val="none" w:sz="0" w:space="0" w:color="auto"/>
      </w:divBdr>
    </w:div>
    <w:div w:id="1466780110">
      <w:bodyDiv w:val="1"/>
      <w:marLeft w:val="0"/>
      <w:marRight w:val="0"/>
      <w:marTop w:val="0"/>
      <w:marBottom w:val="0"/>
      <w:divBdr>
        <w:top w:val="none" w:sz="0" w:space="0" w:color="auto"/>
        <w:left w:val="none" w:sz="0" w:space="0" w:color="auto"/>
        <w:bottom w:val="none" w:sz="0" w:space="0" w:color="auto"/>
        <w:right w:val="none" w:sz="0" w:space="0" w:color="auto"/>
      </w:divBdr>
    </w:div>
    <w:div w:id="1466968842">
      <w:bodyDiv w:val="1"/>
      <w:marLeft w:val="0"/>
      <w:marRight w:val="0"/>
      <w:marTop w:val="0"/>
      <w:marBottom w:val="0"/>
      <w:divBdr>
        <w:top w:val="none" w:sz="0" w:space="0" w:color="auto"/>
        <w:left w:val="none" w:sz="0" w:space="0" w:color="auto"/>
        <w:bottom w:val="none" w:sz="0" w:space="0" w:color="auto"/>
        <w:right w:val="none" w:sz="0" w:space="0" w:color="auto"/>
      </w:divBdr>
    </w:div>
    <w:div w:id="1469131482">
      <w:bodyDiv w:val="1"/>
      <w:marLeft w:val="0"/>
      <w:marRight w:val="0"/>
      <w:marTop w:val="0"/>
      <w:marBottom w:val="0"/>
      <w:divBdr>
        <w:top w:val="none" w:sz="0" w:space="0" w:color="auto"/>
        <w:left w:val="none" w:sz="0" w:space="0" w:color="auto"/>
        <w:bottom w:val="none" w:sz="0" w:space="0" w:color="auto"/>
        <w:right w:val="none" w:sz="0" w:space="0" w:color="auto"/>
      </w:divBdr>
    </w:div>
    <w:div w:id="1470629229">
      <w:bodyDiv w:val="1"/>
      <w:marLeft w:val="0"/>
      <w:marRight w:val="0"/>
      <w:marTop w:val="0"/>
      <w:marBottom w:val="0"/>
      <w:divBdr>
        <w:top w:val="none" w:sz="0" w:space="0" w:color="auto"/>
        <w:left w:val="none" w:sz="0" w:space="0" w:color="auto"/>
        <w:bottom w:val="none" w:sz="0" w:space="0" w:color="auto"/>
        <w:right w:val="none" w:sz="0" w:space="0" w:color="auto"/>
      </w:divBdr>
    </w:div>
    <w:div w:id="1472285148">
      <w:bodyDiv w:val="1"/>
      <w:marLeft w:val="0"/>
      <w:marRight w:val="0"/>
      <w:marTop w:val="0"/>
      <w:marBottom w:val="0"/>
      <w:divBdr>
        <w:top w:val="none" w:sz="0" w:space="0" w:color="auto"/>
        <w:left w:val="none" w:sz="0" w:space="0" w:color="auto"/>
        <w:bottom w:val="none" w:sz="0" w:space="0" w:color="auto"/>
        <w:right w:val="none" w:sz="0" w:space="0" w:color="auto"/>
      </w:divBdr>
    </w:div>
    <w:div w:id="1473323728">
      <w:bodyDiv w:val="1"/>
      <w:marLeft w:val="0"/>
      <w:marRight w:val="0"/>
      <w:marTop w:val="0"/>
      <w:marBottom w:val="0"/>
      <w:divBdr>
        <w:top w:val="none" w:sz="0" w:space="0" w:color="auto"/>
        <w:left w:val="none" w:sz="0" w:space="0" w:color="auto"/>
        <w:bottom w:val="none" w:sz="0" w:space="0" w:color="auto"/>
        <w:right w:val="none" w:sz="0" w:space="0" w:color="auto"/>
      </w:divBdr>
    </w:div>
    <w:div w:id="1473674633">
      <w:bodyDiv w:val="1"/>
      <w:marLeft w:val="0"/>
      <w:marRight w:val="0"/>
      <w:marTop w:val="0"/>
      <w:marBottom w:val="0"/>
      <w:divBdr>
        <w:top w:val="none" w:sz="0" w:space="0" w:color="auto"/>
        <w:left w:val="none" w:sz="0" w:space="0" w:color="auto"/>
        <w:bottom w:val="none" w:sz="0" w:space="0" w:color="auto"/>
        <w:right w:val="none" w:sz="0" w:space="0" w:color="auto"/>
      </w:divBdr>
    </w:div>
    <w:div w:id="1482846003">
      <w:bodyDiv w:val="1"/>
      <w:marLeft w:val="0"/>
      <w:marRight w:val="0"/>
      <w:marTop w:val="0"/>
      <w:marBottom w:val="0"/>
      <w:divBdr>
        <w:top w:val="none" w:sz="0" w:space="0" w:color="auto"/>
        <w:left w:val="none" w:sz="0" w:space="0" w:color="auto"/>
        <w:bottom w:val="none" w:sz="0" w:space="0" w:color="auto"/>
        <w:right w:val="none" w:sz="0" w:space="0" w:color="auto"/>
      </w:divBdr>
    </w:div>
    <w:div w:id="1483621872">
      <w:bodyDiv w:val="1"/>
      <w:marLeft w:val="0"/>
      <w:marRight w:val="0"/>
      <w:marTop w:val="0"/>
      <w:marBottom w:val="0"/>
      <w:divBdr>
        <w:top w:val="none" w:sz="0" w:space="0" w:color="auto"/>
        <w:left w:val="none" w:sz="0" w:space="0" w:color="auto"/>
        <w:bottom w:val="none" w:sz="0" w:space="0" w:color="auto"/>
        <w:right w:val="none" w:sz="0" w:space="0" w:color="auto"/>
      </w:divBdr>
    </w:div>
    <w:div w:id="1489979174">
      <w:bodyDiv w:val="1"/>
      <w:marLeft w:val="0"/>
      <w:marRight w:val="0"/>
      <w:marTop w:val="0"/>
      <w:marBottom w:val="0"/>
      <w:divBdr>
        <w:top w:val="none" w:sz="0" w:space="0" w:color="auto"/>
        <w:left w:val="none" w:sz="0" w:space="0" w:color="auto"/>
        <w:bottom w:val="none" w:sz="0" w:space="0" w:color="auto"/>
        <w:right w:val="none" w:sz="0" w:space="0" w:color="auto"/>
      </w:divBdr>
    </w:div>
    <w:div w:id="1499999637">
      <w:bodyDiv w:val="1"/>
      <w:marLeft w:val="0"/>
      <w:marRight w:val="0"/>
      <w:marTop w:val="0"/>
      <w:marBottom w:val="0"/>
      <w:divBdr>
        <w:top w:val="none" w:sz="0" w:space="0" w:color="auto"/>
        <w:left w:val="none" w:sz="0" w:space="0" w:color="auto"/>
        <w:bottom w:val="none" w:sz="0" w:space="0" w:color="auto"/>
        <w:right w:val="none" w:sz="0" w:space="0" w:color="auto"/>
      </w:divBdr>
    </w:div>
    <w:div w:id="1500005801">
      <w:bodyDiv w:val="1"/>
      <w:marLeft w:val="0"/>
      <w:marRight w:val="0"/>
      <w:marTop w:val="0"/>
      <w:marBottom w:val="0"/>
      <w:divBdr>
        <w:top w:val="none" w:sz="0" w:space="0" w:color="auto"/>
        <w:left w:val="none" w:sz="0" w:space="0" w:color="auto"/>
        <w:bottom w:val="none" w:sz="0" w:space="0" w:color="auto"/>
        <w:right w:val="none" w:sz="0" w:space="0" w:color="auto"/>
      </w:divBdr>
    </w:div>
    <w:div w:id="1502046873">
      <w:bodyDiv w:val="1"/>
      <w:marLeft w:val="0"/>
      <w:marRight w:val="0"/>
      <w:marTop w:val="0"/>
      <w:marBottom w:val="0"/>
      <w:divBdr>
        <w:top w:val="none" w:sz="0" w:space="0" w:color="auto"/>
        <w:left w:val="none" w:sz="0" w:space="0" w:color="auto"/>
        <w:bottom w:val="none" w:sz="0" w:space="0" w:color="auto"/>
        <w:right w:val="none" w:sz="0" w:space="0" w:color="auto"/>
      </w:divBdr>
    </w:div>
    <w:div w:id="1502626849">
      <w:bodyDiv w:val="1"/>
      <w:marLeft w:val="0"/>
      <w:marRight w:val="0"/>
      <w:marTop w:val="0"/>
      <w:marBottom w:val="0"/>
      <w:divBdr>
        <w:top w:val="none" w:sz="0" w:space="0" w:color="auto"/>
        <w:left w:val="none" w:sz="0" w:space="0" w:color="auto"/>
        <w:bottom w:val="none" w:sz="0" w:space="0" w:color="auto"/>
        <w:right w:val="none" w:sz="0" w:space="0" w:color="auto"/>
      </w:divBdr>
    </w:div>
    <w:div w:id="1508250163">
      <w:bodyDiv w:val="1"/>
      <w:marLeft w:val="0"/>
      <w:marRight w:val="0"/>
      <w:marTop w:val="0"/>
      <w:marBottom w:val="0"/>
      <w:divBdr>
        <w:top w:val="none" w:sz="0" w:space="0" w:color="auto"/>
        <w:left w:val="none" w:sz="0" w:space="0" w:color="auto"/>
        <w:bottom w:val="none" w:sz="0" w:space="0" w:color="auto"/>
        <w:right w:val="none" w:sz="0" w:space="0" w:color="auto"/>
      </w:divBdr>
    </w:div>
    <w:div w:id="1512790574">
      <w:bodyDiv w:val="1"/>
      <w:marLeft w:val="0"/>
      <w:marRight w:val="0"/>
      <w:marTop w:val="0"/>
      <w:marBottom w:val="0"/>
      <w:divBdr>
        <w:top w:val="none" w:sz="0" w:space="0" w:color="auto"/>
        <w:left w:val="none" w:sz="0" w:space="0" w:color="auto"/>
        <w:bottom w:val="none" w:sz="0" w:space="0" w:color="auto"/>
        <w:right w:val="none" w:sz="0" w:space="0" w:color="auto"/>
      </w:divBdr>
    </w:div>
    <w:div w:id="1515997437">
      <w:bodyDiv w:val="1"/>
      <w:marLeft w:val="0"/>
      <w:marRight w:val="0"/>
      <w:marTop w:val="0"/>
      <w:marBottom w:val="0"/>
      <w:divBdr>
        <w:top w:val="none" w:sz="0" w:space="0" w:color="auto"/>
        <w:left w:val="none" w:sz="0" w:space="0" w:color="auto"/>
        <w:bottom w:val="none" w:sz="0" w:space="0" w:color="auto"/>
        <w:right w:val="none" w:sz="0" w:space="0" w:color="auto"/>
      </w:divBdr>
    </w:div>
    <w:div w:id="1516335505">
      <w:bodyDiv w:val="1"/>
      <w:marLeft w:val="0"/>
      <w:marRight w:val="0"/>
      <w:marTop w:val="0"/>
      <w:marBottom w:val="0"/>
      <w:divBdr>
        <w:top w:val="none" w:sz="0" w:space="0" w:color="auto"/>
        <w:left w:val="none" w:sz="0" w:space="0" w:color="auto"/>
        <w:bottom w:val="none" w:sz="0" w:space="0" w:color="auto"/>
        <w:right w:val="none" w:sz="0" w:space="0" w:color="auto"/>
      </w:divBdr>
    </w:div>
    <w:div w:id="1517958857">
      <w:bodyDiv w:val="1"/>
      <w:marLeft w:val="0"/>
      <w:marRight w:val="0"/>
      <w:marTop w:val="0"/>
      <w:marBottom w:val="0"/>
      <w:divBdr>
        <w:top w:val="none" w:sz="0" w:space="0" w:color="auto"/>
        <w:left w:val="none" w:sz="0" w:space="0" w:color="auto"/>
        <w:bottom w:val="none" w:sz="0" w:space="0" w:color="auto"/>
        <w:right w:val="none" w:sz="0" w:space="0" w:color="auto"/>
      </w:divBdr>
    </w:div>
    <w:div w:id="1523784541">
      <w:bodyDiv w:val="1"/>
      <w:marLeft w:val="0"/>
      <w:marRight w:val="0"/>
      <w:marTop w:val="0"/>
      <w:marBottom w:val="0"/>
      <w:divBdr>
        <w:top w:val="none" w:sz="0" w:space="0" w:color="auto"/>
        <w:left w:val="none" w:sz="0" w:space="0" w:color="auto"/>
        <w:bottom w:val="none" w:sz="0" w:space="0" w:color="auto"/>
        <w:right w:val="none" w:sz="0" w:space="0" w:color="auto"/>
      </w:divBdr>
    </w:div>
    <w:div w:id="1526677027">
      <w:bodyDiv w:val="1"/>
      <w:marLeft w:val="0"/>
      <w:marRight w:val="0"/>
      <w:marTop w:val="0"/>
      <w:marBottom w:val="0"/>
      <w:divBdr>
        <w:top w:val="none" w:sz="0" w:space="0" w:color="auto"/>
        <w:left w:val="none" w:sz="0" w:space="0" w:color="auto"/>
        <w:bottom w:val="none" w:sz="0" w:space="0" w:color="auto"/>
        <w:right w:val="none" w:sz="0" w:space="0" w:color="auto"/>
      </w:divBdr>
    </w:div>
    <w:div w:id="1527324822">
      <w:bodyDiv w:val="1"/>
      <w:marLeft w:val="0"/>
      <w:marRight w:val="0"/>
      <w:marTop w:val="0"/>
      <w:marBottom w:val="0"/>
      <w:divBdr>
        <w:top w:val="none" w:sz="0" w:space="0" w:color="auto"/>
        <w:left w:val="none" w:sz="0" w:space="0" w:color="auto"/>
        <w:bottom w:val="none" w:sz="0" w:space="0" w:color="auto"/>
        <w:right w:val="none" w:sz="0" w:space="0" w:color="auto"/>
      </w:divBdr>
    </w:div>
    <w:div w:id="1532065853">
      <w:bodyDiv w:val="1"/>
      <w:marLeft w:val="0"/>
      <w:marRight w:val="0"/>
      <w:marTop w:val="0"/>
      <w:marBottom w:val="0"/>
      <w:divBdr>
        <w:top w:val="none" w:sz="0" w:space="0" w:color="auto"/>
        <w:left w:val="none" w:sz="0" w:space="0" w:color="auto"/>
        <w:bottom w:val="none" w:sz="0" w:space="0" w:color="auto"/>
        <w:right w:val="none" w:sz="0" w:space="0" w:color="auto"/>
      </w:divBdr>
    </w:div>
    <w:div w:id="1534147950">
      <w:bodyDiv w:val="1"/>
      <w:marLeft w:val="0"/>
      <w:marRight w:val="0"/>
      <w:marTop w:val="0"/>
      <w:marBottom w:val="0"/>
      <w:divBdr>
        <w:top w:val="none" w:sz="0" w:space="0" w:color="auto"/>
        <w:left w:val="none" w:sz="0" w:space="0" w:color="auto"/>
        <w:bottom w:val="none" w:sz="0" w:space="0" w:color="auto"/>
        <w:right w:val="none" w:sz="0" w:space="0" w:color="auto"/>
      </w:divBdr>
    </w:div>
    <w:div w:id="1537278697">
      <w:bodyDiv w:val="1"/>
      <w:marLeft w:val="0"/>
      <w:marRight w:val="0"/>
      <w:marTop w:val="0"/>
      <w:marBottom w:val="0"/>
      <w:divBdr>
        <w:top w:val="none" w:sz="0" w:space="0" w:color="auto"/>
        <w:left w:val="none" w:sz="0" w:space="0" w:color="auto"/>
        <w:bottom w:val="none" w:sz="0" w:space="0" w:color="auto"/>
        <w:right w:val="none" w:sz="0" w:space="0" w:color="auto"/>
      </w:divBdr>
    </w:div>
    <w:div w:id="1539657407">
      <w:bodyDiv w:val="1"/>
      <w:marLeft w:val="0"/>
      <w:marRight w:val="0"/>
      <w:marTop w:val="0"/>
      <w:marBottom w:val="0"/>
      <w:divBdr>
        <w:top w:val="none" w:sz="0" w:space="0" w:color="auto"/>
        <w:left w:val="none" w:sz="0" w:space="0" w:color="auto"/>
        <w:bottom w:val="none" w:sz="0" w:space="0" w:color="auto"/>
        <w:right w:val="none" w:sz="0" w:space="0" w:color="auto"/>
      </w:divBdr>
    </w:div>
    <w:div w:id="1541550392">
      <w:bodyDiv w:val="1"/>
      <w:marLeft w:val="0"/>
      <w:marRight w:val="0"/>
      <w:marTop w:val="0"/>
      <w:marBottom w:val="0"/>
      <w:divBdr>
        <w:top w:val="none" w:sz="0" w:space="0" w:color="auto"/>
        <w:left w:val="none" w:sz="0" w:space="0" w:color="auto"/>
        <w:bottom w:val="none" w:sz="0" w:space="0" w:color="auto"/>
        <w:right w:val="none" w:sz="0" w:space="0" w:color="auto"/>
      </w:divBdr>
    </w:div>
    <w:div w:id="1545098746">
      <w:bodyDiv w:val="1"/>
      <w:marLeft w:val="0"/>
      <w:marRight w:val="0"/>
      <w:marTop w:val="0"/>
      <w:marBottom w:val="0"/>
      <w:divBdr>
        <w:top w:val="none" w:sz="0" w:space="0" w:color="auto"/>
        <w:left w:val="none" w:sz="0" w:space="0" w:color="auto"/>
        <w:bottom w:val="none" w:sz="0" w:space="0" w:color="auto"/>
        <w:right w:val="none" w:sz="0" w:space="0" w:color="auto"/>
      </w:divBdr>
    </w:div>
    <w:div w:id="1545290392">
      <w:bodyDiv w:val="1"/>
      <w:marLeft w:val="0"/>
      <w:marRight w:val="0"/>
      <w:marTop w:val="0"/>
      <w:marBottom w:val="0"/>
      <w:divBdr>
        <w:top w:val="none" w:sz="0" w:space="0" w:color="auto"/>
        <w:left w:val="none" w:sz="0" w:space="0" w:color="auto"/>
        <w:bottom w:val="none" w:sz="0" w:space="0" w:color="auto"/>
        <w:right w:val="none" w:sz="0" w:space="0" w:color="auto"/>
      </w:divBdr>
    </w:div>
    <w:div w:id="1547376125">
      <w:bodyDiv w:val="1"/>
      <w:marLeft w:val="0"/>
      <w:marRight w:val="0"/>
      <w:marTop w:val="0"/>
      <w:marBottom w:val="0"/>
      <w:divBdr>
        <w:top w:val="none" w:sz="0" w:space="0" w:color="auto"/>
        <w:left w:val="none" w:sz="0" w:space="0" w:color="auto"/>
        <w:bottom w:val="none" w:sz="0" w:space="0" w:color="auto"/>
        <w:right w:val="none" w:sz="0" w:space="0" w:color="auto"/>
      </w:divBdr>
    </w:div>
    <w:div w:id="1548302435">
      <w:bodyDiv w:val="1"/>
      <w:marLeft w:val="0"/>
      <w:marRight w:val="0"/>
      <w:marTop w:val="0"/>
      <w:marBottom w:val="0"/>
      <w:divBdr>
        <w:top w:val="none" w:sz="0" w:space="0" w:color="auto"/>
        <w:left w:val="none" w:sz="0" w:space="0" w:color="auto"/>
        <w:bottom w:val="none" w:sz="0" w:space="0" w:color="auto"/>
        <w:right w:val="none" w:sz="0" w:space="0" w:color="auto"/>
      </w:divBdr>
    </w:div>
    <w:div w:id="1553926984">
      <w:bodyDiv w:val="1"/>
      <w:marLeft w:val="0"/>
      <w:marRight w:val="0"/>
      <w:marTop w:val="0"/>
      <w:marBottom w:val="0"/>
      <w:divBdr>
        <w:top w:val="none" w:sz="0" w:space="0" w:color="auto"/>
        <w:left w:val="none" w:sz="0" w:space="0" w:color="auto"/>
        <w:bottom w:val="none" w:sz="0" w:space="0" w:color="auto"/>
        <w:right w:val="none" w:sz="0" w:space="0" w:color="auto"/>
      </w:divBdr>
    </w:div>
    <w:div w:id="1559515829">
      <w:bodyDiv w:val="1"/>
      <w:marLeft w:val="0"/>
      <w:marRight w:val="0"/>
      <w:marTop w:val="0"/>
      <w:marBottom w:val="0"/>
      <w:divBdr>
        <w:top w:val="none" w:sz="0" w:space="0" w:color="auto"/>
        <w:left w:val="none" w:sz="0" w:space="0" w:color="auto"/>
        <w:bottom w:val="none" w:sz="0" w:space="0" w:color="auto"/>
        <w:right w:val="none" w:sz="0" w:space="0" w:color="auto"/>
      </w:divBdr>
    </w:div>
    <w:div w:id="1562668808">
      <w:bodyDiv w:val="1"/>
      <w:marLeft w:val="0"/>
      <w:marRight w:val="0"/>
      <w:marTop w:val="0"/>
      <w:marBottom w:val="0"/>
      <w:divBdr>
        <w:top w:val="none" w:sz="0" w:space="0" w:color="auto"/>
        <w:left w:val="none" w:sz="0" w:space="0" w:color="auto"/>
        <w:bottom w:val="none" w:sz="0" w:space="0" w:color="auto"/>
        <w:right w:val="none" w:sz="0" w:space="0" w:color="auto"/>
      </w:divBdr>
    </w:div>
    <w:div w:id="1565139892">
      <w:bodyDiv w:val="1"/>
      <w:marLeft w:val="0"/>
      <w:marRight w:val="0"/>
      <w:marTop w:val="0"/>
      <w:marBottom w:val="0"/>
      <w:divBdr>
        <w:top w:val="none" w:sz="0" w:space="0" w:color="auto"/>
        <w:left w:val="none" w:sz="0" w:space="0" w:color="auto"/>
        <w:bottom w:val="none" w:sz="0" w:space="0" w:color="auto"/>
        <w:right w:val="none" w:sz="0" w:space="0" w:color="auto"/>
      </w:divBdr>
    </w:div>
    <w:div w:id="1565214059">
      <w:bodyDiv w:val="1"/>
      <w:marLeft w:val="0"/>
      <w:marRight w:val="0"/>
      <w:marTop w:val="0"/>
      <w:marBottom w:val="0"/>
      <w:divBdr>
        <w:top w:val="none" w:sz="0" w:space="0" w:color="auto"/>
        <w:left w:val="none" w:sz="0" w:space="0" w:color="auto"/>
        <w:bottom w:val="none" w:sz="0" w:space="0" w:color="auto"/>
        <w:right w:val="none" w:sz="0" w:space="0" w:color="auto"/>
      </w:divBdr>
    </w:div>
    <w:div w:id="1566794868">
      <w:bodyDiv w:val="1"/>
      <w:marLeft w:val="0"/>
      <w:marRight w:val="0"/>
      <w:marTop w:val="0"/>
      <w:marBottom w:val="0"/>
      <w:divBdr>
        <w:top w:val="none" w:sz="0" w:space="0" w:color="auto"/>
        <w:left w:val="none" w:sz="0" w:space="0" w:color="auto"/>
        <w:bottom w:val="none" w:sz="0" w:space="0" w:color="auto"/>
        <w:right w:val="none" w:sz="0" w:space="0" w:color="auto"/>
      </w:divBdr>
    </w:div>
    <w:div w:id="1572622867">
      <w:bodyDiv w:val="1"/>
      <w:marLeft w:val="0"/>
      <w:marRight w:val="0"/>
      <w:marTop w:val="0"/>
      <w:marBottom w:val="0"/>
      <w:divBdr>
        <w:top w:val="none" w:sz="0" w:space="0" w:color="auto"/>
        <w:left w:val="none" w:sz="0" w:space="0" w:color="auto"/>
        <w:bottom w:val="none" w:sz="0" w:space="0" w:color="auto"/>
        <w:right w:val="none" w:sz="0" w:space="0" w:color="auto"/>
      </w:divBdr>
    </w:div>
    <w:div w:id="1574586699">
      <w:bodyDiv w:val="1"/>
      <w:marLeft w:val="0"/>
      <w:marRight w:val="0"/>
      <w:marTop w:val="0"/>
      <w:marBottom w:val="0"/>
      <w:divBdr>
        <w:top w:val="none" w:sz="0" w:space="0" w:color="auto"/>
        <w:left w:val="none" w:sz="0" w:space="0" w:color="auto"/>
        <w:bottom w:val="none" w:sz="0" w:space="0" w:color="auto"/>
        <w:right w:val="none" w:sz="0" w:space="0" w:color="auto"/>
      </w:divBdr>
    </w:div>
    <w:div w:id="1577126816">
      <w:bodyDiv w:val="1"/>
      <w:marLeft w:val="0"/>
      <w:marRight w:val="0"/>
      <w:marTop w:val="0"/>
      <w:marBottom w:val="0"/>
      <w:divBdr>
        <w:top w:val="none" w:sz="0" w:space="0" w:color="auto"/>
        <w:left w:val="none" w:sz="0" w:space="0" w:color="auto"/>
        <w:bottom w:val="none" w:sz="0" w:space="0" w:color="auto"/>
        <w:right w:val="none" w:sz="0" w:space="0" w:color="auto"/>
      </w:divBdr>
    </w:div>
    <w:div w:id="1580292010">
      <w:bodyDiv w:val="1"/>
      <w:marLeft w:val="0"/>
      <w:marRight w:val="0"/>
      <w:marTop w:val="0"/>
      <w:marBottom w:val="0"/>
      <w:divBdr>
        <w:top w:val="none" w:sz="0" w:space="0" w:color="auto"/>
        <w:left w:val="none" w:sz="0" w:space="0" w:color="auto"/>
        <w:bottom w:val="none" w:sz="0" w:space="0" w:color="auto"/>
        <w:right w:val="none" w:sz="0" w:space="0" w:color="auto"/>
      </w:divBdr>
    </w:div>
    <w:div w:id="1580796288">
      <w:bodyDiv w:val="1"/>
      <w:marLeft w:val="0"/>
      <w:marRight w:val="0"/>
      <w:marTop w:val="0"/>
      <w:marBottom w:val="0"/>
      <w:divBdr>
        <w:top w:val="none" w:sz="0" w:space="0" w:color="auto"/>
        <w:left w:val="none" w:sz="0" w:space="0" w:color="auto"/>
        <w:bottom w:val="none" w:sz="0" w:space="0" w:color="auto"/>
        <w:right w:val="none" w:sz="0" w:space="0" w:color="auto"/>
      </w:divBdr>
    </w:div>
    <w:div w:id="1581063301">
      <w:bodyDiv w:val="1"/>
      <w:marLeft w:val="0"/>
      <w:marRight w:val="0"/>
      <w:marTop w:val="0"/>
      <w:marBottom w:val="0"/>
      <w:divBdr>
        <w:top w:val="none" w:sz="0" w:space="0" w:color="auto"/>
        <w:left w:val="none" w:sz="0" w:space="0" w:color="auto"/>
        <w:bottom w:val="none" w:sz="0" w:space="0" w:color="auto"/>
        <w:right w:val="none" w:sz="0" w:space="0" w:color="auto"/>
      </w:divBdr>
    </w:div>
    <w:div w:id="1582328073">
      <w:bodyDiv w:val="1"/>
      <w:marLeft w:val="0"/>
      <w:marRight w:val="0"/>
      <w:marTop w:val="0"/>
      <w:marBottom w:val="0"/>
      <w:divBdr>
        <w:top w:val="none" w:sz="0" w:space="0" w:color="auto"/>
        <w:left w:val="none" w:sz="0" w:space="0" w:color="auto"/>
        <w:bottom w:val="none" w:sz="0" w:space="0" w:color="auto"/>
        <w:right w:val="none" w:sz="0" w:space="0" w:color="auto"/>
      </w:divBdr>
    </w:div>
    <w:div w:id="1583832897">
      <w:bodyDiv w:val="1"/>
      <w:marLeft w:val="0"/>
      <w:marRight w:val="0"/>
      <w:marTop w:val="0"/>
      <w:marBottom w:val="0"/>
      <w:divBdr>
        <w:top w:val="none" w:sz="0" w:space="0" w:color="auto"/>
        <w:left w:val="none" w:sz="0" w:space="0" w:color="auto"/>
        <w:bottom w:val="none" w:sz="0" w:space="0" w:color="auto"/>
        <w:right w:val="none" w:sz="0" w:space="0" w:color="auto"/>
      </w:divBdr>
    </w:div>
    <w:div w:id="1601067406">
      <w:bodyDiv w:val="1"/>
      <w:marLeft w:val="0"/>
      <w:marRight w:val="0"/>
      <w:marTop w:val="0"/>
      <w:marBottom w:val="0"/>
      <w:divBdr>
        <w:top w:val="none" w:sz="0" w:space="0" w:color="auto"/>
        <w:left w:val="none" w:sz="0" w:space="0" w:color="auto"/>
        <w:bottom w:val="none" w:sz="0" w:space="0" w:color="auto"/>
        <w:right w:val="none" w:sz="0" w:space="0" w:color="auto"/>
      </w:divBdr>
    </w:div>
    <w:div w:id="1602487143">
      <w:bodyDiv w:val="1"/>
      <w:marLeft w:val="0"/>
      <w:marRight w:val="0"/>
      <w:marTop w:val="0"/>
      <w:marBottom w:val="0"/>
      <w:divBdr>
        <w:top w:val="none" w:sz="0" w:space="0" w:color="auto"/>
        <w:left w:val="none" w:sz="0" w:space="0" w:color="auto"/>
        <w:bottom w:val="none" w:sz="0" w:space="0" w:color="auto"/>
        <w:right w:val="none" w:sz="0" w:space="0" w:color="auto"/>
      </w:divBdr>
    </w:div>
    <w:div w:id="1603806650">
      <w:bodyDiv w:val="1"/>
      <w:marLeft w:val="0"/>
      <w:marRight w:val="0"/>
      <w:marTop w:val="0"/>
      <w:marBottom w:val="0"/>
      <w:divBdr>
        <w:top w:val="none" w:sz="0" w:space="0" w:color="auto"/>
        <w:left w:val="none" w:sz="0" w:space="0" w:color="auto"/>
        <w:bottom w:val="none" w:sz="0" w:space="0" w:color="auto"/>
        <w:right w:val="none" w:sz="0" w:space="0" w:color="auto"/>
      </w:divBdr>
    </w:div>
    <w:div w:id="1604072422">
      <w:bodyDiv w:val="1"/>
      <w:marLeft w:val="0"/>
      <w:marRight w:val="0"/>
      <w:marTop w:val="0"/>
      <w:marBottom w:val="0"/>
      <w:divBdr>
        <w:top w:val="none" w:sz="0" w:space="0" w:color="auto"/>
        <w:left w:val="none" w:sz="0" w:space="0" w:color="auto"/>
        <w:bottom w:val="none" w:sz="0" w:space="0" w:color="auto"/>
        <w:right w:val="none" w:sz="0" w:space="0" w:color="auto"/>
      </w:divBdr>
    </w:div>
    <w:div w:id="1613243695">
      <w:bodyDiv w:val="1"/>
      <w:marLeft w:val="0"/>
      <w:marRight w:val="0"/>
      <w:marTop w:val="0"/>
      <w:marBottom w:val="0"/>
      <w:divBdr>
        <w:top w:val="none" w:sz="0" w:space="0" w:color="auto"/>
        <w:left w:val="none" w:sz="0" w:space="0" w:color="auto"/>
        <w:bottom w:val="none" w:sz="0" w:space="0" w:color="auto"/>
        <w:right w:val="none" w:sz="0" w:space="0" w:color="auto"/>
      </w:divBdr>
    </w:div>
    <w:div w:id="1613828621">
      <w:bodyDiv w:val="1"/>
      <w:marLeft w:val="0"/>
      <w:marRight w:val="0"/>
      <w:marTop w:val="0"/>
      <w:marBottom w:val="0"/>
      <w:divBdr>
        <w:top w:val="none" w:sz="0" w:space="0" w:color="auto"/>
        <w:left w:val="none" w:sz="0" w:space="0" w:color="auto"/>
        <w:bottom w:val="none" w:sz="0" w:space="0" w:color="auto"/>
        <w:right w:val="none" w:sz="0" w:space="0" w:color="auto"/>
      </w:divBdr>
    </w:div>
    <w:div w:id="1615014625">
      <w:bodyDiv w:val="1"/>
      <w:marLeft w:val="0"/>
      <w:marRight w:val="0"/>
      <w:marTop w:val="0"/>
      <w:marBottom w:val="0"/>
      <w:divBdr>
        <w:top w:val="none" w:sz="0" w:space="0" w:color="auto"/>
        <w:left w:val="none" w:sz="0" w:space="0" w:color="auto"/>
        <w:bottom w:val="none" w:sz="0" w:space="0" w:color="auto"/>
        <w:right w:val="none" w:sz="0" w:space="0" w:color="auto"/>
      </w:divBdr>
    </w:div>
    <w:div w:id="1617176121">
      <w:bodyDiv w:val="1"/>
      <w:marLeft w:val="0"/>
      <w:marRight w:val="0"/>
      <w:marTop w:val="0"/>
      <w:marBottom w:val="0"/>
      <w:divBdr>
        <w:top w:val="none" w:sz="0" w:space="0" w:color="auto"/>
        <w:left w:val="none" w:sz="0" w:space="0" w:color="auto"/>
        <w:bottom w:val="none" w:sz="0" w:space="0" w:color="auto"/>
        <w:right w:val="none" w:sz="0" w:space="0" w:color="auto"/>
      </w:divBdr>
    </w:div>
    <w:div w:id="1620799996">
      <w:bodyDiv w:val="1"/>
      <w:marLeft w:val="0"/>
      <w:marRight w:val="0"/>
      <w:marTop w:val="0"/>
      <w:marBottom w:val="0"/>
      <w:divBdr>
        <w:top w:val="none" w:sz="0" w:space="0" w:color="auto"/>
        <w:left w:val="none" w:sz="0" w:space="0" w:color="auto"/>
        <w:bottom w:val="none" w:sz="0" w:space="0" w:color="auto"/>
        <w:right w:val="none" w:sz="0" w:space="0" w:color="auto"/>
      </w:divBdr>
    </w:div>
    <w:div w:id="1628195687">
      <w:bodyDiv w:val="1"/>
      <w:marLeft w:val="0"/>
      <w:marRight w:val="0"/>
      <w:marTop w:val="0"/>
      <w:marBottom w:val="0"/>
      <w:divBdr>
        <w:top w:val="none" w:sz="0" w:space="0" w:color="auto"/>
        <w:left w:val="none" w:sz="0" w:space="0" w:color="auto"/>
        <w:bottom w:val="none" w:sz="0" w:space="0" w:color="auto"/>
        <w:right w:val="none" w:sz="0" w:space="0" w:color="auto"/>
      </w:divBdr>
    </w:div>
    <w:div w:id="1629506271">
      <w:bodyDiv w:val="1"/>
      <w:marLeft w:val="0"/>
      <w:marRight w:val="0"/>
      <w:marTop w:val="0"/>
      <w:marBottom w:val="0"/>
      <w:divBdr>
        <w:top w:val="none" w:sz="0" w:space="0" w:color="auto"/>
        <w:left w:val="none" w:sz="0" w:space="0" w:color="auto"/>
        <w:bottom w:val="none" w:sz="0" w:space="0" w:color="auto"/>
        <w:right w:val="none" w:sz="0" w:space="0" w:color="auto"/>
      </w:divBdr>
    </w:div>
    <w:div w:id="1633440070">
      <w:bodyDiv w:val="1"/>
      <w:marLeft w:val="0"/>
      <w:marRight w:val="0"/>
      <w:marTop w:val="0"/>
      <w:marBottom w:val="0"/>
      <w:divBdr>
        <w:top w:val="none" w:sz="0" w:space="0" w:color="auto"/>
        <w:left w:val="none" w:sz="0" w:space="0" w:color="auto"/>
        <w:bottom w:val="none" w:sz="0" w:space="0" w:color="auto"/>
        <w:right w:val="none" w:sz="0" w:space="0" w:color="auto"/>
      </w:divBdr>
    </w:div>
    <w:div w:id="1635679225">
      <w:bodyDiv w:val="1"/>
      <w:marLeft w:val="0"/>
      <w:marRight w:val="0"/>
      <w:marTop w:val="0"/>
      <w:marBottom w:val="0"/>
      <w:divBdr>
        <w:top w:val="none" w:sz="0" w:space="0" w:color="auto"/>
        <w:left w:val="none" w:sz="0" w:space="0" w:color="auto"/>
        <w:bottom w:val="none" w:sz="0" w:space="0" w:color="auto"/>
        <w:right w:val="none" w:sz="0" w:space="0" w:color="auto"/>
      </w:divBdr>
    </w:div>
    <w:div w:id="1645545105">
      <w:bodyDiv w:val="1"/>
      <w:marLeft w:val="0"/>
      <w:marRight w:val="0"/>
      <w:marTop w:val="0"/>
      <w:marBottom w:val="0"/>
      <w:divBdr>
        <w:top w:val="none" w:sz="0" w:space="0" w:color="auto"/>
        <w:left w:val="none" w:sz="0" w:space="0" w:color="auto"/>
        <w:bottom w:val="none" w:sz="0" w:space="0" w:color="auto"/>
        <w:right w:val="none" w:sz="0" w:space="0" w:color="auto"/>
      </w:divBdr>
    </w:div>
    <w:div w:id="1653755439">
      <w:bodyDiv w:val="1"/>
      <w:marLeft w:val="0"/>
      <w:marRight w:val="0"/>
      <w:marTop w:val="0"/>
      <w:marBottom w:val="0"/>
      <w:divBdr>
        <w:top w:val="none" w:sz="0" w:space="0" w:color="auto"/>
        <w:left w:val="none" w:sz="0" w:space="0" w:color="auto"/>
        <w:bottom w:val="none" w:sz="0" w:space="0" w:color="auto"/>
        <w:right w:val="none" w:sz="0" w:space="0" w:color="auto"/>
      </w:divBdr>
    </w:div>
    <w:div w:id="1653757451">
      <w:bodyDiv w:val="1"/>
      <w:marLeft w:val="0"/>
      <w:marRight w:val="0"/>
      <w:marTop w:val="0"/>
      <w:marBottom w:val="0"/>
      <w:divBdr>
        <w:top w:val="none" w:sz="0" w:space="0" w:color="auto"/>
        <w:left w:val="none" w:sz="0" w:space="0" w:color="auto"/>
        <w:bottom w:val="none" w:sz="0" w:space="0" w:color="auto"/>
        <w:right w:val="none" w:sz="0" w:space="0" w:color="auto"/>
      </w:divBdr>
    </w:div>
    <w:div w:id="1654720579">
      <w:bodyDiv w:val="1"/>
      <w:marLeft w:val="0"/>
      <w:marRight w:val="0"/>
      <w:marTop w:val="0"/>
      <w:marBottom w:val="0"/>
      <w:divBdr>
        <w:top w:val="none" w:sz="0" w:space="0" w:color="auto"/>
        <w:left w:val="none" w:sz="0" w:space="0" w:color="auto"/>
        <w:bottom w:val="none" w:sz="0" w:space="0" w:color="auto"/>
        <w:right w:val="none" w:sz="0" w:space="0" w:color="auto"/>
      </w:divBdr>
    </w:div>
    <w:div w:id="1655063957">
      <w:bodyDiv w:val="1"/>
      <w:marLeft w:val="0"/>
      <w:marRight w:val="0"/>
      <w:marTop w:val="0"/>
      <w:marBottom w:val="0"/>
      <w:divBdr>
        <w:top w:val="none" w:sz="0" w:space="0" w:color="auto"/>
        <w:left w:val="none" w:sz="0" w:space="0" w:color="auto"/>
        <w:bottom w:val="none" w:sz="0" w:space="0" w:color="auto"/>
        <w:right w:val="none" w:sz="0" w:space="0" w:color="auto"/>
      </w:divBdr>
    </w:div>
    <w:div w:id="1655330498">
      <w:bodyDiv w:val="1"/>
      <w:marLeft w:val="0"/>
      <w:marRight w:val="0"/>
      <w:marTop w:val="0"/>
      <w:marBottom w:val="0"/>
      <w:divBdr>
        <w:top w:val="none" w:sz="0" w:space="0" w:color="auto"/>
        <w:left w:val="none" w:sz="0" w:space="0" w:color="auto"/>
        <w:bottom w:val="none" w:sz="0" w:space="0" w:color="auto"/>
        <w:right w:val="none" w:sz="0" w:space="0" w:color="auto"/>
      </w:divBdr>
    </w:div>
    <w:div w:id="1661149977">
      <w:bodyDiv w:val="1"/>
      <w:marLeft w:val="0"/>
      <w:marRight w:val="0"/>
      <w:marTop w:val="0"/>
      <w:marBottom w:val="0"/>
      <w:divBdr>
        <w:top w:val="none" w:sz="0" w:space="0" w:color="auto"/>
        <w:left w:val="none" w:sz="0" w:space="0" w:color="auto"/>
        <w:bottom w:val="none" w:sz="0" w:space="0" w:color="auto"/>
        <w:right w:val="none" w:sz="0" w:space="0" w:color="auto"/>
      </w:divBdr>
    </w:div>
    <w:div w:id="1662468107">
      <w:bodyDiv w:val="1"/>
      <w:marLeft w:val="0"/>
      <w:marRight w:val="0"/>
      <w:marTop w:val="0"/>
      <w:marBottom w:val="0"/>
      <w:divBdr>
        <w:top w:val="none" w:sz="0" w:space="0" w:color="auto"/>
        <w:left w:val="none" w:sz="0" w:space="0" w:color="auto"/>
        <w:bottom w:val="none" w:sz="0" w:space="0" w:color="auto"/>
        <w:right w:val="none" w:sz="0" w:space="0" w:color="auto"/>
      </w:divBdr>
    </w:div>
    <w:div w:id="1664971252">
      <w:bodyDiv w:val="1"/>
      <w:marLeft w:val="0"/>
      <w:marRight w:val="0"/>
      <w:marTop w:val="0"/>
      <w:marBottom w:val="0"/>
      <w:divBdr>
        <w:top w:val="none" w:sz="0" w:space="0" w:color="auto"/>
        <w:left w:val="none" w:sz="0" w:space="0" w:color="auto"/>
        <w:bottom w:val="none" w:sz="0" w:space="0" w:color="auto"/>
        <w:right w:val="none" w:sz="0" w:space="0" w:color="auto"/>
      </w:divBdr>
    </w:div>
    <w:div w:id="1665546836">
      <w:bodyDiv w:val="1"/>
      <w:marLeft w:val="0"/>
      <w:marRight w:val="0"/>
      <w:marTop w:val="0"/>
      <w:marBottom w:val="0"/>
      <w:divBdr>
        <w:top w:val="none" w:sz="0" w:space="0" w:color="auto"/>
        <w:left w:val="none" w:sz="0" w:space="0" w:color="auto"/>
        <w:bottom w:val="none" w:sz="0" w:space="0" w:color="auto"/>
        <w:right w:val="none" w:sz="0" w:space="0" w:color="auto"/>
      </w:divBdr>
    </w:div>
    <w:div w:id="1666667838">
      <w:bodyDiv w:val="1"/>
      <w:marLeft w:val="0"/>
      <w:marRight w:val="0"/>
      <w:marTop w:val="0"/>
      <w:marBottom w:val="0"/>
      <w:divBdr>
        <w:top w:val="none" w:sz="0" w:space="0" w:color="auto"/>
        <w:left w:val="none" w:sz="0" w:space="0" w:color="auto"/>
        <w:bottom w:val="none" w:sz="0" w:space="0" w:color="auto"/>
        <w:right w:val="none" w:sz="0" w:space="0" w:color="auto"/>
      </w:divBdr>
    </w:div>
    <w:div w:id="1668708207">
      <w:bodyDiv w:val="1"/>
      <w:marLeft w:val="0"/>
      <w:marRight w:val="0"/>
      <w:marTop w:val="0"/>
      <w:marBottom w:val="0"/>
      <w:divBdr>
        <w:top w:val="none" w:sz="0" w:space="0" w:color="auto"/>
        <w:left w:val="none" w:sz="0" w:space="0" w:color="auto"/>
        <w:bottom w:val="none" w:sz="0" w:space="0" w:color="auto"/>
        <w:right w:val="none" w:sz="0" w:space="0" w:color="auto"/>
      </w:divBdr>
    </w:div>
    <w:div w:id="1670713370">
      <w:bodyDiv w:val="1"/>
      <w:marLeft w:val="0"/>
      <w:marRight w:val="0"/>
      <w:marTop w:val="0"/>
      <w:marBottom w:val="0"/>
      <w:divBdr>
        <w:top w:val="none" w:sz="0" w:space="0" w:color="auto"/>
        <w:left w:val="none" w:sz="0" w:space="0" w:color="auto"/>
        <w:bottom w:val="none" w:sz="0" w:space="0" w:color="auto"/>
        <w:right w:val="none" w:sz="0" w:space="0" w:color="auto"/>
      </w:divBdr>
    </w:div>
    <w:div w:id="1671634571">
      <w:bodyDiv w:val="1"/>
      <w:marLeft w:val="0"/>
      <w:marRight w:val="0"/>
      <w:marTop w:val="0"/>
      <w:marBottom w:val="0"/>
      <w:divBdr>
        <w:top w:val="none" w:sz="0" w:space="0" w:color="auto"/>
        <w:left w:val="none" w:sz="0" w:space="0" w:color="auto"/>
        <w:bottom w:val="none" w:sz="0" w:space="0" w:color="auto"/>
        <w:right w:val="none" w:sz="0" w:space="0" w:color="auto"/>
      </w:divBdr>
    </w:div>
    <w:div w:id="1673679317">
      <w:bodyDiv w:val="1"/>
      <w:marLeft w:val="0"/>
      <w:marRight w:val="0"/>
      <w:marTop w:val="0"/>
      <w:marBottom w:val="0"/>
      <w:divBdr>
        <w:top w:val="none" w:sz="0" w:space="0" w:color="auto"/>
        <w:left w:val="none" w:sz="0" w:space="0" w:color="auto"/>
        <w:bottom w:val="none" w:sz="0" w:space="0" w:color="auto"/>
        <w:right w:val="none" w:sz="0" w:space="0" w:color="auto"/>
      </w:divBdr>
    </w:div>
    <w:div w:id="1676808542">
      <w:bodyDiv w:val="1"/>
      <w:marLeft w:val="0"/>
      <w:marRight w:val="0"/>
      <w:marTop w:val="0"/>
      <w:marBottom w:val="0"/>
      <w:divBdr>
        <w:top w:val="none" w:sz="0" w:space="0" w:color="auto"/>
        <w:left w:val="none" w:sz="0" w:space="0" w:color="auto"/>
        <w:bottom w:val="none" w:sz="0" w:space="0" w:color="auto"/>
        <w:right w:val="none" w:sz="0" w:space="0" w:color="auto"/>
      </w:divBdr>
    </w:div>
    <w:div w:id="1677002925">
      <w:bodyDiv w:val="1"/>
      <w:marLeft w:val="0"/>
      <w:marRight w:val="0"/>
      <w:marTop w:val="0"/>
      <w:marBottom w:val="0"/>
      <w:divBdr>
        <w:top w:val="none" w:sz="0" w:space="0" w:color="auto"/>
        <w:left w:val="none" w:sz="0" w:space="0" w:color="auto"/>
        <w:bottom w:val="none" w:sz="0" w:space="0" w:color="auto"/>
        <w:right w:val="none" w:sz="0" w:space="0" w:color="auto"/>
      </w:divBdr>
    </w:div>
    <w:div w:id="1677538522">
      <w:bodyDiv w:val="1"/>
      <w:marLeft w:val="0"/>
      <w:marRight w:val="0"/>
      <w:marTop w:val="0"/>
      <w:marBottom w:val="0"/>
      <w:divBdr>
        <w:top w:val="none" w:sz="0" w:space="0" w:color="auto"/>
        <w:left w:val="none" w:sz="0" w:space="0" w:color="auto"/>
        <w:bottom w:val="none" w:sz="0" w:space="0" w:color="auto"/>
        <w:right w:val="none" w:sz="0" w:space="0" w:color="auto"/>
      </w:divBdr>
    </w:div>
    <w:div w:id="1678191291">
      <w:bodyDiv w:val="1"/>
      <w:marLeft w:val="0"/>
      <w:marRight w:val="0"/>
      <w:marTop w:val="0"/>
      <w:marBottom w:val="0"/>
      <w:divBdr>
        <w:top w:val="none" w:sz="0" w:space="0" w:color="auto"/>
        <w:left w:val="none" w:sz="0" w:space="0" w:color="auto"/>
        <w:bottom w:val="none" w:sz="0" w:space="0" w:color="auto"/>
        <w:right w:val="none" w:sz="0" w:space="0" w:color="auto"/>
      </w:divBdr>
    </w:div>
    <w:div w:id="1678464664">
      <w:bodyDiv w:val="1"/>
      <w:marLeft w:val="0"/>
      <w:marRight w:val="0"/>
      <w:marTop w:val="0"/>
      <w:marBottom w:val="0"/>
      <w:divBdr>
        <w:top w:val="none" w:sz="0" w:space="0" w:color="auto"/>
        <w:left w:val="none" w:sz="0" w:space="0" w:color="auto"/>
        <w:bottom w:val="none" w:sz="0" w:space="0" w:color="auto"/>
        <w:right w:val="none" w:sz="0" w:space="0" w:color="auto"/>
      </w:divBdr>
    </w:div>
    <w:div w:id="1679893483">
      <w:bodyDiv w:val="1"/>
      <w:marLeft w:val="0"/>
      <w:marRight w:val="0"/>
      <w:marTop w:val="0"/>
      <w:marBottom w:val="0"/>
      <w:divBdr>
        <w:top w:val="none" w:sz="0" w:space="0" w:color="auto"/>
        <w:left w:val="none" w:sz="0" w:space="0" w:color="auto"/>
        <w:bottom w:val="none" w:sz="0" w:space="0" w:color="auto"/>
        <w:right w:val="none" w:sz="0" w:space="0" w:color="auto"/>
      </w:divBdr>
    </w:div>
    <w:div w:id="1681396766">
      <w:bodyDiv w:val="1"/>
      <w:marLeft w:val="0"/>
      <w:marRight w:val="0"/>
      <w:marTop w:val="0"/>
      <w:marBottom w:val="0"/>
      <w:divBdr>
        <w:top w:val="none" w:sz="0" w:space="0" w:color="auto"/>
        <w:left w:val="none" w:sz="0" w:space="0" w:color="auto"/>
        <w:bottom w:val="none" w:sz="0" w:space="0" w:color="auto"/>
        <w:right w:val="none" w:sz="0" w:space="0" w:color="auto"/>
      </w:divBdr>
    </w:div>
    <w:div w:id="1682731252">
      <w:bodyDiv w:val="1"/>
      <w:marLeft w:val="0"/>
      <w:marRight w:val="0"/>
      <w:marTop w:val="0"/>
      <w:marBottom w:val="0"/>
      <w:divBdr>
        <w:top w:val="none" w:sz="0" w:space="0" w:color="auto"/>
        <w:left w:val="none" w:sz="0" w:space="0" w:color="auto"/>
        <w:bottom w:val="none" w:sz="0" w:space="0" w:color="auto"/>
        <w:right w:val="none" w:sz="0" w:space="0" w:color="auto"/>
      </w:divBdr>
    </w:div>
    <w:div w:id="1683973482">
      <w:bodyDiv w:val="1"/>
      <w:marLeft w:val="0"/>
      <w:marRight w:val="0"/>
      <w:marTop w:val="0"/>
      <w:marBottom w:val="0"/>
      <w:divBdr>
        <w:top w:val="none" w:sz="0" w:space="0" w:color="auto"/>
        <w:left w:val="none" w:sz="0" w:space="0" w:color="auto"/>
        <w:bottom w:val="none" w:sz="0" w:space="0" w:color="auto"/>
        <w:right w:val="none" w:sz="0" w:space="0" w:color="auto"/>
      </w:divBdr>
    </w:div>
    <w:div w:id="1686009152">
      <w:bodyDiv w:val="1"/>
      <w:marLeft w:val="0"/>
      <w:marRight w:val="0"/>
      <w:marTop w:val="0"/>
      <w:marBottom w:val="0"/>
      <w:divBdr>
        <w:top w:val="none" w:sz="0" w:space="0" w:color="auto"/>
        <w:left w:val="none" w:sz="0" w:space="0" w:color="auto"/>
        <w:bottom w:val="none" w:sz="0" w:space="0" w:color="auto"/>
        <w:right w:val="none" w:sz="0" w:space="0" w:color="auto"/>
      </w:divBdr>
    </w:div>
    <w:div w:id="1687487274">
      <w:bodyDiv w:val="1"/>
      <w:marLeft w:val="0"/>
      <w:marRight w:val="0"/>
      <w:marTop w:val="0"/>
      <w:marBottom w:val="0"/>
      <w:divBdr>
        <w:top w:val="none" w:sz="0" w:space="0" w:color="auto"/>
        <w:left w:val="none" w:sz="0" w:space="0" w:color="auto"/>
        <w:bottom w:val="none" w:sz="0" w:space="0" w:color="auto"/>
        <w:right w:val="none" w:sz="0" w:space="0" w:color="auto"/>
      </w:divBdr>
    </w:div>
    <w:div w:id="1690256367">
      <w:bodyDiv w:val="1"/>
      <w:marLeft w:val="0"/>
      <w:marRight w:val="0"/>
      <w:marTop w:val="0"/>
      <w:marBottom w:val="0"/>
      <w:divBdr>
        <w:top w:val="none" w:sz="0" w:space="0" w:color="auto"/>
        <w:left w:val="none" w:sz="0" w:space="0" w:color="auto"/>
        <w:bottom w:val="none" w:sz="0" w:space="0" w:color="auto"/>
        <w:right w:val="none" w:sz="0" w:space="0" w:color="auto"/>
      </w:divBdr>
    </w:div>
    <w:div w:id="1690913725">
      <w:bodyDiv w:val="1"/>
      <w:marLeft w:val="0"/>
      <w:marRight w:val="0"/>
      <w:marTop w:val="0"/>
      <w:marBottom w:val="0"/>
      <w:divBdr>
        <w:top w:val="none" w:sz="0" w:space="0" w:color="auto"/>
        <w:left w:val="none" w:sz="0" w:space="0" w:color="auto"/>
        <w:bottom w:val="none" w:sz="0" w:space="0" w:color="auto"/>
        <w:right w:val="none" w:sz="0" w:space="0" w:color="auto"/>
      </w:divBdr>
    </w:div>
    <w:div w:id="1694452630">
      <w:bodyDiv w:val="1"/>
      <w:marLeft w:val="0"/>
      <w:marRight w:val="0"/>
      <w:marTop w:val="0"/>
      <w:marBottom w:val="0"/>
      <w:divBdr>
        <w:top w:val="none" w:sz="0" w:space="0" w:color="auto"/>
        <w:left w:val="none" w:sz="0" w:space="0" w:color="auto"/>
        <w:bottom w:val="none" w:sz="0" w:space="0" w:color="auto"/>
        <w:right w:val="none" w:sz="0" w:space="0" w:color="auto"/>
      </w:divBdr>
    </w:div>
    <w:div w:id="1695495464">
      <w:bodyDiv w:val="1"/>
      <w:marLeft w:val="0"/>
      <w:marRight w:val="0"/>
      <w:marTop w:val="0"/>
      <w:marBottom w:val="0"/>
      <w:divBdr>
        <w:top w:val="none" w:sz="0" w:space="0" w:color="auto"/>
        <w:left w:val="none" w:sz="0" w:space="0" w:color="auto"/>
        <w:bottom w:val="none" w:sz="0" w:space="0" w:color="auto"/>
        <w:right w:val="none" w:sz="0" w:space="0" w:color="auto"/>
      </w:divBdr>
    </w:div>
    <w:div w:id="1696880365">
      <w:bodyDiv w:val="1"/>
      <w:marLeft w:val="0"/>
      <w:marRight w:val="0"/>
      <w:marTop w:val="0"/>
      <w:marBottom w:val="0"/>
      <w:divBdr>
        <w:top w:val="none" w:sz="0" w:space="0" w:color="auto"/>
        <w:left w:val="none" w:sz="0" w:space="0" w:color="auto"/>
        <w:bottom w:val="none" w:sz="0" w:space="0" w:color="auto"/>
        <w:right w:val="none" w:sz="0" w:space="0" w:color="auto"/>
      </w:divBdr>
    </w:div>
    <w:div w:id="1702390907">
      <w:bodyDiv w:val="1"/>
      <w:marLeft w:val="0"/>
      <w:marRight w:val="0"/>
      <w:marTop w:val="0"/>
      <w:marBottom w:val="0"/>
      <w:divBdr>
        <w:top w:val="none" w:sz="0" w:space="0" w:color="auto"/>
        <w:left w:val="none" w:sz="0" w:space="0" w:color="auto"/>
        <w:bottom w:val="none" w:sz="0" w:space="0" w:color="auto"/>
        <w:right w:val="none" w:sz="0" w:space="0" w:color="auto"/>
      </w:divBdr>
    </w:div>
    <w:div w:id="1703554179">
      <w:bodyDiv w:val="1"/>
      <w:marLeft w:val="0"/>
      <w:marRight w:val="0"/>
      <w:marTop w:val="0"/>
      <w:marBottom w:val="0"/>
      <w:divBdr>
        <w:top w:val="none" w:sz="0" w:space="0" w:color="auto"/>
        <w:left w:val="none" w:sz="0" w:space="0" w:color="auto"/>
        <w:bottom w:val="none" w:sz="0" w:space="0" w:color="auto"/>
        <w:right w:val="none" w:sz="0" w:space="0" w:color="auto"/>
      </w:divBdr>
    </w:div>
    <w:div w:id="1703554507">
      <w:bodyDiv w:val="1"/>
      <w:marLeft w:val="0"/>
      <w:marRight w:val="0"/>
      <w:marTop w:val="0"/>
      <w:marBottom w:val="0"/>
      <w:divBdr>
        <w:top w:val="none" w:sz="0" w:space="0" w:color="auto"/>
        <w:left w:val="none" w:sz="0" w:space="0" w:color="auto"/>
        <w:bottom w:val="none" w:sz="0" w:space="0" w:color="auto"/>
        <w:right w:val="none" w:sz="0" w:space="0" w:color="auto"/>
      </w:divBdr>
    </w:div>
    <w:div w:id="1703942001">
      <w:bodyDiv w:val="1"/>
      <w:marLeft w:val="0"/>
      <w:marRight w:val="0"/>
      <w:marTop w:val="0"/>
      <w:marBottom w:val="0"/>
      <w:divBdr>
        <w:top w:val="none" w:sz="0" w:space="0" w:color="auto"/>
        <w:left w:val="none" w:sz="0" w:space="0" w:color="auto"/>
        <w:bottom w:val="none" w:sz="0" w:space="0" w:color="auto"/>
        <w:right w:val="none" w:sz="0" w:space="0" w:color="auto"/>
      </w:divBdr>
    </w:div>
    <w:div w:id="1704355415">
      <w:bodyDiv w:val="1"/>
      <w:marLeft w:val="0"/>
      <w:marRight w:val="0"/>
      <w:marTop w:val="0"/>
      <w:marBottom w:val="0"/>
      <w:divBdr>
        <w:top w:val="none" w:sz="0" w:space="0" w:color="auto"/>
        <w:left w:val="none" w:sz="0" w:space="0" w:color="auto"/>
        <w:bottom w:val="none" w:sz="0" w:space="0" w:color="auto"/>
        <w:right w:val="none" w:sz="0" w:space="0" w:color="auto"/>
      </w:divBdr>
    </w:div>
    <w:div w:id="1705978872">
      <w:bodyDiv w:val="1"/>
      <w:marLeft w:val="0"/>
      <w:marRight w:val="0"/>
      <w:marTop w:val="0"/>
      <w:marBottom w:val="0"/>
      <w:divBdr>
        <w:top w:val="none" w:sz="0" w:space="0" w:color="auto"/>
        <w:left w:val="none" w:sz="0" w:space="0" w:color="auto"/>
        <w:bottom w:val="none" w:sz="0" w:space="0" w:color="auto"/>
        <w:right w:val="none" w:sz="0" w:space="0" w:color="auto"/>
      </w:divBdr>
    </w:div>
    <w:div w:id="1717972757">
      <w:bodyDiv w:val="1"/>
      <w:marLeft w:val="0"/>
      <w:marRight w:val="0"/>
      <w:marTop w:val="0"/>
      <w:marBottom w:val="0"/>
      <w:divBdr>
        <w:top w:val="none" w:sz="0" w:space="0" w:color="auto"/>
        <w:left w:val="none" w:sz="0" w:space="0" w:color="auto"/>
        <w:bottom w:val="none" w:sz="0" w:space="0" w:color="auto"/>
        <w:right w:val="none" w:sz="0" w:space="0" w:color="auto"/>
      </w:divBdr>
    </w:div>
    <w:div w:id="1722360414">
      <w:bodyDiv w:val="1"/>
      <w:marLeft w:val="0"/>
      <w:marRight w:val="0"/>
      <w:marTop w:val="0"/>
      <w:marBottom w:val="0"/>
      <w:divBdr>
        <w:top w:val="none" w:sz="0" w:space="0" w:color="auto"/>
        <w:left w:val="none" w:sz="0" w:space="0" w:color="auto"/>
        <w:bottom w:val="none" w:sz="0" w:space="0" w:color="auto"/>
        <w:right w:val="none" w:sz="0" w:space="0" w:color="auto"/>
      </w:divBdr>
    </w:div>
    <w:div w:id="1723405329">
      <w:bodyDiv w:val="1"/>
      <w:marLeft w:val="0"/>
      <w:marRight w:val="0"/>
      <w:marTop w:val="0"/>
      <w:marBottom w:val="0"/>
      <w:divBdr>
        <w:top w:val="none" w:sz="0" w:space="0" w:color="auto"/>
        <w:left w:val="none" w:sz="0" w:space="0" w:color="auto"/>
        <w:bottom w:val="none" w:sz="0" w:space="0" w:color="auto"/>
        <w:right w:val="none" w:sz="0" w:space="0" w:color="auto"/>
      </w:divBdr>
    </w:div>
    <w:div w:id="1723409535">
      <w:bodyDiv w:val="1"/>
      <w:marLeft w:val="0"/>
      <w:marRight w:val="0"/>
      <w:marTop w:val="0"/>
      <w:marBottom w:val="0"/>
      <w:divBdr>
        <w:top w:val="none" w:sz="0" w:space="0" w:color="auto"/>
        <w:left w:val="none" w:sz="0" w:space="0" w:color="auto"/>
        <w:bottom w:val="none" w:sz="0" w:space="0" w:color="auto"/>
        <w:right w:val="none" w:sz="0" w:space="0" w:color="auto"/>
      </w:divBdr>
    </w:div>
    <w:div w:id="1725444737">
      <w:bodyDiv w:val="1"/>
      <w:marLeft w:val="0"/>
      <w:marRight w:val="0"/>
      <w:marTop w:val="0"/>
      <w:marBottom w:val="0"/>
      <w:divBdr>
        <w:top w:val="none" w:sz="0" w:space="0" w:color="auto"/>
        <w:left w:val="none" w:sz="0" w:space="0" w:color="auto"/>
        <w:bottom w:val="none" w:sz="0" w:space="0" w:color="auto"/>
        <w:right w:val="none" w:sz="0" w:space="0" w:color="auto"/>
      </w:divBdr>
    </w:div>
    <w:div w:id="1726180112">
      <w:bodyDiv w:val="1"/>
      <w:marLeft w:val="0"/>
      <w:marRight w:val="0"/>
      <w:marTop w:val="0"/>
      <w:marBottom w:val="0"/>
      <w:divBdr>
        <w:top w:val="none" w:sz="0" w:space="0" w:color="auto"/>
        <w:left w:val="none" w:sz="0" w:space="0" w:color="auto"/>
        <w:bottom w:val="none" w:sz="0" w:space="0" w:color="auto"/>
        <w:right w:val="none" w:sz="0" w:space="0" w:color="auto"/>
      </w:divBdr>
    </w:div>
    <w:div w:id="1727340975">
      <w:bodyDiv w:val="1"/>
      <w:marLeft w:val="0"/>
      <w:marRight w:val="0"/>
      <w:marTop w:val="0"/>
      <w:marBottom w:val="0"/>
      <w:divBdr>
        <w:top w:val="none" w:sz="0" w:space="0" w:color="auto"/>
        <w:left w:val="none" w:sz="0" w:space="0" w:color="auto"/>
        <w:bottom w:val="none" w:sz="0" w:space="0" w:color="auto"/>
        <w:right w:val="none" w:sz="0" w:space="0" w:color="auto"/>
      </w:divBdr>
    </w:div>
    <w:div w:id="1728065522">
      <w:bodyDiv w:val="1"/>
      <w:marLeft w:val="0"/>
      <w:marRight w:val="0"/>
      <w:marTop w:val="0"/>
      <w:marBottom w:val="0"/>
      <w:divBdr>
        <w:top w:val="none" w:sz="0" w:space="0" w:color="auto"/>
        <w:left w:val="none" w:sz="0" w:space="0" w:color="auto"/>
        <w:bottom w:val="none" w:sz="0" w:space="0" w:color="auto"/>
        <w:right w:val="none" w:sz="0" w:space="0" w:color="auto"/>
      </w:divBdr>
    </w:div>
    <w:div w:id="1730031317">
      <w:bodyDiv w:val="1"/>
      <w:marLeft w:val="0"/>
      <w:marRight w:val="0"/>
      <w:marTop w:val="0"/>
      <w:marBottom w:val="0"/>
      <w:divBdr>
        <w:top w:val="none" w:sz="0" w:space="0" w:color="auto"/>
        <w:left w:val="none" w:sz="0" w:space="0" w:color="auto"/>
        <w:bottom w:val="none" w:sz="0" w:space="0" w:color="auto"/>
        <w:right w:val="none" w:sz="0" w:space="0" w:color="auto"/>
      </w:divBdr>
    </w:div>
    <w:div w:id="1731804009">
      <w:bodyDiv w:val="1"/>
      <w:marLeft w:val="0"/>
      <w:marRight w:val="0"/>
      <w:marTop w:val="0"/>
      <w:marBottom w:val="0"/>
      <w:divBdr>
        <w:top w:val="none" w:sz="0" w:space="0" w:color="auto"/>
        <w:left w:val="none" w:sz="0" w:space="0" w:color="auto"/>
        <w:bottom w:val="none" w:sz="0" w:space="0" w:color="auto"/>
        <w:right w:val="none" w:sz="0" w:space="0" w:color="auto"/>
      </w:divBdr>
    </w:div>
    <w:div w:id="1732541009">
      <w:bodyDiv w:val="1"/>
      <w:marLeft w:val="0"/>
      <w:marRight w:val="0"/>
      <w:marTop w:val="0"/>
      <w:marBottom w:val="0"/>
      <w:divBdr>
        <w:top w:val="none" w:sz="0" w:space="0" w:color="auto"/>
        <w:left w:val="none" w:sz="0" w:space="0" w:color="auto"/>
        <w:bottom w:val="none" w:sz="0" w:space="0" w:color="auto"/>
        <w:right w:val="none" w:sz="0" w:space="0" w:color="auto"/>
      </w:divBdr>
    </w:div>
    <w:div w:id="1735079005">
      <w:bodyDiv w:val="1"/>
      <w:marLeft w:val="0"/>
      <w:marRight w:val="0"/>
      <w:marTop w:val="0"/>
      <w:marBottom w:val="0"/>
      <w:divBdr>
        <w:top w:val="none" w:sz="0" w:space="0" w:color="auto"/>
        <w:left w:val="none" w:sz="0" w:space="0" w:color="auto"/>
        <w:bottom w:val="none" w:sz="0" w:space="0" w:color="auto"/>
        <w:right w:val="none" w:sz="0" w:space="0" w:color="auto"/>
      </w:divBdr>
    </w:div>
    <w:div w:id="1736125664">
      <w:bodyDiv w:val="1"/>
      <w:marLeft w:val="0"/>
      <w:marRight w:val="0"/>
      <w:marTop w:val="0"/>
      <w:marBottom w:val="0"/>
      <w:divBdr>
        <w:top w:val="none" w:sz="0" w:space="0" w:color="auto"/>
        <w:left w:val="none" w:sz="0" w:space="0" w:color="auto"/>
        <w:bottom w:val="none" w:sz="0" w:space="0" w:color="auto"/>
        <w:right w:val="none" w:sz="0" w:space="0" w:color="auto"/>
      </w:divBdr>
    </w:div>
    <w:div w:id="1736927773">
      <w:bodyDiv w:val="1"/>
      <w:marLeft w:val="0"/>
      <w:marRight w:val="0"/>
      <w:marTop w:val="0"/>
      <w:marBottom w:val="0"/>
      <w:divBdr>
        <w:top w:val="none" w:sz="0" w:space="0" w:color="auto"/>
        <w:left w:val="none" w:sz="0" w:space="0" w:color="auto"/>
        <w:bottom w:val="none" w:sz="0" w:space="0" w:color="auto"/>
        <w:right w:val="none" w:sz="0" w:space="0" w:color="auto"/>
      </w:divBdr>
    </w:div>
    <w:div w:id="1737582093">
      <w:bodyDiv w:val="1"/>
      <w:marLeft w:val="0"/>
      <w:marRight w:val="0"/>
      <w:marTop w:val="0"/>
      <w:marBottom w:val="0"/>
      <w:divBdr>
        <w:top w:val="none" w:sz="0" w:space="0" w:color="auto"/>
        <w:left w:val="none" w:sz="0" w:space="0" w:color="auto"/>
        <w:bottom w:val="none" w:sz="0" w:space="0" w:color="auto"/>
        <w:right w:val="none" w:sz="0" w:space="0" w:color="auto"/>
      </w:divBdr>
    </w:div>
    <w:div w:id="1741099490">
      <w:bodyDiv w:val="1"/>
      <w:marLeft w:val="0"/>
      <w:marRight w:val="0"/>
      <w:marTop w:val="0"/>
      <w:marBottom w:val="0"/>
      <w:divBdr>
        <w:top w:val="none" w:sz="0" w:space="0" w:color="auto"/>
        <w:left w:val="none" w:sz="0" w:space="0" w:color="auto"/>
        <w:bottom w:val="none" w:sz="0" w:space="0" w:color="auto"/>
        <w:right w:val="none" w:sz="0" w:space="0" w:color="auto"/>
      </w:divBdr>
    </w:div>
    <w:div w:id="1743017367">
      <w:bodyDiv w:val="1"/>
      <w:marLeft w:val="0"/>
      <w:marRight w:val="0"/>
      <w:marTop w:val="0"/>
      <w:marBottom w:val="0"/>
      <w:divBdr>
        <w:top w:val="none" w:sz="0" w:space="0" w:color="auto"/>
        <w:left w:val="none" w:sz="0" w:space="0" w:color="auto"/>
        <w:bottom w:val="none" w:sz="0" w:space="0" w:color="auto"/>
        <w:right w:val="none" w:sz="0" w:space="0" w:color="auto"/>
      </w:divBdr>
    </w:div>
    <w:div w:id="1745030213">
      <w:bodyDiv w:val="1"/>
      <w:marLeft w:val="0"/>
      <w:marRight w:val="0"/>
      <w:marTop w:val="0"/>
      <w:marBottom w:val="0"/>
      <w:divBdr>
        <w:top w:val="none" w:sz="0" w:space="0" w:color="auto"/>
        <w:left w:val="none" w:sz="0" w:space="0" w:color="auto"/>
        <w:bottom w:val="none" w:sz="0" w:space="0" w:color="auto"/>
        <w:right w:val="none" w:sz="0" w:space="0" w:color="auto"/>
      </w:divBdr>
    </w:div>
    <w:div w:id="1752388563">
      <w:bodyDiv w:val="1"/>
      <w:marLeft w:val="0"/>
      <w:marRight w:val="0"/>
      <w:marTop w:val="0"/>
      <w:marBottom w:val="0"/>
      <w:divBdr>
        <w:top w:val="none" w:sz="0" w:space="0" w:color="auto"/>
        <w:left w:val="none" w:sz="0" w:space="0" w:color="auto"/>
        <w:bottom w:val="none" w:sz="0" w:space="0" w:color="auto"/>
        <w:right w:val="none" w:sz="0" w:space="0" w:color="auto"/>
      </w:divBdr>
    </w:div>
    <w:div w:id="1752460791">
      <w:bodyDiv w:val="1"/>
      <w:marLeft w:val="0"/>
      <w:marRight w:val="0"/>
      <w:marTop w:val="0"/>
      <w:marBottom w:val="0"/>
      <w:divBdr>
        <w:top w:val="none" w:sz="0" w:space="0" w:color="auto"/>
        <w:left w:val="none" w:sz="0" w:space="0" w:color="auto"/>
        <w:bottom w:val="none" w:sz="0" w:space="0" w:color="auto"/>
        <w:right w:val="none" w:sz="0" w:space="0" w:color="auto"/>
      </w:divBdr>
    </w:div>
    <w:div w:id="1756241021">
      <w:bodyDiv w:val="1"/>
      <w:marLeft w:val="0"/>
      <w:marRight w:val="0"/>
      <w:marTop w:val="0"/>
      <w:marBottom w:val="0"/>
      <w:divBdr>
        <w:top w:val="none" w:sz="0" w:space="0" w:color="auto"/>
        <w:left w:val="none" w:sz="0" w:space="0" w:color="auto"/>
        <w:bottom w:val="none" w:sz="0" w:space="0" w:color="auto"/>
        <w:right w:val="none" w:sz="0" w:space="0" w:color="auto"/>
      </w:divBdr>
    </w:div>
    <w:div w:id="1758286288">
      <w:bodyDiv w:val="1"/>
      <w:marLeft w:val="0"/>
      <w:marRight w:val="0"/>
      <w:marTop w:val="0"/>
      <w:marBottom w:val="0"/>
      <w:divBdr>
        <w:top w:val="none" w:sz="0" w:space="0" w:color="auto"/>
        <w:left w:val="none" w:sz="0" w:space="0" w:color="auto"/>
        <w:bottom w:val="none" w:sz="0" w:space="0" w:color="auto"/>
        <w:right w:val="none" w:sz="0" w:space="0" w:color="auto"/>
      </w:divBdr>
    </w:div>
    <w:div w:id="1758358674">
      <w:bodyDiv w:val="1"/>
      <w:marLeft w:val="0"/>
      <w:marRight w:val="0"/>
      <w:marTop w:val="0"/>
      <w:marBottom w:val="0"/>
      <w:divBdr>
        <w:top w:val="none" w:sz="0" w:space="0" w:color="auto"/>
        <w:left w:val="none" w:sz="0" w:space="0" w:color="auto"/>
        <w:bottom w:val="none" w:sz="0" w:space="0" w:color="auto"/>
        <w:right w:val="none" w:sz="0" w:space="0" w:color="auto"/>
      </w:divBdr>
    </w:div>
    <w:div w:id="1760904762">
      <w:bodyDiv w:val="1"/>
      <w:marLeft w:val="0"/>
      <w:marRight w:val="0"/>
      <w:marTop w:val="0"/>
      <w:marBottom w:val="0"/>
      <w:divBdr>
        <w:top w:val="none" w:sz="0" w:space="0" w:color="auto"/>
        <w:left w:val="none" w:sz="0" w:space="0" w:color="auto"/>
        <w:bottom w:val="none" w:sz="0" w:space="0" w:color="auto"/>
        <w:right w:val="none" w:sz="0" w:space="0" w:color="auto"/>
      </w:divBdr>
    </w:div>
    <w:div w:id="1762483081">
      <w:bodyDiv w:val="1"/>
      <w:marLeft w:val="0"/>
      <w:marRight w:val="0"/>
      <w:marTop w:val="0"/>
      <w:marBottom w:val="0"/>
      <w:divBdr>
        <w:top w:val="none" w:sz="0" w:space="0" w:color="auto"/>
        <w:left w:val="none" w:sz="0" w:space="0" w:color="auto"/>
        <w:bottom w:val="none" w:sz="0" w:space="0" w:color="auto"/>
        <w:right w:val="none" w:sz="0" w:space="0" w:color="auto"/>
      </w:divBdr>
    </w:div>
    <w:div w:id="1763909594">
      <w:bodyDiv w:val="1"/>
      <w:marLeft w:val="0"/>
      <w:marRight w:val="0"/>
      <w:marTop w:val="0"/>
      <w:marBottom w:val="0"/>
      <w:divBdr>
        <w:top w:val="none" w:sz="0" w:space="0" w:color="auto"/>
        <w:left w:val="none" w:sz="0" w:space="0" w:color="auto"/>
        <w:bottom w:val="none" w:sz="0" w:space="0" w:color="auto"/>
        <w:right w:val="none" w:sz="0" w:space="0" w:color="auto"/>
      </w:divBdr>
    </w:div>
    <w:div w:id="1769037986">
      <w:bodyDiv w:val="1"/>
      <w:marLeft w:val="0"/>
      <w:marRight w:val="0"/>
      <w:marTop w:val="0"/>
      <w:marBottom w:val="0"/>
      <w:divBdr>
        <w:top w:val="none" w:sz="0" w:space="0" w:color="auto"/>
        <w:left w:val="none" w:sz="0" w:space="0" w:color="auto"/>
        <w:bottom w:val="none" w:sz="0" w:space="0" w:color="auto"/>
        <w:right w:val="none" w:sz="0" w:space="0" w:color="auto"/>
      </w:divBdr>
    </w:div>
    <w:div w:id="1774588117">
      <w:bodyDiv w:val="1"/>
      <w:marLeft w:val="0"/>
      <w:marRight w:val="0"/>
      <w:marTop w:val="0"/>
      <w:marBottom w:val="0"/>
      <w:divBdr>
        <w:top w:val="none" w:sz="0" w:space="0" w:color="auto"/>
        <w:left w:val="none" w:sz="0" w:space="0" w:color="auto"/>
        <w:bottom w:val="none" w:sz="0" w:space="0" w:color="auto"/>
        <w:right w:val="none" w:sz="0" w:space="0" w:color="auto"/>
      </w:divBdr>
    </w:div>
    <w:div w:id="1777940183">
      <w:bodyDiv w:val="1"/>
      <w:marLeft w:val="0"/>
      <w:marRight w:val="0"/>
      <w:marTop w:val="0"/>
      <w:marBottom w:val="0"/>
      <w:divBdr>
        <w:top w:val="none" w:sz="0" w:space="0" w:color="auto"/>
        <w:left w:val="none" w:sz="0" w:space="0" w:color="auto"/>
        <w:bottom w:val="none" w:sz="0" w:space="0" w:color="auto"/>
        <w:right w:val="none" w:sz="0" w:space="0" w:color="auto"/>
      </w:divBdr>
    </w:div>
    <w:div w:id="1781532392">
      <w:bodyDiv w:val="1"/>
      <w:marLeft w:val="0"/>
      <w:marRight w:val="0"/>
      <w:marTop w:val="0"/>
      <w:marBottom w:val="0"/>
      <w:divBdr>
        <w:top w:val="none" w:sz="0" w:space="0" w:color="auto"/>
        <w:left w:val="none" w:sz="0" w:space="0" w:color="auto"/>
        <w:bottom w:val="none" w:sz="0" w:space="0" w:color="auto"/>
        <w:right w:val="none" w:sz="0" w:space="0" w:color="auto"/>
      </w:divBdr>
    </w:div>
    <w:div w:id="1784692715">
      <w:bodyDiv w:val="1"/>
      <w:marLeft w:val="0"/>
      <w:marRight w:val="0"/>
      <w:marTop w:val="0"/>
      <w:marBottom w:val="0"/>
      <w:divBdr>
        <w:top w:val="none" w:sz="0" w:space="0" w:color="auto"/>
        <w:left w:val="none" w:sz="0" w:space="0" w:color="auto"/>
        <w:bottom w:val="none" w:sz="0" w:space="0" w:color="auto"/>
        <w:right w:val="none" w:sz="0" w:space="0" w:color="auto"/>
      </w:divBdr>
    </w:div>
    <w:div w:id="1784878666">
      <w:bodyDiv w:val="1"/>
      <w:marLeft w:val="0"/>
      <w:marRight w:val="0"/>
      <w:marTop w:val="0"/>
      <w:marBottom w:val="0"/>
      <w:divBdr>
        <w:top w:val="none" w:sz="0" w:space="0" w:color="auto"/>
        <w:left w:val="none" w:sz="0" w:space="0" w:color="auto"/>
        <w:bottom w:val="none" w:sz="0" w:space="0" w:color="auto"/>
        <w:right w:val="none" w:sz="0" w:space="0" w:color="auto"/>
      </w:divBdr>
    </w:div>
    <w:div w:id="1785149945">
      <w:bodyDiv w:val="1"/>
      <w:marLeft w:val="0"/>
      <w:marRight w:val="0"/>
      <w:marTop w:val="0"/>
      <w:marBottom w:val="0"/>
      <w:divBdr>
        <w:top w:val="none" w:sz="0" w:space="0" w:color="auto"/>
        <w:left w:val="none" w:sz="0" w:space="0" w:color="auto"/>
        <w:bottom w:val="none" w:sz="0" w:space="0" w:color="auto"/>
        <w:right w:val="none" w:sz="0" w:space="0" w:color="auto"/>
      </w:divBdr>
    </w:div>
    <w:div w:id="1790195920">
      <w:bodyDiv w:val="1"/>
      <w:marLeft w:val="0"/>
      <w:marRight w:val="0"/>
      <w:marTop w:val="0"/>
      <w:marBottom w:val="0"/>
      <w:divBdr>
        <w:top w:val="none" w:sz="0" w:space="0" w:color="auto"/>
        <w:left w:val="none" w:sz="0" w:space="0" w:color="auto"/>
        <w:bottom w:val="none" w:sz="0" w:space="0" w:color="auto"/>
        <w:right w:val="none" w:sz="0" w:space="0" w:color="auto"/>
      </w:divBdr>
    </w:div>
    <w:div w:id="1790472231">
      <w:bodyDiv w:val="1"/>
      <w:marLeft w:val="0"/>
      <w:marRight w:val="0"/>
      <w:marTop w:val="0"/>
      <w:marBottom w:val="0"/>
      <w:divBdr>
        <w:top w:val="none" w:sz="0" w:space="0" w:color="auto"/>
        <w:left w:val="none" w:sz="0" w:space="0" w:color="auto"/>
        <w:bottom w:val="none" w:sz="0" w:space="0" w:color="auto"/>
        <w:right w:val="none" w:sz="0" w:space="0" w:color="auto"/>
      </w:divBdr>
    </w:div>
    <w:div w:id="1791819829">
      <w:bodyDiv w:val="1"/>
      <w:marLeft w:val="0"/>
      <w:marRight w:val="0"/>
      <w:marTop w:val="0"/>
      <w:marBottom w:val="0"/>
      <w:divBdr>
        <w:top w:val="none" w:sz="0" w:space="0" w:color="auto"/>
        <w:left w:val="none" w:sz="0" w:space="0" w:color="auto"/>
        <w:bottom w:val="none" w:sz="0" w:space="0" w:color="auto"/>
        <w:right w:val="none" w:sz="0" w:space="0" w:color="auto"/>
      </w:divBdr>
    </w:div>
    <w:div w:id="1791901632">
      <w:bodyDiv w:val="1"/>
      <w:marLeft w:val="0"/>
      <w:marRight w:val="0"/>
      <w:marTop w:val="0"/>
      <w:marBottom w:val="0"/>
      <w:divBdr>
        <w:top w:val="none" w:sz="0" w:space="0" w:color="auto"/>
        <w:left w:val="none" w:sz="0" w:space="0" w:color="auto"/>
        <w:bottom w:val="none" w:sz="0" w:space="0" w:color="auto"/>
        <w:right w:val="none" w:sz="0" w:space="0" w:color="auto"/>
      </w:divBdr>
    </w:div>
    <w:div w:id="1793284799">
      <w:bodyDiv w:val="1"/>
      <w:marLeft w:val="0"/>
      <w:marRight w:val="0"/>
      <w:marTop w:val="0"/>
      <w:marBottom w:val="0"/>
      <w:divBdr>
        <w:top w:val="none" w:sz="0" w:space="0" w:color="auto"/>
        <w:left w:val="none" w:sz="0" w:space="0" w:color="auto"/>
        <w:bottom w:val="none" w:sz="0" w:space="0" w:color="auto"/>
        <w:right w:val="none" w:sz="0" w:space="0" w:color="auto"/>
      </w:divBdr>
    </w:div>
    <w:div w:id="1794980482">
      <w:bodyDiv w:val="1"/>
      <w:marLeft w:val="0"/>
      <w:marRight w:val="0"/>
      <w:marTop w:val="0"/>
      <w:marBottom w:val="0"/>
      <w:divBdr>
        <w:top w:val="none" w:sz="0" w:space="0" w:color="auto"/>
        <w:left w:val="none" w:sz="0" w:space="0" w:color="auto"/>
        <w:bottom w:val="none" w:sz="0" w:space="0" w:color="auto"/>
        <w:right w:val="none" w:sz="0" w:space="0" w:color="auto"/>
      </w:divBdr>
    </w:div>
    <w:div w:id="1795756718">
      <w:bodyDiv w:val="1"/>
      <w:marLeft w:val="0"/>
      <w:marRight w:val="0"/>
      <w:marTop w:val="0"/>
      <w:marBottom w:val="0"/>
      <w:divBdr>
        <w:top w:val="none" w:sz="0" w:space="0" w:color="auto"/>
        <w:left w:val="none" w:sz="0" w:space="0" w:color="auto"/>
        <w:bottom w:val="none" w:sz="0" w:space="0" w:color="auto"/>
        <w:right w:val="none" w:sz="0" w:space="0" w:color="auto"/>
      </w:divBdr>
    </w:div>
    <w:div w:id="1804234048">
      <w:bodyDiv w:val="1"/>
      <w:marLeft w:val="0"/>
      <w:marRight w:val="0"/>
      <w:marTop w:val="0"/>
      <w:marBottom w:val="0"/>
      <w:divBdr>
        <w:top w:val="none" w:sz="0" w:space="0" w:color="auto"/>
        <w:left w:val="none" w:sz="0" w:space="0" w:color="auto"/>
        <w:bottom w:val="none" w:sz="0" w:space="0" w:color="auto"/>
        <w:right w:val="none" w:sz="0" w:space="0" w:color="auto"/>
      </w:divBdr>
    </w:div>
    <w:div w:id="1804886071">
      <w:bodyDiv w:val="1"/>
      <w:marLeft w:val="0"/>
      <w:marRight w:val="0"/>
      <w:marTop w:val="0"/>
      <w:marBottom w:val="0"/>
      <w:divBdr>
        <w:top w:val="none" w:sz="0" w:space="0" w:color="auto"/>
        <w:left w:val="none" w:sz="0" w:space="0" w:color="auto"/>
        <w:bottom w:val="none" w:sz="0" w:space="0" w:color="auto"/>
        <w:right w:val="none" w:sz="0" w:space="0" w:color="auto"/>
      </w:divBdr>
    </w:div>
    <w:div w:id="1809667879">
      <w:bodyDiv w:val="1"/>
      <w:marLeft w:val="0"/>
      <w:marRight w:val="0"/>
      <w:marTop w:val="0"/>
      <w:marBottom w:val="0"/>
      <w:divBdr>
        <w:top w:val="none" w:sz="0" w:space="0" w:color="auto"/>
        <w:left w:val="none" w:sz="0" w:space="0" w:color="auto"/>
        <w:bottom w:val="none" w:sz="0" w:space="0" w:color="auto"/>
        <w:right w:val="none" w:sz="0" w:space="0" w:color="auto"/>
      </w:divBdr>
    </w:div>
    <w:div w:id="1810904639">
      <w:bodyDiv w:val="1"/>
      <w:marLeft w:val="0"/>
      <w:marRight w:val="0"/>
      <w:marTop w:val="0"/>
      <w:marBottom w:val="0"/>
      <w:divBdr>
        <w:top w:val="none" w:sz="0" w:space="0" w:color="auto"/>
        <w:left w:val="none" w:sz="0" w:space="0" w:color="auto"/>
        <w:bottom w:val="none" w:sz="0" w:space="0" w:color="auto"/>
        <w:right w:val="none" w:sz="0" w:space="0" w:color="auto"/>
      </w:divBdr>
    </w:div>
    <w:div w:id="1813596460">
      <w:bodyDiv w:val="1"/>
      <w:marLeft w:val="0"/>
      <w:marRight w:val="0"/>
      <w:marTop w:val="0"/>
      <w:marBottom w:val="0"/>
      <w:divBdr>
        <w:top w:val="none" w:sz="0" w:space="0" w:color="auto"/>
        <w:left w:val="none" w:sz="0" w:space="0" w:color="auto"/>
        <w:bottom w:val="none" w:sz="0" w:space="0" w:color="auto"/>
        <w:right w:val="none" w:sz="0" w:space="0" w:color="auto"/>
      </w:divBdr>
    </w:div>
    <w:div w:id="1813672593">
      <w:bodyDiv w:val="1"/>
      <w:marLeft w:val="0"/>
      <w:marRight w:val="0"/>
      <w:marTop w:val="0"/>
      <w:marBottom w:val="0"/>
      <w:divBdr>
        <w:top w:val="none" w:sz="0" w:space="0" w:color="auto"/>
        <w:left w:val="none" w:sz="0" w:space="0" w:color="auto"/>
        <w:bottom w:val="none" w:sz="0" w:space="0" w:color="auto"/>
        <w:right w:val="none" w:sz="0" w:space="0" w:color="auto"/>
      </w:divBdr>
    </w:div>
    <w:div w:id="1815293896">
      <w:bodyDiv w:val="1"/>
      <w:marLeft w:val="0"/>
      <w:marRight w:val="0"/>
      <w:marTop w:val="0"/>
      <w:marBottom w:val="0"/>
      <w:divBdr>
        <w:top w:val="none" w:sz="0" w:space="0" w:color="auto"/>
        <w:left w:val="none" w:sz="0" w:space="0" w:color="auto"/>
        <w:bottom w:val="none" w:sz="0" w:space="0" w:color="auto"/>
        <w:right w:val="none" w:sz="0" w:space="0" w:color="auto"/>
      </w:divBdr>
    </w:div>
    <w:div w:id="1816995187">
      <w:bodyDiv w:val="1"/>
      <w:marLeft w:val="0"/>
      <w:marRight w:val="0"/>
      <w:marTop w:val="0"/>
      <w:marBottom w:val="0"/>
      <w:divBdr>
        <w:top w:val="none" w:sz="0" w:space="0" w:color="auto"/>
        <w:left w:val="none" w:sz="0" w:space="0" w:color="auto"/>
        <w:bottom w:val="none" w:sz="0" w:space="0" w:color="auto"/>
        <w:right w:val="none" w:sz="0" w:space="0" w:color="auto"/>
      </w:divBdr>
    </w:div>
    <w:div w:id="1820997067">
      <w:bodyDiv w:val="1"/>
      <w:marLeft w:val="0"/>
      <w:marRight w:val="0"/>
      <w:marTop w:val="0"/>
      <w:marBottom w:val="0"/>
      <w:divBdr>
        <w:top w:val="none" w:sz="0" w:space="0" w:color="auto"/>
        <w:left w:val="none" w:sz="0" w:space="0" w:color="auto"/>
        <w:bottom w:val="none" w:sz="0" w:space="0" w:color="auto"/>
        <w:right w:val="none" w:sz="0" w:space="0" w:color="auto"/>
      </w:divBdr>
    </w:div>
    <w:div w:id="1822036429">
      <w:bodyDiv w:val="1"/>
      <w:marLeft w:val="0"/>
      <w:marRight w:val="0"/>
      <w:marTop w:val="0"/>
      <w:marBottom w:val="0"/>
      <w:divBdr>
        <w:top w:val="none" w:sz="0" w:space="0" w:color="auto"/>
        <w:left w:val="none" w:sz="0" w:space="0" w:color="auto"/>
        <w:bottom w:val="none" w:sz="0" w:space="0" w:color="auto"/>
        <w:right w:val="none" w:sz="0" w:space="0" w:color="auto"/>
      </w:divBdr>
    </w:div>
    <w:div w:id="1825274971">
      <w:bodyDiv w:val="1"/>
      <w:marLeft w:val="0"/>
      <w:marRight w:val="0"/>
      <w:marTop w:val="0"/>
      <w:marBottom w:val="0"/>
      <w:divBdr>
        <w:top w:val="none" w:sz="0" w:space="0" w:color="auto"/>
        <w:left w:val="none" w:sz="0" w:space="0" w:color="auto"/>
        <w:bottom w:val="none" w:sz="0" w:space="0" w:color="auto"/>
        <w:right w:val="none" w:sz="0" w:space="0" w:color="auto"/>
      </w:divBdr>
    </w:div>
    <w:div w:id="1828473849">
      <w:bodyDiv w:val="1"/>
      <w:marLeft w:val="0"/>
      <w:marRight w:val="0"/>
      <w:marTop w:val="0"/>
      <w:marBottom w:val="0"/>
      <w:divBdr>
        <w:top w:val="none" w:sz="0" w:space="0" w:color="auto"/>
        <w:left w:val="none" w:sz="0" w:space="0" w:color="auto"/>
        <w:bottom w:val="none" w:sz="0" w:space="0" w:color="auto"/>
        <w:right w:val="none" w:sz="0" w:space="0" w:color="auto"/>
      </w:divBdr>
    </w:div>
    <w:div w:id="1829246009">
      <w:bodyDiv w:val="1"/>
      <w:marLeft w:val="0"/>
      <w:marRight w:val="0"/>
      <w:marTop w:val="0"/>
      <w:marBottom w:val="0"/>
      <w:divBdr>
        <w:top w:val="none" w:sz="0" w:space="0" w:color="auto"/>
        <w:left w:val="none" w:sz="0" w:space="0" w:color="auto"/>
        <w:bottom w:val="none" w:sz="0" w:space="0" w:color="auto"/>
        <w:right w:val="none" w:sz="0" w:space="0" w:color="auto"/>
      </w:divBdr>
    </w:div>
    <w:div w:id="1837530813">
      <w:bodyDiv w:val="1"/>
      <w:marLeft w:val="0"/>
      <w:marRight w:val="0"/>
      <w:marTop w:val="0"/>
      <w:marBottom w:val="0"/>
      <w:divBdr>
        <w:top w:val="none" w:sz="0" w:space="0" w:color="auto"/>
        <w:left w:val="none" w:sz="0" w:space="0" w:color="auto"/>
        <w:bottom w:val="none" w:sz="0" w:space="0" w:color="auto"/>
        <w:right w:val="none" w:sz="0" w:space="0" w:color="auto"/>
      </w:divBdr>
    </w:div>
    <w:div w:id="1838613020">
      <w:bodyDiv w:val="1"/>
      <w:marLeft w:val="0"/>
      <w:marRight w:val="0"/>
      <w:marTop w:val="0"/>
      <w:marBottom w:val="0"/>
      <w:divBdr>
        <w:top w:val="none" w:sz="0" w:space="0" w:color="auto"/>
        <w:left w:val="none" w:sz="0" w:space="0" w:color="auto"/>
        <w:bottom w:val="none" w:sz="0" w:space="0" w:color="auto"/>
        <w:right w:val="none" w:sz="0" w:space="0" w:color="auto"/>
      </w:divBdr>
    </w:div>
    <w:div w:id="1839809799">
      <w:bodyDiv w:val="1"/>
      <w:marLeft w:val="0"/>
      <w:marRight w:val="0"/>
      <w:marTop w:val="0"/>
      <w:marBottom w:val="0"/>
      <w:divBdr>
        <w:top w:val="none" w:sz="0" w:space="0" w:color="auto"/>
        <w:left w:val="none" w:sz="0" w:space="0" w:color="auto"/>
        <w:bottom w:val="none" w:sz="0" w:space="0" w:color="auto"/>
        <w:right w:val="none" w:sz="0" w:space="0" w:color="auto"/>
      </w:divBdr>
    </w:div>
    <w:div w:id="1839885177">
      <w:bodyDiv w:val="1"/>
      <w:marLeft w:val="0"/>
      <w:marRight w:val="0"/>
      <w:marTop w:val="0"/>
      <w:marBottom w:val="0"/>
      <w:divBdr>
        <w:top w:val="none" w:sz="0" w:space="0" w:color="auto"/>
        <w:left w:val="none" w:sz="0" w:space="0" w:color="auto"/>
        <w:bottom w:val="none" w:sz="0" w:space="0" w:color="auto"/>
        <w:right w:val="none" w:sz="0" w:space="0" w:color="auto"/>
      </w:divBdr>
    </w:div>
    <w:div w:id="1842237598">
      <w:bodyDiv w:val="1"/>
      <w:marLeft w:val="0"/>
      <w:marRight w:val="0"/>
      <w:marTop w:val="0"/>
      <w:marBottom w:val="0"/>
      <w:divBdr>
        <w:top w:val="none" w:sz="0" w:space="0" w:color="auto"/>
        <w:left w:val="none" w:sz="0" w:space="0" w:color="auto"/>
        <w:bottom w:val="none" w:sz="0" w:space="0" w:color="auto"/>
        <w:right w:val="none" w:sz="0" w:space="0" w:color="auto"/>
      </w:divBdr>
    </w:div>
    <w:div w:id="1846750011">
      <w:bodyDiv w:val="1"/>
      <w:marLeft w:val="0"/>
      <w:marRight w:val="0"/>
      <w:marTop w:val="0"/>
      <w:marBottom w:val="0"/>
      <w:divBdr>
        <w:top w:val="none" w:sz="0" w:space="0" w:color="auto"/>
        <w:left w:val="none" w:sz="0" w:space="0" w:color="auto"/>
        <w:bottom w:val="none" w:sz="0" w:space="0" w:color="auto"/>
        <w:right w:val="none" w:sz="0" w:space="0" w:color="auto"/>
      </w:divBdr>
    </w:div>
    <w:div w:id="1847868138">
      <w:bodyDiv w:val="1"/>
      <w:marLeft w:val="0"/>
      <w:marRight w:val="0"/>
      <w:marTop w:val="0"/>
      <w:marBottom w:val="0"/>
      <w:divBdr>
        <w:top w:val="none" w:sz="0" w:space="0" w:color="auto"/>
        <w:left w:val="none" w:sz="0" w:space="0" w:color="auto"/>
        <w:bottom w:val="none" w:sz="0" w:space="0" w:color="auto"/>
        <w:right w:val="none" w:sz="0" w:space="0" w:color="auto"/>
      </w:divBdr>
    </w:div>
    <w:div w:id="1848058874">
      <w:bodyDiv w:val="1"/>
      <w:marLeft w:val="0"/>
      <w:marRight w:val="0"/>
      <w:marTop w:val="0"/>
      <w:marBottom w:val="0"/>
      <w:divBdr>
        <w:top w:val="none" w:sz="0" w:space="0" w:color="auto"/>
        <w:left w:val="none" w:sz="0" w:space="0" w:color="auto"/>
        <w:bottom w:val="none" w:sz="0" w:space="0" w:color="auto"/>
        <w:right w:val="none" w:sz="0" w:space="0" w:color="auto"/>
      </w:divBdr>
    </w:div>
    <w:div w:id="1850096878">
      <w:bodyDiv w:val="1"/>
      <w:marLeft w:val="0"/>
      <w:marRight w:val="0"/>
      <w:marTop w:val="0"/>
      <w:marBottom w:val="0"/>
      <w:divBdr>
        <w:top w:val="none" w:sz="0" w:space="0" w:color="auto"/>
        <w:left w:val="none" w:sz="0" w:space="0" w:color="auto"/>
        <w:bottom w:val="none" w:sz="0" w:space="0" w:color="auto"/>
        <w:right w:val="none" w:sz="0" w:space="0" w:color="auto"/>
      </w:divBdr>
    </w:div>
    <w:div w:id="1850682432">
      <w:bodyDiv w:val="1"/>
      <w:marLeft w:val="0"/>
      <w:marRight w:val="0"/>
      <w:marTop w:val="0"/>
      <w:marBottom w:val="0"/>
      <w:divBdr>
        <w:top w:val="none" w:sz="0" w:space="0" w:color="auto"/>
        <w:left w:val="none" w:sz="0" w:space="0" w:color="auto"/>
        <w:bottom w:val="none" w:sz="0" w:space="0" w:color="auto"/>
        <w:right w:val="none" w:sz="0" w:space="0" w:color="auto"/>
      </w:divBdr>
    </w:div>
    <w:div w:id="1854681196">
      <w:bodyDiv w:val="1"/>
      <w:marLeft w:val="0"/>
      <w:marRight w:val="0"/>
      <w:marTop w:val="0"/>
      <w:marBottom w:val="0"/>
      <w:divBdr>
        <w:top w:val="none" w:sz="0" w:space="0" w:color="auto"/>
        <w:left w:val="none" w:sz="0" w:space="0" w:color="auto"/>
        <w:bottom w:val="none" w:sz="0" w:space="0" w:color="auto"/>
        <w:right w:val="none" w:sz="0" w:space="0" w:color="auto"/>
      </w:divBdr>
    </w:div>
    <w:div w:id="1865434883">
      <w:bodyDiv w:val="1"/>
      <w:marLeft w:val="0"/>
      <w:marRight w:val="0"/>
      <w:marTop w:val="0"/>
      <w:marBottom w:val="0"/>
      <w:divBdr>
        <w:top w:val="none" w:sz="0" w:space="0" w:color="auto"/>
        <w:left w:val="none" w:sz="0" w:space="0" w:color="auto"/>
        <w:bottom w:val="none" w:sz="0" w:space="0" w:color="auto"/>
        <w:right w:val="none" w:sz="0" w:space="0" w:color="auto"/>
      </w:divBdr>
    </w:div>
    <w:div w:id="1870143386">
      <w:bodyDiv w:val="1"/>
      <w:marLeft w:val="0"/>
      <w:marRight w:val="0"/>
      <w:marTop w:val="0"/>
      <w:marBottom w:val="0"/>
      <w:divBdr>
        <w:top w:val="none" w:sz="0" w:space="0" w:color="auto"/>
        <w:left w:val="none" w:sz="0" w:space="0" w:color="auto"/>
        <w:bottom w:val="none" w:sz="0" w:space="0" w:color="auto"/>
        <w:right w:val="none" w:sz="0" w:space="0" w:color="auto"/>
      </w:divBdr>
    </w:div>
    <w:div w:id="1872450453">
      <w:bodyDiv w:val="1"/>
      <w:marLeft w:val="0"/>
      <w:marRight w:val="0"/>
      <w:marTop w:val="0"/>
      <w:marBottom w:val="0"/>
      <w:divBdr>
        <w:top w:val="none" w:sz="0" w:space="0" w:color="auto"/>
        <w:left w:val="none" w:sz="0" w:space="0" w:color="auto"/>
        <w:bottom w:val="none" w:sz="0" w:space="0" w:color="auto"/>
        <w:right w:val="none" w:sz="0" w:space="0" w:color="auto"/>
      </w:divBdr>
    </w:div>
    <w:div w:id="1873108302">
      <w:bodyDiv w:val="1"/>
      <w:marLeft w:val="0"/>
      <w:marRight w:val="0"/>
      <w:marTop w:val="0"/>
      <w:marBottom w:val="0"/>
      <w:divBdr>
        <w:top w:val="none" w:sz="0" w:space="0" w:color="auto"/>
        <w:left w:val="none" w:sz="0" w:space="0" w:color="auto"/>
        <w:bottom w:val="none" w:sz="0" w:space="0" w:color="auto"/>
        <w:right w:val="none" w:sz="0" w:space="0" w:color="auto"/>
      </w:divBdr>
    </w:div>
    <w:div w:id="1875383643">
      <w:bodyDiv w:val="1"/>
      <w:marLeft w:val="0"/>
      <w:marRight w:val="0"/>
      <w:marTop w:val="0"/>
      <w:marBottom w:val="0"/>
      <w:divBdr>
        <w:top w:val="none" w:sz="0" w:space="0" w:color="auto"/>
        <w:left w:val="none" w:sz="0" w:space="0" w:color="auto"/>
        <w:bottom w:val="none" w:sz="0" w:space="0" w:color="auto"/>
        <w:right w:val="none" w:sz="0" w:space="0" w:color="auto"/>
      </w:divBdr>
    </w:div>
    <w:div w:id="1876965446">
      <w:bodyDiv w:val="1"/>
      <w:marLeft w:val="0"/>
      <w:marRight w:val="0"/>
      <w:marTop w:val="0"/>
      <w:marBottom w:val="0"/>
      <w:divBdr>
        <w:top w:val="none" w:sz="0" w:space="0" w:color="auto"/>
        <w:left w:val="none" w:sz="0" w:space="0" w:color="auto"/>
        <w:bottom w:val="none" w:sz="0" w:space="0" w:color="auto"/>
        <w:right w:val="none" w:sz="0" w:space="0" w:color="auto"/>
      </w:divBdr>
    </w:div>
    <w:div w:id="1877040454">
      <w:bodyDiv w:val="1"/>
      <w:marLeft w:val="0"/>
      <w:marRight w:val="0"/>
      <w:marTop w:val="0"/>
      <w:marBottom w:val="0"/>
      <w:divBdr>
        <w:top w:val="none" w:sz="0" w:space="0" w:color="auto"/>
        <w:left w:val="none" w:sz="0" w:space="0" w:color="auto"/>
        <w:bottom w:val="none" w:sz="0" w:space="0" w:color="auto"/>
        <w:right w:val="none" w:sz="0" w:space="0" w:color="auto"/>
      </w:divBdr>
    </w:div>
    <w:div w:id="1880045810">
      <w:bodyDiv w:val="1"/>
      <w:marLeft w:val="0"/>
      <w:marRight w:val="0"/>
      <w:marTop w:val="0"/>
      <w:marBottom w:val="0"/>
      <w:divBdr>
        <w:top w:val="none" w:sz="0" w:space="0" w:color="auto"/>
        <w:left w:val="none" w:sz="0" w:space="0" w:color="auto"/>
        <w:bottom w:val="none" w:sz="0" w:space="0" w:color="auto"/>
        <w:right w:val="none" w:sz="0" w:space="0" w:color="auto"/>
      </w:divBdr>
    </w:div>
    <w:div w:id="1880360693">
      <w:bodyDiv w:val="1"/>
      <w:marLeft w:val="0"/>
      <w:marRight w:val="0"/>
      <w:marTop w:val="0"/>
      <w:marBottom w:val="0"/>
      <w:divBdr>
        <w:top w:val="none" w:sz="0" w:space="0" w:color="auto"/>
        <w:left w:val="none" w:sz="0" w:space="0" w:color="auto"/>
        <w:bottom w:val="none" w:sz="0" w:space="0" w:color="auto"/>
        <w:right w:val="none" w:sz="0" w:space="0" w:color="auto"/>
      </w:divBdr>
    </w:div>
    <w:div w:id="1884053121">
      <w:bodyDiv w:val="1"/>
      <w:marLeft w:val="0"/>
      <w:marRight w:val="0"/>
      <w:marTop w:val="0"/>
      <w:marBottom w:val="0"/>
      <w:divBdr>
        <w:top w:val="none" w:sz="0" w:space="0" w:color="auto"/>
        <w:left w:val="none" w:sz="0" w:space="0" w:color="auto"/>
        <w:bottom w:val="none" w:sz="0" w:space="0" w:color="auto"/>
        <w:right w:val="none" w:sz="0" w:space="0" w:color="auto"/>
      </w:divBdr>
    </w:div>
    <w:div w:id="1887258683">
      <w:bodyDiv w:val="1"/>
      <w:marLeft w:val="0"/>
      <w:marRight w:val="0"/>
      <w:marTop w:val="0"/>
      <w:marBottom w:val="0"/>
      <w:divBdr>
        <w:top w:val="none" w:sz="0" w:space="0" w:color="auto"/>
        <w:left w:val="none" w:sz="0" w:space="0" w:color="auto"/>
        <w:bottom w:val="none" w:sz="0" w:space="0" w:color="auto"/>
        <w:right w:val="none" w:sz="0" w:space="0" w:color="auto"/>
      </w:divBdr>
    </w:div>
    <w:div w:id="1888906101">
      <w:bodyDiv w:val="1"/>
      <w:marLeft w:val="0"/>
      <w:marRight w:val="0"/>
      <w:marTop w:val="0"/>
      <w:marBottom w:val="0"/>
      <w:divBdr>
        <w:top w:val="none" w:sz="0" w:space="0" w:color="auto"/>
        <w:left w:val="none" w:sz="0" w:space="0" w:color="auto"/>
        <w:bottom w:val="none" w:sz="0" w:space="0" w:color="auto"/>
        <w:right w:val="none" w:sz="0" w:space="0" w:color="auto"/>
      </w:divBdr>
    </w:div>
    <w:div w:id="1892768076">
      <w:bodyDiv w:val="1"/>
      <w:marLeft w:val="0"/>
      <w:marRight w:val="0"/>
      <w:marTop w:val="0"/>
      <w:marBottom w:val="0"/>
      <w:divBdr>
        <w:top w:val="none" w:sz="0" w:space="0" w:color="auto"/>
        <w:left w:val="none" w:sz="0" w:space="0" w:color="auto"/>
        <w:bottom w:val="none" w:sz="0" w:space="0" w:color="auto"/>
        <w:right w:val="none" w:sz="0" w:space="0" w:color="auto"/>
      </w:divBdr>
    </w:div>
    <w:div w:id="1898128187">
      <w:bodyDiv w:val="1"/>
      <w:marLeft w:val="0"/>
      <w:marRight w:val="0"/>
      <w:marTop w:val="0"/>
      <w:marBottom w:val="0"/>
      <w:divBdr>
        <w:top w:val="none" w:sz="0" w:space="0" w:color="auto"/>
        <w:left w:val="none" w:sz="0" w:space="0" w:color="auto"/>
        <w:bottom w:val="none" w:sz="0" w:space="0" w:color="auto"/>
        <w:right w:val="none" w:sz="0" w:space="0" w:color="auto"/>
      </w:divBdr>
    </w:div>
    <w:div w:id="1900242768">
      <w:bodyDiv w:val="1"/>
      <w:marLeft w:val="0"/>
      <w:marRight w:val="0"/>
      <w:marTop w:val="0"/>
      <w:marBottom w:val="0"/>
      <w:divBdr>
        <w:top w:val="none" w:sz="0" w:space="0" w:color="auto"/>
        <w:left w:val="none" w:sz="0" w:space="0" w:color="auto"/>
        <w:bottom w:val="none" w:sz="0" w:space="0" w:color="auto"/>
        <w:right w:val="none" w:sz="0" w:space="0" w:color="auto"/>
      </w:divBdr>
    </w:div>
    <w:div w:id="1902400193">
      <w:bodyDiv w:val="1"/>
      <w:marLeft w:val="0"/>
      <w:marRight w:val="0"/>
      <w:marTop w:val="0"/>
      <w:marBottom w:val="0"/>
      <w:divBdr>
        <w:top w:val="none" w:sz="0" w:space="0" w:color="auto"/>
        <w:left w:val="none" w:sz="0" w:space="0" w:color="auto"/>
        <w:bottom w:val="none" w:sz="0" w:space="0" w:color="auto"/>
        <w:right w:val="none" w:sz="0" w:space="0" w:color="auto"/>
      </w:divBdr>
    </w:div>
    <w:div w:id="1902715543">
      <w:bodyDiv w:val="1"/>
      <w:marLeft w:val="0"/>
      <w:marRight w:val="0"/>
      <w:marTop w:val="0"/>
      <w:marBottom w:val="0"/>
      <w:divBdr>
        <w:top w:val="none" w:sz="0" w:space="0" w:color="auto"/>
        <w:left w:val="none" w:sz="0" w:space="0" w:color="auto"/>
        <w:bottom w:val="none" w:sz="0" w:space="0" w:color="auto"/>
        <w:right w:val="none" w:sz="0" w:space="0" w:color="auto"/>
      </w:divBdr>
    </w:div>
    <w:div w:id="1902785917">
      <w:bodyDiv w:val="1"/>
      <w:marLeft w:val="0"/>
      <w:marRight w:val="0"/>
      <w:marTop w:val="0"/>
      <w:marBottom w:val="0"/>
      <w:divBdr>
        <w:top w:val="none" w:sz="0" w:space="0" w:color="auto"/>
        <w:left w:val="none" w:sz="0" w:space="0" w:color="auto"/>
        <w:bottom w:val="none" w:sz="0" w:space="0" w:color="auto"/>
        <w:right w:val="none" w:sz="0" w:space="0" w:color="auto"/>
      </w:divBdr>
    </w:div>
    <w:div w:id="1903710560">
      <w:bodyDiv w:val="1"/>
      <w:marLeft w:val="0"/>
      <w:marRight w:val="0"/>
      <w:marTop w:val="0"/>
      <w:marBottom w:val="0"/>
      <w:divBdr>
        <w:top w:val="none" w:sz="0" w:space="0" w:color="auto"/>
        <w:left w:val="none" w:sz="0" w:space="0" w:color="auto"/>
        <w:bottom w:val="none" w:sz="0" w:space="0" w:color="auto"/>
        <w:right w:val="none" w:sz="0" w:space="0" w:color="auto"/>
      </w:divBdr>
    </w:div>
    <w:div w:id="1904177006">
      <w:bodyDiv w:val="1"/>
      <w:marLeft w:val="0"/>
      <w:marRight w:val="0"/>
      <w:marTop w:val="0"/>
      <w:marBottom w:val="0"/>
      <w:divBdr>
        <w:top w:val="none" w:sz="0" w:space="0" w:color="auto"/>
        <w:left w:val="none" w:sz="0" w:space="0" w:color="auto"/>
        <w:bottom w:val="none" w:sz="0" w:space="0" w:color="auto"/>
        <w:right w:val="none" w:sz="0" w:space="0" w:color="auto"/>
      </w:divBdr>
    </w:div>
    <w:div w:id="1905409635">
      <w:bodyDiv w:val="1"/>
      <w:marLeft w:val="0"/>
      <w:marRight w:val="0"/>
      <w:marTop w:val="0"/>
      <w:marBottom w:val="0"/>
      <w:divBdr>
        <w:top w:val="none" w:sz="0" w:space="0" w:color="auto"/>
        <w:left w:val="none" w:sz="0" w:space="0" w:color="auto"/>
        <w:bottom w:val="none" w:sz="0" w:space="0" w:color="auto"/>
        <w:right w:val="none" w:sz="0" w:space="0" w:color="auto"/>
      </w:divBdr>
    </w:div>
    <w:div w:id="1906597721">
      <w:bodyDiv w:val="1"/>
      <w:marLeft w:val="0"/>
      <w:marRight w:val="0"/>
      <w:marTop w:val="0"/>
      <w:marBottom w:val="0"/>
      <w:divBdr>
        <w:top w:val="none" w:sz="0" w:space="0" w:color="auto"/>
        <w:left w:val="none" w:sz="0" w:space="0" w:color="auto"/>
        <w:bottom w:val="none" w:sz="0" w:space="0" w:color="auto"/>
        <w:right w:val="none" w:sz="0" w:space="0" w:color="auto"/>
      </w:divBdr>
    </w:div>
    <w:div w:id="1908761001">
      <w:bodyDiv w:val="1"/>
      <w:marLeft w:val="0"/>
      <w:marRight w:val="0"/>
      <w:marTop w:val="0"/>
      <w:marBottom w:val="0"/>
      <w:divBdr>
        <w:top w:val="none" w:sz="0" w:space="0" w:color="auto"/>
        <w:left w:val="none" w:sz="0" w:space="0" w:color="auto"/>
        <w:bottom w:val="none" w:sz="0" w:space="0" w:color="auto"/>
        <w:right w:val="none" w:sz="0" w:space="0" w:color="auto"/>
      </w:divBdr>
    </w:div>
    <w:div w:id="1910387837">
      <w:bodyDiv w:val="1"/>
      <w:marLeft w:val="0"/>
      <w:marRight w:val="0"/>
      <w:marTop w:val="0"/>
      <w:marBottom w:val="0"/>
      <w:divBdr>
        <w:top w:val="none" w:sz="0" w:space="0" w:color="auto"/>
        <w:left w:val="none" w:sz="0" w:space="0" w:color="auto"/>
        <w:bottom w:val="none" w:sz="0" w:space="0" w:color="auto"/>
        <w:right w:val="none" w:sz="0" w:space="0" w:color="auto"/>
      </w:divBdr>
    </w:div>
    <w:div w:id="1912231707">
      <w:bodyDiv w:val="1"/>
      <w:marLeft w:val="0"/>
      <w:marRight w:val="0"/>
      <w:marTop w:val="0"/>
      <w:marBottom w:val="0"/>
      <w:divBdr>
        <w:top w:val="none" w:sz="0" w:space="0" w:color="auto"/>
        <w:left w:val="none" w:sz="0" w:space="0" w:color="auto"/>
        <w:bottom w:val="none" w:sz="0" w:space="0" w:color="auto"/>
        <w:right w:val="none" w:sz="0" w:space="0" w:color="auto"/>
      </w:divBdr>
    </w:div>
    <w:div w:id="1917931292">
      <w:bodyDiv w:val="1"/>
      <w:marLeft w:val="0"/>
      <w:marRight w:val="0"/>
      <w:marTop w:val="0"/>
      <w:marBottom w:val="0"/>
      <w:divBdr>
        <w:top w:val="none" w:sz="0" w:space="0" w:color="auto"/>
        <w:left w:val="none" w:sz="0" w:space="0" w:color="auto"/>
        <w:bottom w:val="none" w:sz="0" w:space="0" w:color="auto"/>
        <w:right w:val="none" w:sz="0" w:space="0" w:color="auto"/>
      </w:divBdr>
    </w:div>
    <w:div w:id="1919556628">
      <w:bodyDiv w:val="1"/>
      <w:marLeft w:val="0"/>
      <w:marRight w:val="0"/>
      <w:marTop w:val="0"/>
      <w:marBottom w:val="0"/>
      <w:divBdr>
        <w:top w:val="none" w:sz="0" w:space="0" w:color="auto"/>
        <w:left w:val="none" w:sz="0" w:space="0" w:color="auto"/>
        <w:bottom w:val="none" w:sz="0" w:space="0" w:color="auto"/>
        <w:right w:val="none" w:sz="0" w:space="0" w:color="auto"/>
      </w:divBdr>
    </w:div>
    <w:div w:id="1920551879">
      <w:bodyDiv w:val="1"/>
      <w:marLeft w:val="0"/>
      <w:marRight w:val="0"/>
      <w:marTop w:val="0"/>
      <w:marBottom w:val="0"/>
      <w:divBdr>
        <w:top w:val="none" w:sz="0" w:space="0" w:color="auto"/>
        <w:left w:val="none" w:sz="0" w:space="0" w:color="auto"/>
        <w:bottom w:val="none" w:sz="0" w:space="0" w:color="auto"/>
        <w:right w:val="none" w:sz="0" w:space="0" w:color="auto"/>
      </w:divBdr>
    </w:div>
    <w:div w:id="1921670961">
      <w:bodyDiv w:val="1"/>
      <w:marLeft w:val="0"/>
      <w:marRight w:val="0"/>
      <w:marTop w:val="0"/>
      <w:marBottom w:val="0"/>
      <w:divBdr>
        <w:top w:val="none" w:sz="0" w:space="0" w:color="auto"/>
        <w:left w:val="none" w:sz="0" w:space="0" w:color="auto"/>
        <w:bottom w:val="none" w:sz="0" w:space="0" w:color="auto"/>
        <w:right w:val="none" w:sz="0" w:space="0" w:color="auto"/>
      </w:divBdr>
    </w:div>
    <w:div w:id="1922595612">
      <w:bodyDiv w:val="1"/>
      <w:marLeft w:val="0"/>
      <w:marRight w:val="0"/>
      <w:marTop w:val="0"/>
      <w:marBottom w:val="0"/>
      <w:divBdr>
        <w:top w:val="none" w:sz="0" w:space="0" w:color="auto"/>
        <w:left w:val="none" w:sz="0" w:space="0" w:color="auto"/>
        <w:bottom w:val="none" w:sz="0" w:space="0" w:color="auto"/>
        <w:right w:val="none" w:sz="0" w:space="0" w:color="auto"/>
      </w:divBdr>
    </w:div>
    <w:div w:id="1923291320">
      <w:bodyDiv w:val="1"/>
      <w:marLeft w:val="0"/>
      <w:marRight w:val="0"/>
      <w:marTop w:val="0"/>
      <w:marBottom w:val="0"/>
      <w:divBdr>
        <w:top w:val="none" w:sz="0" w:space="0" w:color="auto"/>
        <w:left w:val="none" w:sz="0" w:space="0" w:color="auto"/>
        <w:bottom w:val="none" w:sz="0" w:space="0" w:color="auto"/>
        <w:right w:val="none" w:sz="0" w:space="0" w:color="auto"/>
      </w:divBdr>
    </w:div>
    <w:div w:id="1925188680">
      <w:bodyDiv w:val="1"/>
      <w:marLeft w:val="0"/>
      <w:marRight w:val="0"/>
      <w:marTop w:val="0"/>
      <w:marBottom w:val="0"/>
      <w:divBdr>
        <w:top w:val="none" w:sz="0" w:space="0" w:color="auto"/>
        <w:left w:val="none" w:sz="0" w:space="0" w:color="auto"/>
        <w:bottom w:val="none" w:sz="0" w:space="0" w:color="auto"/>
        <w:right w:val="none" w:sz="0" w:space="0" w:color="auto"/>
      </w:divBdr>
    </w:div>
    <w:div w:id="1933781800">
      <w:bodyDiv w:val="1"/>
      <w:marLeft w:val="0"/>
      <w:marRight w:val="0"/>
      <w:marTop w:val="0"/>
      <w:marBottom w:val="0"/>
      <w:divBdr>
        <w:top w:val="none" w:sz="0" w:space="0" w:color="auto"/>
        <w:left w:val="none" w:sz="0" w:space="0" w:color="auto"/>
        <w:bottom w:val="none" w:sz="0" w:space="0" w:color="auto"/>
        <w:right w:val="none" w:sz="0" w:space="0" w:color="auto"/>
      </w:divBdr>
    </w:div>
    <w:div w:id="1936287389">
      <w:bodyDiv w:val="1"/>
      <w:marLeft w:val="0"/>
      <w:marRight w:val="0"/>
      <w:marTop w:val="0"/>
      <w:marBottom w:val="0"/>
      <w:divBdr>
        <w:top w:val="none" w:sz="0" w:space="0" w:color="auto"/>
        <w:left w:val="none" w:sz="0" w:space="0" w:color="auto"/>
        <w:bottom w:val="none" w:sz="0" w:space="0" w:color="auto"/>
        <w:right w:val="none" w:sz="0" w:space="0" w:color="auto"/>
      </w:divBdr>
    </w:div>
    <w:div w:id="1944192130">
      <w:bodyDiv w:val="1"/>
      <w:marLeft w:val="0"/>
      <w:marRight w:val="0"/>
      <w:marTop w:val="0"/>
      <w:marBottom w:val="0"/>
      <w:divBdr>
        <w:top w:val="none" w:sz="0" w:space="0" w:color="auto"/>
        <w:left w:val="none" w:sz="0" w:space="0" w:color="auto"/>
        <w:bottom w:val="none" w:sz="0" w:space="0" w:color="auto"/>
        <w:right w:val="none" w:sz="0" w:space="0" w:color="auto"/>
      </w:divBdr>
    </w:div>
    <w:div w:id="1944877189">
      <w:bodyDiv w:val="1"/>
      <w:marLeft w:val="0"/>
      <w:marRight w:val="0"/>
      <w:marTop w:val="0"/>
      <w:marBottom w:val="0"/>
      <w:divBdr>
        <w:top w:val="none" w:sz="0" w:space="0" w:color="auto"/>
        <w:left w:val="none" w:sz="0" w:space="0" w:color="auto"/>
        <w:bottom w:val="none" w:sz="0" w:space="0" w:color="auto"/>
        <w:right w:val="none" w:sz="0" w:space="0" w:color="auto"/>
      </w:divBdr>
    </w:div>
    <w:div w:id="1946189513">
      <w:bodyDiv w:val="1"/>
      <w:marLeft w:val="0"/>
      <w:marRight w:val="0"/>
      <w:marTop w:val="0"/>
      <w:marBottom w:val="0"/>
      <w:divBdr>
        <w:top w:val="none" w:sz="0" w:space="0" w:color="auto"/>
        <w:left w:val="none" w:sz="0" w:space="0" w:color="auto"/>
        <w:bottom w:val="none" w:sz="0" w:space="0" w:color="auto"/>
        <w:right w:val="none" w:sz="0" w:space="0" w:color="auto"/>
      </w:divBdr>
    </w:div>
    <w:div w:id="1946573033">
      <w:bodyDiv w:val="1"/>
      <w:marLeft w:val="0"/>
      <w:marRight w:val="0"/>
      <w:marTop w:val="0"/>
      <w:marBottom w:val="0"/>
      <w:divBdr>
        <w:top w:val="none" w:sz="0" w:space="0" w:color="auto"/>
        <w:left w:val="none" w:sz="0" w:space="0" w:color="auto"/>
        <w:bottom w:val="none" w:sz="0" w:space="0" w:color="auto"/>
        <w:right w:val="none" w:sz="0" w:space="0" w:color="auto"/>
      </w:divBdr>
    </w:div>
    <w:div w:id="1948074165">
      <w:bodyDiv w:val="1"/>
      <w:marLeft w:val="0"/>
      <w:marRight w:val="0"/>
      <w:marTop w:val="0"/>
      <w:marBottom w:val="0"/>
      <w:divBdr>
        <w:top w:val="none" w:sz="0" w:space="0" w:color="auto"/>
        <w:left w:val="none" w:sz="0" w:space="0" w:color="auto"/>
        <w:bottom w:val="none" w:sz="0" w:space="0" w:color="auto"/>
        <w:right w:val="none" w:sz="0" w:space="0" w:color="auto"/>
      </w:divBdr>
    </w:div>
    <w:div w:id="1950117850">
      <w:bodyDiv w:val="1"/>
      <w:marLeft w:val="0"/>
      <w:marRight w:val="0"/>
      <w:marTop w:val="0"/>
      <w:marBottom w:val="0"/>
      <w:divBdr>
        <w:top w:val="none" w:sz="0" w:space="0" w:color="auto"/>
        <w:left w:val="none" w:sz="0" w:space="0" w:color="auto"/>
        <w:bottom w:val="none" w:sz="0" w:space="0" w:color="auto"/>
        <w:right w:val="none" w:sz="0" w:space="0" w:color="auto"/>
      </w:divBdr>
    </w:div>
    <w:div w:id="1954095802">
      <w:bodyDiv w:val="1"/>
      <w:marLeft w:val="0"/>
      <w:marRight w:val="0"/>
      <w:marTop w:val="0"/>
      <w:marBottom w:val="0"/>
      <w:divBdr>
        <w:top w:val="none" w:sz="0" w:space="0" w:color="auto"/>
        <w:left w:val="none" w:sz="0" w:space="0" w:color="auto"/>
        <w:bottom w:val="none" w:sz="0" w:space="0" w:color="auto"/>
        <w:right w:val="none" w:sz="0" w:space="0" w:color="auto"/>
      </w:divBdr>
    </w:div>
    <w:div w:id="1955018490">
      <w:bodyDiv w:val="1"/>
      <w:marLeft w:val="0"/>
      <w:marRight w:val="0"/>
      <w:marTop w:val="0"/>
      <w:marBottom w:val="0"/>
      <w:divBdr>
        <w:top w:val="none" w:sz="0" w:space="0" w:color="auto"/>
        <w:left w:val="none" w:sz="0" w:space="0" w:color="auto"/>
        <w:bottom w:val="none" w:sz="0" w:space="0" w:color="auto"/>
        <w:right w:val="none" w:sz="0" w:space="0" w:color="auto"/>
      </w:divBdr>
    </w:div>
    <w:div w:id="1958288281">
      <w:bodyDiv w:val="1"/>
      <w:marLeft w:val="0"/>
      <w:marRight w:val="0"/>
      <w:marTop w:val="0"/>
      <w:marBottom w:val="0"/>
      <w:divBdr>
        <w:top w:val="none" w:sz="0" w:space="0" w:color="auto"/>
        <w:left w:val="none" w:sz="0" w:space="0" w:color="auto"/>
        <w:bottom w:val="none" w:sz="0" w:space="0" w:color="auto"/>
        <w:right w:val="none" w:sz="0" w:space="0" w:color="auto"/>
      </w:divBdr>
    </w:div>
    <w:div w:id="1958831628">
      <w:bodyDiv w:val="1"/>
      <w:marLeft w:val="0"/>
      <w:marRight w:val="0"/>
      <w:marTop w:val="0"/>
      <w:marBottom w:val="0"/>
      <w:divBdr>
        <w:top w:val="none" w:sz="0" w:space="0" w:color="auto"/>
        <w:left w:val="none" w:sz="0" w:space="0" w:color="auto"/>
        <w:bottom w:val="none" w:sz="0" w:space="0" w:color="auto"/>
        <w:right w:val="none" w:sz="0" w:space="0" w:color="auto"/>
      </w:divBdr>
    </w:div>
    <w:div w:id="1958948582">
      <w:bodyDiv w:val="1"/>
      <w:marLeft w:val="0"/>
      <w:marRight w:val="0"/>
      <w:marTop w:val="0"/>
      <w:marBottom w:val="0"/>
      <w:divBdr>
        <w:top w:val="none" w:sz="0" w:space="0" w:color="auto"/>
        <w:left w:val="none" w:sz="0" w:space="0" w:color="auto"/>
        <w:bottom w:val="none" w:sz="0" w:space="0" w:color="auto"/>
        <w:right w:val="none" w:sz="0" w:space="0" w:color="auto"/>
      </w:divBdr>
    </w:div>
    <w:div w:id="1959339126">
      <w:bodyDiv w:val="1"/>
      <w:marLeft w:val="0"/>
      <w:marRight w:val="0"/>
      <w:marTop w:val="0"/>
      <w:marBottom w:val="0"/>
      <w:divBdr>
        <w:top w:val="none" w:sz="0" w:space="0" w:color="auto"/>
        <w:left w:val="none" w:sz="0" w:space="0" w:color="auto"/>
        <w:bottom w:val="none" w:sz="0" w:space="0" w:color="auto"/>
        <w:right w:val="none" w:sz="0" w:space="0" w:color="auto"/>
      </w:divBdr>
    </w:div>
    <w:div w:id="1961645060">
      <w:bodyDiv w:val="1"/>
      <w:marLeft w:val="0"/>
      <w:marRight w:val="0"/>
      <w:marTop w:val="0"/>
      <w:marBottom w:val="0"/>
      <w:divBdr>
        <w:top w:val="none" w:sz="0" w:space="0" w:color="auto"/>
        <w:left w:val="none" w:sz="0" w:space="0" w:color="auto"/>
        <w:bottom w:val="none" w:sz="0" w:space="0" w:color="auto"/>
        <w:right w:val="none" w:sz="0" w:space="0" w:color="auto"/>
      </w:divBdr>
    </w:div>
    <w:div w:id="1962422424">
      <w:bodyDiv w:val="1"/>
      <w:marLeft w:val="0"/>
      <w:marRight w:val="0"/>
      <w:marTop w:val="0"/>
      <w:marBottom w:val="0"/>
      <w:divBdr>
        <w:top w:val="none" w:sz="0" w:space="0" w:color="auto"/>
        <w:left w:val="none" w:sz="0" w:space="0" w:color="auto"/>
        <w:bottom w:val="none" w:sz="0" w:space="0" w:color="auto"/>
        <w:right w:val="none" w:sz="0" w:space="0" w:color="auto"/>
      </w:divBdr>
    </w:div>
    <w:div w:id="1962875777">
      <w:bodyDiv w:val="1"/>
      <w:marLeft w:val="0"/>
      <w:marRight w:val="0"/>
      <w:marTop w:val="0"/>
      <w:marBottom w:val="0"/>
      <w:divBdr>
        <w:top w:val="none" w:sz="0" w:space="0" w:color="auto"/>
        <w:left w:val="none" w:sz="0" w:space="0" w:color="auto"/>
        <w:bottom w:val="none" w:sz="0" w:space="0" w:color="auto"/>
        <w:right w:val="none" w:sz="0" w:space="0" w:color="auto"/>
      </w:divBdr>
    </w:div>
    <w:div w:id="1965772777">
      <w:bodyDiv w:val="1"/>
      <w:marLeft w:val="0"/>
      <w:marRight w:val="0"/>
      <w:marTop w:val="0"/>
      <w:marBottom w:val="0"/>
      <w:divBdr>
        <w:top w:val="none" w:sz="0" w:space="0" w:color="auto"/>
        <w:left w:val="none" w:sz="0" w:space="0" w:color="auto"/>
        <w:bottom w:val="none" w:sz="0" w:space="0" w:color="auto"/>
        <w:right w:val="none" w:sz="0" w:space="0" w:color="auto"/>
      </w:divBdr>
    </w:div>
    <w:div w:id="1970552222">
      <w:bodyDiv w:val="1"/>
      <w:marLeft w:val="0"/>
      <w:marRight w:val="0"/>
      <w:marTop w:val="0"/>
      <w:marBottom w:val="0"/>
      <w:divBdr>
        <w:top w:val="none" w:sz="0" w:space="0" w:color="auto"/>
        <w:left w:val="none" w:sz="0" w:space="0" w:color="auto"/>
        <w:bottom w:val="none" w:sz="0" w:space="0" w:color="auto"/>
        <w:right w:val="none" w:sz="0" w:space="0" w:color="auto"/>
      </w:divBdr>
    </w:div>
    <w:div w:id="1974604009">
      <w:bodyDiv w:val="1"/>
      <w:marLeft w:val="0"/>
      <w:marRight w:val="0"/>
      <w:marTop w:val="0"/>
      <w:marBottom w:val="0"/>
      <w:divBdr>
        <w:top w:val="none" w:sz="0" w:space="0" w:color="auto"/>
        <w:left w:val="none" w:sz="0" w:space="0" w:color="auto"/>
        <w:bottom w:val="none" w:sz="0" w:space="0" w:color="auto"/>
        <w:right w:val="none" w:sz="0" w:space="0" w:color="auto"/>
      </w:divBdr>
    </w:div>
    <w:div w:id="1987052553">
      <w:bodyDiv w:val="1"/>
      <w:marLeft w:val="0"/>
      <w:marRight w:val="0"/>
      <w:marTop w:val="0"/>
      <w:marBottom w:val="0"/>
      <w:divBdr>
        <w:top w:val="none" w:sz="0" w:space="0" w:color="auto"/>
        <w:left w:val="none" w:sz="0" w:space="0" w:color="auto"/>
        <w:bottom w:val="none" w:sz="0" w:space="0" w:color="auto"/>
        <w:right w:val="none" w:sz="0" w:space="0" w:color="auto"/>
      </w:divBdr>
    </w:div>
    <w:div w:id="1991207694">
      <w:bodyDiv w:val="1"/>
      <w:marLeft w:val="0"/>
      <w:marRight w:val="0"/>
      <w:marTop w:val="0"/>
      <w:marBottom w:val="0"/>
      <w:divBdr>
        <w:top w:val="none" w:sz="0" w:space="0" w:color="auto"/>
        <w:left w:val="none" w:sz="0" w:space="0" w:color="auto"/>
        <w:bottom w:val="none" w:sz="0" w:space="0" w:color="auto"/>
        <w:right w:val="none" w:sz="0" w:space="0" w:color="auto"/>
      </w:divBdr>
    </w:div>
    <w:div w:id="1991446812">
      <w:bodyDiv w:val="1"/>
      <w:marLeft w:val="0"/>
      <w:marRight w:val="0"/>
      <w:marTop w:val="0"/>
      <w:marBottom w:val="0"/>
      <w:divBdr>
        <w:top w:val="none" w:sz="0" w:space="0" w:color="auto"/>
        <w:left w:val="none" w:sz="0" w:space="0" w:color="auto"/>
        <w:bottom w:val="none" w:sz="0" w:space="0" w:color="auto"/>
        <w:right w:val="none" w:sz="0" w:space="0" w:color="auto"/>
      </w:divBdr>
    </w:div>
    <w:div w:id="1992248799">
      <w:bodyDiv w:val="1"/>
      <w:marLeft w:val="0"/>
      <w:marRight w:val="0"/>
      <w:marTop w:val="0"/>
      <w:marBottom w:val="0"/>
      <w:divBdr>
        <w:top w:val="none" w:sz="0" w:space="0" w:color="auto"/>
        <w:left w:val="none" w:sz="0" w:space="0" w:color="auto"/>
        <w:bottom w:val="none" w:sz="0" w:space="0" w:color="auto"/>
        <w:right w:val="none" w:sz="0" w:space="0" w:color="auto"/>
      </w:divBdr>
    </w:div>
    <w:div w:id="1992444010">
      <w:bodyDiv w:val="1"/>
      <w:marLeft w:val="0"/>
      <w:marRight w:val="0"/>
      <w:marTop w:val="0"/>
      <w:marBottom w:val="0"/>
      <w:divBdr>
        <w:top w:val="none" w:sz="0" w:space="0" w:color="auto"/>
        <w:left w:val="none" w:sz="0" w:space="0" w:color="auto"/>
        <w:bottom w:val="none" w:sz="0" w:space="0" w:color="auto"/>
        <w:right w:val="none" w:sz="0" w:space="0" w:color="auto"/>
      </w:divBdr>
    </w:div>
    <w:div w:id="1993170680">
      <w:bodyDiv w:val="1"/>
      <w:marLeft w:val="0"/>
      <w:marRight w:val="0"/>
      <w:marTop w:val="0"/>
      <w:marBottom w:val="0"/>
      <w:divBdr>
        <w:top w:val="none" w:sz="0" w:space="0" w:color="auto"/>
        <w:left w:val="none" w:sz="0" w:space="0" w:color="auto"/>
        <w:bottom w:val="none" w:sz="0" w:space="0" w:color="auto"/>
        <w:right w:val="none" w:sz="0" w:space="0" w:color="auto"/>
      </w:divBdr>
    </w:div>
    <w:div w:id="1996565244">
      <w:bodyDiv w:val="1"/>
      <w:marLeft w:val="0"/>
      <w:marRight w:val="0"/>
      <w:marTop w:val="0"/>
      <w:marBottom w:val="0"/>
      <w:divBdr>
        <w:top w:val="none" w:sz="0" w:space="0" w:color="auto"/>
        <w:left w:val="none" w:sz="0" w:space="0" w:color="auto"/>
        <w:bottom w:val="none" w:sz="0" w:space="0" w:color="auto"/>
        <w:right w:val="none" w:sz="0" w:space="0" w:color="auto"/>
      </w:divBdr>
    </w:div>
    <w:div w:id="1997370268">
      <w:bodyDiv w:val="1"/>
      <w:marLeft w:val="0"/>
      <w:marRight w:val="0"/>
      <w:marTop w:val="0"/>
      <w:marBottom w:val="0"/>
      <w:divBdr>
        <w:top w:val="none" w:sz="0" w:space="0" w:color="auto"/>
        <w:left w:val="none" w:sz="0" w:space="0" w:color="auto"/>
        <w:bottom w:val="none" w:sz="0" w:space="0" w:color="auto"/>
        <w:right w:val="none" w:sz="0" w:space="0" w:color="auto"/>
      </w:divBdr>
    </w:div>
    <w:div w:id="2001032236">
      <w:bodyDiv w:val="1"/>
      <w:marLeft w:val="0"/>
      <w:marRight w:val="0"/>
      <w:marTop w:val="0"/>
      <w:marBottom w:val="0"/>
      <w:divBdr>
        <w:top w:val="none" w:sz="0" w:space="0" w:color="auto"/>
        <w:left w:val="none" w:sz="0" w:space="0" w:color="auto"/>
        <w:bottom w:val="none" w:sz="0" w:space="0" w:color="auto"/>
        <w:right w:val="none" w:sz="0" w:space="0" w:color="auto"/>
      </w:divBdr>
    </w:div>
    <w:div w:id="2003390197">
      <w:bodyDiv w:val="1"/>
      <w:marLeft w:val="0"/>
      <w:marRight w:val="0"/>
      <w:marTop w:val="0"/>
      <w:marBottom w:val="0"/>
      <w:divBdr>
        <w:top w:val="none" w:sz="0" w:space="0" w:color="auto"/>
        <w:left w:val="none" w:sz="0" w:space="0" w:color="auto"/>
        <w:bottom w:val="none" w:sz="0" w:space="0" w:color="auto"/>
        <w:right w:val="none" w:sz="0" w:space="0" w:color="auto"/>
      </w:divBdr>
    </w:div>
    <w:div w:id="2005665512">
      <w:bodyDiv w:val="1"/>
      <w:marLeft w:val="0"/>
      <w:marRight w:val="0"/>
      <w:marTop w:val="0"/>
      <w:marBottom w:val="0"/>
      <w:divBdr>
        <w:top w:val="none" w:sz="0" w:space="0" w:color="auto"/>
        <w:left w:val="none" w:sz="0" w:space="0" w:color="auto"/>
        <w:bottom w:val="none" w:sz="0" w:space="0" w:color="auto"/>
        <w:right w:val="none" w:sz="0" w:space="0" w:color="auto"/>
      </w:divBdr>
    </w:div>
    <w:div w:id="2008315414">
      <w:bodyDiv w:val="1"/>
      <w:marLeft w:val="0"/>
      <w:marRight w:val="0"/>
      <w:marTop w:val="0"/>
      <w:marBottom w:val="0"/>
      <w:divBdr>
        <w:top w:val="none" w:sz="0" w:space="0" w:color="auto"/>
        <w:left w:val="none" w:sz="0" w:space="0" w:color="auto"/>
        <w:bottom w:val="none" w:sz="0" w:space="0" w:color="auto"/>
        <w:right w:val="none" w:sz="0" w:space="0" w:color="auto"/>
      </w:divBdr>
    </w:div>
    <w:div w:id="2013070184">
      <w:bodyDiv w:val="1"/>
      <w:marLeft w:val="0"/>
      <w:marRight w:val="0"/>
      <w:marTop w:val="0"/>
      <w:marBottom w:val="0"/>
      <w:divBdr>
        <w:top w:val="none" w:sz="0" w:space="0" w:color="auto"/>
        <w:left w:val="none" w:sz="0" w:space="0" w:color="auto"/>
        <w:bottom w:val="none" w:sz="0" w:space="0" w:color="auto"/>
        <w:right w:val="none" w:sz="0" w:space="0" w:color="auto"/>
      </w:divBdr>
    </w:div>
    <w:div w:id="2017879212">
      <w:bodyDiv w:val="1"/>
      <w:marLeft w:val="0"/>
      <w:marRight w:val="0"/>
      <w:marTop w:val="0"/>
      <w:marBottom w:val="0"/>
      <w:divBdr>
        <w:top w:val="none" w:sz="0" w:space="0" w:color="auto"/>
        <w:left w:val="none" w:sz="0" w:space="0" w:color="auto"/>
        <w:bottom w:val="none" w:sz="0" w:space="0" w:color="auto"/>
        <w:right w:val="none" w:sz="0" w:space="0" w:color="auto"/>
      </w:divBdr>
    </w:div>
    <w:div w:id="2019429076">
      <w:bodyDiv w:val="1"/>
      <w:marLeft w:val="0"/>
      <w:marRight w:val="0"/>
      <w:marTop w:val="0"/>
      <w:marBottom w:val="0"/>
      <w:divBdr>
        <w:top w:val="none" w:sz="0" w:space="0" w:color="auto"/>
        <w:left w:val="none" w:sz="0" w:space="0" w:color="auto"/>
        <w:bottom w:val="none" w:sz="0" w:space="0" w:color="auto"/>
        <w:right w:val="none" w:sz="0" w:space="0" w:color="auto"/>
      </w:divBdr>
    </w:div>
    <w:div w:id="2020038330">
      <w:bodyDiv w:val="1"/>
      <w:marLeft w:val="0"/>
      <w:marRight w:val="0"/>
      <w:marTop w:val="0"/>
      <w:marBottom w:val="0"/>
      <w:divBdr>
        <w:top w:val="none" w:sz="0" w:space="0" w:color="auto"/>
        <w:left w:val="none" w:sz="0" w:space="0" w:color="auto"/>
        <w:bottom w:val="none" w:sz="0" w:space="0" w:color="auto"/>
        <w:right w:val="none" w:sz="0" w:space="0" w:color="auto"/>
      </w:divBdr>
    </w:div>
    <w:div w:id="2020112019">
      <w:bodyDiv w:val="1"/>
      <w:marLeft w:val="0"/>
      <w:marRight w:val="0"/>
      <w:marTop w:val="0"/>
      <w:marBottom w:val="0"/>
      <w:divBdr>
        <w:top w:val="none" w:sz="0" w:space="0" w:color="auto"/>
        <w:left w:val="none" w:sz="0" w:space="0" w:color="auto"/>
        <w:bottom w:val="none" w:sz="0" w:space="0" w:color="auto"/>
        <w:right w:val="none" w:sz="0" w:space="0" w:color="auto"/>
      </w:divBdr>
    </w:div>
    <w:div w:id="2023781331">
      <w:bodyDiv w:val="1"/>
      <w:marLeft w:val="0"/>
      <w:marRight w:val="0"/>
      <w:marTop w:val="0"/>
      <w:marBottom w:val="0"/>
      <w:divBdr>
        <w:top w:val="none" w:sz="0" w:space="0" w:color="auto"/>
        <w:left w:val="none" w:sz="0" w:space="0" w:color="auto"/>
        <w:bottom w:val="none" w:sz="0" w:space="0" w:color="auto"/>
        <w:right w:val="none" w:sz="0" w:space="0" w:color="auto"/>
      </w:divBdr>
    </w:div>
    <w:div w:id="2026714362">
      <w:bodyDiv w:val="1"/>
      <w:marLeft w:val="0"/>
      <w:marRight w:val="0"/>
      <w:marTop w:val="0"/>
      <w:marBottom w:val="0"/>
      <w:divBdr>
        <w:top w:val="none" w:sz="0" w:space="0" w:color="auto"/>
        <w:left w:val="none" w:sz="0" w:space="0" w:color="auto"/>
        <w:bottom w:val="none" w:sz="0" w:space="0" w:color="auto"/>
        <w:right w:val="none" w:sz="0" w:space="0" w:color="auto"/>
      </w:divBdr>
    </w:div>
    <w:div w:id="2027360397">
      <w:bodyDiv w:val="1"/>
      <w:marLeft w:val="0"/>
      <w:marRight w:val="0"/>
      <w:marTop w:val="0"/>
      <w:marBottom w:val="0"/>
      <w:divBdr>
        <w:top w:val="none" w:sz="0" w:space="0" w:color="auto"/>
        <w:left w:val="none" w:sz="0" w:space="0" w:color="auto"/>
        <w:bottom w:val="none" w:sz="0" w:space="0" w:color="auto"/>
        <w:right w:val="none" w:sz="0" w:space="0" w:color="auto"/>
      </w:divBdr>
    </w:div>
    <w:div w:id="2038726492">
      <w:bodyDiv w:val="1"/>
      <w:marLeft w:val="0"/>
      <w:marRight w:val="0"/>
      <w:marTop w:val="0"/>
      <w:marBottom w:val="0"/>
      <w:divBdr>
        <w:top w:val="none" w:sz="0" w:space="0" w:color="auto"/>
        <w:left w:val="none" w:sz="0" w:space="0" w:color="auto"/>
        <w:bottom w:val="none" w:sz="0" w:space="0" w:color="auto"/>
        <w:right w:val="none" w:sz="0" w:space="0" w:color="auto"/>
      </w:divBdr>
    </w:div>
    <w:div w:id="2039236347">
      <w:bodyDiv w:val="1"/>
      <w:marLeft w:val="0"/>
      <w:marRight w:val="0"/>
      <w:marTop w:val="0"/>
      <w:marBottom w:val="0"/>
      <w:divBdr>
        <w:top w:val="none" w:sz="0" w:space="0" w:color="auto"/>
        <w:left w:val="none" w:sz="0" w:space="0" w:color="auto"/>
        <w:bottom w:val="none" w:sz="0" w:space="0" w:color="auto"/>
        <w:right w:val="none" w:sz="0" w:space="0" w:color="auto"/>
      </w:divBdr>
    </w:div>
    <w:div w:id="2040742194">
      <w:bodyDiv w:val="1"/>
      <w:marLeft w:val="0"/>
      <w:marRight w:val="0"/>
      <w:marTop w:val="0"/>
      <w:marBottom w:val="0"/>
      <w:divBdr>
        <w:top w:val="none" w:sz="0" w:space="0" w:color="auto"/>
        <w:left w:val="none" w:sz="0" w:space="0" w:color="auto"/>
        <w:bottom w:val="none" w:sz="0" w:space="0" w:color="auto"/>
        <w:right w:val="none" w:sz="0" w:space="0" w:color="auto"/>
      </w:divBdr>
    </w:div>
    <w:div w:id="2041010151">
      <w:bodyDiv w:val="1"/>
      <w:marLeft w:val="0"/>
      <w:marRight w:val="0"/>
      <w:marTop w:val="0"/>
      <w:marBottom w:val="0"/>
      <w:divBdr>
        <w:top w:val="none" w:sz="0" w:space="0" w:color="auto"/>
        <w:left w:val="none" w:sz="0" w:space="0" w:color="auto"/>
        <w:bottom w:val="none" w:sz="0" w:space="0" w:color="auto"/>
        <w:right w:val="none" w:sz="0" w:space="0" w:color="auto"/>
      </w:divBdr>
    </w:div>
    <w:div w:id="2041932825">
      <w:bodyDiv w:val="1"/>
      <w:marLeft w:val="0"/>
      <w:marRight w:val="0"/>
      <w:marTop w:val="0"/>
      <w:marBottom w:val="0"/>
      <w:divBdr>
        <w:top w:val="none" w:sz="0" w:space="0" w:color="auto"/>
        <w:left w:val="none" w:sz="0" w:space="0" w:color="auto"/>
        <w:bottom w:val="none" w:sz="0" w:space="0" w:color="auto"/>
        <w:right w:val="none" w:sz="0" w:space="0" w:color="auto"/>
      </w:divBdr>
    </w:div>
    <w:div w:id="2044749308">
      <w:bodyDiv w:val="1"/>
      <w:marLeft w:val="0"/>
      <w:marRight w:val="0"/>
      <w:marTop w:val="0"/>
      <w:marBottom w:val="0"/>
      <w:divBdr>
        <w:top w:val="none" w:sz="0" w:space="0" w:color="auto"/>
        <w:left w:val="none" w:sz="0" w:space="0" w:color="auto"/>
        <w:bottom w:val="none" w:sz="0" w:space="0" w:color="auto"/>
        <w:right w:val="none" w:sz="0" w:space="0" w:color="auto"/>
      </w:divBdr>
    </w:div>
    <w:div w:id="2046707047">
      <w:bodyDiv w:val="1"/>
      <w:marLeft w:val="0"/>
      <w:marRight w:val="0"/>
      <w:marTop w:val="0"/>
      <w:marBottom w:val="0"/>
      <w:divBdr>
        <w:top w:val="none" w:sz="0" w:space="0" w:color="auto"/>
        <w:left w:val="none" w:sz="0" w:space="0" w:color="auto"/>
        <w:bottom w:val="none" w:sz="0" w:space="0" w:color="auto"/>
        <w:right w:val="none" w:sz="0" w:space="0" w:color="auto"/>
      </w:divBdr>
    </w:div>
    <w:div w:id="2047635080">
      <w:bodyDiv w:val="1"/>
      <w:marLeft w:val="0"/>
      <w:marRight w:val="0"/>
      <w:marTop w:val="0"/>
      <w:marBottom w:val="0"/>
      <w:divBdr>
        <w:top w:val="none" w:sz="0" w:space="0" w:color="auto"/>
        <w:left w:val="none" w:sz="0" w:space="0" w:color="auto"/>
        <w:bottom w:val="none" w:sz="0" w:space="0" w:color="auto"/>
        <w:right w:val="none" w:sz="0" w:space="0" w:color="auto"/>
      </w:divBdr>
    </w:div>
    <w:div w:id="2053193210">
      <w:bodyDiv w:val="1"/>
      <w:marLeft w:val="0"/>
      <w:marRight w:val="0"/>
      <w:marTop w:val="0"/>
      <w:marBottom w:val="0"/>
      <w:divBdr>
        <w:top w:val="none" w:sz="0" w:space="0" w:color="auto"/>
        <w:left w:val="none" w:sz="0" w:space="0" w:color="auto"/>
        <w:bottom w:val="none" w:sz="0" w:space="0" w:color="auto"/>
        <w:right w:val="none" w:sz="0" w:space="0" w:color="auto"/>
      </w:divBdr>
    </w:div>
    <w:div w:id="2054455035">
      <w:bodyDiv w:val="1"/>
      <w:marLeft w:val="0"/>
      <w:marRight w:val="0"/>
      <w:marTop w:val="0"/>
      <w:marBottom w:val="0"/>
      <w:divBdr>
        <w:top w:val="none" w:sz="0" w:space="0" w:color="auto"/>
        <w:left w:val="none" w:sz="0" w:space="0" w:color="auto"/>
        <w:bottom w:val="none" w:sz="0" w:space="0" w:color="auto"/>
        <w:right w:val="none" w:sz="0" w:space="0" w:color="auto"/>
      </w:divBdr>
    </w:div>
    <w:div w:id="2055883942">
      <w:bodyDiv w:val="1"/>
      <w:marLeft w:val="0"/>
      <w:marRight w:val="0"/>
      <w:marTop w:val="0"/>
      <w:marBottom w:val="0"/>
      <w:divBdr>
        <w:top w:val="none" w:sz="0" w:space="0" w:color="auto"/>
        <w:left w:val="none" w:sz="0" w:space="0" w:color="auto"/>
        <w:bottom w:val="none" w:sz="0" w:space="0" w:color="auto"/>
        <w:right w:val="none" w:sz="0" w:space="0" w:color="auto"/>
      </w:divBdr>
    </w:div>
    <w:div w:id="2057654387">
      <w:bodyDiv w:val="1"/>
      <w:marLeft w:val="0"/>
      <w:marRight w:val="0"/>
      <w:marTop w:val="0"/>
      <w:marBottom w:val="0"/>
      <w:divBdr>
        <w:top w:val="none" w:sz="0" w:space="0" w:color="auto"/>
        <w:left w:val="none" w:sz="0" w:space="0" w:color="auto"/>
        <w:bottom w:val="none" w:sz="0" w:space="0" w:color="auto"/>
        <w:right w:val="none" w:sz="0" w:space="0" w:color="auto"/>
      </w:divBdr>
    </w:div>
    <w:div w:id="2060326614">
      <w:bodyDiv w:val="1"/>
      <w:marLeft w:val="0"/>
      <w:marRight w:val="0"/>
      <w:marTop w:val="0"/>
      <w:marBottom w:val="0"/>
      <w:divBdr>
        <w:top w:val="none" w:sz="0" w:space="0" w:color="auto"/>
        <w:left w:val="none" w:sz="0" w:space="0" w:color="auto"/>
        <w:bottom w:val="none" w:sz="0" w:space="0" w:color="auto"/>
        <w:right w:val="none" w:sz="0" w:space="0" w:color="auto"/>
      </w:divBdr>
    </w:div>
    <w:div w:id="2062822162">
      <w:bodyDiv w:val="1"/>
      <w:marLeft w:val="0"/>
      <w:marRight w:val="0"/>
      <w:marTop w:val="0"/>
      <w:marBottom w:val="0"/>
      <w:divBdr>
        <w:top w:val="none" w:sz="0" w:space="0" w:color="auto"/>
        <w:left w:val="none" w:sz="0" w:space="0" w:color="auto"/>
        <w:bottom w:val="none" w:sz="0" w:space="0" w:color="auto"/>
        <w:right w:val="none" w:sz="0" w:space="0" w:color="auto"/>
      </w:divBdr>
    </w:div>
    <w:div w:id="2066562160">
      <w:bodyDiv w:val="1"/>
      <w:marLeft w:val="0"/>
      <w:marRight w:val="0"/>
      <w:marTop w:val="0"/>
      <w:marBottom w:val="0"/>
      <w:divBdr>
        <w:top w:val="none" w:sz="0" w:space="0" w:color="auto"/>
        <w:left w:val="none" w:sz="0" w:space="0" w:color="auto"/>
        <w:bottom w:val="none" w:sz="0" w:space="0" w:color="auto"/>
        <w:right w:val="none" w:sz="0" w:space="0" w:color="auto"/>
      </w:divBdr>
    </w:div>
    <w:div w:id="2067293852">
      <w:bodyDiv w:val="1"/>
      <w:marLeft w:val="0"/>
      <w:marRight w:val="0"/>
      <w:marTop w:val="0"/>
      <w:marBottom w:val="0"/>
      <w:divBdr>
        <w:top w:val="none" w:sz="0" w:space="0" w:color="auto"/>
        <w:left w:val="none" w:sz="0" w:space="0" w:color="auto"/>
        <w:bottom w:val="none" w:sz="0" w:space="0" w:color="auto"/>
        <w:right w:val="none" w:sz="0" w:space="0" w:color="auto"/>
      </w:divBdr>
    </w:div>
    <w:div w:id="2069575187">
      <w:bodyDiv w:val="1"/>
      <w:marLeft w:val="0"/>
      <w:marRight w:val="0"/>
      <w:marTop w:val="0"/>
      <w:marBottom w:val="0"/>
      <w:divBdr>
        <w:top w:val="none" w:sz="0" w:space="0" w:color="auto"/>
        <w:left w:val="none" w:sz="0" w:space="0" w:color="auto"/>
        <w:bottom w:val="none" w:sz="0" w:space="0" w:color="auto"/>
        <w:right w:val="none" w:sz="0" w:space="0" w:color="auto"/>
      </w:divBdr>
    </w:div>
    <w:div w:id="2071462050">
      <w:bodyDiv w:val="1"/>
      <w:marLeft w:val="0"/>
      <w:marRight w:val="0"/>
      <w:marTop w:val="0"/>
      <w:marBottom w:val="0"/>
      <w:divBdr>
        <w:top w:val="none" w:sz="0" w:space="0" w:color="auto"/>
        <w:left w:val="none" w:sz="0" w:space="0" w:color="auto"/>
        <w:bottom w:val="none" w:sz="0" w:space="0" w:color="auto"/>
        <w:right w:val="none" w:sz="0" w:space="0" w:color="auto"/>
      </w:divBdr>
    </w:div>
    <w:div w:id="2073307654">
      <w:bodyDiv w:val="1"/>
      <w:marLeft w:val="0"/>
      <w:marRight w:val="0"/>
      <w:marTop w:val="0"/>
      <w:marBottom w:val="0"/>
      <w:divBdr>
        <w:top w:val="none" w:sz="0" w:space="0" w:color="auto"/>
        <w:left w:val="none" w:sz="0" w:space="0" w:color="auto"/>
        <w:bottom w:val="none" w:sz="0" w:space="0" w:color="auto"/>
        <w:right w:val="none" w:sz="0" w:space="0" w:color="auto"/>
      </w:divBdr>
    </w:div>
    <w:div w:id="2073846896">
      <w:bodyDiv w:val="1"/>
      <w:marLeft w:val="0"/>
      <w:marRight w:val="0"/>
      <w:marTop w:val="0"/>
      <w:marBottom w:val="0"/>
      <w:divBdr>
        <w:top w:val="none" w:sz="0" w:space="0" w:color="auto"/>
        <w:left w:val="none" w:sz="0" w:space="0" w:color="auto"/>
        <w:bottom w:val="none" w:sz="0" w:space="0" w:color="auto"/>
        <w:right w:val="none" w:sz="0" w:space="0" w:color="auto"/>
      </w:divBdr>
    </w:div>
    <w:div w:id="2076125801">
      <w:bodyDiv w:val="1"/>
      <w:marLeft w:val="0"/>
      <w:marRight w:val="0"/>
      <w:marTop w:val="0"/>
      <w:marBottom w:val="0"/>
      <w:divBdr>
        <w:top w:val="none" w:sz="0" w:space="0" w:color="auto"/>
        <w:left w:val="none" w:sz="0" w:space="0" w:color="auto"/>
        <w:bottom w:val="none" w:sz="0" w:space="0" w:color="auto"/>
        <w:right w:val="none" w:sz="0" w:space="0" w:color="auto"/>
      </w:divBdr>
    </w:div>
    <w:div w:id="2077166715">
      <w:bodyDiv w:val="1"/>
      <w:marLeft w:val="0"/>
      <w:marRight w:val="0"/>
      <w:marTop w:val="0"/>
      <w:marBottom w:val="0"/>
      <w:divBdr>
        <w:top w:val="none" w:sz="0" w:space="0" w:color="auto"/>
        <w:left w:val="none" w:sz="0" w:space="0" w:color="auto"/>
        <w:bottom w:val="none" w:sz="0" w:space="0" w:color="auto"/>
        <w:right w:val="none" w:sz="0" w:space="0" w:color="auto"/>
      </w:divBdr>
    </w:div>
    <w:div w:id="2077512174">
      <w:bodyDiv w:val="1"/>
      <w:marLeft w:val="0"/>
      <w:marRight w:val="0"/>
      <w:marTop w:val="0"/>
      <w:marBottom w:val="0"/>
      <w:divBdr>
        <w:top w:val="none" w:sz="0" w:space="0" w:color="auto"/>
        <w:left w:val="none" w:sz="0" w:space="0" w:color="auto"/>
        <w:bottom w:val="none" w:sz="0" w:space="0" w:color="auto"/>
        <w:right w:val="none" w:sz="0" w:space="0" w:color="auto"/>
      </w:divBdr>
    </w:div>
    <w:div w:id="2080520500">
      <w:bodyDiv w:val="1"/>
      <w:marLeft w:val="0"/>
      <w:marRight w:val="0"/>
      <w:marTop w:val="0"/>
      <w:marBottom w:val="0"/>
      <w:divBdr>
        <w:top w:val="none" w:sz="0" w:space="0" w:color="auto"/>
        <w:left w:val="none" w:sz="0" w:space="0" w:color="auto"/>
        <w:bottom w:val="none" w:sz="0" w:space="0" w:color="auto"/>
        <w:right w:val="none" w:sz="0" w:space="0" w:color="auto"/>
      </w:divBdr>
    </w:div>
    <w:div w:id="2081368813">
      <w:bodyDiv w:val="1"/>
      <w:marLeft w:val="0"/>
      <w:marRight w:val="0"/>
      <w:marTop w:val="0"/>
      <w:marBottom w:val="0"/>
      <w:divBdr>
        <w:top w:val="none" w:sz="0" w:space="0" w:color="auto"/>
        <w:left w:val="none" w:sz="0" w:space="0" w:color="auto"/>
        <w:bottom w:val="none" w:sz="0" w:space="0" w:color="auto"/>
        <w:right w:val="none" w:sz="0" w:space="0" w:color="auto"/>
      </w:divBdr>
    </w:div>
    <w:div w:id="2083673379">
      <w:bodyDiv w:val="1"/>
      <w:marLeft w:val="0"/>
      <w:marRight w:val="0"/>
      <w:marTop w:val="0"/>
      <w:marBottom w:val="0"/>
      <w:divBdr>
        <w:top w:val="none" w:sz="0" w:space="0" w:color="auto"/>
        <w:left w:val="none" w:sz="0" w:space="0" w:color="auto"/>
        <w:bottom w:val="none" w:sz="0" w:space="0" w:color="auto"/>
        <w:right w:val="none" w:sz="0" w:space="0" w:color="auto"/>
      </w:divBdr>
    </w:div>
    <w:div w:id="2084646070">
      <w:bodyDiv w:val="1"/>
      <w:marLeft w:val="0"/>
      <w:marRight w:val="0"/>
      <w:marTop w:val="0"/>
      <w:marBottom w:val="0"/>
      <w:divBdr>
        <w:top w:val="none" w:sz="0" w:space="0" w:color="auto"/>
        <w:left w:val="none" w:sz="0" w:space="0" w:color="auto"/>
        <w:bottom w:val="none" w:sz="0" w:space="0" w:color="auto"/>
        <w:right w:val="none" w:sz="0" w:space="0" w:color="auto"/>
      </w:divBdr>
    </w:div>
    <w:div w:id="2084646632">
      <w:bodyDiv w:val="1"/>
      <w:marLeft w:val="0"/>
      <w:marRight w:val="0"/>
      <w:marTop w:val="0"/>
      <w:marBottom w:val="0"/>
      <w:divBdr>
        <w:top w:val="none" w:sz="0" w:space="0" w:color="auto"/>
        <w:left w:val="none" w:sz="0" w:space="0" w:color="auto"/>
        <w:bottom w:val="none" w:sz="0" w:space="0" w:color="auto"/>
        <w:right w:val="none" w:sz="0" w:space="0" w:color="auto"/>
      </w:divBdr>
    </w:div>
    <w:div w:id="2084983598">
      <w:bodyDiv w:val="1"/>
      <w:marLeft w:val="0"/>
      <w:marRight w:val="0"/>
      <w:marTop w:val="0"/>
      <w:marBottom w:val="0"/>
      <w:divBdr>
        <w:top w:val="none" w:sz="0" w:space="0" w:color="auto"/>
        <w:left w:val="none" w:sz="0" w:space="0" w:color="auto"/>
        <w:bottom w:val="none" w:sz="0" w:space="0" w:color="auto"/>
        <w:right w:val="none" w:sz="0" w:space="0" w:color="auto"/>
      </w:divBdr>
    </w:div>
    <w:div w:id="2088183040">
      <w:bodyDiv w:val="1"/>
      <w:marLeft w:val="0"/>
      <w:marRight w:val="0"/>
      <w:marTop w:val="0"/>
      <w:marBottom w:val="0"/>
      <w:divBdr>
        <w:top w:val="none" w:sz="0" w:space="0" w:color="auto"/>
        <w:left w:val="none" w:sz="0" w:space="0" w:color="auto"/>
        <w:bottom w:val="none" w:sz="0" w:space="0" w:color="auto"/>
        <w:right w:val="none" w:sz="0" w:space="0" w:color="auto"/>
      </w:divBdr>
    </w:div>
    <w:div w:id="2088266432">
      <w:bodyDiv w:val="1"/>
      <w:marLeft w:val="0"/>
      <w:marRight w:val="0"/>
      <w:marTop w:val="0"/>
      <w:marBottom w:val="0"/>
      <w:divBdr>
        <w:top w:val="none" w:sz="0" w:space="0" w:color="auto"/>
        <w:left w:val="none" w:sz="0" w:space="0" w:color="auto"/>
        <w:bottom w:val="none" w:sz="0" w:space="0" w:color="auto"/>
        <w:right w:val="none" w:sz="0" w:space="0" w:color="auto"/>
      </w:divBdr>
    </w:div>
    <w:div w:id="2088460141">
      <w:bodyDiv w:val="1"/>
      <w:marLeft w:val="0"/>
      <w:marRight w:val="0"/>
      <w:marTop w:val="0"/>
      <w:marBottom w:val="0"/>
      <w:divBdr>
        <w:top w:val="none" w:sz="0" w:space="0" w:color="auto"/>
        <w:left w:val="none" w:sz="0" w:space="0" w:color="auto"/>
        <w:bottom w:val="none" w:sz="0" w:space="0" w:color="auto"/>
        <w:right w:val="none" w:sz="0" w:space="0" w:color="auto"/>
      </w:divBdr>
    </w:div>
    <w:div w:id="2089495708">
      <w:bodyDiv w:val="1"/>
      <w:marLeft w:val="0"/>
      <w:marRight w:val="0"/>
      <w:marTop w:val="0"/>
      <w:marBottom w:val="0"/>
      <w:divBdr>
        <w:top w:val="none" w:sz="0" w:space="0" w:color="auto"/>
        <w:left w:val="none" w:sz="0" w:space="0" w:color="auto"/>
        <w:bottom w:val="none" w:sz="0" w:space="0" w:color="auto"/>
        <w:right w:val="none" w:sz="0" w:space="0" w:color="auto"/>
      </w:divBdr>
    </w:div>
    <w:div w:id="2092122062">
      <w:bodyDiv w:val="1"/>
      <w:marLeft w:val="0"/>
      <w:marRight w:val="0"/>
      <w:marTop w:val="0"/>
      <w:marBottom w:val="0"/>
      <w:divBdr>
        <w:top w:val="none" w:sz="0" w:space="0" w:color="auto"/>
        <w:left w:val="none" w:sz="0" w:space="0" w:color="auto"/>
        <w:bottom w:val="none" w:sz="0" w:space="0" w:color="auto"/>
        <w:right w:val="none" w:sz="0" w:space="0" w:color="auto"/>
      </w:divBdr>
    </w:div>
    <w:div w:id="2098211609">
      <w:bodyDiv w:val="1"/>
      <w:marLeft w:val="0"/>
      <w:marRight w:val="0"/>
      <w:marTop w:val="0"/>
      <w:marBottom w:val="0"/>
      <w:divBdr>
        <w:top w:val="none" w:sz="0" w:space="0" w:color="auto"/>
        <w:left w:val="none" w:sz="0" w:space="0" w:color="auto"/>
        <w:bottom w:val="none" w:sz="0" w:space="0" w:color="auto"/>
        <w:right w:val="none" w:sz="0" w:space="0" w:color="auto"/>
      </w:divBdr>
    </w:div>
    <w:div w:id="2099129197">
      <w:bodyDiv w:val="1"/>
      <w:marLeft w:val="0"/>
      <w:marRight w:val="0"/>
      <w:marTop w:val="0"/>
      <w:marBottom w:val="0"/>
      <w:divBdr>
        <w:top w:val="none" w:sz="0" w:space="0" w:color="auto"/>
        <w:left w:val="none" w:sz="0" w:space="0" w:color="auto"/>
        <w:bottom w:val="none" w:sz="0" w:space="0" w:color="auto"/>
        <w:right w:val="none" w:sz="0" w:space="0" w:color="auto"/>
      </w:divBdr>
    </w:div>
    <w:div w:id="2099866673">
      <w:bodyDiv w:val="1"/>
      <w:marLeft w:val="0"/>
      <w:marRight w:val="0"/>
      <w:marTop w:val="0"/>
      <w:marBottom w:val="0"/>
      <w:divBdr>
        <w:top w:val="none" w:sz="0" w:space="0" w:color="auto"/>
        <w:left w:val="none" w:sz="0" w:space="0" w:color="auto"/>
        <w:bottom w:val="none" w:sz="0" w:space="0" w:color="auto"/>
        <w:right w:val="none" w:sz="0" w:space="0" w:color="auto"/>
      </w:divBdr>
    </w:div>
    <w:div w:id="2102527370">
      <w:bodyDiv w:val="1"/>
      <w:marLeft w:val="0"/>
      <w:marRight w:val="0"/>
      <w:marTop w:val="0"/>
      <w:marBottom w:val="0"/>
      <w:divBdr>
        <w:top w:val="none" w:sz="0" w:space="0" w:color="auto"/>
        <w:left w:val="none" w:sz="0" w:space="0" w:color="auto"/>
        <w:bottom w:val="none" w:sz="0" w:space="0" w:color="auto"/>
        <w:right w:val="none" w:sz="0" w:space="0" w:color="auto"/>
      </w:divBdr>
    </w:div>
    <w:div w:id="2103378477">
      <w:bodyDiv w:val="1"/>
      <w:marLeft w:val="0"/>
      <w:marRight w:val="0"/>
      <w:marTop w:val="0"/>
      <w:marBottom w:val="0"/>
      <w:divBdr>
        <w:top w:val="none" w:sz="0" w:space="0" w:color="auto"/>
        <w:left w:val="none" w:sz="0" w:space="0" w:color="auto"/>
        <w:bottom w:val="none" w:sz="0" w:space="0" w:color="auto"/>
        <w:right w:val="none" w:sz="0" w:space="0" w:color="auto"/>
      </w:divBdr>
    </w:div>
    <w:div w:id="2110419998">
      <w:bodyDiv w:val="1"/>
      <w:marLeft w:val="0"/>
      <w:marRight w:val="0"/>
      <w:marTop w:val="0"/>
      <w:marBottom w:val="0"/>
      <w:divBdr>
        <w:top w:val="none" w:sz="0" w:space="0" w:color="auto"/>
        <w:left w:val="none" w:sz="0" w:space="0" w:color="auto"/>
        <w:bottom w:val="none" w:sz="0" w:space="0" w:color="auto"/>
        <w:right w:val="none" w:sz="0" w:space="0" w:color="auto"/>
      </w:divBdr>
      <w:divsChild>
        <w:div w:id="1019696384">
          <w:marLeft w:val="0"/>
          <w:marRight w:val="0"/>
          <w:marTop w:val="0"/>
          <w:marBottom w:val="0"/>
          <w:divBdr>
            <w:top w:val="none" w:sz="0" w:space="0" w:color="auto"/>
            <w:left w:val="none" w:sz="0" w:space="0" w:color="auto"/>
            <w:bottom w:val="none" w:sz="0" w:space="0" w:color="auto"/>
            <w:right w:val="none" w:sz="0" w:space="0" w:color="auto"/>
          </w:divBdr>
        </w:div>
      </w:divsChild>
    </w:div>
    <w:div w:id="2111315867">
      <w:bodyDiv w:val="1"/>
      <w:marLeft w:val="0"/>
      <w:marRight w:val="0"/>
      <w:marTop w:val="0"/>
      <w:marBottom w:val="0"/>
      <w:divBdr>
        <w:top w:val="none" w:sz="0" w:space="0" w:color="auto"/>
        <w:left w:val="none" w:sz="0" w:space="0" w:color="auto"/>
        <w:bottom w:val="none" w:sz="0" w:space="0" w:color="auto"/>
        <w:right w:val="none" w:sz="0" w:space="0" w:color="auto"/>
      </w:divBdr>
    </w:div>
    <w:div w:id="2115241619">
      <w:bodyDiv w:val="1"/>
      <w:marLeft w:val="0"/>
      <w:marRight w:val="0"/>
      <w:marTop w:val="0"/>
      <w:marBottom w:val="0"/>
      <w:divBdr>
        <w:top w:val="none" w:sz="0" w:space="0" w:color="auto"/>
        <w:left w:val="none" w:sz="0" w:space="0" w:color="auto"/>
        <w:bottom w:val="none" w:sz="0" w:space="0" w:color="auto"/>
        <w:right w:val="none" w:sz="0" w:space="0" w:color="auto"/>
      </w:divBdr>
    </w:div>
    <w:div w:id="2119790423">
      <w:bodyDiv w:val="1"/>
      <w:marLeft w:val="0"/>
      <w:marRight w:val="0"/>
      <w:marTop w:val="0"/>
      <w:marBottom w:val="0"/>
      <w:divBdr>
        <w:top w:val="none" w:sz="0" w:space="0" w:color="auto"/>
        <w:left w:val="none" w:sz="0" w:space="0" w:color="auto"/>
        <w:bottom w:val="none" w:sz="0" w:space="0" w:color="auto"/>
        <w:right w:val="none" w:sz="0" w:space="0" w:color="auto"/>
      </w:divBdr>
    </w:div>
    <w:div w:id="2121216226">
      <w:bodyDiv w:val="1"/>
      <w:marLeft w:val="0"/>
      <w:marRight w:val="0"/>
      <w:marTop w:val="0"/>
      <w:marBottom w:val="0"/>
      <w:divBdr>
        <w:top w:val="none" w:sz="0" w:space="0" w:color="auto"/>
        <w:left w:val="none" w:sz="0" w:space="0" w:color="auto"/>
        <w:bottom w:val="none" w:sz="0" w:space="0" w:color="auto"/>
        <w:right w:val="none" w:sz="0" w:space="0" w:color="auto"/>
      </w:divBdr>
    </w:div>
    <w:div w:id="2122534165">
      <w:bodyDiv w:val="1"/>
      <w:marLeft w:val="0"/>
      <w:marRight w:val="0"/>
      <w:marTop w:val="0"/>
      <w:marBottom w:val="0"/>
      <w:divBdr>
        <w:top w:val="none" w:sz="0" w:space="0" w:color="auto"/>
        <w:left w:val="none" w:sz="0" w:space="0" w:color="auto"/>
        <w:bottom w:val="none" w:sz="0" w:space="0" w:color="auto"/>
        <w:right w:val="none" w:sz="0" w:space="0" w:color="auto"/>
      </w:divBdr>
    </w:div>
    <w:div w:id="2126536701">
      <w:bodyDiv w:val="1"/>
      <w:marLeft w:val="0"/>
      <w:marRight w:val="0"/>
      <w:marTop w:val="0"/>
      <w:marBottom w:val="0"/>
      <w:divBdr>
        <w:top w:val="none" w:sz="0" w:space="0" w:color="auto"/>
        <w:left w:val="none" w:sz="0" w:space="0" w:color="auto"/>
        <w:bottom w:val="none" w:sz="0" w:space="0" w:color="auto"/>
        <w:right w:val="none" w:sz="0" w:space="0" w:color="auto"/>
      </w:divBdr>
    </w:div>
    <w:div w:id="2127189900">
      <w:bodyDiv w:val="1"/>
      <w:marLeft w:val="0"/>
      <w:marRight w:val="0"/>
      <w:marTop w:val="0"/>
      <w:marBottom w:val="0"/>
      <w:divBdr>
        <w:top w:val="none" w:sz="0" w:space="0" w:color="auto"/>
        <w:left w:val="none" w:sz="0" w:space="0" w:color="auto"/>
        <w:bottom w:val="none" w:sz="0" w:space="0" w:color="auto"/>
        <w:right w:val="none" w:sz="0" w:space="0" w:color="auto"/>
      </w:divBdr>
    </w:div>
    <w:div w:id="2128041307">
      <w:bodyDiv w:val="1"/>
      <w:marLeft w:val="0"/>
      <w:marRight w:val="0"/>
      <w:marTop w:val="0"/>
      <w:marBottom w:val="0"/>
      <w:divBdr>
        <w:top w:val="none" w:sz="0" w:space="0" w:color="auto"/>
        <w:left w:val="none" w:sz="0" w:space="0" w:color="auto"/>
        <w:bottom w:val="none" w:sz="0" w:space="0" w:color="auto"/>
        <w:right w:val="none" w:sz="0" w:space="0" w:color="auto"/>
      </w:divBdr>
    </w:div>
    <w:div w:id="2136948109">
      <w:bodyDiv w:val="1"/>
      <w:marLeft w:val="0"/>
      <w:marRight w:val="0"/>
      <w:marTop w:val="0"/>
      <w:marBottom w:val="0"/>
      <w:divBdr>
        <w:top w:val="none" w:sz="0" w:space="0" w:color="auto"/>
        <w:left w:val="none" w:sz="0" w:space="0" w:color="auto"/>
        <w:bottom w:val="none" w:sz="0" w:space="0" w:color="auto"/>
        <w:right w:val="none" w:sz="0" w:space="0" w:color="auto"/>
      </w:divBdr>
    </w:div>
    <w:div w:id="2141144432">
      <w:bodyDiv w:val="1"/>
      <w:marLeft w:val="0"/>
      <w:marRight w:val="0"/>
      <w:marTop w:val="0"/>
      <w:marBottom w:val="0"/>
      <w:divBdr>
        <w:top w:val="none" w:sz="0" w:space="0" w:color="auto"/>
        <w:left w:val="none" w:sz="0" w:space="0" w:color="auto"/>
        <w:bottom w:val="none" w:sz="0" w:space="0" w:color="auto"/>
        <w:right w:val="none" w:sz="0" w:space="0" w:color="auto"/>
      </w:divBdr>
    </w:div>
    <w:div w:id="2141683654">
      <w:bodyDiv w:val="1"/>
      <w:marLeft w:val="0"/>
      <w:marRight w:val="0"/>
      <w:marTop w:val="0"/>
      <w:marBottom w:val="0"/>
      <w:divBdr>
        <w:top w:val="none" w:sz="0" w:space="0" w:color="auto"/>
        <w:left w:val="none" w:sz="0" w:space="0" w:color="auto"/>
        <w:bottom w:val="none" w:sz="0" w:space="0" w:color="auto"/>
        <w:right w:val="none" w:sz="0" w:space="0" w:color="auto"/>
      </w:divBdr>
    </w:div>
    <w:div w:id="2141797193">
      <w:bodyDiv w:val="1"/>
      <w:marLeft w:val="0"/>
      <w:marRight w:val="0"/>
      <w:marTop w:val="0"/>
      <w:marBottom w:val="0"/>
      <w:divBdr>
        <w:top w:val="none" w:sz="0" w:space="0" w:color="auto"/>
        <w:left w:val="none" w:sz="0" w:space="0" w:color="auto"/>
        <w:bottom w:val="none" w:sz="0" w:space="0" w:color="auto"/>
        <w:right w:val="none" w:sz="0" w:space="0" w:color="auto"/>
      </w:divBdr>
    </w:div>
    <w:div w:id="2145155410">
      <w:bodyDiv w:val="1"/>
      <w:marLeft w:val="0"/>
      <w:marRight w:val="0"/>
      <w:marTop w:val="0"/>
      <w:marBottom w:val="0"/>
      <w:divBdr>
        <w:top w:val="none" w:sz="0" w:space="0" w:color="auto"/>
        <w:left w:val="none" w:sz="0" w:space="0" w:color="auto"/>
        <w:bottom w:val="none" w:sz="0" w:space="0" w:color="auto"/>
        <w:right w:val="none" w:sz="0" w:space="0" w:color="auto"/>
      </w:divBdr>
    </w:div>
    <w:div w:id="2147039702">
      <w:bodyDiv w:val="1"/>
      <w:marLeft w:val="0"/>
      <w:marRight w:val="0"/>
      <w:marTop w:val="0"/>
      <w:marBottom w:val="0"/>
      <w:divBdr>
        <w:top w:val="none" w:sz="0" w:space="0" w:color="auto"/>
        <w:left w:val="none" w:sz="0" w:space="0" w:color="auto"/>
        <w:bottom w:val="none" w:sz="0" w:space="0" w:color="auto"/>
        <w:right w:val="none" w:sz="0" w:space="0" w:color="auto"/>
      </w:divBdr>
    </w:div>
    <w:div w:id="214715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header" Target="header5.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C342752024C9F4B9D742430468722EA" ma:contentTypeVersion="" ma:contentTypeDescription="Create a new document." ma:contentTypeScope="" ma:versionID="bdcf82bd11981a089808e7c53faa5f66">
  <xsd:schema xmlns:xsd="http://www.w3.org/2001/XMLSchema" xmlns:xs="http://www.w3.org/2001/XMLSchema" xmlns:p="http://schemas.microsoft.com/office/2006/metadata/properties" xmlns:ns2="4293f98b-5f30-4cc2-81bb-f737ff88cd6b" targetNamespace="http://schemas.microsoft.com/office/2006/metadata/properties" ma:root="true" ma:fieldsID="145f89081312a513a5fde941127024d3" ns2:_="">
    <xsd:import namespace="4293f98b-5f30-4cc2-81bb-f737ff88cd6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3f98b-5f30-4cc2-81bb-f737ff88cd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AEMSEngagementItemInfo xmlns="http://schemas.microsoft.com/DAEMSEngagementItemInfoXML">
  <EngagementID>5000653868</EngagementID>
  <LogicalEMSServerID>8068481974121508683</LogicalEMSServerID>
  <WorkingPaperID>4358566730000000033</WorkingPaperID>
</DAEMSEngagementItemInfo>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D1F0D3-E56B-4C30-8E3D-50041C6DFE5E}">
  <ds:schemaRefs>
    <ds:schemaRef ds:uri="http://schemas.openxmlformats.org/officeDocument/2006/bibliography"/>
  </ds:schemaRefs>
</ds:datastoreItem>
</file>

<file path=customXml/itemProps2.xml><?xml version="1.0" encoding="utf-8"?>
<ds:datastoreItem xmlns:ds="http://schemas.openxmlformats.org/officeDocument/2006/customXml" ds:itemID="{E79EB342-DF78-447D-B4DB-C1ABFC2EF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3f98b-5f30-4cc2-81bb-f737ff88c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F98837-163B-4423-A5D3-4AFA551D8CA0}">
  <ds:schemaRefs>
    <ds:schemaRef ds:uri="http://schemas.microsoft.com/sharepoint/v3/contenttype/forms"/>
  </ds:schemaRefs>
</ds:datastoreItem>
</file>

<file path=customXml/itemProps4.xml><?xml version="1.0" encoding="utf-8"?>
<ds:datastoreItem xmlns:ds="http://schemas.openxmlformats.org/officeDocument/2006/customXml" ds:itemID="{984FEE92-0AB7-493E-ABB0-797D82C0CDDC}">
  <ds:schemaRefs>
    <ds:schemaRef ds:uri="http://schemas.microsoft.com/DAEMSEngagementItemInfoXML"/>
  </ds:schemaRefs>
</ds:datastoreItem>
</file>

<file path=customXml/itemProps5.xml><?xml version="1.0" encoding="utf-8"?>
<ds:datastoreItem xmlns:ds="http://schemas.openxmlformats.org/officeDocument/2006/customXml" ds:itemID="{D00E084E-23A5-496C-ADC9-9B360B9EDD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8145</Words>
  <Characters>46429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Shao FanFang</dc:creator>
  <cp:keywords/>
  <dc:description/>
  <cp:lastModifiedBy>Fan, Fancy Shu Ting</cp:lastModifiedBy>
  <cp:revision>9</cp:revision>
  <cp:lastPrinted>2023-06-19T13:38:00Z</cp:lastPrinted>
  <dcterms:created xsi:type="dcterms:W3CDTF">2023-06-19T08:07:00Z</dcterms:created>
  <dcterms:modified xsi:type="dcterms:W3CDTF">2024-04-17T13:29:00Z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0x0101003C342752024C9F4B9D742430468722EA</vt:lpwstr>
  </property>
</Properties>
</file>